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85A5" w14:textId="13CD5BCD" w:rsidR="00884B85" w:rsidRPr="00B824A3" w:rsidRDefault="00F975B3" w:rsidP="00456CF0">
      <w:pPr>
        <w:spacing w:line="360" w:lineRule="auto"/>
        <w:contextualSpacing/>
        <w:mirrorIndents/>
        <w:rPr>
          <w:b/>
          <w:bCs/>
        </w:rPr>
      </w:pPr>
      <w:r w:rsidRPr="006A31D1">
        <w:rPr>
          <w:b/>
          <w:bCs/>
        </w:rPr>
        <w:t>Electronic supplementary material (ESM)</w:t>
      </w:r>
      <w:ins w:id="0" w:author="Daniel Noble" w:date="2023-03-05T14:59:00Z">
        <w:r w:rsidR="0022797F">
          <w:rPr>
            <w:b/>
            <w:bCs/>
          </w:rPr>
          <w:t xml:space="preserve"> for</w:t>
        </w:r>
      </w:ins>
      <w:r w:rsidRPr="006A31D1">
        <w:rPr>
          <w:b/>
          <w:bCs/>
        </w:rPr>
        <w:t>:</w:t>
      </w:r>
      <w:r w:rsidRPr="006A31D1">
        <w:t xml:space="preserve"> </w:t>
      </w:r>
      <w:del w:id="1" w:author="Daniel Noble" w:date="2023-03-05T14:59:00Z">
        <w:r w:rsidR="00884B85" w:rsidDel="0022797F">
          <w:rPr>
            <w:b/>
            <w:bCs/>
          </w:rPr>
          <w:delText>D</w:delText>
        </w:r>
        <w:r w:rsidR="00884B85" w:rsidRPr="00B824A3" w:rsidDel="0022797F">
          <w:rPr>
            <w:b/>
            <w:bCs/>
          </w:rPr>
          <w:delText>evelopmental environments do not affect thermal physiology</w:delText>
        </w:r>
        <w:r w:rsidR="00884B85" w:rsidDel="0022797F">
          <w:rPr>
            <w:b/>
            <w:bCs/>
          </w:rPr>
          <w:delText xml:space="preserve"> in reptiles</w:delText>
        </w:r>
        <w:r w:rsidR="00884B85" w:rsidRPr="00B824A3" w:rsidDel="0022797F">
          <w:rPr>
            <w:b/>
            <w:bCs/>
          </w:rPr>
          <w:delText>: An experimental test and meta-analysis</w:delText>
        </w:r>
      </w:del>
    </w:p>
    <w:p w14:paraId="68E40596" w14:textId="59A4104C" w:rsidR="00F975B3" w:rsidRPr="0022797F" w:rsidRDefault="0022797F" w:rsidP="00F975B3">
      <w:pPr>
        <w:contextualSpacing/>
        <w:mirrorIndents/>
        <w:rPr>
          <w:vertAlign w:val="superscript"/>
          <w:rPrChange w:id="2" w:author="Daniel Noble" w:date="2023-03-05T14:59:00Z">
            <w:rPr/>
          </w:rPrChange>
        </w:rPr>
      </w:pPr>
      <w:ins w:id="3" w:author="Daniel Noble" w:date="2023-03-05T14:58:00Z">
        <w:r w:rsidRPr="0022797F">
          <w:t>Rose Y. Zhan</w:t>
        </w:r>
        <w:r>
          <w:t>g</w:t>
        </w:r>
        <w:r w:rsidRPr="0022797F">
          <w:t xml:space="preserve">, Kristoffer H. Wild, Patrice Pottier, </w:t>
        </w:r>
        <w:proofErr w:type="spellStart"/>
        <w:r w:rsidRPr="0022797F">
          <w:t>Maider</w:t>
        </w:r>
        <w:proofErr w:type="spellEnd"/>
        <w:r w:rsidRPr="0022797F">
          <w:t xml:space="preserve"> Iglesias Carrasco, Shinichi Nakagawa and Daniel W.A. Noble</w:t>
        </w:r>
        <w:r>
          <w:t xml:space="preserve">. (2023) </w:t>
        </w:r>
        <w:r w:rsidRPr="0022797F">
          <w:t>Developmental environments do not affect thermal physiology in reptiles: An experimental test and meta-analysis</w:t>
        </w:r>
        <w:r>
          <w:t xml:space="preserve">. </w:t>
        </w:r>
      </w:ins>
      <w:ins w:id="4" w:author="Daniel Noble" w:date="2023-03-05T14:59:00Z">
        <w:r>
          <w:t>Biology Letters</w:t>
        </w:r>
      </w:ins>
    </w:p>
    <w:p w14:paraId="6E731D91" w14:textId="6698EB29" w:rsidR="00EC0A46" w:rsidRPr="006A31D1" w:rsidRDefault="00EC0A46" w:rsidP="00EC0A46">
      <w:pPr>
        <w:rPr>
          <w:b/>
          <w:bCs/>
        </w:rPr>
      </w:pPr>
    </w:p>
    <w:p w14:paraId="13828167" w14:textId="006C730A" w:rsidR="00F975B3" w:rsidRPr="006A31D1" w:rsidRDefault="004964A9" w:rsidP="00EC0A46">
      <w:pPr>
        <w:rPr>
          <w:b/>
          <w:bCs/>
        </w:rPr>
      </w:pPr>
      <w:r>
        <w:rPr>
          <w:b/>
          <w:bCs/>
        </w:rPr>
        <w:t>Supplementary</w:t>
      </w:r>
      <w:r w:rsidRPr="006A31D1">
        <w:rPr>
          <w:b/>
          <w:bCs/>
        </w:rPr>
        <w:t xml:space="preserve"> </w:t>
      </w:r>
      <w:r w:rsidR="00F975B3" w:rsidRPr="006A31D1">
        <w:rPr>
          <w:b/>
          <w:bCs/>
        </w:rPr>
        <w:t>Materials and Methods</w:t>
      </w:r>
    </w:p>
    <w:p w14:paraId="1DE603AD" w14:textId="7CF67073" w:rsidR="005169C3" w:rsidRPr="006A31D1" w:rsidRDefault="003D57E3" w:rsidP="003D57E3">
      <w:r w:rsidRPr="006A31D1">
        <w:t xml:space="preserve">1. Experimental </w:t>
      </w:r>
      <w:r w:rsidR="00494086" w:rsidRPr="006A31D1">
        <w:t>manipulations of early thermal environment</w:t>
      </w:r>
      <w:r w:rsidRPr="006A31D1">
        <w:t xml:space="preserve"> </w:t>
      </w:r>
    </w:p>
    <w:p w14:paraId="77FAD5CC" w14:textId="77777777" w:rsidR="00884B85" w:rsidRDefault="00884B85" w:rsidP="005169C3">
      <w:pPr>
        <w:rPr>
          <w:i/>
          <w:iCs/>
        </w:rPr>
      </w:pPr>
    </w:p>
    <w:p w14:paraId="3B873854" w14:textId="1809BB32" w:rsidR="005169C3" w:rsidRPr="006A31D1" w:rsidRDefault="005169C3" w:rsidP="005169C3">
      <w:pPr>
        <w:rPr>
          <w:i/>
          <w:iCs/>
          <w:vertAlign w:val="subscript"/>
        </w:rPr>
      </w:pPr>
      <w:r w:rsidRPr="006A31D1">
        <w:rPr>
          <w:i/>
          <w:iCs/>
        </w:rPr>
        <w:t>(a)</w:t>
      </w:r>
      <w:r w:rsidR="00541D4A">
        <w:rPr>
          <w:i/>
          <w:iCs/>
        </w:rPr>
        <w:t xml:space="preserve">Thermal Preference </w:t>
      </w:r>
      <w:r w:rsidR="00436C97" w:rsidRPr="006A31D1">
        <w:rPr>
          <w:i/>
          <w:iCs/>
        </w:rPr>
        <w:t xml:space="preserve"> – </w:t>
      </w:r>
      <w:proofErr w:type="spellStart"/>
      <w:r w:rsidR="00436C97" w:rsidRPr="006A31D1">
        <w:rPr>
          <w:i/>
          <w:iCs/>
        </w:rPr>
        <w:t>T</w:t>
      </w:r>
      <w:r w:rsidR="00CA1779" w:rsidRPr="006A31D1">
        <w:rPr>
          <w:i/>
          <w:iCs/>
          <w:vertAlign w:val="subscript"/>
        </w:rPr>
        <w:t>pref</w:t>
      </w:r>
      <w:proofErr w:type="spellEnd"/>
    </w:p>
    <w:p w14:paraId="19FE67A3" w14:textId="48A3C690" w:rsidR="003D57E3" w:rsidRPr="006A31D1" w:rsidRDefault="006B4661" w:rsidP="005169C3">
      <w:pPr>
        <w:rPr>
          <w:b/>
          <w:bCs/>
        </w:rPr>
      </w:pPr>
      <w:r w:rsidRPr="006A31D1">
        <w:t>Animals</w:t>
      </w:r>
      <w:r w:rsidR="00FC45DD" w:rsidRPr="006A31D1">
        <w:t xml:space="preserve"> (n =40)</w:t>
      </w:r>
      <w:r w:rsidRPr="006A31D1">
        <w:t xml:space="preserve"> were randomly sampled to form five trial groups (n=8) such that two animals, one male and one female, from each treatment were in each trial group</w:t>
      </w:r>
      <w:r w:rsidR="009C34A0">
        <w:rPr>
          <w:i/>
          <w:iCs/>
        </w:rPr>
        <w:t xml:space="preserve">. </w:t>
      </w:r>
      <w:r w:rsidRPr="006A31D1">
        <w:t xml:space="preserve"> </w:t>
      </w:r>
      <w:r w:rsidR="00850153">
        <w:t xml:space="preserve">Before </w:t>
      </w:r>
      <w:proofErr w:type="spellStart"/>
      <w:r w:rsidR="00850153">
        <w:t>T</w:t>
      </w:r>
      <w:r w:rsidR="00850153" w:rsidRPr="000076CE">
        <w:rPr>
          <w:vertAlign w:val="subscript"/>
        </w:rPr>
        <w:t>pref</w:t>
      </w:r>
      <w:proofErr w:type="spellEnd"/>
      <w:r w:rsidR="00850153">
        <w:t xml:space="preserve"> trials, trial animals were moved from mating enclosures to individual enclosures undergoing</w:t>
      </w:r>
      <w:r w:rsidRPr="006A31D1">
        <w:t xml:space="preserve"> a 24-hour fasting period. After this period, the mass of all trial animals was measured, after which animals were transferred into individual lanes of a thermal gradient</w:t>
      </w:r>
      <w:r w:rsidR="003B4330">
        <w:t xml:space="preserve"> </w:t>
      </w:r>
      <w:r w:rsidRPr="006A31D1">
        <w:t>plate spanning temperatures of 5</w:t>
      </w:r>
      <w:r w:rsidRPr="006A31D1">
        <w:rPr>
          <w:position w:val="8"/>
        </w:rPr>
        <w:t>◦</w:t>
      </w:r>
      <w:r w:rsidRPr="006A31D1">
        <w:t>C to 55</w:t>
      </w:r>
      <w:r w:rsidRPr="006A31D1">
        <w:rPr>
          <w:position w:val="8"/>
        </w:rPr>
        <w:t>◦</w:t>
      </w:r>
      <w:r w:rsidRPr="006A31D1">
        <w:t xml:space="preserve">C. </w:t>
      </w:r>
      <w:r w:rsidR="009C34A0">
        <w:t>Animals had a 12- window of acclimation in the thermal gradients prior to data collection.</w:t>
      </w:r>
      <w:r w:rsidR="009C34A0" w:rsidRPr="006A31D1">
        <w:t xml:space="preserve"> </w:t>
      </w:r>
      <w:r w:rsidRPr="006A31D1">
        <w:t>The thermal profile</w:t>
      </w:r>
      <w:r w:rsidR="00CF6F69" w:rsidRPr="00ED6F4E">
        <w:t>s</w:t>
      </w:r>
      <w:r w:rsidRPr="006A31D1">
        <w:t xml:space="preserve"> across the thermal gradient </w:t>
      </w:r>
      <w:r w:rsidR="00CF6F69" w:rsidRPr="006A31D1">
        <w:t>were</w:t>
      </w:r>
      <w:r w:rsidRPr="006A31D1">
        <w:t xml:space="preserve"> generated from an immersion cooler</w:t>
      </w:r>
      <w:r w:rsidR="00850153">
        <w:t>, copper</w:t>
      </w:r>
      <w:r w:rsidRPr="006A31D1">
        <w:t xml:space="preserve"> tubing, and an electric heating pad. Infrared images were obtained in 15- minute intervals over an </w:t>
      </w:r>
      <w:r w:rsidR="00CF6F69" w:rsidRPr="006A31D1">
        <w:t>eight-hour</w:t>
      </w:r>
      <w:r w:rsidRPr="006A31D1">
        <w:t xml:space="preserve"> observation period with a FLIR T640 thermography camera. Animals were returned to individual enclosures after T</w:t>
      </w:r>
      <w:proofErr w:type="spellStart"/>
      <w:r w:rsidRPr="006A31D1">
        <w:rPr>
          <w:position w:val="-4"/>
        </w:rPr>
        <w:t>pref</w:t>
      </w:r>
      <w:proofErr w:type="spellEnd"/>
      <w:r w:rsidRPr="006A31D1">
        <w:rPr>
          <w:position w:val="-4"/>
        </w:rPr>
        <w:t xml:space="preserve"> </w:t>
      </w:r>
      <w:r w:rsidRPr="006A31D1">
        <w:t xml:space="preserve">trials. </w:t>
      </w:r>
      <w:proofErr w:type="spellStart"/>
      <w:r w:rsidRPr="006A31D1">
        <w:rPr>
          <w:i/>
          <w:iCs/>
        </w:rPr>
        <w:t>L</w:t>
      </w:r>
      <w:r w:rsidR="00CF6F69" w:rsidRPr="006A31D1">
        <w:rPr>
          <w:i/>
          <w:iCs/>
        </w:rPr>
        <w:t>ampropholis</w:t>
      </w:r>
      <w:proofErr w:type="spellEnd"/>
      <w:r w:rsidR="00CF6F69" w:rsidRPr="006A31D1">
        <w:rPr>
          <w:i/>
          <w:iCs/>
        </w:rPr>
        <w:t xml:space="preserve"> </w:t>
      </w:r>
      <w:proofErr w:type="spellStart"/>
      <w:r w:rsidRPr="006A31D1">
        <w:rPr>
          <w:i/>
          <w:iCs/>
        </w:rPr>
        <w:t>delicata</w:t>
      </w:r>
      <w:proofErr w:type="spellEnd"/>
      <w:r w:rsidRPr="006A31D1">
        <w:t xml:space="preserve"> body temperatures were extracted from infrared images using </w:t>
      </w:r>
      <w:proofErr w:type="spellStart"/>
      <w:r w:rsidRPr="006A31D1">
        <w:t>Flir</w:t>
      </w:r>
      <w:proofErr w:type="spellEnd"/>
      <w:r w:rsidRPr="006A31D1">
        <w:t xml:space="preserve"> Tools, version 5.13. </w:t>
      </w:r>
    </w:p>
    <w:p w14:paraId="56D99EF3" w14:textId="77777777" w:rsidR="00013A9A" w:rsidRPr="007B3808" w:rsidRDefault="00013A9A" w:rsidP="005169C3"/>
    <w:p w14:paraId="4EE97932" w14:textId="51424154" w:rsidR="005169C3" w:rsidRPr="007B3808" w:rsidRDefault="005169C3" w:rsidP="002E6073">
      <w:r w:rsidRPr="006A31D1">
        <w:rPr>
          <w:i/>
          <w:iCs/>
        </w:rPr>
        <w:t xml:space="preserve">(b) </w:t>
      </w:r>
      <w:r w:rsidR="006B4661" w:rsidRPr="006A31D1">
        <w:rPr>
          <w:i/>
          <w:iCs/>
        </w:rPr>
        <w:t xml:space="preserve">Critical Thermal </w:t>
      </w:r>
      <w:r w:rsidR="0074123E" w:rsidRPr="006A31D1">
        <w:rPr>
          <w:i/>
          <w:iCs/>
        </w:rPr>
        <w:t>Maximum</w:t>
      </w:r>
      <w:r w:rsidR="006B4661" w:rsidRPr="006A31D1">
        <w:rPr>
          <w:i/>
          <w:iCs/>
        </w:rPr>
        <w:t xml:space="preserve"> </w:t>
      </w:r>
    </w:p>
    <w:p w14:paraId="7888D7AD" w14:textId="388C46A6" w:rsidR="00586439" w:rsidRDefault="0074123E" w:rsidP="00586439">
      <w:pPr>
        <w:rPr>
          <w:moveTo w:id="5" w:author="Daniel Noble" w:date="2023-03-05T14:44:00Z"/>
        </w:rPr>
      </w:pPr>
      <w:r w:rsidRPr="006A31D1">
        <w:t xml:space="preserve">Critical thermal maximum </w:t>
      </w:r>
      <w:r w:rsidR="006B4661" w:rsidRPr="006A31D1">
        <w:t>(CT</w:t>
      </w:r>
      <w:r w:rsidR="006B4661" w:rsidRPr="006A31D1">
        <w:rPr>
          <w:position w:val="-4"/>
        </w:rPr>
        <w:t>max</w:t>
      </w:r>
      <w:r w:rsidR="006B4661" w:rsidRPr="006A31D1">
        <w:t>) was determined for all individuals at least 24 hours after their T</w:t>
      </w:r>
      <w:proofErr w:type="spellStart"/>
      <w:r w:rsidR="006B4661" w:rsidRPr="006A31D1">
        <w:rPr>
          <w:position w:val="-4"/>
        </w:rPr>
        <w:t>pref</w:t>
      </w:r>
      <w:proofErr w:type="spellEnd"/>
      <w:r w:rsidR="006B4661" w:rsidRPr="006A31D1">
        <w:rPr>
          <w:position w:val="-4"/>
        </w:rPr>
        <w:t xml:space="preserve"> </w:t>
      </w:r>
      <w:r w:rsidR="006B4661" w:rsidRPr="006A31D1">
        <w:t xml:space="preserve">trials. </w:t>
      </w:r>
      <w:r w:rsidRPr="006A31D1">
        <w:t>For each trial, i</w:t>
      </w:r>
      <w:r w:rsidR="006B4661" w:rsidRPr="006A31D1">
        <w:t>ndividual skinks were placed in 50 mL Falcon tubes</w:t>
      </w:r>
      <w:r w:rsidRPr="006A31D1">
        <w:t>.</w:t>
      </w:r>
      <w:r w:rsidR="006B4661" w:rsidRPr="006A31D1">
        <w:t xml:space="preserve"> </w:t>
      </w:r>
      <w:r w:rsidRPr="006A31D1">
        <w:t>T</w:t>
      </w:r>
      <w:r w:rsidR="006B4661" w:rsidRPr="006A31D1">
        <w:t xml:space="preserve">ubes were perforated </w:t>
      </w:r>
      <w:r w:rsidR="00CF6F69" w:rsidRPr="006A31D1">
        <w:t>lengthwise</w:t>
      </w:r>
      <w:r w:rsidR="006B4661" w:rsidRPr="006A31D1">
        <w:t xml:space="preserve"> with holes to maintain airflow, while being weighted on the opposite side to maintain stable, horizontal buoyancy</w:t>
      </w:r>
      <w:del w:id="6" w:author="Kris.Wild" w:date="2023-03-06T10:00:00Z">
        <w:r w:rsidR="00007E6A" w:rsidRPr="006A31D1" w:rsidDel="00D24301">
          <w:delText xml:space="preserve"> (Figure S1)</w:delText>
        </w:r>
      </w:del>
      <w:r w:rsidR="006B4661" w:rsidRPr="006A31D1">
        <w:t xml:space="preserve">. </w:t>
      </w:r>
      <w:r w:rsidR="00A40AC8" w:rsidRPr="006A31D1">
        <w:t xml:space="preserve">Once lizards were in tubes, they were placed in a water bath for 5 min </w:t>
      </w:r>
      <w:r w:rsidR="00CF6F69" w:rsidRPr="006A31D1">
        <w:t>at</w:t>
      </w:r>
      <w:r w:rsidR="00A40AC8" w:rsidRPr="006A31D1">
        <w:t xml:space="preserve"> a temperature of 30</w:t>
      </w:r>
      <w:r w:rsidR="00A40AC8" w:rsidRPr="006A31D1">
        <w:rPr>
          <w:position w:val="8"/>
        </w:rPr>
        <w:t>◦</w:t>
      </w:r>
      <w:r w:rsidR="00A40AC8" w:rsidRPr="006A31D1">
        <w:t>C</w:t>
      </w:r>
      <w:del w:id="7" w:author="Daniel Noble" w:date="2023-03-04T20:07:00Z">
        <w:r w:rsidR="00A40AC8" w:rsidRPr="006A31D1" w:rsidDel="007036F2">
          <w:delText>.</w:delText>
        </w:r>
      </w:del>
      <w:ins w:id="8" w:author="Daniel Noble" w:date="2023-03-04T20:07:00Z">
        <w:r w:rsidR="007036F2">
          <w:t xml:space="preserve"> to equilibrate to starting temperatures</w:t>
        </w:r>
      </w:ins>
      <w:del w:id="9" w:author="Daniel Noble" w:date="2023-03-04T20:07:00Z">
        <w:r w:rsidR="00A40AC8" w:rsidRPr="006A31D1" w:rsidDel="007036F2">
          <w:delText xml:space="preserve"> This ensured that each lizard T</w:delText>
        </w:r>
        <w:r w:rsidR="00A40AC8" w:rsidRPr="006A31D1" w:rsidDel="007036F2">
          <w:rPr>
            <w:vertAlign w:val="subscript"/>
          </w:rPr>
          <w:delText>b</w:delText>
        </w:r>
        <w:r w:rsidR="00A40AC8" w:rsidRPr="006A31D1" w:rsidDel="007036F2">
          <w:delText xml:space="preserve"> was </w:delText>
        </w:r>
        <w:r w:rsidR="006B4661" w:rsidRPr="006A31D1" w:rsidDel="007036F2">
          <w:delText>30</w:delText>
        </w:r>
        <w:r w:rsidR="006B4661" w:rsidRPr="006A31D1" w:rsidDel="007036F2">
          <w:rPr>
            <w:position w:val="8"/>
          </w:rPr>
          <w:delText>◦</w:delText>
        </w:r>
        <w:r w:rsidR="006B4661" w:rsidRPr="006A31D1" w:rsidDel="007036F2">
          <w:delText xml:space="preserve">C </w:delText>
        </w:r>
        <w:r w:rsidR="00A40AC8" w:rsidRPr="006A31D1" w:rsidDel="007036F2">
          <w:delText>before trials started</w:delText>
        </w:r>
      </w:del>
      <w:r w:rsidR="00A40AC8" w:rsidRPr="006A31D1">
        <w:t xml:space="preserve">. </w:t>
      </w:r>
      <w:r w:rsidR="002E6073" w:rsidRPr="006A31D1">
        <w:t>To obtain the most accurate T</w:t>
      </w:r>
      <w:r w:rsidR="002E6073" w:rsidRPr="006A31D1">
        <w:rPr>
          <w:vertAlign w:val="subscript"/>
        </w:rPr>
        <w:t>b</w:t>
      </w:r>
      <w:r w:rsidR="002E6073" w:rsidRPr="006A31D1">
        <w:t xml:space="preserve"> for skinks, temperature was monitored with a thermocouple probe secured within </w:t>
      </w:r>
      <w:r w:rsidR="00FB0AF4" w:rsidRPr="006A31D1">
        <w:t xml:space="preserve">a </w:t>
      </w:r>
      <w:ins w:id="10" w:author="Daniel Noble" w:date="2023-03-05T14:32:00Z">
        <w:r w:rsidR="008B29FE">
          <w:t xml:space="preserve">control (empty) </w:t>
        </w:r>
      </w:ins>
      <w:r w:rsidR="002E6073" w:rsidRPr="006A31D1">
        <w:t xml:space="preserve">Falcon tube and an additional thermal couple that was placed in the </w:t>
      </w:r>
      <w:ins w:id="11" w:author="Daniel Noble" w:date="2023-03-05T14:44:00Z">
        <w:r w:rsidR="00586439">
          <w:t xml:space="preserve">water </w:t>
        </w:r>
      </w:ins>
      <w:r w:rsidR="002E6073" w:rsidRPr="006A31D1">
        <w:t>bath</w:t>
      </w:r>
      <w:r w:rsidR="00007E6A" w:rsidRPr="006A31D1">
        <w:t xml:space="preserve">. </w:t>
      </w:r>
      <w:ins w:id="12" w:author="Daniel Noble" w:date="2023-03-05T14:44:00Z">
        <w:r w:rsidR="00586439">
          <w:t xml:space="preserve">Water bath </w:t>
        </w:r>
      </w:ins>
      <w:ins w:id="13" w:author="Daniel Noble" w:date="2023-03-05T14:45:00Z">
        <w:r w:rsidR="00586439">
          <w:t>temperatures</w:t>
        </w:r>
      </w:ins>
      <w:ins w:id="14" w:author="Daniel Noble" w:date="2023-03-05T14:44:00Z">
        <w:r w:rsidR="00586439">
          <w:t xml:space="preserve"> and temperatu</w:t>
        </w:r>
      </w:ins>
      <w:ins w:id="15" w:author="Daniel Noble" w:date="2023-03-05T14:45:00Z">
        <w:r w:rsidR="00586439">
          <w:t xml:space="preserve">res within the control falcon tube closely matched. </w:t>
        </w:r>
      </w:ins>
      <w:ins w:id="16" w:author="Daniel Noble" w:date="2023-03-05T14:32:00Z">
        <w:r w:rsidR="008B29FE">
          <w:t xml:space="preserve">While we could not be certain animal body temperature was in fact </w:t>
        </w:r>
        <w:r w:rsidR="008B29FE" w:rsidRPr="006A31D1">
          <w:t>30</w:t>
        </w:r>
        <w:r w:rsidR="008B29FE" w:rsidRPr="006A31D1">
          <w:rPr>
            <w:position w:val="8"/>
          </w:rPr>
          <w:t>◦</w:t>
        </w:r>
        <w:r w:rsidR="008B29FE" w:rsidRPr="006A31D1">
          <w:t>C</w:t>
        </w:r>
        <w:r w:rsidR="008B29FE">
          <w:t xml:space="preserve"> (we needed to avoid disturbance after placing animals within the water bath), it only took the bottom of the control Falcon tube ~1 minute to reach this temperature and remain stable. </w:t>
        </w:r>
        <w:r w:rsidR="008B29FE" w:rsidRPr="00F07946">
          <w:t xml:space="preserve">Given the small size of </w:t>
        </w:r>
        <w:r w:rsidR="008B29FE">
          <w:t xml:space="preserve">our </w:t>
        </w:r>
        <w:r w:rsidR="008B29FE" w:rsidRPr="00F07946">
          <w:t>lizards (i.e., 1.</w:t>
        </w:r>
      </w:ins>
      <w:ins w:id="17" w:author="Daniel Noble" w:date="2023-03-05T14:46:00Z">
        <w:r w:rsidR="002D4B02">
          <w:t>3</w:t>
        </w:r>
      </w:ins>
      <w:ins w:id="18" w:author="Daniel Noble" w:date="2023-03-05T14:32:00Z">
        <w:r w:rsidR="008B29FE" w:rsidRPr="00F07946">
          <w:t xml:space="preserve"> grams) </w:t>
        </w:r>
        <w:r w:rsidR="008B29FE">
          <w:t>we kept animals ~4 minutes longer before starting as we expected their body temperature to reach equilibrium by this point</w:t>
        </w:r>
        <w:r w:rsidR="008B29FE" w:rsidRPr="00F07946">
          <w:t>.</w:t>
        </w:r>
        <w:r w:rsidR="008B29FE">
          <w:rPr>
            <w:i/>
            <w:iCs/>
          </w:rPr>
          <w:t xml:space="preserve"> </w:t>
        </w:r>
      </w:ins>
      <w:r w:rsidR="002E6073" w:rsidRPr="006A31D1">
        <w:t xml:space="preserve">Water temperature was </w:t>
      </w:r>
      <w:ins w:id="19" w:author="Daniel Noble" w:date="2023-03-05T14:33:00Z">
        <w:r w:rsidR="008B29FE">
          <w:t xml:space="preserve">then </w:t>
        </w:r>
      </w:ins>
      <w:r w:rsidR="002E6073" w:rsidRPr="006A31D1">
        <w:t>increased to 38</w:t>
      </w:r>
      <w:r w:rsidR="002E6073" w:rsidRPr="006A31D1">
        <w:rPr>
          <w:position w:val="8"/>
        </w:rPr>
        <w:t xml:space="preserve">◦ </w:t>
      </w:r>
      <w:r w:rsidR="002E6073" w:rsidRPr="006A31D1">
        <w:t>C at a rate of 1</w:t>
      </w:r>
      <w:r w:rsidR="002E6073" w:rsidRPr="006A31D1">
        <w:rPr>
          <w:position w:val="8"/>
        </w:rPr>
        <w:t xml:space="preserve">◦ </w:t>
      </w:r>
      <w:r w:rsidR="002E6073" w:rsidRPr="006A31D1">
        <w:t>C/min. If trial temperatures were above 38</w:t>
      </w:r>
      <w:r w:rsidR="002E6073" w:rsidRPr="006A31D1">
        <w:rPr>
          <w:position w:val="8"/>
        </w:rPr>
        <w:t>◦</w:t>
      </w:r>
      <w:r w:rsidR="002E6073" w:rsidRPr="006A31D1">
        <w:t>C, the heating rate was reduced to 0.5</w:t>
      </w:r>
      <w:r w:rsidR="002E6073" w:rsidRPr="006A31D1">
        <w:rPr>
          <w:position w:val="8"/>
        </w:rPr>
        <w:t xml:space="preserve">◦ </w:t>
      </w:r>
      <w:r w:rsidR="002E6073" w:rsidRPr="006A31D1">
        <w:t>C/min. Every 1</w:t>
      </w:r>
      <w:r w:rsidR="00CF6F69" w:rsidRPr="006A31D1">
        <w:t xml:space="preserve"> </w:t>
      </w:r>
      <w:r w:rsidR="002E6073" w:rsidRPr="006A31D1">
        <w:t xml:space="preserve">min tubes were rotated to check righting reflex of skinks. </w:t>
      </w:r>
      <w:moveToRangeStart w:id="20" w:author="Daniel Noble" w:date="2023-03-05T14:44:00Z" w:name="move128919872"/>
      <w:moveTo w:id="21" w:author="Daniel Noble" w:date="2023-03-05T14:44:00Z">
        <w:r w:rsidR="00586439" w:rsidRPr="006A31D1">
          <w:t>Once CT</w:t>
        </w:r>
        <w:r w:rsidR="00586439" w:rsidRPr="006A31D1">
          <w:rPr>
            <w:position w:val="-4"/>
          </w:rPr>
          <w:t xml:space="preserve">max </w:t>
        </w:r>
        <w:r w:rsidR="00586439" w:rsidRPr="006A31D1">
          <w:t xml:space="preserve">was reached, skinks were removed from the tube and placed into room temperature water for cooling. </w:t>
        </w:r>
      </w:moveTo>
    </w:p>
    <w:moveToRangeEnd w:id="20"/>
    <w:p w14:paraId="23B968EC" w14:textId="5784CEB0" w:rsidR="00742DA1" w:rsidRDefault="00CC05D1">
      <w:ins w:id="22" w:author="Daniel Noble" w:date="2023-03-05T14:40:00Z">
        <w:r>
          <w:t xml:space="preserve">Given the small size of lizards (i.e., 1.3 g) we assumed </w:t>
        </w:r>
      </w:ins>
      <w:ins w:id="23" w:author="Kris.Wild" w:date="2023-03-06T14:05:00Z">
        <w:r w:rsidR="00EB6D1A">
          <w:t>lizards</w:t>
        </w:r>
      </w:ins>
      <w:ins w:id="24" w:author="Kris.Wild" w:date="2023-03-06T14:04:00Z">
        <w:r w:rsidR="00EB6D1A">
          <w:t xml:space="preserve"> would reach </w:t>
        </w:r>
      </w:ins>
      <w:ins w:id="25" w:author="Kris.Wild" w:date="2023-03-06T14:05:00Z">
        <w:r w:rsidR="00EB6D1A">
          <w:t xml:space="preserve">thermal equilibrium rapidly, and therefore, </w:t>
        </w:r>
      </w:ins>
      <w:ins w:id="26" w:author="Daniel Noble" w:date="2023-03-05T14:40:00Z">
        <w:r>
          <w:t>skin surface temperature reflected body temperature</w:t>
        </w:r>
      </w:ins>
      <w:ins w:id="27" w:author="Kris.Wild" w:date="2023-03-06T14:05:00Z">
        <w:r w:rsidR="00EB6D1A">
          <w:t xml:space="preserve">. Skin surface </w:t>
        </w:r>
      </w:ins>
      <w:ins w:id="28" w:author="Daniel Noble" w:date="2023-03-05T14:40:00Z">
        <w:del w:id="29" w:author="Kris.Wild" w:date="2023-03-06T14:05:00Z">
          <w:r w:rsidDel="00EB6D1A">
            <w:delText xml:space="preserve">, which </w:delText>
          </w:r>
        </w:del>
        <w:r>
          <w:t xml:space="preserve">has been shown </w:t>
        </w:r>
      </w:ins>
      <w:ins w:id="30" w:author="Kris.Wild" w:date="2023-03-06T14:05:00Z">
        <w:r w:rsidR="00EB6D1A">
          <w:t xml:space="preserve">as </w:t>
        </w:r>
      </w:ins>
      <w:ins w:id="31" w:author="Kris.Wild" w:date="2023-03-06T14:06:00Z">
        <w:r w:rsidR="00EB6D1A">
          <w:t>an</w:t>
        </w:r>
      </w:ins>
      <w:ins w:id="32" w:author="Kris.Wild" w:date="2023-03-06T14:05:00Z">
        <w:r w:rsidR="00EB6D1A">
          <w:t xml:space="preserve"> </w:t>
        </w:r>
      </w:ins>
      <w:ins w:id="33" w:author="Kris.Wild" w:date="2023-03-06T14:06:00Z">
        <w:r w:rsidR="00EB6D1A">
          <w:t>accurate proxy for T</w:t>
        </w:r>
        <w:r w:rsidR="00EB6D1A" w:rsidRPr="00B40B5E">
          <w:rPr>
            <w:vertAlign w:val="subscript"/>
            <w:rPrChange w:id="34" w:author="Kris.Wild" w:date="2023-03-06T16:05:00Z">
              <w:rPr/>
            </w:rPrChange>
          </w:rPr>
          <w:t>b</w:t>
        </w:r>
        <w:r w:rsidR="00EB6D1A">
          <w:t xml:space="preserve"> </w:t>
        </w:r>
      </w:ins>
      <w:ins w:id="35" w:author="Daniel Noble" w:date="2023-03-05T14:40:00Z">
        <w:r>
          <w:t>for many small lizards (</w:t>
        </w:r>
        <w:r w:rsidRPr="005F4FD7">
          <w:rPr>
            <w:color w:val="4472C4" w:themeColor="accent1"/>
          </w:rPr>
          <w:t>Garrick 2008</w:t>
        </w:r>
        <w:r>
          <w:rPr>
            <w:color w:val="4472C4" w:themeColor="accent1"/>
          </w:rPr>
          <w:t>)</w:t>
        </w:r>
        <w:r>
          <w:t>. It is possible T</w:t>
        </w:r>
        <w:r w:rsidRPr="00CC05D1">
          <w:rPr>
            <w:vertAlign w:val="subscript"/>
            <w:rPrChange w:id="36" w:author="Daniel Noble" w:date="2023-03-05T14:41:00Z">
              <w:rPr/>
            </w:rPrChange>
          </w:rPr>
          <w:t>b</w:t>
        </w:r>
      </w:ins>
      <w:ins w:id="37" w:author="Daniel Noble" w:date="2023-03-05T14:41:00Z">
        <w:r>
          <w:t xml:space="preserve"> </w:t>
        </w:r>
        <w:proofErr w:type="gramStart"/>
        <w:r>
          <w:t xml:space="preserve">lagged </w:t>
        </w:r>
      </w:ins>
      <w:ins w:id="38" w:author="Daniel Noble" w:date="2023-03-05T14:42:00Z">
        <w:r w:rsidR="004E47D4">
          <w:t>behind</w:t>
        </w:r>
      </w:ins>
      <w:proofErr w:type="gramEnd"/>
      <w:ins w:id="39" w:author="Daniel Noble" w:date="2023-03-05T14:46:00Z">
        <w:r w:rsidR="002D4B02">
          <w:t xml:space="preserve"> for our measurements</w:t>
        </w:r>
      </w:ins>
      <w:ins w:id="40" w:author="Daniel Noble" w:date="2023-03-05T14:42:00Z">
        <w:r w:rsidR="004E47D4">
          <w:t>. Any lag</w:t>
        </w:r>
      </w:ins>
      <w:ins w:id="41" w:author="Daniel Noble" w:date="2023-03-05T14:41:00Z">
        <w:r>
          <w:t xml:space="preserve"> would result in an underestimated </w:t>
        </w:r>
        <w:r w:rsidRPr="006A31D1">
          <w:t>CT</w:t>
        </w:r>
        <w:r w:rsidRPr="006A31D1">
          <w:rPr>
            <w:position w:val="-4"/>
          </w:rPr>
          <w:t>max</w:t>
        </w:r>
        <w:r>
          <w:t xml:space="preserve">, which is likely the case for most studies measuring </w:t>
        </w:r>
        <w:r w:rsidRPr="006A31D1">
          <w:t>CT</w:t>
        </w:r>
        <w:r w:rsidRPr="006A31D1">
          <w:rPr>
            <w:position w:val="-4"/>
          </w:rPr>
          <w:t>max</w:t>
        </w:r>
        <w:r w:rsidRPr="006A31D1">
          <w:t xml:space="preserve"> </w:t>
        </w:r>
        <w:r>
          <w:t xml:space="preserve">in lizards </w:t>
        </w:r>
      </w:ins>
      <w:ins w:id="42" w:author="Daniel Noble" w:date="2023-03-05T14:43:00Z">
        <w:r w:rsidR="004E47D4">
          <w:t xml:space="preserve">given the ethical challenges with pushing animals to thermal extremes </w:t>
        </w:r>
      </w:ins>
      <w:ins w:id="43" w:author="Daniel Noble" w:date="2023-03-05T14:41:00Z">
        <w:r>
          <w:t>(e.g</w:t>
        </w:r>
      </w:ins>
      <w:customXmlInsRangeStart w:id="44" w:author="Kris.Wild" w:date="2023-03-06T16:06:00Z"/>
      <w:sdt>
        <w:sdtPr>
          <w:rPr>
            <w:color w:val="000000"/>
            <w:vertAlign w:val="superscript"/>
          </w:rPr>
          <w:tag w:val="MENDELEY_CITATION_v3_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"/>
          <w:id w:val="1591895181"/>
          <w:placeholder>
            <w:docPart w:val="DefaultPlaceholder_-1854013440"/>
          </w:placeholder>
        </w:sdtPr>
        <w:sdtContent>
          <w:customXmlInsRangeEnd w:id="44"/>
          <w:ins w:id="45" w:author="Kris.Wild" w:date="2023-03-06T16:06:00Z">
            <w:r w:rsidR="00B40B5E" w:rsidRPr="00B40B5E">
              <w:rPr>
                <w:color w:val="000000"/>
                <w:vertAlign w:val="superscript"/>
                <w:rPrChange w:id="46" w:author="Kris.Wild" w:date="2023-03-06T16:06:00Z">
                  <w:rPr/>
                </w:rPrChange>
              </w:rPr>
              <w:t>1–3</w:t>
            </w:r>
          </w:ins>
          <w:customXmlInsRangeStart w:id="47" w:author="Kris.Wild" w:date="2023-03-06T16:06:00Z"/>
        </w:sdtContent>
      </w:sdt>
      <w:customXmlInsRangeEnd w:id="47"/>
      <w:ins w:id="48" w:author="Daniel Noble" w:date="2023-03-05T14:41:00Z">
        <w:del w:id="49" w:author="Kris.Wild" w:date="2023-03-06T16:06:00Z">
          <w:r w:rsidDel="00B40B5E">
            <w:delText xml:space="preserve">., </w:delText>
          </w:r>
        </w:del>
        <w:del w:id="50" w:author="Kris.Wild" w:date="2023-03-06T13:21:00Z">
          <w:r w:rsidRPr="00A16602" w:rsidDel="00636080">
            <w:rPr>
              <w:highlight w:val="green"/>
              <w:rPrChange w:id="51" w:author="Kris.Wild" w:date="2023-03-06T13:27:00Z">
                <w:rPr/>
              </w:rPrChange>
            </w:rPr>
            <w:delText xml:space="preserve">see </w:delText>
          </w:r>
        </w:del>
      </w:ins>
      <w:ins w:id="52" w:author="Daniel Noble" w:date="2023-03-05T14:42:00Z">
        <w:del w:id="53" w:author="Kris.Wild" w:date="2023-03-06T13:21:00Z">
          <w:r w:rsidRPr="00A16602" w:rsidDel="00636080">
            <w:rPr>
              <w:highlight w:val="green"/>
              <w:rPrChange w:id="54" w:author="Kris.Wild" w:date="2023-03-06T13:27:00Z">
                <w:rPr/>
              </w:rPrChange>
            </w:rPr>
            <w:delText>XXXX</w:delText>
          </w:r>
        </w:del>
        <w:r>
          <w:t xml:space="preserve">). </w:t>
        </w:r>
      </w:ins>
      <w:ins w:id="55" w:author="Daniel Noble" w:date="2023-03-05T14:43:00Z">
        <w:r w:rsidR="004E47D4">
          <w:t xml:space="preserve">Regardless, </w:t>
        </w:r>
        <w:r w:rsidR="004E47D4">
          <w:lastRenderedPageBreak/>
          <w:t xml:space="preserve">we do not view this as problematic because body </w:t>
        </w:r>
        <w:del w:id="56" w:author="Kris.Wild" w:date="2023-03-06T10:09:00Z">
          <w:r w:rsidR="004E47D4" w:rsidDel="00C8750B">
            <w:delText>size</w:delText>
          </w:r>
        </w:del>
      </w:ins>
      <w:ins w:id="57" w:author="Kris.Wild" w:date="2023-03-06T10:09:00Z">
        <w:r w:rsidR="00C8750B">
          <w:t>mass</w:t>
        </w:r>
      </w:ins>
      <w:ins w:id="58" w:author="Daniel Noble" w:date="2023-03-05T14:43:00Z">
        <w:r w:rsidR="004E47D4">
          <w:t xml:space="preserve"> did not differ across the treatments, and we do not expect </w:t>
        </w:r>
        <w:r w:rsidR="000709CA">
          <w:t xml:space="preserve">this to affect the </w:t>
        </w:r>
      </w:ins>
      <w:ins w:id="59" w:author="Daniel Noble" w:date="2023-03-05T14:46:00Z">
        <w:r w:rsidR="002D4B02">
          <w:t>relative</w:t>
        </w:r>
      </w:ins>
      <w:ins w:id="60" w:author="Daniel Noble" w:date="2023-03-05T14:43:00Z">
        <w:r w:rsidR="000709CA">
          <w:t xml:space="preserve"> difference in </w:t>
        </w:r>
      </w:ins>
      <w:ins w:id="61" w:author="Daniel Noble" w:date="2023-03-05T14:44:00Z">
        <w:r w:rsidR="000709CA" w:rsidRPr="006A31D1">
          <w:t>CT</w:t>
        </w:r>
        <w:r w:rsidR="000709CA" w:rsidRPr="006A31D1">
          <w:rPr>
            <w:position w:val="-4"/>
          </w:rPr>
          <w:t>max</w:t>
        </w:r>
        <w:r w:rsidR="000709CA" w:rsidRPr="006A31D1">
          <w:t xml:space="preserve"> </w:t>
        </w:r>
        <w:r w:rsidR="000709CA">
          <w:t xml:space="preserve">between treatments. </w:t>
        </w:r>
      </w:ins>
      <w:moveFromRangeStart w:id="62" w:author="Daniel Noble" w:date="2023-03-05T14:44:00Z" w:name="move128919872"/>
      <w:moveFrom w:id="63" w:author="Daniel Noble" w:date="2023-03-05T14:44:00Z">
        <w:r w:rsidR="002D663C" w:rsidRPr="006A31D1" w:rsidDel="00586439">
          <w:t>Once</w:t>
        </w:r>
        <w:r w:rsidR="006B4661" w:rsidRPr="006A31D1" w:rsidDel="00586439">
          <w:t xml:space="preserve"> CT</w:t>
        </w:r>
        <w:r w:rsidR="006B4661" w:rsidRPr="006A31D1" w:rsidDel="00586439">
          <w:rPr>
            <w:position w:val="-4"/>
          </w:rPr>
          <w:t xml:space="preserve">max </w:t>
        </w:r>
        <w:r w:rsidR="002D663C" w:rsidRPr="006A31D1" w:rsidDel="00586439">
          <w:t>was reached,</w:t>
        </w:r>
        <w:r w:rsidR="006B4661" w:rsidRPr="006A31D1" w:rsidDel="00586439">
          <w:t xml:space="preserve"> skinks were removed from the tube and placed into room temperature water for cooling. </w:t>
        </w:r>
      </w:moveFrom>
      <w:moveFromRangeEnd w:id="62"/>
    </w:p>
    <w:p w14:paraId="0B2A41FF" w14:textId="77777777" w:rsidR="00742DA1" w:rsidRPr="006A31D1" w:rsidRDefault="00742DA1"/>
    <w:p w14:paraId="4452540C" w14:textId="7D61B5D4" w:rsidR="003D57E3" w:rsidRPr="00C63BE6" w:rsidRDefault="00742DA1" w:rsidP="000A6B53">
      <w:r>
        <w:rPr>
          <w:i/>
          <w:iCs/>
        </w:rPr>
        <w:t>(c) Statistical analysis</w:t>
      </w:r>
    </w:p>
    <w:p w14:paraId="07711A36" w14:textId="0BCE74B8" w:rsidR="00742DA1" w:rsidRPr="00742DA1" w:rsidRDefault="00742DA1" w:rsidP="002E6073">
      <w:pPr>
        <w:rPr>
          <w:color w:val="000000" w:themeColor="text1"/>
        </w:rPr>
      </w:pPr>
      <w:r>
        <w:rPr>
          <w:color w:val="000000" w:themeColor="text1"/>
        </w:rPr>
        <w:t xml:space="preserve">For the experimental analysis </w:t>
      </w:r>
      <w:r w:rsidRPr="00D407D5">
        <w:rPr>
          <w:color w:val="000000" w:themeColor="text1"/>
        </w:rPr>
        <w:t>(</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CT</w:t>
      </w:r>
      <w:r w:rsidRPr="00D407D5">
        <w:rPr>
          <w:color w:val="000000" w:themeColor="text1"/>
          <w:vertAlign w:val="subscript"/>
        </w:rPr>
        <w:t>max</w:t>
      </w:r>
      <w:r w:rsidRPr="00D407D5">
        <w:rPr>
          <w:color w:val="000000" w:themeColor="text1"/>
        </w:rPr>
        <w:t>)</w:t>
      </w:r>
      <w:r>
        <w:rPr>
          <w:color w:val="000000" w:themeColor="text1"/>
        </w:rPr>
        <w:t xml:space="preserve"> on </w:t>
      </w:r>
      <w:r>
        <w:rPr>
          <w:i/>
          <w:iCs/>
          <w:color w:val="000000" w:themeColor="text1"/>
        </w:rPr>
        <w:t>L.</w:t>
      </w:r>
      <w:r w:rsidRPr="00742DA1">
        <w:rPr>
          <w:i/>
          <w:iCs/>
        </w:rPr>
        <w:t xml:space="preserve"> </w:t>
      </w:r>
      <w:proofErr w:type="spellStart"/>
      <w:r w:rsidRPr="006A31D1">
        <w:rPr>
          <w:i/>
          <w:iCs/>
        </w:rPr>
        <w:t>delicata</w:t>
      </w:r>
      <w:proofErr w:type="spellEnd"/>
      <w:r>
        <w:t>,</w:t>
      </w:r>
      <w:r>
        <w:rPr>
          <w:i/>
          <w:iCs/>
        </w:rPr>
        <w:t xml:space="preserve"> </w:t>
      </w:r>
      <w:r>
        <w:t>we</w:t>
      </w:r>
      <w:r>
        <w:rPr>
          <w:color w:val="000000" w:themeColor="text1"/>
        </w:rPr>
        <w:t xml:space="preserve"> used linear mixed-effects</w:t>
      </w:r>
      <w:r w:rsidRPr="00D407D5">
        <w:rPr>
          <w:color w:val="000000" w:themeColor="text1"/>
        </w:rPr>
        <w:t xml:space="preserve"> models </w:t>
      </w:r>
      <w:r>
        <w:rPr>
          <w:color w:val="000000" w:themeColor="text1"/>
        </w:rPr>
        <w:t>using the lme4 package (version 1.1)</w:t>
      </w:r>
      <w:r w:rsidRPr="000076CE">
        <w:rPr>
          <w:color w:val="000000" w:themeColor="text1"/>
          <w:vertAlign w:val="superscript"/>
        </w:rPr>
        <w:t>[</w:t>
      </w:r>
      <w:sdt>
        <w:sdtPr>
          <w:rPr>
            <w:color w:val="000000"/>
            <w:vertAlign w:val="superscript"/>
          </w:rPr>
          <w:tag w:val="MENDELEY_CITATION_v3_eyJjaXRhdGlvbklEIjoiTUVOREVMRVlfQ0lUQVRJT05fNjE4N2VhNzktM2IwNS00YTlhLTkxZTItODQ1NTVlNTkzNzI2IiwicHJvcGVydGllcyI6eyJub3RlSW5kZXgiOjB9LCJpc0VkaXRlZCI6ZmFsc2UsIm1hbnVhbE92ZXJyaWRlIjp7ImlzTWFudWFsbHlPdmVycmlkZGVuIjpmYWxzZSwiY2l0ZXByb2NUZXh0IjoiPHN1cD40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
          <w:id w:val="1282376188"/>
          <w:placeholder>
            <w:docPart w:val="DefaultPlaceholder_-1854013440"/>
          </w:placeholder>
        </w:sdtPr>
        <w:sdtContent>
          <w:ins w:id="64" w:author="Kris.Wild" w:date="2023-03-06T16:06:00Z">
            <w:r w:rsidR="00B40B5E" w:rsidRPr="00B40B5E">
              <w:rPr>
                <w:color w:val="000000"/>
                <w:vertAlign w:val="superscript"/>
              </w:rPr>
              <w:t>4</w:t>
            </w:r>
          </w:ins>
          <w:del w:id="65" w:author="Kris.Wild" w:date="2023-03-06T16:05:00Z">
            <w:r w:rsidR="00040A62" w:rsidRPr="00B40B5E" w:rsidDel="00B40B5E">
              <w:rPr>
                <w:color w:val="000000"/>
                <w:vertAlign w:val="superscript"/>
              </w:rPr>
              <w:delText>1</w:delText>
            </w:r>
          </w:del>
        </w:sdtContent>
      </w:sdt>
      <w:r w:rsidRPr="000076CE">
        <w:rPr>
          <w:color w:val="000000" w:themeColor="text1"/>
          <w:vertAlign w:val="superscript"/>
        </w:rPr>
        <w:t>]</w:t>
      </w:r>
      <w:r w:rsidRPr="00D407D5">
        <w:rPr>
          <w:color w:val="000000" w:themeColor="text1"/>
        </w:rPr>
        <w:t xml:space="preserve">. </w:t>
      </w:r>
      <w:r>
        <w:rPr>
          <w:color w:val="000000" w:themeColor="text1"/>
        </w:rPr>
        <w:t xml:space="preserve">Each model was constructed with a thermal index (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w:t>
      </w:r>
      <w:r>
        <w:rPr>
          <w:color w:val="000000" w:themeColor="text1"/>
        </w:rPr>
        <w:t>or</w:t>
      </w:r>
      <w:r w:rsidRPr="00D407D5">
        <w:rPr>
          <w:color w:val="000000" w:themeColor="text1"/>
        </w:rPr>
        <w:t xml:space="preserve"> CT</w:t>
      </w:r>
      <w:r w:rsidRPr="00D407D5">
        <w:rPr>
          <w:color w:val="000000" w:themeColor="text1"/>
          <w:vertAlign w:val="subscript"/>
        </w:rPr>
        <w:t>max</w:t>
      </w:r>
      <w:r>
        <w:rPr>
          <w:color w:val="000000" w:themeColor="text1"/>
        </w:rPr>
        <w:t>) as the response variable and</w:t>
      </w:r>
      <w:r w:rsidRPr="00D407D5">
        <w:rPr>
          <w:color w:val="000000" w:themeColor="text1"/>
        </w:rPr>
        <w:t xml:space="preserve"> body mass, sex, incubation temperature, </w:t>
      </w:r>
      <w:r>
        <w:rPr>
          <w:color w:val="000000" w:themeColor="text1"/>
        </w:rPr>
        <w:t xml:space="preserve">resource treatment, and the interaction between incubation temperature and resource treatment as predictor variables. Model assumptions were checked using the </w:t>
      </w:r>
      <w:r w:rsidRPr="003419DF">
        <w:rPr>
          <w:i/>
          <w:iCs/>
          <w:color w:val="000000" w:themeColor="text1"/>
        </w:rPr>
        <w:t>performance</w:t>
      </w:r>
      <w:r>
        <w:rPr>
          <w:color w:val="000000" w:themeColor="text1"/>
        </w:rPr>
        <w:t xml:space="preserve"> package (version 0.10)</w:t>
      </w:r>
      <w:r w:rsidRPr="000076CE">
        <w:rPr>
          <w:color w:val="000000" w:themeColor="text1"/>
          <w:vertAlign w:val="superscript"/>
        </w:rPr>
        <w:t>[</w:t>
      </w:r>
      <w:sdt>
        <w:sdtPr>
          <w:rPr>
            <w:color w:val="000000"/>
            <w:vertAlign w:val="superscript"/>
          </w:rPr>
          <w:tag w:val="MENDELEY_CITATION_v3_eyJjaXRhdGlvbklEIjoiTUVOREVMRVlfQ0lUQVRJT05fNzE0MmRiODMtNDIwNy00OTk5LTkxNjgtNWY2MGMzNDFiOWQ4IiwicHJvcGVydGllcyI6eyJub3RlSW5kZXgiOjB9LCJpc0VkaXRlZCI6ZmFsc2UsIm1hbnVhbE92ZXJyaWRlIjp7ImlzTWFudWFsbHlPdmVycmlkZGVuIjpmYWxzZSwiY2l0ZXByb2NUZXh0IjoiPHN1cD41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
          <w:id w:val="400025320"/>
          <w:placeholder>
            <w:docPart w:val="DefaultPlaceholder_-1854013440"/>
          </w:placeholder>
        </w:sdtPr>
        <w:sdtContent>
          <w:ins w:id="66" w:author="Kris.Wild" w:date="2023-03-06T16:06:00Z">
            <w:r w:rsidR="00B40B5E" w:rsidRPr="00B40B5E">
              <w:rPr>
                <w:color w:val="000000"/>
                <w:vertAlign w:val="superscript"/>
              </w:rPr>
              <w:t>5</w:t>
            </w:r>
          </w:ins>
          <w:del w:id="67" w:author="Kris.Wild" w:date="2023-03-06T16:05:00Z">
            <w:r w:rsidR="00040A62" w:rsidRPr="00B40B5E" w:rsidDel="00B40B5E">
              <w:rPr>
                <w:color w:val="000000"/>
                <w:vertAlign w:val="superscript"/>
              </w:rPr>
              <w:delText>2</w:delText>
            </w:r>
          </w:del>
        </w:sdtContent>
      </w:sdt>
      <w:r w:rsidRPr="000076CE">
        <w:rPr>
          <w:color w:val="000000" w:themeColor="text1"/>
          <w:vertAlign w:val="superscript"/>
        </w:rPr>
        <w:t>]</w:t>
      </w:r>
      <w:r>
        <w:rPr>
          <w:color w:val="000000" w:themeColor="text1"/>
        </w:rPr>
        <w:t xml:space="preserve">. Finally, the package </w:t>
      </w:r>
      <w:proofErr w:type="spellStart"/>
      <w:r w:rsidRPr="003419DF">
        <w:rPr>
          <w:i/>
          <w:iCs/>
          <w:color w:val="000000" w:themeColor="text1"/>
        </w:rPr>
        <w:t>emmeans</w:t>
      </w:r>
      <w:proofErr w:type="spellEnd"/>
      <w:r>
        <w:rPr>
          <w:color w:val="000000" w:themeColor="text1"/>
        </w:rPr>
        <w:t xml:space="preserve"> (version 1.80)</w:t>
      </w:r>
      <w:r w:rsidRPr="000076CE">
        <w:rPr>
          <w:color w:val="000000" w:themeColor="text1"/>
          <w:vertAlign w:val="superscript"/>
        </w:rPr>
        <w:t>[</w:t>
      </w:r>
      <w:sdt>
        <w:sdtPr>
          <w:rPr>
            <w:color w:val="000000"/>
            <w:vertAlign w:val="superscript"/>
          </w:rPr>
          <w:tag w:val="MENDELEY_CITATION_v3_eyJjaXRhdGlvbklEIjoiTUVOREVMRVlfQ0lUQVRJT05fMzI0YzVkYmUtOTBlMi00YjM5LWE1MGItZDU3OWExNGNjMjlmIiwicHJvcGVydGllcyI6eyJub3RlSW5kZXgiOjB9LCJpc0VkaXRlZCI6ZmFsc2UsIm1hbnVhbE92ZXJyaWRlIjp7ImlzTWFudWFsbHlPdmVycmlkZGVuIjpmYWxzZSwiY2l0ZXByb2NUZXh0IjoiPHN1cD42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
          <w:id w:val="1293015156"/>
          <w:placeholder>
            <w:docPart w:val="DefaultPlaceholder_-1854013440"/>
          </w:placeholder>
        </w:sdtPr>
        <w:sdtContent>
          <w:ins w:id="68" w:author="Kris.Wild" w:date="2023-03-06T16:06:00Z">
            <w:r w:rsidR="00B40B5E" w:rsidRPr="00B40B5E">
              <w:rPr>
                <w:color w:val="000000"/>
                <w:vertAlign w:val="superscript"/>
              </w:rPr>
              <w:t>6</w:t>
            </w:r>
          </w:ins>
          <w:del w:id="69" w:author="Kris.Wild" w:date="2023-03-06T16:05:00Z">
            <w:r w:rsidR="00040A62" w:rsidRPr="00B40B5E" w:rsidDel="00B40B5E">
              <w:rPr>
                <w:color w:val="000000"/>
                <w:vertAlign w:val="superscript"/>
              </w:rPr>
              <w:delText>3</w:delText>
            </w:r>
          </w:del>
        </w:sdtContent>
      </w:sdt>
      <w:r w:rsidRPr="000076CE">
        <w:rPr>
          <w:color w:val="000000" w:themeColor="text1"/>
          <w:vertAlign w:val="superscript"/>
        </w:rPr>
        <w:t>]</w:t>
      </w:r>
      <w:r>
        <w:rPr>
          <w:color w:val="000000" w:themeColor="text1"/>
        </w:rPr>
        <w:t xml:space="preserve"> was used to extract marginal means (least-squares means) and standard error for figure purposes. </w:t>
      </w:r>
    </w:p>
    <w:p w14:paraId="2054C768" w14:textId="77777777" w:rsidR="00742DA1" w:rsidDel="00EB6D1A" w:rsidRDefault="00742DA1" w:rsidP="002E6073">
      <w:pPr>
        <w:rPr>
          <w:del w:id="70" w:author="Kris.Wild" w:date="2023-03-06T14:07:00Z"/>
          <w:color w:val="000000" w:themeColor="text1"/>
        </w:rPr>
      </w:pPr>
    </w:p>
    <w:p w14:paraId="29137B46" w14:textId="2699D705" w:rsidR="00742DA1" w:rsidDel="00EB6D1A" w:rsidRDefault="00742DA1" w:rsidP="002E6073">
      <w:pPr>
        <w:rPr>
          <w:del w:id="71" w:author="Kris.Wild" w:date="2023-03-06T14:07:00Z"/>
        </w:rPr>
      </w:pPr>
    </w:p>
    <w:p w14:paraId="76DA9303" w14:textId="3A46CB28" w:rsidR="00742DA1" w:rsidDel="00EB6D1A" w:rsidRDefault="00742DA1" w:rsidP="002E6073">
      <w:pPr>
        <w:rPr>
          <w:del w:id="72" w:author="Kris.Wild" w:date="2023-03-06T14:07:00Z"/>
        </w:rPr>
      </w:pPr>
    </w:p>
    <w:p w14:paraId="48EC9B1E" w14:textId="77777777" w:rsidR="00742DA1" w:rsidRPr="000076CE" w:rsidRDefault="00742DA1" w:rsidP="002E6073"/>
    <w:p w14:paraId="3CACE164" w14:textId="749A0EE4" w:rsidR="005169C3" w:rsidRPr="006A31D1" w:rsidRDefault="003D57E3" w:rsidP="003D57E3">
      <w:r w:rsidRPr="006A31D1">
        <w:t xml:space="preserve">2. </w:t>
      </w:r>
      <w:r w:rsidR="009E1FBF" w:rsidRPr="006A31D1">
        <w:t>Meta-analysis</w:t>
      </w:r>
      <w:r w:rsidRPr="006A31D1">
        <w:t xml:space="preserve"> </w:t>
      </w:r>
    </w:p>
    <w:p w14:paraId="63840ECB" w14:textId="1A06295F" w:rsidR="00013A9A" w:rsidRPr="006A31D1" w:rsidRDefault="009E4571" w:rsidP="005169C3">
      <w:pPr>
        <w:rPr>
          <w:i/>
          <w:iCs/>
          <w:shd w:val="clear" w:color="auto" w:fill="FFFFFF"/>
        </w:rPr>
      </w:pPr>
      <w:r w:rsidRPr="006A31D1">
        <w:rPr>
          <w:i/>
          <w:iCs/>
          <w:shd w:val="clear" w:color="auto" w:fill="FFFFFF"/>
        </w:rPr>
        <w:t xml:space="preserve">(a) </w:t>
      </w:r>
      <w:r w:rsidR="009E1FBF" w:rsidRPr="006A31D1">
        <w:rPr>
          <w:i/>
          <w:iCs/>
          <w:shd w:val="clear" w:color="auto" w:fill="FFFFFF"/>
        </w:rPr>
        <w:t xml:space="preserve">Initial </w:t>
      </w:r>
      <w:r w:rsidR="00013A9A" w:rsidRPr="006A31D1">
        <w:rPr>
          <w:i/>
          <w:iCs/>
        </w:rPr>
        <w:t>literature search and record screening process</w:t>
      </w:r>
    </w:p>
    <w:p w14:paraId="19DDC212" w14:textId="77777777" w:rsidR="003B4330" w:rsidRDefault="003B4330" w:rsidP="003B4330">
      <w:r w:rsidRPr="006A31D1">
        <w:t>We developed search strings to capture experimental studies which measured the thermal traits (in the form of CT</w:t>
      </w:r>
      <w:r w:rsidRPr="006A31D1">
        <w:rPr>
          <w:vertAlign w:val="subscript"/>
        </w:rPr>
        <w:t>max</w:t>
      </w:r>
      <w:r w:rsidRPr="006A31D1">
        <w:t xml:space="preserve"> or </w:t>
      </w:r>
      <w:proofErr w:type="spellStart"/>
      <w:r w:rsidRPr="006A31D1">
        <w:t>T</w:t>
      </w:r>
      <w:r w:rsidRPr="006A31D1">
        <w:rPr>
          <w:vertAlign w:val="subscript"/>
        </w:rPr>
        <w:t>pref</w:t>
      </w:r>
      <w:proofErr w:type="spellEnd"/>
      <w:r w:rsidRPr="006A31D1">
        <w:t xml:space="preserve">) of reptiles exposed to different developmental temperatures. </w:t>
      </w:r>
      <w:r>
        <w:t xml:space="preserve">We focused only on temperatures given that too few studies manipulated egg resources and measured thermal physiology of offspring. </w:t>
      </w:r>
      <w:r w:rsidRPr="006A31D1">
        <w:t>The search strings used in the two databases screened in this study are below:</w:t>
      </w:r>
    </w:p>
    <w:p w14:paraId="6B6AEF99" w14:textId="77777777" w:rsidR="003B4330" w:rsidRPr="006A31D1" w:rsidRDefault="003B4330" w:rsidP="003B4330"/>
    <w:p w14:paraId="0076B03B" w14:textId="77777777" w:rsidR="003B4330" w:rsidRPr="006A31D1" w:rsidRDefault="003B4330" w:rsidP="003B4330">
      <w:r w:rsidRPr="006A31D1">
        <w:t xml:space="preserve">ProQuest </w:t>
      </w:r>
      <w:r>
        <w:t xml:space="preserve">and </w:t>
      </w:r>
      <w:r w:rsidRPr="006A31D1">
        <w:t>Scopus</w:t>
      </w:r>
      <w:r>
        <w:t>:</w:t>
      </w:r>
    </w:p>
    <w:p w14:paraId="64536D6C" w14:textId="77777777" w:rsidR="003B4330" w:rsidRPr="006A31D1" w:rsidRDefault="003B4330" w:rsidP="003B4330">
      <w:pPr>
        <w:rPr>
          <w:color w:val="000000"/>
        </w:rPr>
      </w:pPr>
      <w:r w:rsidRPr="006A31D1">
        <w:rPr>
          <w:color w:val="000000"/>
        </w:rPr>
        <w:t>("temperature*" OR "thermal" OR "cold" OR "cool*" OR "heat*" OR "</w:t>
      </w:r>
      <w:proofErr w:type="spellStart"/>
      <w:r w:rsidRPr="006A31D1">
        <w:rPr>
          <w:color w:val="000000"/>
        </w:rPr>
        <w:t>acclimat</w:t>
      </w:r>
      <w:proofErr w:type="spellEnd"/>
      <w:r w:rsidRPr="006A31D1">
        <w:rPr>
          <w:color w:val="000000"/>
        </w:rPr>
        <w:t>*") AND ("</w:t>
      </w:r>
      <w:proofErr w:type="spellStart"/>
      <w:r w:rsidRPr="006A31D1">
        <w:rPr>
          <w:color w:val="000000"/>
        </w:rPr>
        <w:t>incubat</w:t>
      </w:r>
      <w:proofErr w:type="spellEnd"/>
      <w:r w:rsidRPr="006A31D1">
        <w:rPr>
          <w:color w:val="000000"/>
        </w:rPr>
        <w:t>*" OR "rear*" OR "development*" OR "</w:t>
      </w:r>
      <w:proofErr w:type="spellStart"/>
      <w:r w:rsidRPr="006A31D1">
        <w:rPr>
          <w:color w:val="000000"/>
        </w:rPr>
        <w:t>ontogen</w:t>
      </w:r>
      <w:proofErr w:type="spellEnd"/>
      <w:r w:rsidRPr="006A31D1">
        <w:rPr>
          <w:color w:val="000000"/>
        </w:rPr>
        <w:t>*"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"CTmax" OR "</w:t>
      </w:r>
      <w:proofErr w:type="spellStart"/>
      <w:r w:rsidRPr="006A31D1">
        <w:rPr>
          <w:color w:val="000000"/>
        </w:rPr>
        <w:t>CTmin</w:t>
      </w:r>
      <w:proofErr w:type="spellEnd"/>
      <w:r w:rsidRPr="006A31D1">
        <w:rPr>
          <w:color w:val="000000"/>
        </w:rPr>
        <w:t>" OR "heat coma" OR "chill coma" OR "lethal temperature*" OR "lethal limit*" OR "SCP" OR "supercooling point*" OR "crystal* temperature*" OR "</w:t>
      </w:r>
      <w:proofErr w:type="spellStart"/>
      <w:r w:rsidRPr="006A31D1">
        <w:rPr>
          <w:color w:val="000000"/>
        </w:rPr>
        <w:t>freez</w:t>
      </w:r>
      <w:proofErr w:type="spellEnd"/>
      <w:r w:rsidRPr="006A31D1">
        <w:rPr>
          <w:color w:val="000000"/>
        </w:rPr>
        <w:t>*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w:t>
      </w:r>
      <w:proofErr w:type="spellStart"/>
      <w:r w:rsidRPr="006A31D1">
        <w:rPr>
          <w:color w:val="000000"/>
        </w:rPr>
        <w:t>equilibr</w:t>
      </w:r>
      <w:proofErr w:type="spellEnd"/>
      <w:r w:rsidRPr="006A31D1">
        <w:rPr>
          <w:color w:val="000000"/>
        </w:rPr>
        <w:t>* temperature*" OR "temperature* at equilibrium") AND ("</w:t>
      </w:r>
      <w:proofErr w:type="spellStart"/>
      <w:r w:rsidRPr="006A31D1">
        <w:rPr>
          <w:color w:val="000000"/>
        </w:rPr>
        <w:t>squamat</w:t>
      </w:r>
      <w:proofErr w:type="spellEnd"/>
      <w:r w:rsidRPr="006A31D1">
        <w:rPr>
          <w:color w:val="000000"/>
        </w:rPr>
        <w:t>*" OR "lizard*" OR "</w:t>
      </w:r>
      <w:proofErr w:type="spellStart"/>
      <w:r w:rsidRPr="006A31D1">
        <w:rPr>
          <w:color w:val="000000"/>
        </w:rPr>
        <w:t>reptil</w:t>
      </w:r>
      <w:proofErr w:type="spellEnd"/>
      <w:r w:rsidRPr="006A31D1">
        <w:rPr>
          <w:color w:val="000000"/>
        </w:rPr>
        <w:t>*" OR "snake*" OR "serpent*" OR "turtle*" OR "</w:t>
      </w:r>
      <w:proofErr w:type="spellStart"/>
      <w:r w:rsidRPr="006A31D1">
        <w:rPr>
          <w:color w:val="000000"/>
        </w:rPr>
        <w:t>crocodil</w:t>
      </w:r>
      <w:proofErr w:type="spellEnd"/>
      <w:r w:rsidRPr="006A31D1">
        <w:rPr>
          <w:color w:val="000000"/>
        </w:rPr>
        <w:t>*", OR "</w:t>
      </w:r>
      <w:proofErr w:type="spellStart"/>
      <w:r w:rsidRPr="006A31D1">
        <w:rPr>
          <w:color w:val="000000"/>
        </w:rPr>
        <w:t>iguan</w:t>
      </w:r>
      <w:proofErr w:type="spellEnd"/>
      <w:r w:rsidRPr="006A31D1">
        <w:rPr>
          <w:color w:val="000000"/>
        </w:rPr>
        <w:t>*", OR "</w:t>
      </w:r>
      <w:proofErr w:type="spellStart"/>
      <w:r w:rsidRPr="006A31D1">
        <w:rPr>
          <w:color w:val="000000"/>
        </w:rPr>
        <w:t>anol</w:t>
      </w:r>
      <w:proofErr w:type="spellEnd"/>
      <w:r w:rsidRPr="006A31D1">
        <w:rPr>
          <w:color w:val="000000"/>
        </w:rPr>
        <w:t>*" OR "skink*" OR "chameleon*" OR "</w:t>
      </w:r>
      <w:proofErr w:type="spellStart"/>
      <w:r w:rsidRPr="006A31D1">
        <w:rPr>
          <w:color w:val="000000"/>
        </w:rPr>
        <w:t>chamaeleon</w:t>
      </w:r>
      <w:proofErr w:type="spellEnd"/>
      <w:r w:rsidRPr="006A31D1">
        <w:rPr>
          <w:color w:val="000000"/>
        </w:rPr>
        <w:t>*" OR "gecko*" OR "tortoise*" OR "adder*" OR "viper*" OR "python*" OR "boa" OR "boas" OR "colubrid*" OR "</w:t>
      </w:r>
      <w:proofErr w:type="spellStart"/>
      <w:r w:rsidRPr="006A31D1">
        <w:rPr>
          <w:color w:val="000000"/>
        </w:rPr>
        <w:t>amphisbaenia</w:t>
      </w:r>
      <w:proofErr w:type="spellEnd"/>
      <w:r w:rsidRPr="006A31D1">
        <w:rPr>
          <w:color w:val="000000"/>
        </w:rPr>
        <w:t>*" OR "</w:t>
      </w:r>
      <w:proofErr w:type="spellStart"/>
      <w:r w:rsidRPr="006A31D1">
        <w:rPr>
          <w:color w:val="000000"/>
        </w:rPr>
        <w:t>rhynchocephal</w:t>
      </w:r>
      <w:proofErr w:type="spellEnd"/>
      <w:r w:rsidRPr="006A31D1">
        <w:rPr>
          <w:color w:val="000000"/>
        </w:rPr>
        <w:t>*" OR "</w:t>
      </w:r>
      <w:proofErr w:type="spellStart"/>
      <w:r w:rsidRPr="006A31D1">
        <w:rPr>
          <w:color w:val="000000"/>
        </w:rPr>
        <w:t>testudin</w:t>
      </w:r>
      <w:proofErr w:type="spellEnd"/>
      <w:r w:rsidRPr="006A31D1">
        <w:rPr>
          <w:color w:val="000000"/>
        </w:rPr>
        <w:t>*" OR "</w:t>
      </w:r>
      <w:proofErr w:type="spellStart"/>
      <w:r w:rsidRPr="006A31D1">
        <w:rPr>
          <w:color w:val="000000"/>
        </w:rPr>
        <w:t>chelon</w:t>
      </w:r>
      <w:proofErr w:type="spellEnd"/>
      <w:r w:rsidRPr="006A31D1">
        <w:rPr>
          <w:color w:val="000000"/>
        </w:rPr>
        <w:t>*" OR "alligator*" OR "caiman*" OR "gavial**" OR "</w:t>
      </w:r>
      <w:proofErr w:type="spellStart"/>
      <w:r w:rsidRPr="006A31D1">
        <w:rPr>
          <w:color w:val="000000"/>
        </w:rPr>
        <w:t>garhial</w:t>
      </w:r>
      <w:proofErr w:type="spellEnd"/>
      <w:r w:rsidRPr="006A31D1">
        <w:rPr>
          <w:color w:val="000000"/>
        </w:rPr>
        <w:t>" OR "</w:t>
      </w:r>
      <w:proofErr w:type="spellStart"/>
      <w:r w:rsidRPr="006A31D1">
        <w:rPr>
          <w:color w:val="000000"/>
        </w:rPr>
        <w:t>tuatar</w:t>
      </w:r>
      <w:proofErr w:type="spellEnd"/>
      <w:r w:rsidRPr="006A31D1">
        <w:rPr>
          <w:color w:val="000000"/>
        </w:rPr>
        <w:t>*" OR "sphenodon*") AND NOT ("endotherm*" OR "bird*" OR "avia*" OR "</w:t>
      </w:r>
      <w:proofErr w:type="spellStart"/>
      <w:r w:rsidRPr="006A31D1">
        <w:rPr>
          <w:color w:val="000000"/>
        </w:rPr>
        <w:t>aves</w:t>
      </w:r>
      <w:proofErr w:type="spellEnd"/>
      <w:r w:rsidRPr="006A31D1">
        <w:rPr>
          <w:color w:val="000000"/>
        </w:rPr>
        <w:t>" OR "mammal*" OR "rodent*" OR "mouse" OR "mice" OR "rat" OR "rats" OR "cattle*" OR "livestock*" OR "domesticated" OR "cow" OR "cows" OR "pig" OR "pigs" OR "sheep*" OR "goat*" OR "horse*" OR "rabbit*" OR "chicken*" OR "duck*" OR "turkey*" OR "cat" OR "cats" OR "dog" OR "dogs" OR "plant" OR "plants" OR "</w:t>
      </w:r>
      <w:proofErr w:type="spellStart"/>
      <w:r w:rsidRPr="006A31D1">
        <w:rPr>
          <w:color w:val="000000"/>
        </w:rPr>
        <w:t>plantule</w:t>
      </w:r>
      <w:proofErr w:type="spellEnd"/>
      <w:r w:rsidRPr="006A31D1">
        <w:rPr>
          <w:color w:val="000000"/>
        </w:rPr>
        <w:t>*" OR "cultivar*" OR "</w:t>
      </w:r>
      <w:proofErr w:type="spellStart"/>
      <w:r w:rsidRPr="006A31D1">
        <w:rPr>
          <w:color w:val="000000"/>
        </w:rPr>
        <w:t>arabidopsis</w:t>
      </w:r>
      <w:proofErr w:type="spellEnd"/>
      <w:r w:rsidRPr="006A31D1">
        <w:rPr>
          <w:color w:val="000000"/>
        </w:rPr>
        <w:t>" OR "leaf" OR "leaves" OR "root*" OR "seed*" OR "tree*" OR "fungi" OR "fungal" OR "alga" OR "algae" OR "algal" OR "seaweed*" OR "seagrass" OR "*</w:t>
      </w:r>
      <w:proofErr w:type="spellStart"/>
      <w:r w:rsidRPr="006A31D1">
        <w:rPr>
          <w:color w:val="000000"/>
        </w:rPr>
        <w:t>phyt</w:t>
      </w:r>
      <w:proofErr w:type="spellEnd"/>
      <w:r w:rsidRPr="006A31D1">
        <w:rPr>
          <w:color w:val="000000"/>
        </w:rPr>
        <w:t>*" OR "*</w:t>
      </w:r>
      <w:proofErr w:type="spellStart"/>
      <w:r w:rsidRPr="006A31D1">
        <w:rPr>
          <w:color w:val="000000"/>
        </w:rPr>
        <w:t>bacteri</w:t>
      </w:r>
      <w:proofErr w:type="spellEnd"/>
      <w:r w:rsidRPr="006A31D1">
        <w:rPr>
          <w:color w:val="000000"/>
        </w:rPr>
        <w:t xml:space="preserve">*" OR </w:t>
      </w:r>
      <w:r w:rsidRPr="006A31D1">
        <w:rPr>
          <w:color w:val="000000"/>
        </w:rPr>
        <w:lastRenderedPageBreak/>
        <w:t>"unicellular" OR "protist*" OR "</w:t>
      </w:r>
      <w:proofErr w:type="spellStart"/>
      <w:r w:rsidRPr="006A31D1">
        <w:rPr>
          <w:color w:val="000000"/>
        </w:rPr>
        <w:t>archae</w:t>
      </w:r>
      <w:proofErr w:type="spellEnd"/>
      <w:r w:rsidRPr="006A31D1">
        <w:rPr>
          <w:color w:val="000000"/>
        </w:rPr>
        <w:t>*" OR "woman" OR "women" OR "man" OR "men" OR "volunteer*" OR "athlete*" OR "military" OR "*fish*" OR "amphib*" OR "frog*" OR "toad*" OR "salamander*" OR "newt*" OR "invertebrate*" OR "insect*" OR "arthropod*" OR "arachnid*" OR "crustacea*" OR "myriapod*" OR "</w:t>
      </w:r>
      <w:proofErr w:type="spellStart"/>
      <w:r w:rsidRPr="006A31D1">
        <w:rPr>
          <w:color w:val="000000"/>
        </w:rPr>
        <w:t>mollus</w:t>
      </w:r>
      <w:proofErr w:type="spellEnd"/>
      <w:r w:rsidRPr="006A31D1">
        <w:rPr>
          <w:color w:val="000000"/>
        </w:rPr>
        <w:t>*" OR "annelid*" OR "*worm*" OR "</w:t>
      </w:r>
      <w:proofErr w:type="spellStart"/>
      <w:r w:rsidRPr="006A31D1">
        <w:rPr>
          <w:color w:val="000000"/>
        </w:rPr>
        <w:t>cnidar</w:t>
      </w:r>
      <w:proofErr w:type="spellEnd"/>
      <w:r w:rsidRPr="006A31D1">
        <w:rPr>
          <w:color w:val="000000"/>
        </w:rPr>
        <w:t>*" OR "coral*")</w:t>
      </w:r>
    </w:p>
    <w:p w14:paraId="6F99A598" w14:textId="77777777" w:rsidR="003B4330" w:rsidRPr="006A31D1" w:rsidRDefault="003B4330" w:rsidP="003B4330"/>
    <w:p w14:paraId="7472A9F5" w14:textId="77777777" w:rsidR="003B4330" w:rsidRPr="006A31D1" w:rsidRDefault="003B4330" w:rsidP="003B4330">
      <w:r w:rsidRPr="006A31D1">
        <w:t>ISI Web of Science</w:t>
      </w:r>
      <w:r>
        <w:t>:</w:t>
      </w:r>
    </w:p>
    <w:p w14:paraId="6DEF1203" w14:textId="5AB57C2F" w:rsidR="003B4330" w:rsidRPr="006A31D1" w:rsidRDefault="003B4330" w:rsidP="003B4330">
      <w:pPr>
        <w:rPr>
          <w:color w:val="000000"/>
        </w:rPr>
      </w:pPr>
      <w:r w:rsidRPr="006A31D1">
        <w:rPr>
          <w:color w:val="000000"/>
        </w:rPr>
        <w:t>("temperature*" OR "thermal" OR "cold" OR "cool*" OR "heat*" OR "</w:t>
      </w:r>
      <w:proofErr w:type="spellStart"/>
      <w:r w:rsidRPr="006A31D1">
        <w:rPr>
          <w:color w:val="000000"/>
        </w:rPr>
        <w:t>acclimat</w:t>
      </w:r>
      <w:proofErr w:type="spellEnd"/>
      <w:r w:rsidRPr="006A31D1">
        <w:rPr>
          <w:color w:val="000000"/>
        </w:rPr>
        <w:t>*") AND ("</w:t>
      </w:r>
      <w:proofErr w:type="spellStart"/>
      <w:r w:rsidRPr="006A31D1">
        <w:rPr>
          <w:color w:val="000000"/>
        </w:rPr>
        <w:t>incubat</w:t>
      </w:r>
      <w:proofErr w:type="spellEnd"/>
      <w:r w:rsidRPr="006A31D1">
        <w:rPr>
          <w:color w:val="000000"/>
        </w:rPr>
        <w:t>*" OR "rear*" OR "development*" OR "</w:t>
      </w:r>
      <w:proofErr w:type="spellStart"/>
      <w:r w:rsidRPr="006A31D1">
        <w:rPr>
          <w:color w:val="000000"/>
        </w:rPr>
        <w:t>ontogen</w:t>
      </w:r>
      <w:proofErr w:type="spellEnd"/>
      <w:r w:rsidRPr="006A31D1">
        <w:rPr>
          <w:color w:val="000000"/>
        </w:rPr>
        <w:t>*"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"CTmax" OR "</w:t>
      </w:r>
      <w:proofErr w:type="spellStart"/>
      <w:r w:rsidRPr="006A31D1">
        <w:rPr>
          <w:color w:val="000000"/>
        </w:rPr>
        <w:t>CTmin</w:t>
      </w:r>
      <w:proofErr w:type="spellEnd"/>
      <w:r w:rsidRPr="006A31D1">
        <w:rPr>
          <w:color w:val="000000"/>
        </w:rPr>
        <w:t>" OR "heat coma" OR "chill coma" OR "lethal temperature*" OR "lethal limit*" OR "SCP" OR "supercooling point*" OR "crystal* temperature*" OR "</w:t>
      </w:r>
      <w:proofErr w:type="spellStart"/>
      <w:r w:rsidRPr="006A31D1">
        <w:rPr>
          <w:color w:val="000000"/>
        </w:rPr>
        <w:t>freez</w:t>
      </w:r>
      <w:proofErr w:type="spellEnd"/>
      <w:r w:rsidRPr="006A31D1">
        <w:rPr>
          <w:color w:val="000000"/>
        </w:rPr>
        <w:t>*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w:t>
      </w:r>
      <w:proofErr w:type="spellStart"/>
      <w:r w:rsidRPr="006A31D1">
        <w:rPr>
          <w:color w:val="000000"/>
        </w:rPr>
        <w:t>equilibr</w:t>
      </w:r>
      <w:proofErr w:type="spellEnd"/>
      <w:r w:rsidRPr="006A31D1">
        <w:rPr>
          <w:color w:val="000000"/>
        </w:rPr>
        <w:t>* temperature*" OR "temperature* at equilibrium")) AND ("</w:t>
      </w:r>
      <w:proofErr w:type="spellStart"/>
      <w:r w:rsidRPr="006A31D1">
        <w:rPr>
          <w:color w:val="000000"/>
        </w:rPr>
        <w:t>squamat</w:t>
      </w:r>
      <w:proofErr w:type="spellEnd"/>
      <w:r w:rsidRPr="006A31D1">
        <w:rPr>
          <w:color w:val="000000"/>
        </w:rPr>
        <w:t>*" OR "lizard*" OR "</w:t>
      </w:r>
      <w:proofErr w:type="spellStart"/>
      <w:r w:rsidRPr="006A31D1">
        <w:rPr>
          <w:color w:val="000000"/>
        </w:rPr>
        <w:t>reptil</w:t>
      </w:r>
      <w:proofErr w:type="spellEnd"/>
      <w:r w:rsidRPr="006A31D1">
        <w:rPr>
          <w:color w:val="000000"/>
        </w:rPr>
        <w:t>*" OR "snake*" OR "serpent*" OR "turtle*" OR "</w:t>
      </w:r>
      <w:proofErr w:type="spellStart"/>
      <w:r w:rsidRPr="006A31D1">
        <w:rPr>
          <w:color w:val="000000"/>
        </w:rPr>
        <w:t>crocodil</w:t>
      </w:r>
      <w:proofErr w:type="spellEnd"/>
      <w:r w:rsidRPr="006A31D1">
        <w:rPr>
          <w:color w:val="000000"/>
        </w:rPr>
        <w:t>*", OR "</w:t>
      </w:r>
      <w:proofErr w:type="spellStart"/>
      <w:r w:rsidRPr="006A31D1">
        <w:rPr>
          <w:color w:val="000000"/>
        </w:rPr>
        <w:t>iguan</w:t>
      </w:r>
      <w:proofErr w:type="spellEnd"/>
      <w:r w:rsidRPr="006A31D1">
        <w:rPr>
          <w:color w:val="000000"/>
        </w:rPr>
        <w:t>*", OR "</w:t>
      </w:r>
      <w:proofErr w:type="spellStart"/>
      <w:r w:rsidRPr="006A31D1">
        <w:rPr>
          <w:color w:val="000000"/>
        </w:rPr>
        <w:t>anol</w:t>
      </w:r>
      <w:proofErr w:type="spellEnd"/>
      <w:r w:rsidRPr="006A31D1">
        <w:rPr>
          <w:color w:val="000000"/>
        </w:rPr>
        <w:t>*" OR "skink*" OR "chameleon*" OR "</w:t>
      </w:r>
      <w:proofErr w:type="spellStart"/>
      <w:r w:rsidRPr="006A31D1">
        <w:rPr>
          <w:color w:val="000000"/>
        </w:rPr>
        <w:t>chamaeleon</w:t>
      </w:r>
      <w:proofErr w:type="spellEnd"/>
      <w:r w:rsidRPr="006A31D1">
        <w:rPr>
          <w:color w:val="000000"/>
        </w:rPr>
        <w:t>*" OR "gecko*" OR "tortoise*" OR "adder*" OR "viper*" OR "python*" OR "boa" OR "boas" OR "colubrid*" OR "</w:t>
      </w:r>
      <w:proofErr w:type="spellStart"/>
      <w:r w:rsidRPr="006A31D1">
        <w:rPr>
          <w:color w:val="000000"/>
        </w:rPr>
        <w:t>amphisbaenia</w:t>
      </w:r>
      <w:proofErr w:type="spellEnd"/>
      <w:r w:rsidRPr="006A31D1">
        <w:rPr>
          <w:color w:val="000000"/>
        </w:rPr>
        <w:t>*" OR "</w:t>
      </w:r>
      <w:proofErr w:type="spellStart"/>
      <w:r w:rsidRPr="006A31D1">
        <w:rPr>
          <w:color w:val="000000"/>
        </w:rPr>
        <w:t>rhynchocephal</w:t>
      </w:r>
      <w:proofErr w:type="spellEnd"/>
      <w:r w:rsidRPr="006A31D1">
        <w:rPr>
          <w:color w:val="000000"/>
        </w:rPr>
        <w:t>*" OR "</w:t>
      </w:r>
      <w:proofErr w:type="spellStart"/>
      <w:r w:rsidRPr="006A31D1">
        <w:rPr>
          <w:color w:val="000000"/>
        </w:rPr>
        <w:t>testudin</w:t>
      </w:r>
      <w:proofErr w:type="spellEnd"/>
      <w:r w:rsidRPr="006A31D1">
        <w:rPr>
          <w:color w:val="000000"/>
        </w:rPr>
        <w:t>*" OR "</w:t>
      </w:r>
      <w:proofErr w:type="spellStart"/>
      <w:r w:rsidRPr="006A31D1">
        <w:rPr>
          <w:color w:val="000000"/>
        </w:rPr>
        <w:t>chelon</w:t>
      </w:r>
      <w:proofErr w:type="spellEnd"/>
      <w:r w:rsidRPr="006A31D1">
        <w:rPr>
          <w:color w:val="000000"/>
        </w:rPr>
        <w:t>*" OR "alligator*" OR "caiman*" OR "gavial**" OR "</w:t>
      </w:r>
      <w:proofErr w:type="spellStart"/>
      <w:r w:rsidRPr="006A31D1">
        <w:rPr>
          <w:color w:val="000000"/>
        </w:rPr>
        <w:t>garhial</w:t>
      </w:r>
      <w:proofErr w:type="spellEnd"/>
      <w:r w:rsidRPr="006A31D1">
        <w:rPr>
          <w:color w:val="000000"/>
        </w:rPr>
        <w:t>" OR "</w:t>
      </w:r>
      <w:proofErr w:type="spellStart"/>
      <w:r w:rsidRPr="006A31D1">
        <w:rPr>
          <w:color w:val="000000"/>
        </w:rPr>
        <w:t>tuatar</w:t>
      </w:r>
      <w:proofErr w:type="spellEnd"/>
      <w:r w:rsidRPr="006A31D1">
        <w:rPr>
          <w:color w:val="000000"/>
        </w:rPr>
        <w:t>*" OR "sphenodon*")) NOT ("endotherm*" OR "bird*" OR "avia*" OR "</w:t>
      </w:r>
      <w:proofErr w:type="spellStart"/>
      <w:r w:rsidRPr="006A31D1">
        <w:rPr>
          <w:color w:val="000000"/>
        </w:rPr>
        <w:t>aves</w:t>
      </w:r>
      <w:proofErr w:type="spellEnd"/>
      <w:r w:rsidRPr="006A31D1">
        <w:rPr>
          <w:color w:val="000000"/>
        </w:rPr>
        <w:t>" OR "mammal*" OR "rodent*" OR "mouse" OR "mice" OR "rat" OR "rats" OR "cattle*" OR "livestock*" OR "domesticated" OR "cow" OR "cows" OR "pig" OR "pigs" OR "sheep*" OR "goat*" OR "horse*" OR "rabbit*" OR "chicken*" OR "duck*" OR "turkey*" OR "cat" OR "cats" OR "dog" OR "dogs" OR "plant" OR "plants" OR "</w:t>
      </w:r>
      <w:proofErr w:type="spellStart"/>
      <w:r w:rsidRPr="006A31D1">
        <w:rPr>
          <w:color w:val="000000"/>
        </w:rPr>
        <w:t>plantule</w:t>
      </w:r>
      <w:proofErr w:type="spellEnd"/>
      <w:r w:rsidRPr="006A31D1">
        <w:rPr>
          <w:color w:val="000000"/>
        </w:rPr>
        <w:t>*" OR "cultivar*" OR "</w:t>
      </w:r>
      <w:proofErr w:type="spellStart"/>
      <w:r w:rsidRPr="006A31D1">
        <w:rPr>
          <w:color w:val="000000"/>
        </w:rPr>
        <w:t>arabidopsis</w:t>
      </w:r>
      <w:proofErr w:type="spellEnd"/>
      <w:r w:rsidRPr="006A31D1">
        <w:rPr>
          <w:color w:val="000000"/>
        </w:rPr>
        <w:t>" OR "leaf" OR "leaves" OR "root*" OR "seed*" OR "tree*" OR "fungi" OR "fungal" OR "alga" OR "algae" OR "algal" OR "seaweed*" OR "seagrass" OR "*</w:t>
      </w:r>
      <w:proofErr w:type="spellStart"/>
      <w:r w:rsidRPr="006A31D1">
        <w:rPr>
          <w:color w:val="000000"/>
        </w:rPr>
        <w:t>phyt</w:t>
      </w:r>
      <w:proofErr w:type="spellEnd"/>
      <w:r w:rsidRPr="006A31D1">
        <w:rPr>
          <w:color w:val="000000"/>
        </w:rPr>
        <w:t>*" OR "*</w:t>
      </w:r>
      <w:proofErr w:type="spellStart"/>
      <w:r w:rsidRPr="006A31D1">
        <w:rPr>
          <w:color w:val="000000"/>
        </w:rPr>
        <w:t>bacteri</w:t>
      </w:r>
      <w:proofErr w:type="spellEnd"/>
      <w:r w:rsidRPr="006A31D1">
        <w:rPr>
          <w:color w:val="000000"/>
        </w:rPr>
        <w:t>*" OR "unicellular" OR "protist*" OR "</w:t>
      </w:r>
      <w:proofErr w:type="spellStart"/>
      <w:r w:rsidRPr="006A31D1">
        <w:rPr>
          <w:color w:val="000000"/>
        </w:rPr>
        <w:t>archae</w:t>
      </w:r>
      <w:proofErr w:type="spellEnd"/>
      <w:r w:rsidRPr="006A31D1">
        <w:rPr>
          <w:color w:val="000000"/>
        </w:rPr>
        <w:t>*" OR "woman" OR "women" OR "man" OR "men" OR "volunteer*" OR "athlete*" OR "military" OR "*fish*" OR "amphib*" OR "frog*" OR "toad*" OR "salamander*" OR "newt*" OR "invertebrate*" OR "insect*" OR "arthropod*" OR "arachnid*" OR "crustacea*" OR "myriapod*" OR "</w:t>
      </w:r>
      <w:proofErr w:type="spellStart"/>
      <w:r w:rsidRPr="006A31D1">
        <w:rPr>
          <w:color w:val="000000"/>
        </w:rPr>
        <w:t>mollus</w:t>
      </w:r>
      <w:proofErr w:type="spellEnd"/>
      <w:r w:rsidRPr="006A31D1">
        <w:rPr>
          <w:color w:val="000000"/>
        </w:rPr>
        <w:t>*" OR "annelid*" OR "*worm*" OR "</w:t>
      </w:r>
      <w:proofErr w:type="spellStart"/>
      <w:r w:rsidRPr="006A31D1">
        <w:rPr>
          <w:color w:val="000000"/>
        </w:rPr>
        <w:t>cnidar</w:t>
      </w:r>
      <w:proofErr w:type="spellEnd"/>
      <w:r w:rsidRPr="006A31D1">
        <w:rPr>
          <w:color w:val="000000"/>
        </w:rPr>
        <w:t>*" OR "coral*")</w:t>
      </w:r>
    </w:p>
    <w:p w14:paraId="289D19A6" w14:textId="77777777" w:rsidR="003B4330" w:rsidRDefault="003B4330" w:rsidP="003B4330">
      <w:pPr>
        <w:ind w:firstLine="720"/>
        <w:rPr>
          <w:shd w:val="clear" w:color="auto" w:fill="FFFFFF"/>
        </w:rPr>
      </w:pPr>
    </w:p>
    <w:p w14:paraId="746D6A79" w14:textId="30353F31" w:rsidR="009E4571" w:rsidRPr="006A31D1" w:rsidRDefault="00594947" w:rsidP="000076CE">
      <w:pPr>
        <w:ind w:firstLine="720"/>
      </w:pPr>
      <w:r w:rsidRPr="006A31D1">
        <w:rPr>
          <w:shd w:val="clear" w:color="auto" w:fill="FFFFFF"/>
        </w:rPr>
        <w:t xml:space="preserve">On 2021/01/28 a literature search using Scopus returned 289 records. On 2021/02/01 an additional search </w:t>
      </w:r>
      <w:r w:rsidR="00CF6F69" w:rsidRPr="006A31D1">
        <w:rPr>
          <w:shd w:val="clear" w:color="auto" w:fill="FFFFFF"/>
        </w:rPr>
        <w:t xml:space="preserve">was </w:t>
      </w:r>
      <w:r w:rsidRPr="006A31D1">
        <w:rPr>
          <w:shd w:val="clear" w:color="auto" w:fill="FFFFFF"/>
        </w:rPr>
        <w:t>performed using ISI Web of Science</w:t>
      </w:r>
      <w:r w:rsidR="00E60DD2">
        <w:rPr>
          <w:shd w:val="clear" w:color="auto" w:fill="FFFFFF"/>
        </w:rPr>
        <w:t xml:space="preserve"> (core collection)</w:t>
      </w:r>
      <w:r w:rsidRPr="006A31D1">
        <w:rPr>
          <w:shd w:val="clear" w:color="auto" w:fill="FFFFFF"/>
        </w:rPr>
        <w:t xml:space="preserve"> and ProQuest </w:t>
      </w:r>
      <w:r w:rsidR="00E60DD2">
        <w:rPr>
          <w:shd w:val="clear" w:color="auto" w:fill="FFFFFF"/>
        </w:rPr>
        <w:t xml:space="preserve">(dissertation and theses) </w:t>
      </w:r>
      <w:r w:rsidR="00CF6F69" w:rsidRPr="006A31D1">
        <w:rPr>
          <w:shd w:val="clear" w:color="auto" w:fill="FFFFFF"/>
        </w:rPr>
        <w:t xml:space="preserve">returning </w:t>
      </w:r>
      <w:r w:rsidRPr="006A31D1">
        <w:rPr>
          <w:shd w:val="clear" w:color="auto" w:fill="FFFFFF"/>
        </w:rPr>
        <w:t>346 records. During this search</w:t>
      </w:r>
      <w:r w:rsidR="007C20F2">
        <w:rPr>
          <w:shd w:val="clear" w:color="auto" w:fill="FFFFFF"/>
        </w:rPr>
        <w:t>,</w:t>
      </w:r>
      <w:r w:rsidRPr="006A31D1">
        <w:rPr>
          <w:shd w:val="clear" w:color="auto" w:fill="FFFFFF"/>
        </w:rPr>
        <w:t xml:space="preserve"> four additional records were obtained from a review</w:t>
      </w:r>
      <w:r w:rsidR="004B6715">
        <w:rPr>
          <w:shd w:val="clear" w:color="auto" w:fill="FFFFFF"/>
        </w:rPr>
        <w:t xml:space="preserve"> paper</w:t>
      </w:r>
      <w:r w:rsidR="004B6715" w:rsidRPr="00C63BE6">
        <w:rPr>
          <w:shd w:val="clear" w:color="auto" w:fill="FFFFFF"/>
          <w:vertAlign w:val="superscript"/>
        </w:rPr>
        <w:t>[</w:t>
      </w:r>
      <w:sdt>
        <w:sdtPr>
          <w:rPr>
            <w:color w:val="000000"/>
            <w:shd w:val="clear" w:color="auto" w:fill="FFFFFF"/>
            <w:vertAlign w:val="superscript"/>
          </w:rPr>
          <w:tag w:val="MENDELEY_CITATION_v3_eyJjaXRhdGlvbklEIjoiTUVOREVMRVlfQ0lUQVRJT05fZTcyNzlmM2EtZTA3MS00N2Q2LThjYzItYzY1NWJjYmI2M2QxIiwicHJvcGVydGllcyI6eyJub3RlSW5kZXgiOjB9LCJpc0VkaXRlZCI6ZmFsc2UsIm1hbnVhbE92ZXJyaWRlIjp7ImlzTWFudWFsbHlPdmVycmlkZGVuIjpmYWxzZSwiY2l0ZXByb2NUZXh0IjoiPHN1cD43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
          <w:id w:val="-981008711"/>
          <w:placeholder>
            <w:docPart w:val="DefaultPlaceholder_-1854013440"/>
          </w:placeholder>
        </w:sdtPr>
        <w:sdtContent>
          <w:ins w:id="73" w:author="Kris.Wild" w:date="2023-03-06T16:06:00Z">
            <w:r w:rsidR="00B40B5E" w:rsidRPr="00B40B5E">
              <w:rPr>
                <w:color w:val="000000"/>
                <w:shd w:val="clear" w:color="auto" w:fill="FFFFFF"/>
                <w:vertAlign w:val="superscript"/>
              </w:rPr>
              <w:t>7</w:t>
            </w:r>
          </w:ins>
          <w:del w:id="74" w:author="Kris.Wild" w:date="2023-03-06T16:05:00Z">
            <w:r w:rsidR="00040A62" w:rsidRPr="00B40B5E" w:rsidDel="00B40B5E">
              <w:rPr>
                <w:color w:val="000000"/>
                <w:shd w:val="clear" w:color="auto" w:fill="FFFFFF"/>
                <w:vertAlign w:val="superscript"/>
              </w:rPr>
              <w:delText>4</w:delText>
            </w:r>
          </w:del>
        </w:sdtContent>
      </w:sdt>
      <w:r w:rsidR="004B6715" w:rsidRPr="00C63BE6">
        <w:rPr>
          <w:shd w:val="clear" w:color="auto" w:fill="FFFFFF"/>
          <w:vertAlign w:val="superscript"/>
        </w:rPr>
        <w:t>]</w:t>
      </w:r>
      <w:r w:rsidRPr="006A31D1">
        <w:rPr>
          <w:shd w:val="clear" w:color="auto" w:fill="FFFFFF"/>
        </w:rPr>
        <w:t xml:space="preserve"> </w:t>
      </w:r>
      <w:r w:rsidR="007C20F2" w:rsidRPr="006A31D1">
        <w:t xml:space="preserve">and two unpublished records from additional </w:t>
      </w:r>
      <w:r w:rsidR="003B4330">
        <w:t xml:space="preserve">studies </w:t>
      </w:r>
      <w:r w:rsidR="007C20F2" w:rsidRPr="006A31D1">
        <w:t xml:space="preserve">were also included. </w:t>
      </w:r>
      <w:r w:rsidRPr="006A31D1">
        <w:rPr>
          <w:shd w:val="clear" w:color="auto" w:fill="FFFFFF"/>
        </w:rPr>
        <w:t>These were combined to generate 639 records</w:t>
      </w:r>
      <w:r w:rsidR="00C5357D">
        <w:rPr>
          <w:shd w:val="clear" w:color="auto" w:fill="FFFFFF"/>
        </w:rPr>
        <w:t>.</w:t>
      </w:r>
      <w:r w:rsidR="00273165" w:rsidRPr="006A31D1">
        <w:rPr>
          <w:shd w:val="clear" w:color="auto" w:fill="FFFFFF"/>
        </w:rPr>
        <w:t xml:space="preserve"> </w:t>
      </w:r>
      <w:r w:rsidR="00C5357D">
        <w:rPr>
          <w:shd w:val="clear" w:color="auto" w:fill="FFFFFF"/>
        </w:rPr>
        <w:t>W</w:t>
      </w:r>
      <w:r w:rsidR="00273165" w:rsidRPr="006A31D1">
        <w:rPr>
          <w:shd w:val="clear" w:color="auto" w:fill="FFFFFF"/>
        </w:rPr>
        <w:t>ithin these records,</w:t>
      </w:r>
      <w:r w:rsidR="004540D7">
        <w:rPr>
          <w:shd w:val="clear" w:color="auto" w:fill="FFFFFF"/>
        </w:rPr>
        <w:t xml:space="preserve"> we removed</w:t>
      </w:r>
      <w:r w:rsidR="00273165" w:rsidRPr="006A31D1">
        <w:rPr>
          <w:shd w:val="clear" w:color="auto" w:fill="FFFFFF"/>
        </w:rPr>
        <w:t xml:space="preserve"> 154 duplicates </w:t>
      </w:r>
      <w:r w:rsidR="004540D7">
        <w:rPr>
          <w:shd w:val="clear" w:color="auto" w:fill="FFFFFF"/>
        </w:rPr>
        <w:t>and</w:t>
      </w:r>
      <w:r w:rsidRPr="006A31D1">
        <w:rPr>
          <w:shd w:val="clear" w:color="auto" w:fill="FFFFFF"/>
        </w:rPr>
        <w:t xml:space="preserve"> obtained 485 unique documents. </w:t>
      </w:r>
      <w:r w:rsidR="00273165" w:rsidRPr="006A31D1">
        <w:rPr>
          <w:shd w:val="clear" w:color="auto" w:fill="FFFFFF"/>
        </w:rPr>
        <w:t>RZ screened titles, abstracts, and key words</w:t>
      </w:r>
      <w:r w:rsidRPr="006A31D1">
        <w:rPr>
          <w:shd w:val="clear" w:color="auto" w:fill="FFFFFF"/>
        </w:rPr>
        <w:t xml:space="preserve"> in </w:t>
      </w:r>
      <w:r w:rsidRPr="006A31D1">
        <w:t>Rayyan QCRI</w:t>
      </w:r>
      <w:r w:rsidR="004B6715" w:rsidRPr="00C63BE6">
        <w:rPr>
          <w:vertAlign w:val="superscript"/>
        </w:rPr>
        <w:t>[</w:t>
      </w:r>
      <w:sdt>
        <w:sdtPr>
          <w:rPr>
            <w:color w:val="000000"/>
            <w:vertAlign w:val="superscript"/>
          </w:rPr>
          <w:tag w:val="MENDELEY_CITATION_v3_eyJjaXRhdGlvbklEIjoiTUVOREVMRVlfQ0lUQVRJT05fNWQ5MWMwNDAtYjFmYi00MTEyLWFkYWUtODY1YmUyMDBlMDFkIiwicHJvcGVydGllcyI6eyJub3RlSW5kZXgiOjB9LCJpc0VkaXRlZCI6ZmFsc2UsIm1hbnVhbE92ZXJyaWRlIjp7ImlzTWFudWFsbHlPdmVycmlkZGVuIjpmYWxzZSwiY2l0ZXByb2NUZXh0IjoiPHN1cD44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
          <w:id w:val="-1553543283"/>
          <w:placeholder>
            <w:docPart w:val="DefaultPlaceholder_-1854013440"/>
          </w:placeholder>
        </w:sdtPr>
        <w:sdtContent>
          <w:ins w:id="75" w:author="Kris.Wild" w:date="2023-03-06T16:06:00Z">
            <w:r w:rsidR="00B40B5E" w:rsidRPr="00B40B5E">
              <w:rPr>
                <w:color w:val="000000"/>
                <w:vertAlign w:val="superscript"/>
              </w:rPr>
              <w:t>8</w:t>
            </w:r>
          </w:ins>
          <w:del w:id="76" w:author="Kris.Wild" w:date="2023-03-06T16:05:00Z">
            <w:r w:rsidR="00040A62" w:rsidRPr="00B40B5E" w:rsidDel="00B40B5E">
              <w:rPr>
                <w:color w:val="000000"/>
                <w:vertAlign w:val="superscript"/>
              </w:rPr>
              <w:delText>5</w:delText>
            </w:r>
          </w:del>
        </w:sdtContent>
      </w:sdt>
      <w:r w:rsidR="004B6715" w:rsidRPr="00C63BE6">
        <w:rPr>
          <w:vertAlign w:val="superscript"/>
        </w:rPr>
        <w:t>]</w:t>
      </w:r>
      <w:r w:rsidR="004B6715">
        <w:t xml:space="preserve">. </w:t>
      </w:r>
      <w:r w:rsidRPr="006A31D1">
        <w:rPr>
          <w:shd w:val="clear" w:color="auto" w:fill="FFFFFF"/>
        </w:rPr>
        <w:t xml:space="preserve">We selected studies </w:t>
      </w:r>
      <w:r w:rsidR="00273165" w:rsidRPr="006A31D1">
        <w:rPr>
          <w:shd w:val="clear" w:color="auto" w:fill="FFFFFF"/>
        </w:rPr>
        <w:t>based</w:t>
      </w:r>
      <w:r w:rsidRPr="006A31D1">
        <w:rPr>
          <w:shd w:val="clear" w:color="auto" w:fill="FFFFFF"/>
        </w:rPr>
        <w:t xml:space="preserve"> </w:t>
      </w:r>
      <w:r w:rsidR="00CF6F69" w:rsidRPr="006A31D1">
        <w:rPr>
          <w:shd w:val="clear" w:color="auto" w:fill="FFFFFF"/>
        </w:rPr>
        <w:t xml:space="preserve">on </w:t>
      </w:r>
      <w:r w:rsidRPr="006A31D1">
        <w:rPr>
          <w:shd w:val="clear" w:color="auto" w:fill="FFFFFF"/>
        </w:rPr>
        <w:t>eight eligibility criteria: (</w:t>
      </w:r>
      <w:proofErr w:type="spellStart"/>
      <w:r w:rsidRPr="006A31D1">
        <w:t>i</w:t>
      </w:r>
      <w:proofErr w:type="spellEnd"/>
      <w:r w:rsidRPr="006A31D1">
        <w:t xml:space="preserve">) </w:t>
      </w:r>
      <w:r w:rsidR="00CF6F69" w:rsidRPr="006A31D1">
        <w:t xml:space="preserve">the study was done on a non-avian reptile (lizard, snake, turtle/tortoise, crocodile/alligator, or </w:t>
      </w:r>
      <w:r w:rsidR="00CF6F69" w:rsidRPr="006A31D1">
        <w:lastRenderedPageBreak/>
        <w:t>tuatara)</w:t>
      </w:r>
      <w:r w:rsidRPr="006A31D1">
        <w:t>, (ii)</w:t>
      </w:r>
      <w:r w:rsidR="00CF6F69" w:rsidRPr="006A31D1">
        <w:t xml:space="preserve"> the</w:t>
      </w:r>
      <w:r w:rsidRPr="006A31D1">
        <w:t xml:space="preserve"> study </w:t>
      </w:r>
      <w:r w:rsidR="00CF6F69" w:rsidRPr="006A31D1">
        <w:t>was</w:t>
      </w:r>
      <w:r w:rsidRPr="006A31D1">
        <w:t xml:space="preserve"> experimental, (iii) CT</w:t>
      </w:r>
      <w:r w:rsidRPr="00C63BE6">
        <w:rPr>
          <w:vertAlign w:val="subscript"/>
        </w:rPr>
        <w:t>max</w:t>
      </w:r>
      <w:r w:rsidRPr="006A31D1">
        <w:t xml:space="preserve"> or </w:t>
      </w:r>
      <w:proofErr w:type="spellStart"/>
      <w:r w:rsidRPr="006A31D1">
        <w:t>T</w:t>
      </w:r>
      <w:r w:rsidRPr="00C63BE6">
        <w:rPr>
          <w:vertAlign w:val="subscript"/>
        </w:rPr>
        <w:t>pref</w:t>
      </w:r>
      <w:proofErr w:type="spellEnd"/>
      <w:r w:rsidRPr="006A31D1">
        <w:t xml:space="preserve"> (also referred </w:t>
      </w:r>
      <w:r w:rsidR="00273165" w:rsidRPr="006A31D1">
        <w:t xml:space="preserve">to </w:t>
      </w:r>
      <w:r w:rsidRPr="006A31D1">
        <w:t xml:space="preserve">as </w:t>
      </w:r>
      <w:proofErr w:type="spellStart"/>
      <w:r w:rsidRPr="006A31D1">
        <w:t>T</w:t>
      </w:r>
      <w:r w:rsidRPr="00C63BE6">
        <w:rPr>
          <w:vertAlign w:val="subscript"/>
        </w:rPr>
        <w:t>sel</w:t>
      </w:r>
      <w:proofErr w:type="spellEnd"/>
      <w:r w:rsidRPr="006A31D1">
        <w:t>) was measured,  (</w:t>
      </w:r>
      <w:r w:rsidR="00CF6F69" w:rsidRPr="006A31D1">
        <w:t>i</w:t>
      </w:r>
      <w:r w:rsidRPr="006A31D1">
        <w:t xml:space="preserve">v) studies </w:t>
      </w:r>
      <w:r w:rsidR="00CF6F69" w:rsidRPr="006A31D1">
        <w:t>experimentally manipulated</w:t>
      </w:r>
      <w:r w:rsidRPr="006A31D1">
        <w:t xml:space="preserve"> two or more incubation temperatures, (v) measurements of </w:t>
      </w:r>
      <w:proofErr w:type="spellStart"/>
      <w:r w:rsidRPr="006A31D1">
        <w:t>T</w:t>
      </w:r>
      <w:r w:rsidRPr="000076CE">
        <w:rPr>
          <w:vertAlign w:val="subscript"/>
        </w:rPr>
        <w:t>pref</w:t>
      </w:r>
      <w:proofErr w:type="spellEnd"/>
      <w:r w:rsidRPr="006A31D1">
        <w:t xml:space="preserve"> and CT</w:t>
      </w:r>
      <w:r w:rsidRPr="00C63BE6">
        <w:rPr>
          <w:vertAlign w:val="subscript"/>
        </w:rPr>
        <w:t>max</w:t>
      </w:r>
      <w:r w:rsidRPr="006A31D1">
        <w:t xml:space="preserve"> </w:t>
      </w:r>
      <w:r w:rsidR="00CF6F69" w:rsidRPr="006A31D1">
        <w:t>were</w:t>
      </w:r>
      <w:r w:rsidRPr="006A31D1">
        <w:t xml:space="preserve"> performed on individuals acclimated to the same temperatures,</w:t>
      </w:r>
      <w:r w:rsidRPr="006A31D1">
        <w:rPr>
          <w:shd w:val="clear" w:color="auto" w:fill="FFFFFF"/>
        </w:rPr>
        <w:t xml:space="preserve"> </w:t>
      </w:r>
      <w:r w:rsidRPr="006A31D1">
        <w:t xml:space="preserve">(vi) means, sample sizes and variances </w:t>
      </w:r>
      <w:r w:rsidR="0049352B">
        <w:t>were</w:t>
      </w:r>
      <w:r w:rsidRPr="006A31D1">
        <w:t xml:space="preserve"> reported</w:t>
      </w:r>
      <w:r w:rsidR="00942783" w:rsidRPr="006A31D1">
        <w:t>.</w:t>
      </w:r>
      <w:r w:rsidR="005B2240" w:rsidRPr="006A31D1">
        <w:t xml:space="preserve"> </w:t>
      </w:r>
      <w:r w:rsidR="005B2240" w:rsidRPr="00D27048">
        <w:t xml:space="preserve">Full </w:t>
      </w:r>
      <w:r w:rsidR="007C20F2" w:rsidRPr="00D27048">
        <w:t>d</w:t>
      </w:r>
      <w:r w:rsidR="005B2240" w:rsidRPr="00D27048">
        <w:t xml:space="preserve">etails of our selection criteria at the abstract </w:t>
      </w:r>
      <w:r w:rsidR="005C2BFD" w:rsidRPr="00D27048">
        <w:t>and full-text</w:t>
      </w:r>
      <w:r w:rsidR="005B2240" w:rsidRPr="00D27048">
        <w:t xml:space="preserve"> screening stages are provided in Table</w:t>
      </w:r>
      <w:r w:rsidR="007C20F2" w:rsidRPr="00D27048">
        <w:t xml:space="preserve"> S1 and Figure </w:t>
      </w:r>
      <w:del w:id="77" w:author="Kris.Wild" w:date="2023-03-06T10:00:00Z">
        <w:r w:rsidR="007C20F2" w:rsidRPr="00D27048" w:rsidDel="00D24301">
          <w:delText>S2</w:delText>
        </w:r>
      </w:del>
      <w:ins w:id="78" w:author="Kris.Wild" w:date="2023-03-06T10:00:00Z">
        <w:r w:rsidR="00D24301">
          <w:t>S1</w:t>
        </w:r>
      </w:ins>
      <w:r w:rsidR="007C20F2" w:rsidRPr="00D27048">
        <w:t>.</w:t>
      </w:r>
      <w:r w:rsidR="007C20F2" w:rsidRPr="006A31D1">
        <w:t xml:space="preserve"> </w:t>
      </w:r>
    </w:p>
    <w:p w14:paraId="69F88DE2" w14:textId="5683D835" w:rsidR="006F0C16" w:rsidRPr="006A31D1" w:rsidRDefault="009E1FBF" w:rsidP="007C20F2">
      <w:pPr>
        <w:rPr>
          <w:i/>
          <w:iCs/>
        </w:rPr>
      </w:pPr>
      <w:r w:rsidRPr="006A31D1">
        <w:rPr>
          <w:i/>
          <w:iCs/>
        </w:rPr>
        <w:tab/>
      </w:r>
      <w:r w:rsidR="00BB6377">
        <w:t xml:space="preserve">The </w:t>
      </w:r>
      <w:r w:rsidR="007C20F2" w:rsidRPr="006A31D1">
        <w:t xml:space="preserve">PRISMA </w:t>
      </w:r>
      <w:r w:rsidR="0049352B">
        <w:t xml:space="preserve">flowchart </w:t>
      </w:r>
      <w:r w:rsidR="007C20F2" w:rsidRPr="006A31D1">
        <w:t xml:space="preserve">illustrating the systematic literature search and workflow is </w:t>
      </w:r>
      <w:r w:rsidR="007C20F2">
        <w:t xml:space="preserve">also </w:t>
      </w:r>
      <w:r w:rsidR="007C20F2" w:rsidRPr="006A31D1">
        <w:t xml:space="preserve">shown in Figure </w:t>
      </w:r>
      <w:del w:id="79" w:author="Kris.Wild" w:date="2023-03-06T10:01:00Z">
        <w:r w:rsidR="007C20F2" w:rsidRPr="006A31D1" w:rsidDel="00D24301">
          <w:delText>S3</w:delText>
        </w:r>
      </w:del>
      <w:ins w:id="80" w:author="Kris.Wild" w:date="2023-03-06T10:01:00Z">
        <w:r w:rsidR="00D24301" w:rsidRPr="006A31D1">
          <w:t>S</w:t>
        </w:r>
        <w:r w:rsidR="00D24301">
          <w:t>2</w:t>
        </w:r>
      </w:ins>
      <w:r w:rsidR="007C20F2" w:rsidRPr="006A31D1">
        <w:t xml:space="preserve">. Following preliminary selection, full-text eligibility criteria were used to screen 52 full-text documents (Figure </w:t>
      </w:r>
      <w:del w:id="81" w:author="Kris.Wild" w:date="2023-03-06T10:01:00Z">
        <w:r w:rsidR="007C20F2" w:rsidRPr="006A31D1" w:rsidDel="00D24301">
          <w:delText>S</w:delText>
        </w:r>
        <w:r w:rsidR="007C20F2" w:rsidDel="00D24301">
          <w:delText>3</w:delText>
        </w:r>
      </w:del>
      <w:ins w:id="82" w:author="Kris.Wild" w:date="2023-03-06T10:01:00Z">
        <w:r w:rsidR="00D24301" w:rsidRPr="006A31D1">
          <w:t>S</w:t>
        </w:r>
        <w:r w:rsidR="00D24301">
          <w:t>2</w:t>
        </w:r>
      </w:ins>
      <w:r w:rsidR="007C20F2" w:rsidRPr="006A31D1">
        <w:t>). Of the full-text documents, 19 documents fulfilled all eligibility criteria. We contacted the primary authors of five different studies to request unprocessed data that was not included in the publication but received no responses.</w:t>
      </w:r>
    </w:p>
    <w:p w14:paraId="2467F3FE" w14:textId="77777777" w:rsidR="00007E6A" w:rsidRPr="006A31D1" w:rsidRDefault="00007E6A" w:rsidP="009E4571">
      <w:pPr>
        <w:rPr>
          <w:i/>
          <w:iCs/>
        </w:rPr>
      </w:pPr>
    </w:p>
    <w:p w14:paraId="6276CC98" w14:textId="534F466E" w:rsidR="009E4571" w:rsidRPr="006A31D1" w:rsidRDefault="009E4571" w:rsidP="009E4571">
      <w:pPr>
        <w:rPr>
          <w:i/>
          <w:iCs/>
        </w:rPr>
      </w:pPr>
      <w:r w:rsidRPr="006A31D1">
        <w:rPr>
          <w:i/>
          <w:iCs/>
        </w:rPr>
        <w:t>(</w:t>
      </w:r>
      <w:r w:rsidR="009E1FBF" w:rsidRPr="006A31D1">
        <w:rPr>
          <w:i/>
          <w:iCs/>
        </w:rPr>
        <w:t>b</w:t>
      </w:r>
      <w:r w:rsidRPr="006A31D1">
        <w:rPr>
          <w:i/>
          <w:iCs/>
        </w:rPr>
        <w:t>) Data extraction</w:t>
      </w:r>
    </w:p>
    <w:p w14:paraId="0293BC3D" w14:textId="0E6B8079" w:rsidR="009E4571" w:rsidRPr="006A31D1" w:rsidRDefault="005C2BFD" w:rsidP="009E4571">
      <w:r>
        <w:t>Overall,</w:t>
      </w:r>
      <w:r w:rsidR="006F0C16">
        <w:t xml:space="preserve"> we obtained</w:t>
      </w:r>
      <w:r w:rsidR="006B7509" w:rsidRPr="006A31D1">
        <w:t xml:space="preserve"> a total of </w:t>
      </w:r>
      <w:r w:rsidR="009E4571" w:rsidRPr="006A31D1">
        <w:t>69 unique effect sizes</w:t>
      </w:r>
      <w:r w:rsidR="006F0C16">
        <w:t xml:space="preserve"> </w:t>
      </w:r>
      <w:r w:rsidR="006F0C16" w:rsidRPr="006A31D1">
        <w:t>from 14 studies spanning 13 different species</w:t>
      </w:r>
      <w:r w:rsidR="006B7509" w:rsidRPr="006A31D1">
        <w:t xml:space="preserve">. All data were extracted by </w:t>
      </w:r>
      <w:r w:rsidR="009E4571" w:rsidRPr="006A31D1">
        <w:t xml:space="preserve">RZ. Data presented in the text or tables were directly extracted from the study. Data </w:t>
      </w:r>
      <w:r w:rsidR="00273165" w:rsidRPr="006A31D1">
        <w:t>shown</w:t>
      </w:r>
      <w:r w:rsidR="009E4571" w:rsidRPr="006A31D1">
        <w:t xml:space="preserve"> in </w:t>
      </w:r>
      <w:r w:rsidR="0041708B">
        <w:t xml:space="preserve">the </w:t>
      </w:r>
      <w:r w:rsidR="009E4571" w:rsidRPr="006A31D1">
        <w:t xml:space="preserve">figures were </w:t>
      </w:r>
      <w:r w:rsidR="00273165" w:rsidRPr="006A31D1">
        <w:t>digitised</w:t>
      </w:r>
      <w:r w:rsidR="009E4571" w:rsidRPr="006A31D1">
        <w:t xml:space="preserve"> using the </w:t>
      </w:r>
      <w:proofErr w:type="spellStart"/>
      <w:r w:rsidR="009E4571" w:rsidRPr="006A31D1">
        <w:rPr>
          <w:i/>
          <w:iCs/>
        </w:rPr>
        <w:t>metaDigitise</w:t>
      </w:r>
      <w:proofErr w:type="spellEnd"/>
      <w:r w:rsidR="009E4571" w:rsidRPr="006A31D1">
        <w:rPr>
          <w:i/>
          <w:iCs/>
        </w:rPr>
        <w:t xml:space="preserve"> </w:t>
      </w:r>
      <w:r w:rsidR="009E4571" w:rsidRPr="006A31D1">
        <w:t>package</w:t>
      </w:r>
      <w:r w:rsidR="004B6715" w:rsidRPr="00C63BE6">
        <w:rPr>
          <w:vertAlign w:val="superscript"/>
        </w:rPr>
        <w:t>[</w:t>
      </w:r>
      <w:sdt>
        <w:sdtPr>
          <w:rPr>
            <w:color w:val="000000"/>
            <w:vertAlign w:val="superscript"/>
          </w:rPr>
          <w:tag w:val="MENDELEY_CITATION_v3_eyJjaXRhdGlvbklEIjoiTUVOREVMRVlfQ0lUQVRJT05fZDYwNzllMjEtMmZiOC00MzgyLTk2NzctYWZiOGY1ZDI2MDEwIiwicHJvcGVydGllcyI6eyJub3RlSW5kZXgiOjB9LCJpc0VkaXRlZCI6ZmFsc2UsIm1hbnVhbE92ZXJyaWRlIjp7ImlzTWFudWFsbHlPdmVycmlkZGVuIjpmYWxzZSwiY2l0ZXByb2NUZXh0IjoiPHN1cD45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
          <w:id w:val="1857459995"/>
          <w:placeholder>
            <w:docPart w:val="DefaultPlaceholder_-1854013440"/>
          </w:placeholder>
        </w:sdtPr>
        <w:sdtContent>
          <w:ins w:id="83" w:author="Kris.Wild" w:date="2023-03-06T16:06:00Z">
            <w:r w:rsidR="00B40B5E" w:rsidRPr="00B40B5E">
              <w:rPr>
                <w:color w:val="000000"/>
                <w:vertAlign w:val="superscript"/>
              </w:rPr>
              <w:t>9</w:t>
            </w:r>
          </w:ins>
          <w:del w:id="84" w:author="Kris.Wild" w:date="2023-03-06T16:05:00Z">
            <w:r w:rsidR="00040A62" w:rsidRPr="00B40B5E" w:rsidDel="00B40B5E">
              <w:rPr>
                <w:color w:val="000000"/>
                <w:vertAlign w:val="superscript"/>
              </w:rPr>
              <w:delText>6</w:delText>
            </w:r>
          </w:del>
        </w:sdtContent>
      </w:sdt>
      <w:r w:rsidR="004B6715" w:rsidRPr="00C63BE6">
        <w:rPr>
          <w:vertAlign w:val="superscript"/>
        </w:rPr>
        <w:t>]</w:t>
      </w:r>
      <w:r w:rsidR="009E4571" w:rsidRPr="006A31D1">
        <w:t xml:space="preserve"> in R (version 1.0.1). Alongside effect size data, we also extracted any available information regarding experimental species, life stage at </w:t>
      </w:r>
      <w:r w:rsidR="00273165" w:rsidRPr="006A31D1">
        <w:t xml:space="preserve">the </w:t>
      </w:r>
      <w:r w:rsidR="009E4571" w:rsidRPr="006A31D1">
        <w:t xml:space="preserve">time of measurement (hatchling, juvenile, or adult), life history (latitude of origin, terrestrial, or aquatic), and reptilian class (lizard, snake, turtle, or tuatara). </w:t>
      </w:r>
    </w:p>
    <w:p w14:paraId="46DA2DA0" w14:textId="77777777" w:rsidR="00013A9A" w:rsidRPr="006A31D1" w:rsidRDefault="00013A9A" w:rsidP="009E4571">
      <w:pPr>
        <w:rPr>
          <w:i/>
          <w:iCs/>
        </w:rPr>
      </w:pPr>
    </w:p>
    <w:p w14:paraId="1E1F2264" w14:textId="1CC9D12E" w:rsidR="008A78F8" w:rsidRDefault="009E4571" w:rsidP="007C20F2">
      <w:r w:rsidRPr="006A31D1">
        <w:rPr>
          <w:i/>
          <w:iCs/>
        </w:rPr>
        <w:t>(</w:t>
      </w:r>
      <w:r w:rsidR="009E1FBF" w:rsidRPr="006A31D1">
        <w:rPr>
          <w:i/>
          <w:iCs/>
        </w:rPr>
        <w:t>c</w:t>
      </w:r>
      <w:r w:rsidRPr="006A31D1">
        <w:rPr>
          <w:i/>
          <w:iCs/>
        </w:rPr>
        <w:t xml:space="preserve">) </w:t>
      </w:r>
      <w:r w:rsidR="006F0C16">
        <w:rPr>
          <w:i/>
          <w:iCs/>
        </w:rPr>
        <w:t>Statistical analysis</w:t>
      </w:r>
      <w:r w:rsidR="004964A9">
        <w:rPr>
          <w:i/>
          <w:iCs/>
        </w:rPr>
        <w:t xml:space="preserve"> </w:t>
      </w:r>
    </w:p>
    <w:p w14:paraId="34CEE9BE" w14:textId="591534CF" w:rsidR="00F26C7E" w:rsidRDefault="002704D5" w:rsidP="004964A9">
      <w:r>
        <w:t xml:space="preserve">We analysed our data using multi-level meta-analysis (MLMA) (i.e., intercept only models with random effects) and multi-level meta-regression </w:t>
      </w:r>
      <w:r w:rsidR="0049352B">
        <w:t>(</w:t>
      </w:r>
      <w:r>
        <w:t xml:space="preserve">MLMR) models (i.e., models with </w:t>
      </w:r>
      <w:r w:rsidR="00C3585B">
        <w:t>‘fixed’ and random effects</w:t>
      </w:r>
      <w:r>
        <w:t xml:space="preserve">). </w:t>
      </w:r>
      <w:r w:rsidR="0041708B">
        <w:t>The acclimation</w:t>
      </w:r>
      <w:r w:rsidR="007B486C">
        <w:t xml:space="preserve"> response ratio </w:t>
      </w:r>
      <w:r w:rsidR="0049352B">
        <w:t xml:space="preserve">(ARR) </w:t>
      </w:r>
      <w:r w:rsidR="0041708B">
        <w:t xml:space="preserve">was used as our effect size and was defined as the variation in heat tolerance associated with a one-degree change in developmental temperature. </w:t>
      </w:r>
      <w:r w:rsidR="00F26C7E">
        <w:t xml:space="preserve">Acclimation response ratio was </w:t>
      </w:r>
      <w:r w:rsidR="00C3485E">
        <w:t>defined as</w:t>
      </w:r>
      <w:r w:rsidR="00F26C7E">
        <w:t>:</w:t>
      </w:r>
    </w:p>
    <w:p w14:paraId="5C476A6D" w14:textId="276AE210" w:rsidR="008634A3" w:rsidRDefault="008634A3" w:rsidP="004964A9">
      <m:oMathPara>
        <m:oMath>
          <m:r>
            <w:rPr>
              <w:rFonts w:ascii="Cambria Math" w:hAnsi="Cambria Math"/>
              <w:sz w:val="28"/>
              <w:szCs w:val="28"/>
            </w:rPr>
            <m:t xml:space="preserve">ARR= </m:t>
          </m:r>
          <m:f>
            <m:fPr>
              <m:ctrlPr>
                <w:ins w:id="85" w:author="Kris.Wild" w:date="2023-03-06T17:08:00Z">
                  <w:rPr>
                    <w:rFonts w:ascii="Cambria Math" w:hAnsi="Cambria Math"/>
                    <w:i/>
                    <w:sz w:val="28"/>
                    <w:szCs w:val="28"/>
                  </w:rPr>
                </w:ins>
              </m:ctrlPr>
            </m:fPr>
            <m:num>
              <m:sSub>
                <m:sSubPr>
                  <m:ctrlPr>
                    <w:ins w:id="86" w:author="Kris.Wild" w:date="2023-03-06T17:08:00Z">
                      <w:rPr>
                        <w:rFonts w:ascii="Cambria Math" w:hAnsi="Cambria Math"/>
                        <w:i/>
                        <w:sz w:val="28"/>
                        <w:szCs w:val="28"/>
                      </w:rPr>
                    </w:ins>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T2</m:t>
                  </m:r>
                </m:sub>
              </m:sSub>
              <m:r>
                <w:rPr>
                  <w:rFonts w:ascii="Cambria Math" w:hAnsi="Cambria Math"/>
                  <w:sz w:val="28"/>
                  <w:szCs w:val="28"/>
                </w:rPr>
                <m:t xml:space="preserve">- </m:t>
              </m:r>
              <m:sSub>
                <m:sSubPr>
                  <m:ctrlPr>
                    <w:ins w:id="87" w:author="Kris.Wild" w:date="2023-03-06T17:08:00Z">
                      <w:rPr>
                        <w:rFonts w:ascii="Cambria Math" w:hAnsi="Cambria Math"/>
                        <w:i/>
                        <w:sz w:val="28"/>
                        <w:szCs w:val="28"/>
                      </w:rPr>
                    </w:ins>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T1</m:t>
                  </m:r>
                </m:sub>
              </m:sSub>
            </m:num>
            <m:den>
              <m:sSub>
                <m:sSubPr>
                  <m:ctrlPr>
                    <w:ins w:id="88" w:author="Kris.Wild" w:date="2023-03-06T17:08:00Z">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ins w:id="89" w:author="Kris.Wild" w:date="2023-03-06T17:08:00Z">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1</m:t>
                  </m:r>
                </m:sub>
              </m:sSub>
            </m:den>
          </m:f>
        </m:oMath>
      </m:oMathPara>
    </w:p>
    <w:p w14:paraId="0B542562" w14:textId="4A6F3A68" w:rsidR="004217CE" w:rsidRDefault="00F26C7E" w:rsidP="00C955B2">
      <w:r>
        <w:t xml:space="preserve">Where </w:t>
      </w:r>
      <w:r w:rsidR="00C3485E">
        <w:t xml:space="preserve">HT is </w:t>
      </w:r>
      <w:r w:rsidR="00192182">
        <w:t xml:space="preserve">the mean </w:t>
      </w:r>
      <w:r w:rsidR="00C3485E">
        <w:t xml:space="preserve">heat tolerance estimates (CTmax or </w:t>
      </w:r>
      <w:proofErr w:type="spellStart"/>
      <w:r w:rsidR="00C3485E">
        <w:t>Tpref</w:t>
      </w:r>
      <w:proofErr w:type="spellEnd"/>
      <w:r w:rsidR="00C3485E">
        <w:t>)</w:t>
      </w:r>
      <w:r w:rsidR="0049352B">
        <w:t>,</w:t>
      </w:r>
      <w:r w:rsidR="00C3485E">
        <w:t xml:space="preserve"> and T is the incubation temperature</w:t>
      </w:r>
      <w:r w:rsidR="00C63BE6" w:rsidRPr="00C63BE6">
        <w:t xml:space="preserve"> </w:t>
      </w:r>
      <w:r w:rsidR="00C63BE6">
        <w:t>in Celsius</w:t>
      </w:r>
      <w:r w:rsidR="00C955B2">
        <w:t>.</w:t>
      </w:r>
      <w:r w:rsidR="00C3485E">
        <w:t xml:space="preserve"> </w:t>
      </w:r>
      <w:r w:rsidR="00C955B2">
        <w:t>T</w:t>
      </w:r>
      <w:r w:rsidR="00C955B2" w:rsidRPr="00C955B2">
        <w:rPr>
          <w:vertAlign w:val="subscript"/>
        </w:rPr>
        <w:t>1</w:t>
      </w:r>
      <w:r w:rsidR="00C955B2">
        <w:t xml:space="preserve"> </w:t>
      </w:r>
      <w:r w:rsidR="00192182">
        <w:t>is</w:t>
      </w:r>
      <w:r w:rsidR="00C955B2">
        <w:t xml:space="preserve"> defined as the control developmental temperature and T</w:t>
      </w:r>
      <w:r w:rsidR="00C955B2" w:rsidRPr="00C955B2">
        <w:rPr>
          <w:vertAlign w:val="subscript"/>
        </w:rPr>
        <w:t>2</w:t>
      </w:r>
      <w:r w:rsidR="00C955B2">
        <w:t xml:space="preserve"> </w:t>
      </w:r>
      <w:r w:rsidR="00192182">
        <w:t>is</w:t>
      </w:r>
      <w:r w:rsidR="00C955B2">
        <w:t xml:space="preserve"> defined as the warm or treatment developmental temperature. W</w:t>
      </w:r>
      <w:r w:rsidR="00680A73">
        <w:t xml:space="preserve">hen ARR = 0 </w:t>
      </w:r>
      <w:r w:rsidR="00C955B2">
        <w:t>the heat tolerance measuremen</w:t>
      </w:r>
      <w:r w:rsidR="00C955B2" w:rsidRPr="00423D53">
        <w:t>t</w:t>
      </w:r>
      <w:r w:rsidR="00C955B2">
        <w:t xml:space="preserve"> remains</w:t>
      </w:r>
      <w:r w:rsidR="00680A73">
        <w:t xml:space="preserve"> </w:t>
      </w:r>
      <w:r w:rsidR="00C63BE6">
        <w:t>static,</w:t>
      </w:r>
      <w:r w:rsidR="00680A73">
        <w:t xml:space="preserve"> and </w:t>
      </w:r>
      <w:r w:rsidR="00D27048">
        <w:t>no</w:t>
      </w:r>
      <w:r w:rsidR="00680A73">
        <w:t xml:space="preserve"> acclimation occurs</w:t>
      </w:r>
      <w:r w:rsidR="00D27048">
        <w:t xml:space="preserve"> as developmental temperature increases. </w:t>
      </w:r>
      <w:r w:rsidR="00192182">
        <w:t>In contrast,</w:t>
      </w:r>
      <w:r w:rsidR="00D27048">
        <w:t xml:space="preserve"> </w:t>
      </w:r>
      <w:r w:rsidR="00680A73">
        <w:t>perfect</w:t>
      </w:r>
      <w:r w:rsidR="0049352B">
        <w:t xml:space="preserve"> compensation</w:t>
      </w:r>
      <w:r w:rsidR="00680A73">
        <w:t xml:space="preserve"> would be considered when ARR =1</w:t>
      </w:r>
      <w:r w:rsidR="00C955B2">
        <w:t xml:space="preserve">, where heat tolerance </w:t>
      </w:r>
      <w:r w:rsidR="00D27048">
        <w:t>changes in concordance with developmental temperature</w:t>
      </w:r>
      <w:r w:rsidR="00680A73">
        <w:t>.</w:t>
      </w:r>
      <w:r w:rsidR="004217CE">
        <w:t xml:space="preserve"> The sampling variance for AAR was derived as: </w:t>
      </w:r>
    </w:p>
    <w:p w14:paraId="06FADAA5" w14:textId="6CA84D2B" w:rsidR="00C955B2" w:rsidRPr="004217CE" w:rsidRDefault="00680A73" w:rsidP="00C955B2">
      <w:pPr>
        <w:rPr>
          <w:rFonts w:ascii="Cambria Math" w:hAnsi="Cambria Math"/>
          <w:i/>
          <w:sz w:val="28"/>
          <w:szCs w:val="28"/>
        </w:rPr>
      </w:pPr>
      <w:r>
        <w:t xml:space="preserve"> </w:t>
      </w:r>
      <w:r w:rsidR="004217CE" w:rsidRPr="004217CE">
        <w:rPr>
          <w:rFonts w:ascii="Cambria Math" w:hAnsi="Cambria Math"/>
          <w:i/>
          <w:sz w:val="28"/>
          <w:szCs w:val="28"/>
        </w:rPr>
        <w:br/>
      </w:r>
      <m:oMathPara>
        <m:oMath>
          <m:sSup>
            <m:sSupPr>
              <m:ctrlPr>
                <w:ins w:id="90" w:author="Kris.Wild" w:date="2023-03-06T17:08:00Z">
                  <w:rPr>
                    <w:rFonts w:ascii="Cambria Math" w:hAnsi="Cambria Math"/>
                    <w:i/>
                    <w:sz w:val="28"/>
                    <w:szCs w:val="28"/>
                  </w:rPr>
                </w:ins>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ARR= </m:t>
          </m:r>
          <m:sSup>
            <m:sSupPr>
              <m:ctrlPr>
                <w:ins w:id="91" w:author="Kris.Wild" w:date="2023-03-06T17:08:00Z">
                  <w:rPr>
                    <w:rFonts w:ascii="Cambria Math" w:hAnsi="Cambria Math"/>
                    <w:i/>
                    <w:sz w:val="28"/>
                    <w:szCs w:val="28"/>
                  </w:rPr>
                </w:ins>
              </m:ctrlPr>
            </m:sSupPr>
            <m:e>
              <m:d>
                <m:dPr>
                  <m:ctrlPr>
                    <w:ins w:id="92" w:author="Kris.Wild" w:date="2023-03-06T17:08:00Z">
                      <w:rPr>
                        <w:rFonts w:ascii="Cambria Math" w:hAnsi="Cambria Math"/>
                        <w:i/>
                        <w:sz w:val="28"/>
                        <w:szCs w:val="28"/>
                      </w:rPr>
                    </w:ins>
                  </m:ctrlPr>
                </m:dPr>
                <m:e>
                  <m:f>
                    <m:fPr>
                      <m:ctrlPr>
                        <w:ins w:id="93" w:author="Kris.Wild" w:date="2023-03-06T17:08:00Z">
                          <w:rPr>
                            <w:rFonts w:ascii="Cambria Math" w:hAnsi="Cambria Math"/>
                            <w:i/>
                            <w:sz w:val="28"/>
                            <w:szCs w:val="28"/>
                          </w:rPr>
                        </w:ins>
                      </m:ctrlPr>
                    </m:fPr>
                    <m:num>
                      <m:r>
                        <w:rPr>
                          <w:rFonts w:ascii="Cambria Math" w:hAnsi="Cambria Math"/>
                          <w:sz w:val="28"/>
                          <w:szCs w:val="28"/>
                        </w:rPr>
                        <m:t>1</m:t>
                      </m:r>
                    </m:num>
                    <m:den>
                      <m:sSub>
                        <m:sSubPr>
                          <m:ctrlPr>
                            <w:ins w:id="94" w:author="Kris.Wild" w:date="2023-03-06T17:08:00Z">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ins w:id="95" w:author="Kris.Wild" w:date="2023-03-06T17:08:00Z">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1</m:t>
                          </m:r>
                        </m:sub>
                      </m:sSub>
                    </m:den>
                  </m:f>
                </m:e>
              </m:d>
            </m:e>
            <m:sup>
              <m:r>
                <w:rPr>
                  <w:rFonts w:ascii="Cambria Math" w:hAnsi="Cambria Math"/>
                  <w:sz w:val="28"/>
                  <w:szCs w:val="28"/>
                </w:rPr>
                <m:t>2</m:t>
              </m:r>
            </m:sup>
          </m:sSup>
          <m:d>
            <m:dPr>
              <m:ctrlPr>
                <w:ins w:id="96" w:author="Kris.Wild" w:date="2023-03-06T17:08:00Z">
                  <w:rPr>
                    <w:rFonts w:ascii="Cambria Math" w:hAnsi="Cambria Math"/>
                    <w:i/>
                    <w:sz w:val="28"/>
                    <w:szCs w:val="28"/>
                  </w:rPr>
                </w:ins>
              </m:ctrlPr>
            </m:dPr>
            <m:e>
              <m:f>
                <m:fPr>
                  <m:ctrlPr>
                    <w:ins w:id="97" w:author="Kris.Wild" w:date="2023-03-06T17:08:00Z">
                      <w:rPr>
                        <w:rFonts w:ascii="Cambria Math" w:hAnsi="Cambria Math"/>
                        <w:i/>
                        <w:sz w:val="28"/>
                        <w:szCs w:val="28"/>
                      </w:rPr>
                    </w:ins>
                  </m:ctrlPr>
                </m:fPr>
                <m:num>
                  <m:sSubSup>
                    <m:sSubSupPr>
                      <m:ctrlPr>
                        <w:ins w:id="98" w:author="Kris.Wild" w:date="2023-03-06T17:08:00Z">
                          <w:rPr>
                            <w:rFonts w:ascii="Cambria Math" w:hAnsi="Cambria Math"/>
                            <w:i/>
                            <w:sz w:val="28"/>
                            <w:szCs w:val="28"/>
                          </w:rPr>
                        </w:ins>
                      </m:ctrlPr>
                    </m:sSubSupPr>
                    <m:e>
                      <m:r>
                        <w:rPr>
                          <w:rFonts w:ascii="Cambria Math" w:hAnsi="Cambria Math"/>
                          <w:sz w:val="28"/>
                          <w:szCs w:val="28"/>
                        </w:rPr>
                        <m:t>sd</m:t>
                      </m:r>
                    </m:e>
                    <m:sub>
                      <m:r>
                        <w:rPr>
                          <w:rFonts w:ascii="Cambria Math" w:hAnsi="Cambria Math"/>
                          <w:sz w:val="28"/>
                          <w:szCs w:val="28"/>
                        </w:rPr>
                        <m:t>[T1]</m:t>
                      </m:r>
                    </m:sub>
                    <m:sup>
                      <m:r>
                        <w:rPr>
                          <w:rFonts w:ascii="Cambria Math" w:hAnsi="Cambria Math"/>
                          <w:sz w:val="28"/>
                          <w:szCs w:val="28"/>
                        </w:rPr>
                        <m:t>2</m:t>
                      </m:r>
                    </m:sup>
                  </m:sSubSup>
                </m:num>
                <m:den>
                  <m:sSub>
                    <m:sSubPr>
                      <m:ctrlPr>
                        <w:ins w:id="99" w:author="Kris.Wild" w:date="2023-03-06T17:08:00Z">
                          <w:rPr>
                            <w:rFonts w:ascii="Cambria Math" w:hAnsi="Cambria Math"/>
                            <w:i/>
                            <w:sz w:val="28"/>
                            <w:szCs w:val="28"/>
                          </w:rPr>
                        </w:ins>
                      </m:ctrlPr>
                    </m:sSubPr>
                    <m:e>
                      <m:r>
                        <w:rPr>
                          <w:rFonts w:ascii="Cambria Math" w:hAnsi="Cambria Math"/>
                          <w:sz w:val="28"/>
                          <w:szCs w:val="28"/>
                        </w:rPr>
                        <m:t>n</m:t>
                      </m:r>
                    </m:e>
                    <m:sub>
                      <m:r>
                        <w:rPr>
                          <w:rFonts w:ascii="Cambria Math" w:hAnsi="Cambria Math"/>
                          <w:sz w:val="28"/>
                          <w:szCs w:val="28"/>
                        </w:rPr>
                        <m:t>[T1]</m:t>
                      </m:r>
                    </m:sub>
                  </m:sSub>
                </m:den>
              </m:f>
              <m:r>
                <w:rPr>
                  <w:rFonts w:ascii="Cambria Math" w:hAnsi="Cambria Math"/>
                  <w:sz w:val="28"/>
                  <w:szCs w:val="28"/>
                </w:rPr>
                <m:t>+</m:t>
              </m:r>
              <m:f>
                <m:fPr>
                  <m:ctrlPr>
                    <w:ins w:id="100" w:author="Kris.Wild" w:date="2023-03-06T17:08:00Z">
                      <w:rPr>
                        <w:rFonts w:ascii="Cambria Math" w:hAnsi="Cambria Math"/>
                        <w:i/>
                        <w:sz w:val="28"/>
                        <w:szCs w:val="28"/>
                      </w:rPr>
                    </w:ins>
                  </m:ctrlPr>
                </m:fPr>
                <m:num>
                  <m:sSubSup>
                    <m:sSubSupPr>
                      <m:ctrlPr>
                        <w:ins w:id="101" w:author="Kris.Wild" w:date="2023-03-06T17:08:00Z">
                          <w:rPr>
                            <w:rFonts w:ascii="Cambria Math" w:hAnsi="Cambria Math"/>
                            <w:i/>
                            <w:sz w:val="28"/>
                            <w:szCs w:val="28"/>
                          </w:rPr>
                        </w:ins>
                      </m:ctrlPr>
                    </m:sSubSupPr>
                    <m:e>
                      <m:r>
                        <w:rPr>
                          <w:rFonts w:ascii="Cambria Math" w:hAnsi="Cambria Math"/>
                          <w:sz w:val="28"/>
                          <w:szCs w:val="28"/>
                        </w:rPr>
                        <m:t>sd</m:t>
                      </m:r>
                    </m:e>
                    <m:sub>
                      <m:r>
                        <w:rPr>
                          <w:rFonts w:ascii="Cambria Math" w:hAnsi="Cambria Math"/>
                          <w:sz w:val="28"/>
                          <w:szCs w:val="28"/>
                        </w:rPr>
                        <m:t>[T2]</m:t>
                      </m:r>
                    </m:sub>
                    <m:sup>
                      <m:r>
                        <w:rPr>
                          <w:rFonts w:ascii="Cambria Math" w:hAnsi="Cambria Math"/>
                          <w:sz w:val="28"/>
                          <w:szCs w:val="28"/>
                        </w:rPr>
                        <m:t>2</m:t>
                      </m:r>
                    </m:sup>
                  </m:sSubSup>
                </m:num>
                <m:den>
                  <m:sSub>
                    <m:sSubPr>
                      <m:ctrlPr>
                        <w:ins w:id="102" w:author="Kris.Wild" w:date="2023-03-06T17:08:00Z">
                          <w:rPr>
                            <w:rFonts w:ascii="Cambria Math" w:hAnsi="Cambria Math"/>
                            <w:i/>
                            <w:sz w:val="28"/>
                            <w:szCs w:val="28"/>
                          </w:rPr>
                        </w:ins>
                      </m:ctrlPr>
                    </m:sSubPr>
                    <m:e>
                      <m:r>
                        <w:rPr>
                          <w:rFonts w:ascii="Cambria Math" w:hAnsi="Cambria Math"/>
                          <w:sz w:val="28"/>
                          <w:szCs w:val="28"/>
                        </w:rPr>
                        <m:t>n</m:t>
                      </m:r>
                    </m:e>
                    <m:sub>
                      <m:r>
                        <w:rPr>
                          <w:rFonts w:ascii="Cambria Math" w:hAnsi="Cambria Math"/>
                          <w:sz w:val="28"/>
                          <w:szCs w:val="28"/>
                        </w:rPr>
                        <m:t>[T2]</m:t>
                      </m:r>
                    </m:sub>
                  </m:sSub>
                </m:den>
              </m:f>
            </m:e>
          </m:d>
        </m:oMath>
      </m:oMathPara>
    </w:p>
    <w:p w14:paraId="0FA56D73" w14:textId="7180FBB6" w:rsidR="004217CE" w:rsidRPr="004217CE" w:rsidRDefault="004217CE" w:rsidP="00C955B2">
      <w:pPr>
        <w:rPr>
          <w:iCs/>
        </w:rPr>
      </w:pPr>
      <w:r w:rsidRPr="000076CE">
        <w:rPr>
          <w:iCs/>
        </w:rPr>
        <w:t>Wher</w:t>
      </w:r>
      <w:r>
        <w:rPr>
          <w:iCs/>
        </w:rPr>
        <w:t>e s</w:t>
      </w:r>
      <w:r>
        <w:rPr>
          <w:iCs/>
          <w:vertAlign w:val="superscript"/>
        </w:rPr>
        <w:t>2</w:t>
      </w:r>
      <w:r>
        <w:rPr>
          <w:iCs/>
        </w:rPr>
        <w:t xml:space="preserve">(ARR) is the sampling variance of AAR, </w:t>
      </w:r>
      <w:proofErr w:type="spellStart"/>
      <w:r w:rsidRPr="000076CE">
        <w:rPr>
          <w:i/>
        </w:rPr>
        <w:t>sd</w:t>
      </w:r>
      <w:proofErr w:type="spellEnd"/>
      <w:r>
        <w:rPr>
          <w:iCs/>
        </w:rPr>
        <w:t xml:space="preserve"> is the standard deviation and n is the sample size (number of individuals). </w:t>
      </w:r>
      <w:r w:rsidR="002F33F3">
        <w:rPr>
          <w:iCs/>
        </w:rPr>
        <w:t>In studies with more than two temperatures we calculated a pairwise effect between each developmental temperature comparison. Given the same data are used to derive different effect sizes this induces non-independence between effect size sampling errors and the effects themselves (</w:t>
      </w:r>
      <w:r w:rsidR="002F33F3" w:rsidRPr="003419DF">
        <w:rPr>
          <w:i/>
        </w:rPr>
        <w:t>See</w:t>
      </w:r>
      <w:r w:rsidR="002F33F3">
        <w:rPr>
          <w:iCs/>
        </w:rPr>
        <w:t xml:space="preserve"> Noble et al.</w:t>
      </w:r>
      <w:r w:rsidR="003419DF" w:rsidRPr="003419DF">
        <w:rPr>
          <w:iCs/>
          <w:vertAlign w:val="superscript"/>
        </w:rPr>
        <w:t>[</w:t>
      </w:r>
      <w:sdt>
        <w:sdtPr>
          <w:rPr>
            <w:iCs/>
            <w:color w:val="000000"/>
            <w:vertAlign w:val="superscript"/>
          </w:rPr>
          <w:tag w:val="MENDELEY_CITATION_v3_eyJjaXRhdGlvbklEIjoiTUVOREVMRVlfQ0lUQVRJT05fNzAyYjk4ZDMtNGExOS00ZWZlLTkwYmEtOTg3MDJiOWNlN2My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366336421"/>
          <w:placeholder>
            <w:docPart w:val="DefaultPlaceholder_-1854013440"/>
          </w:placeholder>
        </w:sdtPr>
        <w:sdtContent>
          <w:ins w:id="103" w:author="Kris.Wild" w:date="2023-03-06T16:06:00Z">
            <w:r w:rsidR="00B40B5E" w:rsidRPr="00B40B5E">
              <w:rPr>
                <w:iCs/>
                <w:color w:val="000000"/>
                <w:vertAlign w:val="superscript"/>
              </w:rPr>
              <w:t>10</w:t>
            </w:r>
          </w:ins>
          <w:del w:id="104" w:author="Kris.Wild" w:date="2023-03-06T16:05:00Z">
            <w:r w:rsidR="00040A62" w:rsidRPr="00B40B5E" w:rsidDel="00B40B5E">
              <w:rPr>
                <w:iCs/>
                <w:color w:val="000000"/>
                <w:vertAlign w:val="superscript"/>
              </w:rPr>
              <w:delText>7</w:delText>
            </w:r>
          </w:del>
        </w:sdtContent>
      </w:sdt>
      <w:r w:rsidR="003419DF">
        <w:rPr>
          <w:iCs/>
          <w:color w:val="000000"/>
          <w:vertAlign w:val="superscript"/>
        </w:rPr>
        <w:t>]</w:t>
      </w:r>
      <w:r w:rsidR="002F33F3">
        <w:rPr>
          <w:iCs/>
        </w:rPr>
        <w:t xml:space="preserve">). We accounted for this </w:t>
      </w:r>
      <w:r w:rsidR="002F33F3" w:rsidRPr="002F33F3">
        <w:rPr>
          <w:iCs/>
        </w:rPr>
        <w:t>through the inclusion of a sampling (co)variance matrix derived assuming effect sizes are correlated by r = 0.5</w:t>
      </w:r>
      <w:r w:rsidR="003419DF" w:rsidRPr="003419DF">
        <w:rPr>
          <w:iCs/>
          <w:vertAlign w:val="superscript"/>
        </w:rPr>
        <w:t>[</w:t>
      </w:r>
      <w:sdt>
        <w:sdtPr>
          <w:rPr>
            <w:iCs/>
            <w:color w:val="000000"/>
            <w:vertAlign w:val="superscript"/>
          </w:rPr>
          <w:tag w:val="MENDELEY_CITATION_v3_eyJjaXRhdGlvbklEIjoiTUVOREVMRVlfQ0lUQVRJT05fYTBiOTAyN2YtZDM2NC00NTViLTlmZjItZjk4OTFhZmE1ZDRi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1879512706"/>
          <w:placeholder>
            <w:docPart w:val="DefaultPlaceholder_-1854013440"/>
          </w:placeholder>
        </w:sdtPr>
        <w:sdtContent>
          <w:ins w:id="105" w:author="Kris.Wild" w:date="2023-03-06T16:06:00Z">
            <w:r w:rsidR="00B40B5E" w:rsidRPr="00B40B5E">
              <w:rPr>
                <w:iCs/>
                <w:color w:val="000000"/>
                <w:vertAlign w:val="superscript"/>
              </w:rPr>
              <w:t>10</w:t>
            </w:r>
          </w:ins>
          <w:del w:id="106" w:author="Kris.Wild" w:date="2023-03-06T16:05:00Z">
            <w:r w:rsidR="00040A62" w:rsidRPr="00B40B5E" w:rsidDel="00B40B5E">
              <w:rPr>
                <w:iCs/>
                <w:color w:val="000000"/>
                <w:vertAlign w:val="superscript"/>
              </w:rPr>
              <w:delText>7</w:delText>
            </w:r>
          </w:del>
        </w:sdtContent>
      </w:sdt>
      <w:r w:rsidR="002F33F3" w:rsidRPr="002F33F3">
        <w:rPr>
          <w:iCs/>
        </w:rPr>
        <w:t>.</w:t>
      </w:r>
      <w:r w:rsidR="002F33F3">
        <w:rPr>
          <w:iCs/>
        </w:rPr>
        <w:t xml:space="preserve"> We also re-fit models using robust variance estimation methods as these do not make assumptions about the nature of correlation within studies and have been shown to perform extremely well with complex sources of non-independence </w:t>
      </w:r>
      <w:sdt>
        <w:sdtPr>
          <w:rPr>
            <w:iCs/>
            <w:color w:val="000000"/>
            <w:vertAlign w:val="superscript"/>
          </w:rPr>
          <w:tag w:val="MENDELEY_CITATION_v3_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"/>
          <w:id w:val="-967045404"/>
          <w:placeholder>
            <w:docPart w:val="DefaultPlaceholder_-1854013440"/>
          </w:placeholder>
        </w:sdtPr>
        <w:sdtContent>
          <w:ins w:id="107" w:author="Kris.Wild" w:date="2023-03-06T16:07:00Z">
            <w:r w:rsidR="00B40B5E">
              <w:rPr>
                <w:iCs/>
                <w:color w:val="000000"/>
                <w:vertAlign w:val="superscript"/>
              </w:rPr>
              <w:t>[</w:t>
            </w:r>
          </w:ins>
          <w:ins w:id="108" w:author="Kris.Wild" w:date="2023-03-06T16:06:00Z">
            <w:r w:rsidR="00B40B5E" w:rsidRPr="00B40B5E">
              <w:rPr>
                <w:iCs/>
                <w:color w:val="000000"/>
                <w:vertAlign w:val="superscript"/>
              </w:rPr>
              <w:t>11,12</w:t>
            </w:r>
          </w:ins>
          <w:ins w:id="109" w:author="Kris.Wild" w:date="2023-03-06T16:07:00Z">
            <w:r w:rsidR="00B40B5E">
              <w:rPr>
                <w:iCs/>
                <w:color w:val="000000"/>
                <w:vertAlign w:val="superscript"/>
              </w:rPr>
              <w:t>]</w:t>
            </w:r>
          </w:ins>
          <w:del w:id="110" w:author="Kris.Wild" w:date="2023-03-06T16:05:00Z">
            <w:r w:rsidR="00040A62" w:rsidRPr="00B40B5E" w:rsidDel="00B40B5E">
              <w:rPr>
                <w:iCs/>
                <w:color w:val="000000"/>
                <w:vertAlign w:val="superscript"/>
              </w:rPr>
              <w:delText>8,9</w:delText>
            </w:r>
          </w:del>
        </w:sdtContent>
      </w:sdt>
      <w:r w:rsidR="002F33F3">
        <w:rPr>
          <w:iCs/>
        </w:rPr>
        <w:t xml:space="preserve">. In all </w:t>
      </w:r>
      <w:r w:rsidR="002F33F3">
        <w:rPr>
          <w:iCs/>
        </w:rPr>
        <w:lastRenderedPageBreak/>
        <w:t xml:space="preserve">cases, RVE did not make any difference to conclusions. As such, we only included the sampling covariance matrices in our models. </w:t>
      </w:r>
    </w:p>
    <w:p w14:paraId="44E0B21D" w14:textId="264B8C9E" w:rsidR="00D2620F" w:rsidRDefault="00D2620F" w:rsidP="00C955B2">
      <w:pPr>
        <w:ind w:firstLine="720"/>
      </w:pPr>
      <w:r>
        <w:t xml:space="preserve">All meta-analytic models were constructed using the </w:t>
      </w:r>
      <w:r w:rsidR="00771486">
        <w:t>‘</w:t>
      </w:r>
      <w:r w:rsidRPr="000076CE">
        <w:rPr>
          <w:i/>
          <w:iCs/>
        </w:rPr>
        <w:t>rma.mv</w:t>
      </w:r>
      <w:r w:rsidR="00771486" w:rsidRPr="000076CE">
        <w:rPr>
          <w:i/>
          <w:iCs/>
        </w:rPr>
        <w:t>’</w:t>
      </w:r>
      <w:r>
        <w:t xml:space="preserve"> function in the package </w:t>
      </w:r>
      <w:r w:rsidRPr="00FB2B22">
        <w:rPr>
          <w:i/>
          <w:iCs/>
        </w:rPr>
        <w:t>metafor</w:t>
      </w:r>
      <w:r>
        <w:t xml:space="preserve"> </w:t>
      </w:r>
      <w:r w:rsidR="004217CE">
        <w:t xml:space="preserve">(version </w:t>
      </w:r>
      <w:r w:rsidR="004217CE" w:rsidRPr="004217CE">
        <w:t>3.8-1</w:t>
      </w:r>
      <w:r w:rsidR="004217CE">
        <w:t>)</w:t>
      </w:r>
      <w:r w:rsidRPr="00FB2B22">
        <w:rPr>
          <w:vertAlign w:val="superscript"/>
        </w:rPr>
        <w:t>[</w:t>
      </w:r>
      <w:sdt>
        <w:sdtPr>
          <w:rPr>
            <w:color w:val="000000"/>
            <w:vertAlign w:val="superscript"/>
          </w:rPr>
          <w:tag w:val="MENDELEY_CITATION_v3_eyJjaXRhdGlvbklEIjoiTUVOREVMRVlfQ0lUQVRJT05fNjU1YzYyZWEtMDk2Yy00MjRjLTk4MTMtNGJmOTMwYzlhNDFmIiwicHJvcGVydGllcyI6eyJub3RlSW5kZXgiOjB9LCJpc0VkaXRlZCI6ZmFsc2UsIm1hbnVhbE92ZXJyaWRlIjp7ImlzTWFudWFsbHlPdmVycmlkZGVuIjpmYWxzZSwiY2l0ZXByb2NUZXh0IjoiPHN1cD4xM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03386718"/>
          <w:placeholder>
            <w:docPart w:val="87A1F118B447EC47A44F1581CA4280BB"/>
          </w:placeholder>
        </w:sdtPr>
        <w:sdtContent>
          <w:ins w:id="111" w:author="Kris.Wild" w:date="2023-03-06T16:06:00Z">
            <w:r w:rsidR="00B40B5E" w:rsidRPr="00B40B5E">
              <w:rPr>
                <w:color w:val="000000"/>
                <w:vertAlign w:val="superscript"/>
              </w:rPr>
              <w:t>13</w:t>
            </w:r>
          </w:ins>
          <w:del w:id="112" w:author="Kris.Wild" w:date="2023-03-06T16:05:00Z">
            <w:r w:rsidR="00040A62" w:rsidRPr="00B40B5E" w:rsidDel="00B40B5E">
              <w:rPr>
                <w:color w:val="000000"/>
                <w:vertAlign w:val="superscript"/>
              </w:rPr>
              <w:delText>10</w:delText>
            </w:r>
          </w:del>
        </w:sdtContent>
      </w:sdt>
      <w:r w:rsidRPr="00FB2B22">
        <w:rPr>
          <w:vertAlign w:val="superscript"/>
        </w:rPr>
        <w:t>]</w:t>
      </w:r>
      <w:r>
        <w:t xml:space="preserve">. </w:t>
      </w:r>
      <w:r w:rsidR="002704D5">
        <w:t>In all models we included phylogeny, species, study</w:t>
      </w:r>
      <w:r w:rsidR="004E72E0">
        <w:t>,</w:t>
      </w:r>
      <w:r w:rsidR="002704D5">
        <w:t xml:space="preserve"> and observation as random effects. W</w:t>
      </w:r>
      <w:r w:rsidR="00ED764B">
        <w:t xml:space="preserve">e created a phylogenetic </w:t>
      </w:r>
      <w:r w:rsidR="002704D5">
        <w:t xml:space="preserve">correlation </w:t>
      </w:r>
      <w:r w:rsidR="00ED764B">
        <w:t>matrix of species in the data set using the Open Tree of Life</w:t>
      </w:r>
      <w:r w:rsidR="004217CE">
        <w:t xml:space="preserve"> </w:t>
      </w:r>
      <w:r w:rsidR="00ED764B" w:rsidRPr="00C63BE6">
        <w:rPr>
          <w:vertAlign w:val="superscript"/>
        </w:rPr>
        <w:t>[</w:t>
      </w:r>
      <w:sdt>
        <w:sdtPr>
          <w:rPr>
            <w:color w:val="000000"/>
            <w:vertAlign w:val="superscript"/>
          </w:rPr>
          <w:tag w:val="MENDELEY_CITATION_v3_eyJjaXRhdGlvbklEIjoiTUVOREVMRVlfQ0lUQVRJT05fYmVhZDVkYTUtMWYzNy00NWFjLTllOTYtODYzYWY5MzkxMWNjIiwicHJvcGVydGllcyI6eyJub3RlSW5kZXgiOjB9LCJpc0VkaXRlZCI6ZmFsc2UsIm1hbnVhbE92ZXJyaWRlIjp7ImlzTWFudWFsbHlPdmVycmlkZGVuIjpmYWxzZSwiY2l0ZXByb2NUZXh0IjoiPHN1cD4xND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
          <w:id w:val="-1624759894"/>
          <w:placeholder>
            <w:docPart w:val="DefaultPlaceholder_-1854013440"/>
          </w:placeholder>
        </w:sdtPr>
        <w:sdtContent>
          <w:ins w:id="113" w:author="Kris.Wild" w:date="2023-03-06T16:06:00Z">
            <w:r w:rsidR="00B40B5E" w:rsidRPr="00B40B5E">
              <w:rPr>
                <w:color w:val="000000"/>
                <w:vertAlign w:val="superscript"/>
              </w:rPr>
              <w:t>14</w:t>
            </w:r>
          </w:ins>
          <w:del w:id="114" w:author="Kris.Wild" w:date="2023-03-06T16:05:00Z">
            <w:r w:rsidR="00040A62" w:rsidRPr="00B40B5E" w:rsidDel="00B40B5E">
              <w:rPr>
                <w:color w:val="000000"/>
                <w:vertAlign w:val="superscript"/>
              </w:rPr>
              <w:delText>11</w:delText>
            </w:r>
          </w:del>
        </w:sdtContent>
      </w:sdt>
      <w:r w:rsidR="00ED764B" w:rsidRPr="00C63BE6">
        <w:rPr>
          <w:vertAlign w:val="superscript"/>
        </w:rPr>
        <w:t>]</w:t>
      </w:r>
      <w:r w:rsidR="00ED764B">
        <w:t xml:space="preserve">. We used the </w:t>
      </w:r>
      <w:r w:rsidR="00771486" w:rsidRPr="00C63BE6">
        <w:rPr>
          <w:i/>
          <w:iCs/>
        </w:rPr>
        <w:t>rotl</w:t>
      </w:r>
      <w:r w:rsidR="00ED764B">
        <w:t xml:space="preserve"> package</w:t>
      </w:r>
      <w:r w:rsidR="004217CE">
        <w:t xml:space="preserve"> (version </w:t>
      </w:r>
      <w:r w:rsidR="004217CE" w:rsidRPr="004217CE">
        <w:t>3.0.12</w:t>
      </w:r>
      <w:r w:rsidR="004217CE">
        <w:t>)</w:t>
      </w:r>
      <w:r w:rsidR="004217CE" w:rsidRPr="004217CE">
        <w:t xml:space="preserve"> </w:t>
      </w:r>
      <w:r w:rsidR="00ED764B" w:rsidRPr="00C63BE6">
        <w:rPr>
          <w:vertAlign w:val="superscript"/>
        </w:rPr>
        <w:t>[</w:t>
      </w:r>
      <w:sdt>
        <w:sdtPr>
          <w:rPr>
            <w:color w:val="000000"/>
            <w:vertAlign w:val="superscript"/>
          </w:rPr>
          <w:tag w:val="MENDELEY_CITATION_v3_eyJjaXRhdGlvbklEIjoiTUVOREVMRVlfQ0lUQVRJT05fOTkwYWMzMmMtNzVkZC00MThlLWIxYjUtMGRiNWM5NmM3OGUzIiwicHJvcGVydGllcyI6eyJub3RlSW5kZXgiOjB9LCJpc0VkaXRlZCI6ZmFsc2UsIm1hbnVhbE92ZXJyaWRlIjp7ImlzTWFudWFsbHlPdmVycmlkZGVuIjpmYWxzZSwiY2l0ZXByb2NUZXh0IjoiPHN1cD4xNT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
          <w:id w:val="-1980143919"/>
          <w:placeholder>
            <w:docPart w:val="DefaultPlaceholder_-1854013440"/>
          </w:placeholder>
        </w:sdtPr>
        <w:sdtContent>
          <w:ins w:id="115" w:author="Kris.Wild" w:date="2023-03-06T16:06:00Z">
            <w:r w:rsidR="00B40B5E" w:rsidRPr="00B40B5E">
              <w:rPr>
                <w:color w:val="000000"/>
                <w:vertAlign w:val="superscript"/>
              </w:rPr>
              <w:t>15</w:t>
            </w:r>
          </w:ins>
          <w:del w:id="116" w:author="Kris.Wild" w:date="2023-03-06T16:05:00Z">
            <w:r w:rsidR="00040A62" w:rsidRPr="00B40B5E" w:rsidDel="00B40B5E">
              <w:rPr>
                <w:color w:val="000000"/>
                <w:vertAlign w:val="superscript"/>
              </w:rPr>
              <w:delText>12</w:delText>
            </w:r>
          </w:del>
        </w:sdtContent>
      </w:sdt>
      <w:r w:rsidR="00ED764B" w:rsidRPr="00C63BE6">
        <w:rPr>
          <w:vertAlign w:val="superscript"/>
        </w:rPr>
        <w:t>]</w:t>
      </w:r>
      <w:r w:rsidR="00ED764B">
        <w:t xml:space="preserve"> to access the Open Tree of Life in R</w:t>
      </w:r>
      <w:r w:rsidR="00771486">
        <w:t>. B</w:t>
      </w:r>
      <w:r w:rsidR="00ED764B">
        <w:t xml:space="preserve">ranch lengths </w:t>
      </w:r>
      <w:r w:rsidR="00771486">
        <w:t xml:space="preserve">were calculated </w:t>
      </w:r>
      <w:r w:rsidR="00ED764B">
        <w:t xml:space="preserve">for trees using the </w:t>
      </w:r>
      <w:r w:rsidR="00771486">
        <w:t>‘</w:t>
      </w:r>
      <w:proofErr w:type="spellStart"/>
      <w:r w:rsidR="00ED764B">
        <w:t>compute.brlen</w:t>
      </w:r>
      <w:proofErr w:type="spellEnd"/>
      <w:r w:rsidR="00771486">
        <w:t>’</w:t>
      </w:r>
      <w:r w:rsidR="00ED764B">
        <w:t xml:space="preserve"> function in the </w:t>
      </w:r>
      <w:r w:rsidR="00771486" w:rsidRPr="00C63BE6">
        <w:rPr>
          <w:i/>
          <w:iCs/>
        </w:rPr>
        <w:t>ape</w:t>
      </w:r>
      <w:r w:rsidR="00ED764B">
        <w:t xml:space="preserve"> package</w:t>
      </w:r>
      <w:r w:rsidR="004217CE">
        <w:t xml:space="preserve"> (version </w:t>
      </w:r>
      <w:r w:rsidR="004217CE" w:rsidRPr="004217CE">
        <w:t>5.6</w:t>
      </w:r>
      <w:r w:rsidR="004217CE">
        <w:t>.</w:t>
      </w:r>
      <w:r w:rsidR="004217CE" w:rsidRPr="004217CE">
        <w:t>2</w:t>
      </w:r>
      <w:r w:rsidR="004217CE">
        <w:t>)</w:t>
      </w:r>
      <w:r w:rsidR="00ED764B" w:rsidRPr="00C63BE6">
        <w:rPr>
          <w:vertAlign w:val="superscript"/>
        </w:rPr>
        <w:t>[</w:t>
      </w:r>
      <w:sdt>
        <w:sdtPr>
          <w:rPr>
            <w:color w:val="000000"/>
            <w:vertAlign w:val="superscript"/>
          </w:rPr>
          <w:tag w:val="MENDELEY_CITATION_v3_eyJjaXRhdGlvbklEIjoiTUVOREVMRVlfQ0lUQVRJT05fOGNkMDFkMzQtYTEwMy00YmFlLTk0MGEtNjQyOWJlMDYwMTRiIiwicHJvcGVydGllcyI6eyJub3RlSW5kZXgiOjB9LCJpc0VkaXRlZCI6ZmFsc2UsIm1hbnVhbE92ZXJyaWRlIjp7ImlzTWFudWFsbHlPdmVycmlkZGVuIjpmYWxzZSwiY2l0ZXByb2NUZXh0IjoiPHN1cD4xNj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
          <w:id w:val="-1123072718"/>
          <w:placeholder>
            <w:docPart w:val="DefaultPlaceholder_-1854013440"/>
          </w:placeholder>
        </w:sdtPr>
        <w:sdtContent>
          <w:ins w:id="117" w:author="Kris.Wild" w:date="2023-03-06T16:06:00Z">
            <w:r w:rsidR="00B40B5E" w:rsidRPr="00B40B5E">
              <w:rPr>
                <w:color w:val="000000"/>
                <w:vertAlign w:val="superscript"/>
              </w:rPr>
              <w:t>16</w:t>
            </w:r>
          </w:ins>
          <w:del w:id="118" w:author="Kris.Wild" w:date="2023-03-06T16:05:00Z">
            <w:r w:rsidR="00040A62" w:rsidRPr="00B40B5E" w:rsidDel="00B40B5E">
              <w:rPr>
                <w:color w:val="000000"/>
                <w:vertAlign w:val="superscript"/>
              </w:rPr>
              <w:delText>13</w:delText>
            </w:r>
          </w:del>
        </w:sdtContent>
      </w:sdt>
      <w:r w:rsidR="00ED764B" w:rsidRPr="00C63BE6">
        <w:rPr>
          <w:vertAlign w:val="superscript"/>
        </w:rPr>
        <w:t>]</w:t>
      </w:r>
      <w:r w:rsidR="00ED764B">
        <w:t xml:space="preserve">. Using </w:t>
      </w:r>
      <w:r>
        <w:t xml:space="preserve">the </w:t>
      </w:r>
      <w:r w:rsidRPr="00C63BE6">
        <w:rPr>
          <w:i/>
          <w:iCs/>
        </w:rPr>
        <w:t>ape</w:t>
      </w:r>
      <w:r w:rsidR="00ED764B">
        <w:t xml:space="preserve"> </w:t>
      </w:r>
      <w:r>
        <w:t>‘</w:t>
      </w:r>
      <w:proofErr w:type="spellStart"/>
      <w:r w:rsidR="00ED764B" w:rsidRPr="00C63BE6">
        <w:rPr>
          <w:i/>
          <w:iCs/>
        </w:rPr>
        <w:t>vcv</w:t>
      </w:r>
      <w:proofErr w:type="spellEnd"/>
      <w:r>
        <w:rPr>
          <w:i/>
          <w:iCs/>
        </w:rPr>
        <w:t>’</w:t>
      </w:r>
      <w:r w:rsidR="00ED764B">
        <w:t xml:space="preserve"> function, we built a correlation matrix of phylogenetic relatedness among species</w:t>
      </w:r>
      <w:r>
        <w:t xml:space="preserve"> which was included in our models</w:t>
      </w:r>
      <w:r w:rsidR="00ED764B">
        <w:t xml:space="preserve">. </w:t>
      </w:r>
      <w:r w:rsidR="00D27048">
        <w:t>We compared three intercept models where we accounted for 1) species, 2) phylogeny, and 3) species and phylogeny (Table S2)</w:t>
      </w:r>
      <w:r w:rsidR="00E86C38">
        <w:t xml:space="preserve">. </w:t>
      </w:r>
      <w:r w:rsidR="00742DA1" w:rsidRPr="00742DA1">
        <w:rPr>
          <w:color w:val="000000"/>
          <w:vertAlign w:val="superscript"/>
        </w:rPr>
        <w:t>7</w:t>
      </w:r>
      <w:r w:rsidR="00F26C7E">
        <w:t xml:space="preserve">we used the function </w:t>
      </w:r>
      <w:r w:rsidR="003419DF">
        <w:t xml:space="preserve">AIC </w:t>
      </w:r>
      <w:r w:rsidR="00F26C7E">
        <w:t xml:space="preserve">scores </w:t>
      </w:r>
      <w:r w:rsidR="0049352B">
        <w:t xml:space="preserve">from </w:t>
      </w:r>
      <w:r w:rsidR="0049352B" w:rsidRPr="0049352B">
        <w:rPr>
          <w:i/>
          <w:iCs/>
        </w:rPr>
        <w:t>metafor</w:t>
      </w:r>
      <w:r w:rsidR="0049352B" w:rsidRPr="000076CE">
        <w:t xml:space="preserve">[4] </w:t>
      </w:r>
      <w:r w:rsidR="00F26C7E" w:rsidRPr="000076CE">
        <w:rPr>
          <w:i/>
          <w:iCs/>
        </w:rPr>
        <w:t>to</w:t>
      </w:r>
      <w:r w:rsidR="00F26C7E">
        <w:t xml:space="preserve"> evaluate </w:t>
      </w:r>
      <w:r w:rsidR="00F26C7E" w:rsidRPr="00F26C7E">
        <w:t xml:space="preserve">which </w:t>
      </w:r>
      <w:r w:rsidR="0049352B">
        <w:t>model was</w:t>
      </w:r>
      <w:r w:rsidR="00F26C7E" w:rsidRPr="00F26C7E">
        <w:t xml:space="preserve"> the best fit for the dat</w:t>
      </w:r>
      <w:r w:rsidR="00F26C7E">
        <w:t>a</w:t>
      </w:r>
      <w:r w:rsidR="0049352B">
        <w:t>.</w:t>
      </w:r>
    </w:p>
    <w:p w14:paraId="6AA738A7" w14:textId="4F4B2367" w:rsidR="00771486" w:rsidRPr="001C79D4" w:rsidRDefault="0049352B" w:rsidP="00771486">
      <w:pPr>
        <w:ind w:firstLine="720"/>
        <w:contextualSpacing/>
        <w:mirrorIndents/>
        <w:rPr>
          <w:shd w:val="clear" w:color="auto" w:fill="FFFFFF"/>
        </w:rPr>
      </w:pPr>
      <w:r>
        <w:t>We</w:t>
      </w:r>
      <w:r w:rsidR="00771486">
        <w:t xml:space="preserve"> estimated the overall meta-analytic mean and calculated measures of heterogeneity by constructing prediction intervals and calculating </w:t>
      </w:r>
      <w:r w:rsidR="00771486" w:rsidRPr="00D407D5">
        <w:t>I</w:t>
      </w:r>
      <w:r w:rsidR="00771486" w:rsidRPr="004C5942">
        <w:rPr>
          <w:vertAlign w:val="superscript"/>
        </w:rPr>
        <w:t>2</w:t>
      </w:r>
      <w:r w:rsidR="001C79D4">
        <w:t xml:space="preserve"> </w:t>
      </w:r>
      <w:r>
        <w:t xml:space="preserve">from our MLMA models </w:t>
      </w:r>
      <w:r w:rsidR="001C79D4">
        <w:t>(Nakagawa &amp; Santos 2012; Noble et al. 2022)</w:t>
      </w:r>
      <w:r w:rsidR="00771486">
        <w:t>. I</w:t>
      </w:r>
      <w:r w:rsidR="00771486" w:rsidRPr="00C63BE6">
        <w:rPr>
          <w:vertAlign w:val="superscript"/>
        </w:rPr>
        <w:t>2</w:t>
      </w:r>
      <w:r w:rsidR="00771486">
        <w:t xml:space="preserve"> allowed us to estimate the proportion of variation explained by species</w:t>
      </w:r>
      <w:r w:rsidR="004E72E0">
        <w:t xml:space="preserve"> differences</w:t>
      </w:r>
      <w:r w:rsidR="00771486">
        <w:t>, phylogeny</w:t>
      </w:r>
      <w:r w:rsidR="004E72E0">
        <w:t>,</w:t>
      </w:r>
      <w:r w:rsidR="00771486">
        <w:t xml:space="preserve"> and study</w:t>
      </w:r>
      <w:r w:rsidR="004E72E0">
        <w:t>-specific effects</w:t>
      </w:r>
      <w:r w:rsidR="00771486">
        <w:t xml:space="preserve"> while accounting for known sampling variance</w:t>
      </w:r>
      <w:sdt>
        <w:sdtPr>
          <w:rPr>
            <w:color w:val="000000"/>
            <w:vertAlign w:val="superscript"/>
          </w:rPr>
          <w:tag w:val="MENDELEY_CITATION_v3_eyJjaXRhdGlvbklEIjoiTUVOREVMRVlfQ0lUQVRJT05fOWM2YjhhZGYtYmViZC00YjI1LWJiZTUtOTY4ZmE1YmUxMThiIiwicHJvcGVydGllcyI6eyJub3RlSW5kZXgiOjB9LCJpc0VkaXRlZCI6ZmFsc2UsIm1hbnVhbE92ZXJyaWRlIjp7ImlzTWFudWFsbHlPdmVycmlkZGVuIjpmYWxzZSwiY2l0ZXByb2NUZXh0IjoiPHN1cD4xNywxO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
          <w:id w:val="1264193669"/>
          <w:placeholder>
            <w:docPart w:val="DefaultPlaceholder_-1854013440"/>
          </w:placeholder>
        </w:sdtPr>
        <w:sdtContent>
          <w:ins w:id="119" w:author="Kris.Wild" w:date="2023-03-06T16:08:00Z">
            <w:r w:rsidR="00B40B5E">
              <w:rPr>
                <w:color w:val="000000"/>
                <w:vertAlign w:val="superscript"/>
              </w:rPr>
              <w:t>[</w:t>
            </w:r>
          </w:ins>
          <w:ins w:id="120" w:author="Kris.Wild" w:date="2023-03-06T16:06:00Z">
            <w:r w:rsidR="00B40B5E" w:rsidRPr="00B40B5E">
              <w:rPr>
                <w:color w:val="000000"/>
                <w:vertAlign w:val="superscript"/>
              </w:rPr>
              <w:t>17,18</w:t>
            </w:r>
          </w:ins>
          <w:del w:id="121" w:author="Kris.Wild" w:date="2023-03-06T16:05:00Z">
            <w:r w:rsidR="00040A62" w:rsidRPr="00B40B5E" w:rsidDel="00B40B5E">
              <w:rPr>
                <w:color w:val="000000"/>
                <w:vertAlign w:val="superscript"/>
              </w:rPr>
              <w:delText>14,15</w:delText>
            </w:r>
          </w:del>
        </w:sdtContent>
      </w:sdt>
      <w:r w:rsidR="00192182">
        <w:rPr>
          <w:vertAlign w:val="superscript"/>
        </w:rPr>
        <w:t>]</w:t>
      </w:r>
      <w:r w:rsidR="00771486">
        <w:t xml:space="preserve">. </w:t>
      </w:r>
      <w:r w:rsidR="00500F23">
        <w:t>Prediction</w:t>
      </w:r>
      <w:r w:rsidR="001C79D4">
        <w:t xml:space="preserve"> intervals were calculated using </w:t>
      </w:r>
      <w:r w:rsidR="001C79D4" w:rsidRPr="00C63BE6">
        <w:rPr>
          <w:i/>
          <w:iCs/>
        </w:rPr>
        <w:t>metafor</w:t>
      </w:r>
      <w:r w:rsidR="001C79D4">
        <w:t xml:space="preserve"> whereas I</w:t>
      </w:r>
      <w:r w:rsidR="001C79D4" w:rsidRPr="00C63BE6">
        <w:rPr>
          <w:vertAlign w:val="superscript"/>
        </w:rPr>
        <w:t>2</w:t>
      </w:r>
      <w:r w:rsidR="001C79D4">
        <w:t xml:space="preserve"> was calculated using the </w:t>
      </w:r>
      <w:proofErr w:type="spellStart"/>
      <w:r w:rsidR="001C79D4" w:rsidRPr="00C63BE6">
        <w:rPr>
          <w:i/>
          <w:iCs/>
        </w:rPr>
        <w:t>orchaRd</w:t>
      </w:r>
      <w:proofErr w:type="spellEnd"/>
      <w:r w:rsidR="001C79D4">
        <w:t xml:space="preserve"> package (</w:t>
      </w:r>
      <w:r w:rsidR="004217CE">
        <w:t xml:space="preserve">version </w:t>
      </w:r>
      <w:r w:rsidR="001C79D4">
        <w:t xml:space="preserve">2.0). </w:t>
      </w:r>
    </w:p>
    <w:p w14:paraId="109ACFAF" w14:textId="528BC4C7" w:rsidR="008A4016" w:rsidRPr="004217CE" w:rsidRDefault="00500F23" w:rsidP="004964A9">
      <w:r>
        <w:tab/>
        <w:t>We then fit MLMR models by including the same random effects, but adding in a single moderator (i.e., predictor) at a time. The models included those with the following moderator variables: thermal trait measurement type (</w:t>
      </w:r>
      <w:proofErr w:type="spellStart"/>
      <w:r w:rsidRPr="00D407D5">
        <w:t>T</w:t>
      </w:r>
      <w:r w:rsidRPr="00D407D5">
        <w:rPr>
          <w:vertAlign w:val="subscript"/>
        </w:rPr>
        <w:t>pref</w:t>
      </w:r>
      <w:proofErr w:type="spellEnd"/>
      <w:r w:rsidRPr="00D407D5">
        <w:t xml:space="preserve"> or CT</w:t>
      </w:r>
      <w:r w:rsidRPr="00D407D5">
        <w:rPr>
          <w:vertAlign w:val="subscript"/>
        </w:rPr>
        <w:t>max</w:t>
      </w:r>
      <w:r>
        <w:t xml:space="preserve">), </w:t>
      </w:r>
      <w:r w:rsidR="004217CE">
        <w:t xml:space="preserve">climate zone </w:t>
      </w:r>
      <w:r w:rsidRPr="00D407D5">
        <w:t>(temperate or tropical)</w:t>
      </w:r>
      <w:r>
        <w:t xml:space="preserve">, and life stage when thermal physiological trait measurements took place </w:t>
      </w:r>
      <w:r w:rsidRPr="00D407D5">
        <w:t>(hatchling, juvenile or adult)</w:t>
      </w:r>
      <w:r>
        <w:t>.</w:t>
      </w:r>
      <w:r w:rsidR="004217CE" w:rsidRPr="004217CE">
        <w:t xml:space="preserve"> </w:t>
      </w:r>
      <w:r w:rsidR="004217CE">
        <w:t>We explored publication bias using visual interpretation using a f</w:t>
      </w:r>
      <w:r w:rsidR="004217CE" w:rsidRPr="00D407D5">
        <w:t>unnel plot</w:t>
      </w:r>
      <w:r w:rsidR="00FB5F5F">
        <w:t xml:space="preserve"> and a </w:t>
      </w:r>
      <w:r w:rsidR="00FB5F5F" w:rsidRPr="00A70C1C">
        <w:t>modified version of Eggers regression</w:t>
      </w:r>
      <w:r w:rsidR="002F33F3">
        <w:t xml:space="preserve"> </w:t>
      </w:r>
      <w:r w:rsidR="00FB5F5F" w:rsidRPr="00FB5F5F">
        <w:rPr>
          <w:vertAlign w:val="superscript"/>
        </w:rPr>
        <w:t>[</w:t>
      </w:r>
      <w:sdt>
        <w:sdtPr>
          <w:rPr>
            <w:color w:val="000000"/>
            <w:vertAlign w:val="superscript"/>
          </w:rPr>
          <w:tag w:val="MENDELEY_CITATION_v3_eyJjaXRhdGlvbklEIjoiTUVOREVMRVlfQ0lUQVRJT05fYjk4YTI2ZTUtNGQxNy00NTFlLWI2NzMtMDVhNmQwYWY1OTZiIiwicHJvcGVydGllcyI6eyJub3RlSW5kZXgiOjB9LCJpc0VkaXRlZCI6ZmFsc2UsIm1hbnVhbE92ZXJyaWRlIjp7ImlzTWFudWFsbHlPdmVycmlkZGVuIjpmYWxzZSwiY2l0ZXByb2NUZXh0IjoiPHN1cD4xO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05981545"/>
          <w:placeholder>
            <w:docPart w:val="DefaultPlaceholder_-1854013440"/>
          </w:placeholder>
        </w:sdtPr>
        <w:sdtContent>
          <w:ins w:id="122" w:author="Kris.Wild" w:date="2023-03-06T16:06:00Z">
            <w:r w:rsidR="00B40B5E" w:rsidRPr="00B40B5E">
              <w:rPr>
                <w:color w:val="000000"/>
                <w:vertAlign w:val="superscript"/>
              </w:rPr>
              <w:t>19</w:t>
            </w:r>
          </w:ins>
          <w:del w:id="123" w:author="Kris.Wild" w:date="2023-03-06T16:05:00Z">
            <w:r w:rsidR="00040A62" w:rsidRPr="00B40B5E" w:rsidDel="00B40B5E">
              <w:rPr>
                <w:color w:val="000000"/>
                <w:vertAlign w:val="superscript"/>
              </w:rPr>
              <w:delText>16</w:delText>
            </w:r>
          </w:del>
        </w:sdtContent>
      </w:sdt>
      <w:r w:rsidR="00FB5F5F" w:rsidRPr="00FB5F5F">
        <w:rPr>
          <w:vertAlign w:val="superscript"/>
        </w:rPr>
        <w:t>]</w:t>
      </w:r>
      <w:r w:rsidR="002F33F3">
        <w:t xml:space="preserve"> that included a multi-level meta-regression model with sampling variance or sampling standard error as a moderator</w:t>
      </w:r>
      <w:r w:rsidR="003419DF" w:rsidRPr="003419DF">
        <w:rPr>
          <w:vertAlign w:val="superscript"/>
        </w:rPr>
        <w:t>[</w:t>
      </w:r>
      <w:sdt>
        <w:sdtPr>
          <w:rPr>
            <w:color w:val="000000"/>
            <w:vertAlign w:val="superscript"/>
          </w:rPr>
          <w:tag w:val="MENDELEY_CITATION_v3_eyJjaXRhdGlvbklEIjoiTUVOREVMRVlfQ0lUQVRJT05fMDZlMzU2MTAtMzkyYy00ZDVhLWI4NjctZjdiMzFlMGU0OTM1IiwicHJvcGVydGllcyI6eyJub3RlSW5kZXgiOjB9LCJpc0VkaXRlZCI6ZmFsc2UsIm1hbnVhbE92ZXJyaWRlIjp7ImlzTWFudWFsbHlPdmVycmlkZGVuIjpmYWxzZSwiY2l0ZXByb2NUZXh0IjoiPHN1cD4x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9452758"/>
          <w:placeholder>
            <w:docPart w:val="DefaultPlaceholder_-1854013440"/>
          </w:placeholder>
        </w:sdtPr>
        <w:sdtContent>
          <w:ins w:id="124" w:author="Kris.Wild" w:date="2023-03-06T16:06:00Z">
            <w:r w:rsidR="00B40B5E" w:rsidRPr="00B40B5E">
              <w:rPr>
                <w:color w:val="000000"/>
                <w:vertAlign w:val="superscript"/>
              </w:rPr>
              <w:t>17</w:t>
            </w:r>
          </w:ins>
          <w:del w:id="125" w:author="Kris.Wild" w:date="2023-03-06T16:05:00Z">
            <w:r w:rsidR="00040A62" w:rsidRPr="00B40B5E" w:rsidDel="00B40B5E">
              <w:rPr>
                <w:color w:val="000000"/>
                <w:vertAlign w:val="superscript"/>
              </w:rPr>
              <w:delText>14</w:delText>
            </w:r>
          </w:del>
        </w:sdtContent>
      </w:sdt>
      <w:r w:rsidR="003419DF">
        <w:rPr>
          <w:color w:val="000000"/>
          <w:vertAlign w:val="superscript"/>
        </w:rPr>
        <w:t>]</w:t>
      </w:r>
      <w:r w:rsidR="004217CE">
        <w:t xml:space="preserve">. </w:t>
      </w:r>
    </w:p>
    <w:p w14:paraId="03F72D74" w14:textId="77777777" w:rsidR="008A4016" w:rsidRDefault="008A4016" w:rsidP="004964A9"/>
    <w:p w14:paraId="5250B6D9" w14:textId="1E1E1ACF" w:rsidR="004964A9" w:rsidRDefault="004964A9" w:rsidP="004964A9">
      <w:pPr>
        <w:rPr>
          <w:b/>
          <w:bCs/>
        </w:rPr>
      </w:pPr>
      <w:r>
        <w:rPr>
          <w:b/>
          <w:bCs/>
        </w:rPr>
        <w:t>Supplementary Results</w:t>
      </w:r>
    </w:p>
    <w:p w14:paraId="4D575D99" w14:textId="32D9E21D" w:rsidR="004964A9" w:rsidRPr="00C63BE6" w:rsidRDefault="004964A9" w:rsidP="00C63BE6">
      <w:pPr>
        <w:rPr>
          <w:rFonts w:eastAsiaTheme="minorHAnsi"/>
          <w:lang w:eastAsia="en-US"/>
        </w:rPr>
      </w:pPr>
      <w:r>
        <w:t>1. Meta-analysis</w:t>
      </w:r>
    </w:p>
    <w:p w14:paraId="209857E5" w14:textId="257D3515" w:rsidR="00565A01" w:rsidRDefault="008A4016" w:rsidP="00C63BE6">
      <w:r>
        <w:t xml:space="preserve">We found minimal difference in AIC support for our intercept-only MLMA models when accounting for phylogeny, species, or phylogeny and species (Table S2). </w:t>
      </w:r>
      <w:r w:rsidR="00C63BE6">
        <w:t>Therefore,</w:t>
      </w:r>
      <w:r w:rsidR="004678D1">
        <w:t xml:space="preserve"> we selected species in our final intercept model. </w:t>
      </w:r>
      <w:r w:rsidR="00173F96">
        <w:t>We did not find evidence for d</w:t>
      </w:r>
      <w:r w:rsidR="00173F96" w:rsidRPr="00D407D5">
        <w:t xml:space="preserve">evelopmental </w:t>
      </w:r>
      <w:r w:rsidR="00602FA2" w:rsidRPr="00D407D5">
        <w:t xml:space="preserve">temperatures </w:t>
      </w:r>
      <w:r w:rsidR="00173F96">
        <w:t>to</w:t>
      </w:r>
      <w:r w:rsidR="00602FA2" w:rsidRPr="00D407D5">
        <w:t xml:space="preserve"> influenc</w:t>
      </w:r>
      <w:r w:rsidR="00602FA2">
        <w:t>e CT</w:t>
      </w:r>
      <w:r w:rsidR="00602FA2" w:rsidRPr="00C63BE6">
        <w:rPr>
          <w:vertAlign w:val="subscript"/>
        </w:rPr>
        <w:t>max</w:t>
      </w:r>
      <w:r w:rsidR="00602FA2">
        <w:t xml:space="preserve"> (ARR = -0.08, 95%CI: -0.75–0.58; </w:t>
      </w:r>
      <w:r w:rsidR="00602FA2">
        <w:rPr>
          <w:i/>
          <w:iCs/>
        </w:rPr>
        <w:t>p = 0.79</w:t>
      </w:r>
      <w:r w:rsidR="00602FA2">
        <w:t xml:space="preserve">) or </w:t>
      </w:r>
      <w:proofErr w:type="spellStart"/>
      <w:r w:rsidR="00602FA2">
        <w:t>T</w:t>
      </w:r>
      <w:r w:rsidR="00602FA2" w:rsidRPr="00C63BE6">
        <w:rPr>
          <w:vertAlign w:val="subscript"/>
        </w:rPr>
        <w:t>pref</w:t>
      </w:r>
      <w:proofErr w:type="spellEnd"/>
      <w:r w:rsidR="00602FA2">
        <w:t xml:space="preserve"> (ARR = 0.08, 95%CI: -0.36–0.</w:t>
      </w:r>
      <w:r w:rsidR="001F3207">
        <w:t xml:space="preserve">53; </w:t>
      </w:r>
      <w:r w:rsidR="001F3207">
        <w:rPr>
          <w:i/>
          <w:iCs/>
        </w:rPr>
        <w:t>p = 0.68</w:t>
      </w:r>
      <w:r w:rsidR="00EB6BB8">
        <w:rPr>
          <w:i/>
          <w:iCs/>
        </w:rPr>
        <w:t xml:space="preserve">; </w:t>
      </w:r>
      <w:r w:rsidR="00EB6BB8">
        <w:t>Table S</w:t>
      </w:r>
      <w:r w:rsidR="00316D5B">
        <w:t>3</w:t>
      </w:r>
      <w:r w:rsidR="00602FA2">
        <w:t>)</w:t>
      </w:r>
      <w:r w:rsidR="001F3207">
        <w:t>.</w:t>
      </w:r>
      <w:r w:rsidR="001D1AD2">
        <w:t xml:space="preserve"> </w:t>
      </w:r>
      <w:r w:rsidR="00173F96">
        <w:t>We also did not find evidence for d</w:t>
      </w:r>
      <w:r w:rsidR="00DD0B17">
        <w:t xml:space="preserve">evelopmental temperatures </w:t>
      </w:r>
      <w:r w:rsidR="00E36B77">
        <w:t xml:space="preserve">affecting </w:t>
      </w:r>
      <w:r w:rsidR="00680A73">
        <w:t>ARR</w:t>
      </w:r>
      <w:r w:rsidR="00CE0390">
        <w:t xml:space="preserve"> across </w:t>
      </w:r>
      <w:r w:rsidR="00DD0B17">
        <w:t xml:space="preserve">age </w:t>
      </w:r>
      <w:r w:rsidR="00CE0390">
        <w:t>classes</w:t>
      </w:r>
      <w:r w:rsidR="00DD0B17">
        <w:t xml:space="preserve"> in </w:t>
      </w:r>
      <w:r w:rsidR="00EB6BB8">
        <w:t>reptiles</w:t>
      </w:r>
      <w:r w:rsidR="00CE0390">
        <w:t>,</w:t>
      </w:r>
      <w:r w:rsidR="00DD0B17">
        <w:t xml:space="preserve"> </w:t>
      </w:r>
      <w:r w:rsidR="00173F96">
        <w:t xml:space="preserve">where </w:t>
      </w:r>
      <w:r w:rsidR="00DD0B17">
        <w:t>the confidence intervals overlapped with zero for hatchlings, juveniles, and adults (Table S</w:t>
      </w:r>
      <w:r w:rsidR="00316D5B">
        <w:t>4</w:t>
      </w:r>
      <w:r w:rsidR="00DD0B17">
        <w:t xml:space="preserve">). </w:t>
      </w:r>
      <w:r w:rsidR="00173F96">
        <w:t>We did not find differences in plasticity between</w:t>
      </w:r>
      <w:r w:rsidR="00DD0B17">
        <w:t xml:space="preserve"> </w:t>
      </w:r>
      <w:r w:rsidR="003766F8">
        <w:t>animals found in the tropics</w:t>
      </w:r>
      <w:r w:rsidR="00DD0B17">
        <w:t xml:space="preserve"> (ARR = </w:t>
      </w:r>
      <w:r w:rsidR="003766F8">
        <w:t>-</w:t>
      </w:r>
      <w:r w:rsidR="00DD0B17">
        <w:t xml:space="preserve">0.08, 95%CI: </w:t>
      </w:r>
      <w:r w:rsidR="003766F8">
        <w:t>-</w:t>
      </w:r>
      <w:r w:rsidR="003766F8" w:rsidRPr="00DD0B17">
        <w:t>1.39</w:t>
      </w:r>
      <w:r w:rsidR="003766F8">
        <w:t>–1.24</w:t>
      </w:r>
      <w:r w:rsidR="00DD0B17">
        <w:t xml:space="preserve">; </w:t>
      </w:r>
      <w:r w:rsidR="00DD0B17">
        <w:rPr>
          <w:i/>
          <w:iCs/>
        </w:rPr>
        <w:t>p = 0.</w:t>
      </w:r>
      <w:r w:rsidR="003766F8">
        <w:rPr>
          <w:i/>
          <w:iCs/>
        </w:rPr>
        <w:t>90</w:t>
      </w:r>
      <w:r w:rsidR="00DD0B17">
        <w:t>)</w:t>
      </w:r>
      <w:r w:rsidR="003766F8">
        <w:t>,</w:t>
      </w:r>
      <w:r w:rsidR="00DD0B17">
        <w:t xml:space="preserve"> </w:t>
      </w:r>
      <w:r w:rsidR="00173F96">
        <w:t>and</w:t>
      </w:r>
      <w:r w:rsidR="00DD0B17">
        <w:t xml:space="preserve"> </w:t>
      </w:r>
      <w:r w:rsidR="003766F8">
        <w:t>temperate</w:t>
      </w:r>
      <w:r w:rsidR="00DD0B17">
        <w:t xml:space="preserve"> animals (ARR = </w:t>
      </w:r>
      <w:r w:rsidR="00DD0B17" w:rsidRPr="00DD0B17">
        <w:t>0.04</w:t>
      </w:r>
      <w:r w:rsidR="00DD0B17">
        <w:t>, 95%CI: -</w:t>
      </w:r>
      <w:r w:rsidR="003766F8">
        <w:t>0.35</w:t>
      </w:r>
      <w:r w:rsidR="00DD0B17">
        <w:t>–</w:t>
      </w:r>
      <w:r w:rsidR="003766F8">
        <w:t>0.43</w:t>
      </w:r>
      <w:r w:rsidR="00DD0B17">
        <w:t xml:space="preserve">; </w:t>
      </w:r>
      <w:r w:rsidR="00DD0B17">
        <w:rPr>
          <w:i/>
          <w:iCs/>
        </w:rPr>
        <w:t>p = 0.81</w:t>
      </w:r>
      <w:r w:rsidR="00EB6BB8">
        <w:rPr>
          <w:i/>
          <w:iCs/>
        </w:rPr>
        <w:t xml:space="preserve">; </w:t>
      </w:r>
      <w:r w:rsidR="00EB6BB8">
        <w:t>Table S</w:t>
      </w:r>
      <w:r w:rsidR="00316D5B">
        <w:t>5</w:t>
      </w:r>
      <w:r w:rsidR="00DD0B17">
        <w:t xml:space="preserve">). We acknowledge, however, that the sample size for tropical </w:t>
      </w:r>
      <w:r w:rsidR="003766F8">
        <w:t>species</w:t>
      </w:r>
      <w:r w:rsidR="00DD0B17">
        <w:t xml:space="preserve"> was low and </w:t>
      </w:r>
      <w:r w:rsidR="00173F96">
        <w:t xml:space="preserve">these results </w:t>
      </w:r>
      <w:r w:rsidR="00DD0B17">
        <w:t>must be considered preliminary.</w:t>
      </w:r>
      <w:r w:rsidR="00CE0390">
        <w:t xml:space="preserve"> We </w:t>
      </w:r>
      <w:r w:rsidR="00173F96">
        <w:t>also did not find evidence for differences in plasticity between</w:t>
      </w:r>
      <w:r w:rsidR="004021F9">
        <w:t xml:space="preserve"> </w:t>
      </w:r>
      <w:r w:rsidR="00CE0390">
        <w:t xml:space="preserve">turtles, lizards, </w:t>
      </w:r>
      <w:r w:rsidR="00173F96">
        <w:t>and</w:t>
      </w:r>
      <w:r w:rsidR="00CE0390">
        <w:t xml:space="preserve"> tuataras (Table S</w:t>
      </w:r>
      <w:r w:rsidR="00316D5B">
        <w:t>6</w:t>
      </w:r>
      <w:r w:rsidR="00C45DEB">
        <w:t>)</w:t>
      </w:r>
      <w:r w:rsidR="00CE0390">
        <w:t>.</w:t>
      </w:r>
      <w:r w:rsidR="00C45DEB">
        <w:t xml:space="preserve"> </w:t>
      </w:r>
      <w:r w:rsidR="00173F96">
        <w:t>In s</w:t>
      </w:r>
      <w:r w:rsidR="00C45DEB">
        <w:t xml:space="preserve">nakes, however, developmental temperatures did have a significant increase </w:t>
      </w:r>
      <w:r w:rsidR="00173F96">
        <w:t>effect on thermal traits, but this effect</w:t>
      </w:r>
      <w:r w:rsidR="004678D1">
        <w:t xml:space="preserve"> </w:t>
      </w:r>
      <w:r w:rsidR="004217CE">
        <w:t>is</w:t>
      </w:r>
      <w:r w:rsidR="00173F96">
        <w:t xml:space="preserve"> primar</w:t>
      </w:r>
      <w:r w:rsidR="00E36B77">
        <w:t>i</w:t>
      </w:r>
      <w:r w:rsidR="00173F96">
        <w:t xml:space="preserve">ly </w:t>
      </w:r>
      <w:r w:rsidR="004678D1">
        <w:t>driven by</w:t>
      </w:r>
      <w:r w:rsidR="00173F96">
        <w:t xml:space="preserve"> one species,</w:t>
      </w:r>
      <w:r w:rsidR="004678D1">
        <w:t xml:space="preserve"> </w:t>
      </w:r>
      <w:r w:rsidR="004678D1">
        <w:rPr>
          <w:i/>
          <w:iCs/>
        </w:rPr>
        <w:t>Nerodia sipedon</w:t>
      </w:r>
      <w:r w:rsidR="00C45DEB">
        <w:t xml:space="preserve">. </w:t>
      </w:r>
      <w:r w:rsidR="004217CE" w:rsidRPr="004217CE">
        <w:t xml:space="preserve"> </w:t>
      </w:r>
      <w:r w:rsidR="004217CE">
        <w:t xml:space="preserve">Visual inspection of funnel plots did not show data distribution of publication bias (Figure </w:t>
      </w:r>
      <w:del w:id="126" w:author="Kris.Wild" w:date="2023-03-06T10:02:00Z">
        <w:r w:rsidR="004217CE" w:rsidDel="00D24301">
          <w:delText>S4</w:delText>
        </w:r>
      </w:del>
      <w:ins w:id="127" w:author="Kris.Wild" w:date="2023-03-06T10:02:00Z">
        <w:r w:rsidR="00D24301">
          <w:t>S3</w:t>
        </w:r>
      </w:ins>
      <w:r w:rsidR="004217CE">
        <w:t>), and statistically</w:t>
      </w:r>
      <w:r w:rsidR="003419DF">
        <w:t>,</w:t>
      </w:r>
      <w:r w:rsidR="004217CE">
        <w:t xml:space="preserve"> we found no</w:t>
      </w:r>
      <w:r w:rsidR="003419DF">
        <w:t xml:space="preserve"> </w:t>
      </w:r>
      <w:r w:rsidR="004217CE" w:rsidRPr="003E3D19">
        <w:t>evidence for publication biases (</w:t>
      </w:r>
      <m:oMath>
        <m:r>
          <w:rPr>
            <w:rFonts w:ascii="Cambria Math" w:hAnsi="Cambria Math"/>
          </w:rPr>
          <m:t>β</m:t>
        </m:r>
      </m:oMath>
      <w:r w:rsidR="004217CE" w:rsidRPr="003E3D19">
        <w:t xml:space="preserve">=-0.81, 95%CI=-1.92-0.3, </w:t>
      </w:r>
      <w:r w:rsidR="004217CE" w:rsidRPr="003E3D19">
        <w:rPr>
          <w:i/>
          <w:iCs/>
        </w:rPr>
        <w:t>p=0.15</w:t>
      </w:r>
      <w:r w:rsidR="004217CE" w:rsidRPr="003E3D19">
        <w:t>).</w:t>
      </w:r>
      <w:r w:rsidR="004217CE" w:rsidRPr="00A70C1C">
        <w:rPr>
          <w:b/>
          <w:bCs/>
        </w:rPr>
        <w:t xml:space="preserve"> </w:t>
      </w:r>
    </w:p>
    <w:p w14:paraId="59ABDA42" w14:textId="1887C145" w:rsidR="003D57E3" w:rsidRPr="006A31D1" w:rsidRDefault="002E26CD" w:rsidP="0034710F">
      <w:pPr>
        <w:sectPr w:rsidR="003D57E3" w:rsidRPr="006A31D1" w:rsidSect="00456CF0">
          <w:pgSz w:w="11900" w:h="16840"/>
          <w:pgMar w:top="1440" w:right="1440" w:bottom="1440" w:left="1440" w:header="709" w:footer="709" w:gutter="0"/>
          <w:lnNumType w:countBy="1" w:restart="continuous"/>
          <w:cols w:space="708"/>
          <w:docGrid w:linePitch="360"/>
        </w:sectPr>
      </w:pPr>
      <w:r w:rsidRPr="006A31D1">
        <w:t xml:space="preserve"> </w:t>
      </w:r>
    </w:p>
    <w:p w14:paraId="18655A39" w14:textId="29148328" w:rsidR="006A31D1" w:rsidRPr="00C63BE6" w:rsidRDefault="006A31D1" w:rsidP="0014419D">
      <w:pPr>
        <w:pStyle w:val="FirstParagraph"/>
        <w:rPr>
          <w:rFonts w:cs="Times New Roman"/>
          <w:lang w:val="en-AU"/>
        </w:rPr>
      </w:pPr>
      <w:r w:rsidRPr="006A31D1">
        <w:lastRenderedPageBreak/>
        <w:t xml:space="preserve">Table S1. </w:t>
      </w:r>
      <w:r w:rsidR="00594157" w:rsidRPr="00C63BE6">
        <w:rPr>
          <w:rFonts w:cs="Times New Roman"/>
        </w:rPr>
        <w:t>Description of the inclusion criteria used to screen full texts of studies</w:t>
      </w:r>
      <w:r w:rsidR="004964A9">
        <w:t xml:space="preserve"> </w:t>
      </w:r>
      <w:r w:rsidR="00594157" w:rsidRPr="00C63BE6">
        <w:rPr>
          <w:rFonts w:cs="Times New Roman"/>
        </w:rPr>
        <w:t xml:space="preserve">used in Figure </w:t>
      </w:r>
      <w:del w:id="128" w:author="Kris.Wild" w:date="2023-03-06T10:00:00Z">
        <w:r w:rsidR="00594157" w:rsidRPr="00C63BE6" w:rsidDel="00D24301">
          <w:rPr>
            <w:rFonts w:cs="Times New Roman"/>
          </w:rPr>
          <w:delText xml:space="preserve">S2 </w:delText>
        </w:r>
      </w:del>
      <w:ins w:id="129" w:author="Kris.Wild" w:date="2023-03-06T10:00:00Z">
        <w:r w:rsidR="00D24301" w:rsidRPr="00C63BE6">
          <w:rPr>
            <w:rFonts w:cs="Times New Roman"/>
          </w:rPr>
          <w:t>S</w:t>
        </w:r>
        <w:r w:rsidR="00D24301">
          <w:rPr>
            <w:rFonts w:cs="Times New Roman"/>
          </w:rPr>
          <w:t>1</w:t>
        </w:r>
        <w:r w:rsidR="00D24301" w:rsidRPr="00C63BE6">
          <w:rPr>
            <w:rFonts w:cs="Times New Roman"/>
          </w:rPr>
          <w:t xml:space="preserve"> </w:t>
        </w:r>
      </w:ins>
      <w:r w:rsidR="00594157" w:rsidRPr="00C63BE6">
        <w:rPr>
          <w:rFonts w:cs="Times New Roman"/>
        </w:rPr>
        <w:t xml:space="preserve">(decision tree). </w:t>
      </w:r>
    </w:p>
    <w:tbl>
      <w:tblPr>
        <w:tblStyle w:val="TableGrid"/>
        <w:tblW w:w="0" w:type="auto"/>
        <w:tblLook w:val="04A0" w:firstRow="1" w:lastRow="0" w:firstColumn="1" w:lastColumn="0" w:noHBand="0" w:noVBand="1"/>
      </w:tblPr>
      <w:tblGrid>
        <w:gridCol w:w="2364"/>
        <w:gridCol w:w="6646"/>
      </w:tblGrid>
      <w:tr w:rsidR="00F979A6" w:rsidRPr="006A31D1" w14:paraId="3F6021F7" w14:textId="77777777" w:rsidTr="00E455D0">
        <w:tc>
          <w:tcPr>
            <w:tcW w:w="2405" w:type="dxa"/>
          </w:tcPr>
          <w:p w14:paraId="3DF0362D" w14:textId="77777777" w:rsidR="006A31D1" w:rsidRPr="007B3808" w:rsidRDefault="006A31D1" w:rsidP="00E455D0">
            <w:r w:rsidRPr="007B3808">
              <w:t>Term</w:t>
            </w:r>
          </w:p>
        </w:tc>
        <w:tc>
          <w:tcPr>
            <w:tcW w:w="6945" w:type="dxa"/>
          </w:tcPr>
          <w:p w14:paraId="435B4433" w14:textId="77777777" w:rsidR="006A31D1" w:rsidRPr="007B3808" w:rsidRDefault="006A31D1" w:rsidP="00E455D0">
            <w:r w:rsidRPr="007B3808">
              <w:t>Definition</w:t>
            </w:r>
          </w:p>
        </w:tc>
      </w:tr>
      <w:tr w:rsidR="00F979A6" w:rsidRPr="006A31D1" w14:paraId="63CA4114" w14:textId="77777777" w:rsidTr="00E455D0">
        <w:tc>
          <w:tcPr>
            <w:tcW w:w="2405" w:type="dxa"/>
          </w:tcPr>
          <w:p w14:paraId="7AB2E21D" w14:textId="77777777" w:rsidR="006A31D1" w:rsidRPr="007B3808" w:rsidRDefault="006A31D1" w:rsidP="00E455D0">
            <w:pPr>
              <w:rPr>
                <w:i/>
                <w:iCs/>
              </w:rPr>
            </w:pPr>
            <w:r w:rsidRPr="007B3808">
              <w:rPr>
                <w:i/>
                <w:iCs/>
              </w:rPr>
              <w:t>1. Reptile</w:t>
            </w:r>
          </w:p>
        </w:tc>
        <w:tc>
          <w:tcPr>
            <w:tcW w:w="6945" w:type="dxa"/>
          </w:tcPr>
          <w:p w14:paraId="3B996075" w14:textId="77777777" w:rsidR="006A31D1" w:rsidRPr="006A31D1" w:rsidRDefault="006A31D1" w:rsidP="00E455D0">
            <w:r w:rsidRPr="006A31D1">
              <w:t xml:space="preserve">Only included studies where the study species belonged to the class </w:t>
            </w:r>
            <w:r w:rsidRPr="006A31D1">
              <w:rPr>
                <w:i/>
                <w:iCs/>
              </w:rPr>
              <w:t>Reptilia</w:t>
            </w:r>
            <w:r w:rsidRPr="006A31D1">
              <w:t xml:space="preserve">. Studies examining bacteria, fungi, plants, invertebrates, non-reptilian vertebrates, or cells isolated from reptilian animals were excluded. </w:t>
            </w:r>
          </w:p>
          <w:p w14:paraId="06162DF7" w14:textId="77777777" w:rsidR="006A31D1" w:rsidRPr="007B3808" w:rsidRDefault="006A31D1" w:rsidP="00E455D0"/>
        </w:tc>
      </w:tr>
      <w:tr w:rsidR="00F979A6" w:rsidRPr="006A31D1" w14:paraId="1EB98D27" w14:textId="77777777" w:rsidTr="00E455D0">
        <w:tc>
          <w:tcPr>
            <w:tcW w:w="2405" w:type="dxa"/>
          </w:tcPr>
          <w:p w14:paraId="192119B6" w14:textId="77777777" w:rsidR="006A31D1" w:rsidRPr="007B3808" w:rsidRDefault="006A31D1" w:rsidP="00E455D0">
            <w:pPr>
              <w:rPr>
                <w:i/>
                <w:iCs/>
              </w:rPr>
            </w:pPr>
            <w:r w:rsidRPr="007B3808">
              <w:rPr>
                <w:i/>
                <w:iCs/>
              </w:rPr>
              <w:t>2. Experimental study</w:t>
            </w:r>
          </w:p>
        </w:tc>
        <w:tc>
          <w:tcPr>
            <w:tcW w:w="6945" w:type="dxa"/>
          </w:tcPr>
          <w:p w14:paraId="25E4102B" w14:textId="5D66DF46" w:rsidR="006A31D1" w:rsidRPr="006A31D1" w:rsidRDefault="006A31D1" w:rsidP="00E455D0">
            <w:r w:rsidRPr="006A31D1">
              <w:t>Only studies were included where researchers p</w:t>
            </w:r>
            <w:r w:rsidR="00AD4DB0">
              <w:t>er</w:t>
            </w:r>
            <w:r w:rsidRPr="006A31D1">
              <w:t xml:space="preserve">formed manipulative laboratory experiments. As a result, data obtained from field experiments, theoretical studies, observational laboratory experiments and qualitative reviews or models were excluded. </w:t>
            </w:r>
          </w:p>
          <w:p w14:paraId="394D0C2D" w14:textId="77777777" w:rsidR="006A31D1" w:rsidRPr="007B3808" w:rsidRDefault="006A31D1" w:rsidP="00E455D0"/>
        </w:tc>
      </w:tr>
      <w:tr w:rsidR="00F979A6" w:rsidRPr="006A31D1" w14:paraId="34B683D7" w14:textId="77777777" w:rsidTr="00E455D0">
        <w:tc>
          <w:tcPr>
            <w:tcW w:w="2405" w:type="dxa"/>
          </w:tcPr>
          <w:p w14:paraId="2B92D8D4" w14:textId="77777777" w:rsidR="006A31D1" w:rsidRPr="007B3808" w:rsidRDefault="006A31D1" w:rsidP="00E455D0">
            <w:pPr>
              <w:rPr>
                <w:i/>
                <w:iCs/>
              </w:rPr>
            </w:pPr>
            <w:r w:rsidRPr="007B3808">
              <w:rPr>
                <w:i/>
                <w:iCs/>
              </w:rPr>
              <w:t xml:space="preserve">3. Measurement of </w:t>
            </w:r>
            <w:proofErr w:type="spellStart"/>
            <w:r w:rsidRPr="007B3808">
              <w:rPr>
                <w:i/>
                <w:iCs/>
              </w:rPr>
              <w:t>T</w:t>
            </w:r>
            <w:r w:rsidRPr="007B3808">
              <w:rPr>
                <w:i/>
                <w:iCs/>
                <w:vertAlign w:val="subscript"/>
              </w:rPr>
              <w:t>pref</w:t>
            </w:r>
            <w:proofErr w:type="spellEnd"/>
            <w:r w:rsidRPr="007B3808">
              <w:rPr>
                <w:i/>
                <w:iCs/>
              </w:rPr>
              <w:t xml:space="preserve"> or CT</w:t>
            </w:r>
            <w:r w:rsidRPr="007B3808">
              <w:rPr>
                <w:i/>
                <w:iCs/>
                <w:vertAlign w:val="subscript"/>
              </w:rPr>
              <w:t>max</w:t>
            </w:r>
          </w:p>
        </w:tc>
        <w:tc>
          <w:tcPr>
            <w:tcW w:w="6945" w:type="dxa"/>
          </w:tcPr>
          <w:p w14:paraId="3B950B8B" w14:textId="77777777" w:rsidR="006A31D1" w:rsidRPr="006A31D1" w:rsidRDefault="006A31D1" w:rsidP="00E455D0">
            <w:r w:rsidRPr="006A31D1">
              <w:t>Thermal preference (</w:t>
            </w:r>
            <w:proofErr w:type="spellStart"/>
            <w:r w:rsidRPr="006A31D1">
              <w:t>T</w:t>
            </w:r>
            <w:r w:rsidRPr="006A31D1">
              <w:rPr>
                <w:vertAlign w:val="subscript"/>
              </w:rPr>
              <w:t>pref</w:t>
            </w:r>
            <w:proofErr w:type="spellEnd"/>
            <w:r w:rsidRPr="006A31D1">
              <w:t>) and critical thermal maximum (CT</w:t>
            </w:r>
            <w:r w:rsidRPr="006A31D1">
              <w:rPr>
                <w:vertAlign w:val="subscript"/>
              </w:rPr>
              <w:t>max</w:t>
            </w:r>
            <w:r w:rsidRPr="006A31D1">
              <w:t>) were selected as the two desired measures of thermal traits. Accordingly, we excluded experimental studies measuring other thermal traits like the lethal temperature for 50% of animals (LT</w:t>
            </w:r>
            <w:r w:rsidRPr="006A31D1">
              <w:rPr>
                <w:vertAlign w:val="subscript"/>
              </w:rPr>
              <w:t>50</w:t>
            </w:r>
            <w:r w:rsidRPr="006A31D1">
              <w:t>), critical thermal minima (</w:t>
            </w:r>
            <w:proofErr w:type="spellStart"/>
            <w:r w:rsidRPr="006A31D1">
              <w:t>CT</w:t>
            </w:r>
            <w:r w:rsidRPr="006A31D1">
              <w:rPr>
                <w:vertAlign w:val="subscript"/>
              </w:rPr>
              <w:t>min</w:t>
            </w:r>
            <w:proofErr w:type="spellEnd"/>
            <w:r w:rsidRPr="006A31D1">
              <w:t>), heat knockdown time (HKT), or thermal optima (</w:t>
            </w:r>
            <w:proofErr w:type="spellStart"/>
            <w:r w:rsidRPr="006A31D1">
              <w:t>T</w:t>
            </w:r>
            <w:r w:rsidRPr="006A31D1">
              <w:rPr>
                <w:vertAlign w:val="subscript"/>
              </w:rPr>
              <w:t>opt</w:t>
            </w:r>
            <w:proofErr w:type="spellEnd"/>
            <w:r w:rsidRPr="006A31D1">
              <w:t>) of reptiles. Studies that measured preferred body temperature (PBT) or preferred temperature (T</w:t>
            </w:r>
            <w:r w:rsidRPr="006A31D1">
              <w:rPr>
                <w:vertAlign w:val="subscript"/>
              </w:rPr>
              <w:t>p</w:t>
            </w:r>
            <w:r w:rsidRPr="006A31D1">
              <w:t xml:space="preserve">) were included, as these are analogous measures to </w:t>
            </w:r>
            <w:proofErr w:type="spellStart"/>
            <w:r w:rsidRPr="006A31D1">
              <w:t>T</w:t>
            </w:r>
            <w:r w:rsidRPr="006A31D1">
              <w:rPr>
                <w:vertAlign w:val="subscript"/>
              </w:rPr>
              <w:t>pref</w:t>
            </w:r>
            <w:proofErr w:type="spellEnd"/>
            <w:r w:rsidRPr="006A31D1">
              <w:t xml:space="preserve">. </w:t>
            </w:r>
          </w:p>
          <w:p w14:paraId="5FE894C2" w14:textId="77777777" w:rsidR="006A31D1" w:rsidRPr="007B3808" w:rsidRDefault="006A31D1" w:rsidP="00E455D0"/>
        </w:tc>
      </w:tr>
      <w:tr w:rsidR="00F979A6" w:rsidRPr="006A31D1" w14:paraId="6484B970" w14:textId="77777777" w:rsidTr="00E455D0">
        <w:tc>
          <w:tcPr>
            <w:tcW w:w="2405" w:type="dxa"/>
          </w:tcPr>
          <w:p w14:paraId="226F7743" w14:textId="77777777" w:rsidR="006A31D1" w:rsidRPr="007B3808" w:rsidRDefault="006A31D1" w:rsidP="00E455D0">
            <w:pPr>
              <w:rPr>
                <w:i/>
                <w:iCs/>
              </w:rPr>
            </w:pPr>
            <w:r w:rsidRPr="007B3808">
              <w:rPr>
                <w:i/>
                <w:iCs/>
              </w:rPr>
              <w:t xml:space="preserve">4. Manipulation of developmental temperature </w:t>
            </w:r>
          </w:p>
          <w:p w14:paraId="293F0BD9" w14:textId="77777777" w:rsidR="006A31D1" w:rsidRPr="007B3808" w:rsidRDefault="006A31D1" w:rsidP="00E455D0"/>
        </w:tc>
        <w:tc>
          <w:tcPr>
            <w:tcW w:w="6945" w:type="dxa"/>
          </w:tcPr>
          <w:p w14:paraId="72B65ABF" w14:textId="77777777" w:rsidR="006A31D1" w:rsidRPr="006A31D1" w:rsidRDefault="006A31D1" w:rsidP="00E455D0">
            <w:r w:rsidRPr="006A31D1">
              <w:t>Only studies were included where independent groups of animals were exposed to two or more controlled (laboratory setting) temperatures during their embryonic development and subsequently assessed for thermal tolerance. A brief (</w:t>
            </w:r>
            <w:proofErr w:type="gramStart"/>
            <w:r w:rsidRPr="006A31D1">
              <w:t>e.g.</w:t>
            </w:r>
            <w:proofErr w:type="gramEnd"/>
            <w:r w:rsidRPr="006A31D1">
              <w:t xml:space="preserve"> less than 24hrs) exposure to a particular temperature condition was not considered to be sufficient manipulation of developmental temperature. Studies containing fluctuating developmental temperature treatments were permitted so long as the mean temperature between treatments differed. In circumstances where embryos were collected from the wild, we only included studies that performed a subsequent developmental temperature manipulation. Any studies which manipulated juvenile or adult developmental temperature were excluded. We also excluded any studies where juveniles or adults were collected from the wild and subsequently measured for </w:t>
            </w:r>
            <w:proofErr w:type="spellStart"/>
            <w:r w:rsidRPr="006A31D1">
              <w:t>T</w:t>
            </w:r>
            <w:r w:rsidRPr="006A31D1">
              <w:rPr>
                <w:vertAlign w:val="subscript"/>
              </w:rPr>
              <w:t>pref</w:t>
            </w:r>
            <w:proofErr w:type="spellEnd"/>
            <w:r w:rsidRPr="006A31D1">
              <w:t xml:space="preserve"> or CT</w:t>
            </w:r>
            <w:r w:rsidRPr="006A31D1">
              <w:rPr>
                <w:vertAlign w:val="subscript"/>
              </w:rPr>
              <w:t xml:space="preserve">max, </w:t>
            </w:r>
            <w:r w:rsidRPr="006A31D1">
              <w:t>but included studies where embryos were collected for controlled developmental temperature manipulation.</w:t>
            </w:r>
          </w:p>
          <w:p w14:paraId="58C44633" w14:textId="77777777" w:rsidR="006A31D1" w:rsidRPr="007B3808" w:rsidRDefault="006A31D1" w:rsidP="00E455D0"/>
        </w:tc>
      </w:tr>
      <w:tr w:rsidR="00F979A6" w:rsidRPr="006A31D1" w14:paraId="6C9B607A" w14:textId="77777777" w:rsidTr="00E455D0">
        <w:tc>
          <w:tcPr>
            <w:tcW w:w="2405" w:type="dxa"/>
          </w:tcPr>
          <w:p w14:paraId="511217EC" w14:textId="77777777" w:rsidR="006A31D1" w:rsidRPr="007B3808" w:rsidRDefault="006A31D1" w:rsidP="00E455D0">
            <w:pPr>
              <w:tabs>
                <w:tab w:val="left" w:pos="517"/>
              </w:tabs>
              <w:rPr>
                <w:i/>
                <w:iCs/>
              </w:rPr>
            </w:pPr>
            <w:r w:rsidRPr="007B3808">
              <w:rPr>
                <w:i/>
                <w:iCs/>
              </w:rPr>
              <w:t xml:space="preserve">5. Developmental temperature not confounded with adult acclimation </w:t>
            </w:r>
          </w:p>
        </w:tc>
        <w:tc>
          <w:tcPr>
            <w:tcW w:w="6945" w:type="dxa"/>
          </w:tcPr>
          <w:p w14:paraId="3E2C96C5"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10627CBF" w14:textId="77777777" w:rsidTr="00E455D0">
        <w:tc>
          <w:tcPr>
            <w:tcW w:w="2405" w:type="dxa"/>
          </w:tcPr>
          <w:p w14:paraId="691E532B" w14:textId="77777777" w:rsidR="006A31D1" w:rsidRPr="007B3808" w:rsidRDefault="006A31D1" w:rsidP="00E455D0">
            <w:pPr>
              <w:rPr>
                <w:i/>
                <w:iCs/>
              </w:rPr>
            </w:pPr>
            <w:r w:rsidRPr="007B3808">
              <w:rPr>
                <w:i/>
                <w:iCs/>
              </w:rPr>
              <w:lastRenderedPageBreak/>
              <w:t xml:space="preserve">6. Is developmental temperature not confounded with additional factors? </w:t>
            </w:r>
          </w:p>
        </w:tc>
        <w:tc>
          <w:tcPr>
            <w:tcW w:w="6945" w:type="dxa"/>
          </w:tcPr>
          <w:p w14:paraId="4B697BD3"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772B7F02" w14:textId="77777777" w:rsidTr="00E455D0">
        <w:tc>
          <w:tcPr>
            <w:tcW w:w="2405" w:type="dxa"/>
          </w:tcPr>
          <w:p w14:paraId="718C3DDA" w14:textId="77777777" w:rsidR="006A31D1" w:rsidRPr="007B3808" w:rsidRDefault="006A31D1" w:rsidP="00E455D0">
            <w:pPr>
              <w:rPr>
                <w:i/>
                <w:iCs/>
              </w:rPr>
            </w:pPr>
            <w:r w:rsidRPr="007B3808">
              <w:rPr>
                <w:i/>
                <w:iCs/>
              </w:rPr>
              <w:t>7. Sample sizes and variances reported</w:t>
            </w:r>
          </w:p>
        </w:tc>
        <w:tc>
          <w:tcPr>
            <w:tcW w:w="6945" w:type="dxa"/>
          </w:tcPr>
          <w:p w14:paraId="2C2DD141" w14:textId="77777777" w:rsidR="006A31D1" w:rsidRPr="006A31D1" w:rsidRDefault="006A31D1" w:rsidP="00E455D0">
            <w:r w:rsidRPr="006A31D1">
              <w:t xml:space="preserve">Only included studies where measures of dispersion in the form of standard deviation or standard error were reported for each group of animals. If such data were not reported, the study's primary author was contacted for further information. </w:t>
            </w:r>
          </w:p>
          <w:p w14:paraId="74C1643B" w14:textId="77777777" w:rsidR="006A31D1" w:rsidRPr="006A31D1" w:rsidRDefault="006A31D1" w:rsidP="00E455D0"/>
          <w:p w14:paraId="3A2F1F6C" w14:textId="77777777" w:rsidR="006A31D1" w:rsidRPr="007B3808" w:rsidRDefault="006A31D1" w:rsidP="00E455D0">
            <w:pPr>
              <w:rPr>
                <w:i/>
                <w:iCs/>
              </w:rPr>
            </w:pPr>
          </w:p>
        </w:tc>
      </w:tr>
    </w:tbl>
    <w:p w14:paraId="7783A8C2" w14:textId="3F5EFF24" w:rsidR="00C33452" w:rsidRPr="006A31D1" w:rsidRDefault="00C33452" w:rsidP="009E4571">
      <w:pPr>
        <w:spacing w:line="259" w:lineRule="auto"/>
        <w:sectPr w:rsidR="00C33452" w:rsidRPr="006A31D1" w:rsidSect="00BC0E93">
          <w:pgSz w:w="11900" w:h="16840"/>
          <w:pgMar w:top="1440" w:right="1440" w:bottom="1440" w:left="1440" w:header="708" w:footer="708" w:gutter="0"/>
          <w:cols w:space="708"/>
          <w:docGrid w:linePitch="360"/>
        </w:sectPr>
      </w:pPr>
    </w:p>
    <w:p w14:paraId="04F8C5BE" w14:textId="1B52BF1B" w:rsidR="00EB6BB8" w:rsidRDefault="00EB6BB8" w:rsidP="00EB6BB8">
      <w:pPr>
        <w:pStyle w:val="BodyText"/>
        <w:rPr>
          <w:rFonts w:ascii="Times New Roman" w:hAnsi="Times New Roman" w:cs="Times New Roman"/>
        </w:rPr>
      </w:pPr>
      <w:r>
        <w:rPr>
          <w:rFonts w:ascii="Times New Roman" w:hAnsi="Times New Roman" w:cs="Times New Roman"/>
        </w:rPr>
        <w:lastRenderedPageBreak/>
        <w:t xml:space="preserve">Table S2. </w:t>
      </w:r>
      <w:r w:rsidR="00D27048">
        <w:rPr>
          <w:rFonts w:ascii="Times New Roman" w:hAnsi="Times New Roman" w:cs="Times New Roman"/>
        </w:rPr>
        <w:t>M</w:t>
      </w:r>
      <w:r w:rsidR="00316D5B">
        <w:rPr>
          <w:rFonts w:ascii="Times New Roman" w:hAnsi="Times New Roman" w:cs="Times New Roman"/>
        </w:rPr>
        <w:t xml:space="preserve">ulti-level meta-analysis (MLMA) (i.e., intercept only models with random effects) </w:t>
      </w:r>
      <w:r w:rsidR="00D27048">
        <w:rPr>
          <w:rFonts w:ascii="Times New Roman" w:hAnsi="Times New Roman" w:cs="Times New Roman"/>
        </w:rPr>
        <w:t>of</w:t>
      </w:r>
      <w:r w:rsidR="00316D5B">
        <w:rPr>
          <w:rFonts w:ascii="Times New Roman" w:hAnsi="Times New Roman" w:cs="Times New Roman"/>
        </w:rPr>
        <w:t xml:space="preserve"> </w:t>
      </w:r>
      <w:r w:rsidR="002251EC">
        <w:rPr>
          <w:rFonts w:ascii="Times New Roman" w:hAnsi="Times New Roman" w:cs="Times New Roman"/>
        </w:rPr>
        <w:t xml:space="preserve">phylogeny, species, </w:t>
      </w:r>
      <w:r w:rsidR="00D27048">
        <w:rPr>
          <w:rFonts w:ascii="Times New Roman" w:hAnsi="Times New Roman" w:cs="Times New Roman"/>
        </w:rPr>
        <w:t xml:space="preserve">or phylogeny and species. Akaike information criterion was used to compare model fits. </w:t>
      </w:r>
    </w:p>
    <w:tbl>
      <w:tblPr>
        <w:tblW w:w="5000" w:type="pct"/>
        <w:tblLook w:val="04A0" w:firstRow="1" w:lastRow="0" w:firstColumn="1" w:lastColumn="0" w:noHBand="0" w:noVBand="1"/>
      </w:tblPr>
      <w:tblGrid>
        <w:gridCol w:w="2709"/>
        <w:gridCol w:w="763"/>
        <w:gridCol w:w="911"/>
        <w:gridCol w:w="910"/>
        <w:gridCol w:w="907"/>
        <w:gridCol w:w="907"/>
        <w:gridCol w:w="907"/>
        <w:gridCol w:w="907"/>
        <w:gridCol w:w="907"/>
        <w:gridCol w:w="972"/>
        <w:gridCol w:w="1368"/>
        <w:gridCol w:w="907"/>
        <w:gridCol w:w="885"/>
      </w:tblGrid>
      <w:tr w:rsidR="00DA00D1" w14:paraId="7D8828D4" w14:textId="77777777" w:rsidTr="000076CE">
        <w:trPr>
          <w:trHeight w:val="320"/>
        </w:trPr>
        <w:tc>
          <w:tcPr>
            <w:tcW w:w="970" w:type="pct"/>
            <w:tcBorders>
              <w:top w:val="single" w:sz="4" w:space="0" w:color="auto"/>
              <w:bottom w:val="single" w:sz="4" w:space="0" w:color="auto"/>
            </w:tcBorders>
            <w:shd w:val="clear" w:color="auto" w:fill="auto"/>
            <w:noWrap/>
            <w:vAlign w:val="bottom"/>
            <w:hideMark/>
          </w:tcPr>
          <w:p w14:paraId="135EC819" w14:textId="77777777" w:rsidR="00DA00D1" w:rsidRDefault="00DA00D1">
            <w:pPr>
              <w:rPr>
                <w:color w:val="000000"/>
              </w:rPr>
            </w:pPr>
            <w:r>
              <w:rPr>
                <w:color w:val="000000"/>
              </w:rPr>
              <w:t>Model name</w:t>
            </w:r>
          </w:p>
        </w:tc>
        <w:tc>
          <w:tcPr>
            <w:tcW w:w="273" w:type="pct"/>
            <w:tcBorders>
              <w:top w:val="single" w:sz="4" w:space="0" w:color="auto"/>
              <w:bottom w:val="single" w:sz="4" w:space="0" w:color="auto"/>
            </w:tcBorders>
            <w:shd w:val="clear" w:color="auto" w:fill="auto"/>
            <w:noWrap/>
            <w:vAlign w:val="bottom"/>
            <w:hideMark/>
          </w:tcPr>
          <w:p w14:paraId="362F3250" w14:textId="77777777" w:rsidR="00DA00D1" w:rsidRDefault="00DA00D1">
            <w:pPr>
              <w:rPr>
                <w:color w:val="000000"/>
              </w:rPr>
            </w:pPr>
            <w:r>
              <w:rPr>
                <w:color w:val="000000"/>
              </w:rPr>
              <w:t>AIC</w:t>
            </w:r>
          </w:p>
        </w:tc>
        <w:tc>
          <w:tcPr>
            <w:tcW w:w="326" w:type="pct"/>
            <w:tcBorders>
              <w:top w:val="single" w:sz="4" w:space="0" w:color="auto"/>
              <w:bottom w:val="single" w:sz="4" w:space="0" w:color="auto"/>
            </w:tcBorders>
            <w:shd w:val="clear" w:color="auto" w:fill="auto"/>
            <w:noWrap/>
            <w:vAlign w:val="bottom"/>
            <w:hideMark/>
          </w:tcPr>
          <w:p w14:paraId="4BA9E8A0" w14:textId="77777777" w:rsidR="00DA00D1" w:rsidRDefault="00DA00D1">
            <w:pPr>
              <w:rPr>
                <w:color w:val="000000"/>
              </w:rPr>
            </w:pPr>
            <w:proofErr w:type="spellStart"/>
            <w:r>
              <w:rPr>
                <w:color w:val="000000"/>
              </w:rPr>
              <w:t>est</w:t>
            </w:r>
            <w:proofErr w:type="spellEnd"/>
          </w:p>
        </w:tc>
        <w:tc>
          <w:tcPr>
            <w:tcW w:w="326" w:type="pct"/>
            <w:tcBorders>
              <w:top w:val="single" w:sz="4" w:space="0" w:color="auto"/>
              <w:bottom w:val="single" w:sz="4" w:space="0" w:color="auto"/>
            </w:tcBorders>
            <w:shd w:val="clear" w:color="auto" w:fill="auto"/>
            <w:noWrap/>
            <w:vAlign w:val="bottom"/>
            <w:hideMark/>
          </w:tcPr>
          <w:p w14:paraId="504E197E" w14:textId="77777777" w:rsidR="00DA00D1" w:rsidRDefault="00DA00D1">
            <w:pPr>
              <w:rPr>
                <w:color w:val="000000"/>
              </w:rPr>
            </w:pPr>
            <w:r>
              <w:rPr>
                <w:color w:val="000000"/>
              </w:rPr>
              <w:t>ci.lb</w:t>
            </w:r>
          </w:p>
        </w:tc>
        <w:tc>
          <w:tcPr>
            <w:tcW w:w="325" w:type="pct"/>
            <w:tcBorders>
              <w:top w:val="single" w:sz="4" w:space="0" w:color="auto"/>
              <w:bottom w:val="single" w:sz="4" w:space="0" w:color="auto"/>
            </w:tcBorders>
            <w:shd w:val="clear" w:color="auto" w:fill="auto"/>
            <w:noWrap/>
            <w:vAlign w:val="bottom"/>
            <w:hideMark/>
          </w:tcPr>
          <w:p w14:paraId="5F34C8AB" w14:textId="77777777" w:rsidR="00DA00D1" w:rsidRDefault="00DA00D1">
            <w:pPr>
              <w:rPr>
                <w:color w:val="000000"/>
              </w:rPr>
            </w:pPr>
            <w:proofErr w:type="spellStart"/>
            <w:r>
              <w:rPr>
                <w:color w:val="000000"/>
              </w:rPr>
              <w:t>ci.ub</w:t>
            </w:r>
            <w:proofErr w:type="spellEnd"/>
          </w:p>
        </w:tc>
        <w:tc>
          <w:tcPr>
            <w:tcW w:w="325" w:type="pct"/>
            <w:tcBorders>
              <w:top w:val="single" w:sz="4" w:space="0" w:color="auto"/>
              <w:bottom w:val="single" w:sz="4" w:space="0" w:color="auto"/>
            </w:tcBorders>
            <w:shd w:val="clear" w:color="auto" w:fill="auto"/>
            <w:noWrap/>
            <w:vAlign w:val="bottom"/>
            <w:hideMark/>
          </w:tcPr>
          <w:p w14:paraId="0703366B" w14:textId="77777777" w:rsidR="00DA00D1" w:rsidRDefault="00DA00D1">
            <w:pPr>
              <w:rPr>
                <w:color w:val="000000"/>
              </w:rPr>
            </w:pPr>
            <w:r>
              <w:rPr>
                <w:color w:val="000000"/>
              </w:rPr>
              <w:t>pi.lb</w:t>
            </w:r>
          </w:p>
        </w:tc>
        <w:tc>
          <w:tcPr>
            <w:tcW w:w="325" w:type="pct"/>
            <w:tcBorders>
              <w:top w:val="single" w:sz="4" w:space="0" w:color="auto"/>
              <w:bottom w:val="single" w:sz="4" w:space="0" w:color="auto"/>
            </w:tcBorders>
            <w:shd w:val="clear" w:color="auto" w:fill="auto"/>
            <w:noWrap/>
            <w:vAlign w:val="bottom"/>
            <w:hideMark/>
          </w:tcPr>
          <w:p w14:paraId="214B68BC" w14:textId="77777777" w:rsidR="00DA00D1" w:rsidRDefault="00DA00D1">
            <w:pPr>
              <w:rPr>
                <w:color w:val="000000"/>
              </w:rPr>
            </w:pPr>
            <w:proofErr w:type="spellStart"/>
            <w:r>
              <w:rPr>
                <w:color w:val="000000"/>
              </w:rPr>
              <w:t>pi.ub</w:t>
            </w:r>
            <w:proofErr w:type="spellEnd"/>
          </w:p>
        </w:tc>
        <w:tc>
          <w:tcPr>
            <w:tcW w:w="325" w:type="pct"/>
            <w:tcBorders>
              <w:top w:val="single" w:sz="4" w:space="0" w:color="auto"/>
              <w:bottom w:val="single" w:sz="4" w:space="0" w:color="auto"/>
            </w:tcBorders>
            <w:shd w:val="clear" w:color="auto" w:fill="auto"/>
            <w:noWrap/>
            <w:vAlign w:val="bottom"/>
            <w:hideMark/>
          </w:tcPr>
          <w:p w14:paraId="64FDC12C" w14:textId="77777777" w:rsidR="00DA00D1" w:rsidRDefault="00DA00D1">
            <w:pPr>
              <w:rPr>
                <w:color w:val="000000"/>
              </w:rPr>
            </w:pPr>
            <w:proofErr w:type="spellStart"/>
            <w:r>
              <w:rPr>
                <w:color w:val="000000"/>
              </w:rPr>
              <w:t>pvalue</w:t>
            </w:r>
            <w:proofErr w:type="spellEnd"/>
          </w:p>
        </w:tc>
        <w:tc>
          <w:tcPr>
            <w:tcW w:w="325" w:type="pct"/>
            <w:tcBorders>
              <w:top w:val="single" w:sz="4" w:space="0" w:color="auto"/>
              <w:bottom w:val="single" w:sz="4" w:space="0" w:color="auto"/>
            </w:tcBorders>
            <w:shd w:val="clear" w:color="auto" w:fill="auto"/>
            <w:noWrap/>
            <w:vAlign w:val="bottom"/>
            <w:hideMark/>
          </w:tcPr>
          <w:p w14:paraId="75E89CC2" w14:textId="77777777" w:rsidR="00DA00D1" w:rsidRDefault="00DA00D1">
            <w:pPr>
              <w:rPr>
                <w:color w:val="000000"/>
              </w:rPr>
            </w:pPr>
            <w:r>
              <w:rPr>
                <w:color w:val="000000"/>
              </w:rPr>
              <w:t>I</w:t>
            </w:r>
            <w:r w:rsidRPr="000076CE">
              <w:rPr>
                <w:color w:val="000000"/>
                <w:vertAlign w:val="superscript"/>
              </w:rPr>
              <w:t>2</w:t>
            </w:r>
            <w:r w:rsidRPr="000076CE">
              <w:rPr>
                <w:color w:val="000000"/>
                <w:vertAlign w:val="subscript"/>
              </w:rPr>
              <w:t>Total</w:t>
            </w:r>
          </w:p>
        </w:tc>
        <w:tc>
          <w:tcPr>
            <w:tcW w:w="348" w:type="pct"/>
            <w:tcBorders>
              <w:top w:val="single" w:sz="4" w:space="0" w:color="auto"/>
              <w:bottom w:val="single" w:sz="4" w:space="0" w:color="auto"/>
            </w:tcBorders>
            <w:shd w:val="clear" w:color="auto" w:fill="auto"/>
            <w:noWrap/>
            <w:vAlign w:val="bottom"/>
            <w:hideMark/>
          </w:tcPr>
          <w:p w14:paraId="77D2AE44" w14:textId="46518E4E" w:rsidR="00DA00D1" w:rsidRDefault="00DA00D1">
            <w:pPr>
              <w:rPr>
                <w:color w:val="000000"/>
              </w:rPr>
            </w:pPr>
            <w:r>
              <w:rPr>
                <w:color w:val="000000"/>
              </w:rPr>
              <w:t>I</w:t>
            </w:r>
            <w:r w:rsidRPr="000076CE">
              <w:rPr>
                <w:color w:val="000000"/>
                <w:vertAlign w:val="superscript"/>
              </w:rPr>
              <w:t>2</w:t>
            </w:r>
            <w:r w:rsidRPr="000076CE">
              <w:rPr>
                <w:color w:val="000000"/>
                <w:vertAlign w:val="subscript"/>
              </w:rPr>
              <w:t>study_ID</w:t>
            </w:r>
          </w:p>
        </w:tc>
        <w:tc>
          <w:tcPr>
            <w:tcW w:w="490" w:type="pct"/>
            <w:tcBorders>
              <w:top w:val="single" w:sz="4" w:space="0" w:color="auto"/>
              <w:bottom w:val="single" w:sz="4" w:space="0" w:color="auto"/>
            </w:tcBorders>
            <w:shd w:val="clear" w:color="auto" w:fill="auto"/>
            <w:noWrap/>
            <w:vAlign w:val="bottom"/>
            <w:hideMark/>
          </w:tcPr>
          <w:p w14:paraId="68746734" w14:textId="7ABAD2BB" w:rsidR="00DA00D1" w:rsidRDefault="00DA00D1">
            <w:pPr>
              <w:rPr>
                <w:color w:val="000000"/>
              </w:rPr>
            </w:pPr>
            <w:r>
              <w:rPr>
                <w:color w:val="000000"/>
              </w:rPr>
              <w:t>I</w:t>
            </w:r>
            <w:r w:rsidRPr="000076CE">
              <w:rPr>
                <w:color w:val="000000"/>
                <w:vertAlign w:val="superscript"/>
              </w:rPr>
              <w:t>2</w:t>
            </w:r>
            <w:r w:rsidRPr="000076CE">
              <w:rPr>
                <w:color w:val="000000"/>
                <w:vertAlign w:val="subscript"/>
              </w:rPr>
              <w:t>phylo</w:t>
            </w:r>
          </w:p>
        </w:tc>
        <w:tc>
          <w:tcPr>
            <w:tcW w:w="325" w:type="pct"/>
            <w:tcBorders>
              <w:top w:val="single" w:sz="4" w:space="0" w:color="auto"/>
              <w:bottom w:val="single" w:sz="4" w:space="0" w:color="auto"/>
            </w:tcBorders>
            <w:shd w:val="clear" w:color="auto" w:fill="auto"/>
            <w:noWrap/>
            <w:vAlign w:val="bottom"/>
            <w:hideMark/>
          </w:tcPr>
          <w:p w14:paraId="54A82383" w14:textId="6F43C6CA" w:rsidR="00DA00D1" w:rsidRDefault="00DA00D1">
            <w:pPr>
              <w:rPr>
                <w:color w:val="000000"/>
              </w:rPr>
            </w:pPr>
            <w:r>
              <w:rPr>
                <w:color w:val="000000"/>
              </w:rPr>
              <w:t>I</w:t>
            </w:r>
            <w:r w:rsidRPr="000076CE">
              <w:rPr>
                <w:color w:val="000000"/>
                <w:vertAlign w:val="superscript"/>
              </w:rPr>
              <w:t>2</w:t>
            </w:r>
            <w:r w:rsidRPr="000076CE">
              <w:rPr>
                <w:color w:val="000000"/>
                <w:vertAlign w:val="subscript"/>
              </w:rPr>
              <w:t>spp</w:t>
            </w:r>
          </w:p>
        </w:tc>
        <w:tc>
          <w:tcPr>
            <w:tcW w:w="317" w:type="pct"/>
            <w:tcBorders>
              <w:top w:val="single" w:sz="4" w:space="0" w:color="auto"/>
              <w:bottom w:val="single" w:sz="4" w:space="0" w:color="auto"/>
            </w:tcBorders>
            <w:shd w:val="clear" w:color="auto" w:fill="auto"/>
            <w:vAlign w:val="bottom"/>
          </w:tcPr>
          <w:p w14:paraId="51672876" w14:textId="56DBF8E0" w:rsidR="00DA00D1" w:rsidRDefault="00DA00D1">
            <w:pPr>
              <w:rPr>
                <w:color w:val="000000"/>
              </w:rPr>
            </w:pPr>
            <w:r>
              <w:rPr>
                <w:color w:val="000000"/>
              </w:rPr>
              <w:t>I</w:t>
            </w:r>
            <w:r w:rsidRPr="000076CE">
              <w:rPr>
                <w:color w:val="000000"/>
                <w:vertAlign w:val="superscript"/>
              </w:rPr>
              <w:t>2</w:t>
            </w:r>
            <w:r w:rsidRPr="000076CE">
              <w:rPr>
                <w:color w:val="000000"/>
                <w:vertAlign w:val="subscript"/>
              </w:rPr>
              <w:t>obs</w:t>
            </w:r>
          </w:p>
        </w:tc>
      </w:tr>
      <w:tr w:rsidR="00DA00D1" w14:paraId="69E3B292" w14:textId="77777777" w:rsidTr="000076CE">
        <w:trPr>
          <w:trHeight w:val="320"/>
        </w:trPr>
        <w:tc>
          <w:tcPr>
            <w:tcW w:w="970" w:type="pct"/>
            <w:tcBorders>
              <w:top w:val="single" w:sz="4" w:space="0" w:color="auto"/>
            </w:tcBorders>
            <w:shd w:val="clear" w:color="auto" w:fill="auto"/>
            <w:noWrap/>
            <w:vAlign w:val="bottom"/>
            <w:hideMark/>
          </w:tcPr>
          <w:p w14:paraId="6B9357C8" w14:textId="77777777" w:rsidR="00DA00D1" w:rsidRDefault="00DA00D1">
            <w:pPr>
              <w:rPr>
                <w:color w:val="000000"/>
              </w:rPr>
            </w:pPr>
            <w:r>
              <w:rPr>
                <w:color w:val="000000"/>
              </w:rPr>
              <w:t>Phylogeny</w:t>
            </w:r>
          </w:p>
        </w:tc>
        <w:tc>
          <w:tcPr>
            <w:tcW w:w="273" w:type="pct"/>
            <w:tcBorders>
              <w:top w:val="single" w:sz="4" w:space="0" w:color="auto"/>
            </w:tcBorders>
            <w:shd w:val="clear" w:color="auto" w:fill="auto"/>
            <w:noWrap/>
            <w:vAlign w:val="bottom"/>
            <w:hideMark/>
          </w:tcPr>
          <w:p w14:paraId="0E9B7CC9" w14:textId="77777777" w:rsidR="00DA00D1" w:rsidRDefault="00DA00D1" w:rsidP="00DA00D1">
            <w:pPr>
              <w:rPr>
                <w:color w:val="000000"/>
              </w:rPr>
            </w:pPr>
            <w:r>
              <w:rPr>
                <w:color w:val="000000"/>
              </w:rPr>
              <w:t>77.38</w:t>
            </w:r>
          </w:p>
        </w:tc>
        <w:tc>
          <w:tcPr>
            <w:tcW w:w="326" w:type="pct"/>
            <w:tcBorders>
              <w:top w:val="single" w:sz="4" w:space="0" w:color="auto"/>
            </w:tcBorders>
            <w:shd w:val="clear" w:color="auto" w:fill="auto"/>
            <w:noWrap/>
            <w:vAlign w:val="bottom"/>
            <w:hideMark/>
          </w:tcPr>
          <w:p w14:paraId="7E0ED87F" w14:textId="77777777" w:rsidR="00DA00D1" w:rsidRDefault="00DA00D1" w:rsidP="00DA00D1">
            <w:pPr>
              <w:rPr>
                <w:color w:val="000000"/>
              </w:rPr>
            </w:pPr>
            <w:r>
              <w:rPr>
                <w:color w:val="000000"/>
              </w:rPr>
              <w:t>0.03</w:t>
            </w:r>
          </w:p>
        </w:tc>
        <w:tc>
          <w:tcPr>
            <w:tcW w:w="326" w:type="pct"/>
            <w:tcBorders>
              <w:top w:val="single" w:sz="4" w:space="0" w:color="auto"/>
            </w:tcBorders>
            <w:shd w:val="clear" w:color="auto" w:fill="auto"/>
            <w:noWrap/>
            <w:vAlign w:val="bottom"/>
            <w:hideMark/>
          </w:tcPr>
          <w:p w14:paraId="1A948A28" w14:textId="77777777" w:rsidR="00DA00D1" w:rsidRDefault="00DA00D1" w:rsidP="00DA00D1">
            <w:pPr>
              <w:rPr>
                <w:color w:val="000000"/>
              </w:rPr>
            </w:pPr>
            <w:r>
              <w:rPr>
                <w:color w:val="000000"/>
              </w:rPr>
              <w:t>-0.28</w:t>
            </w:r>
          </w:p>
        </w:tc>
        <w:tc>
          <w:tcPr>
            <w:tcW w:w="325" w:type="pct"/>
            <w:tcBorders>
              <w:top w:val="single" w:sz="4" w:space="0" w:color="auto"/>
            </w:tcBorders>
            <w:shd w:val="clear" w:color="auto" w:fill="auto"/>
            <w:noWrap/>
            <w:vAlign w:val="bottom"/>
            <w:hideMark/>
          </w:tcPr>
          <w:p w14:paraId="4F84EA7C" w14:textId="77777777" w:rsidR="00DA00D1" w:rsidRDefault="00DA00D1" w:rsidP="00DA00D1">
            <w:pPr>
              <w:rPr>
                <w:color w:val="000000"/>
              </w:rPr>
            </w:pPr>
            <w:r>
              <w:rPr>
                <w:color w:val="000000"/>
              </w:rPr>
              <w:t>0.34</w:t>
            </w:r>
          </w:p>
        </w:tc>
        <w:tc>
          <w:tcPr>
            <w:tcW w:w="325" w:type="pct"/>
            <w:tcBorders>
              <w:top w:val="single" w:sz="4" w:space="0" w:color="auto"/>
            </w:tcBorders>
            <w:shd w:val="clear" w:color="auto" w:fill="auto"/>
            <w:noWrap/>
            <w:vAlign w:val="bottom"/>
            <w:hideMark/>
          </w:tcPr>
          <w:p w14:paraId="39247B9A" w14:textId="77777777" w:rsidR="00DA00D1" w:rsidRDefault="00DA00D1" w:rsidP="00DA00D1">
            <w:pPr>
              <w:rPr>
                <w:color w:val="000000"/>
              </w:rPr>
            </w:pPr>
            <w:r>
              <w:rPr>
                <w:color w:val="000000"/>
              </w:rPr>
              <w:t>-1.23</w:t>
            </w:r>
          </w:p>
        </w:tc>
        <w:tc>
          <w:tcPr>
            <w:tcW w:w="325" w:type="pct"/>
            <w:tcBorders>
              <w:top w:val="single" w:sz="4" w:space="0" w:color="auto"/>
            </w:tcBorders>
            <w:shd w:val="clear" w:color="auto" w:fill="auto"/>
            <w:noWrap/>
            <w:vAlign w:val="bottom"/>
            <w:hideMark/>
          </w:tcPr>
          <w:p w14:paraId="47A693A5" w14:textId="77777777" w:rsidR="00DA00D1" w:rsidRDefault="00DA00D1" w:rsidP="00DA00D1">
            <w:pPr>
              <w:rPr>
                <w:color w:val="000000"/>
              </w:rPr>
            </w:pPr>
            <w:r>
              <w:rPr>
                <w:color w:val="000000"/>
              </w:rPr>
              <w:t>1.28</w:t>
            </w:r>
          </w:p>
        </w:tc>
        <w:tc>
          <w:tcPr>
            <w:tcW w:w="325" w:type="pct"/>
            <w:tcBorders>
              <w:top w:val="single" w:sz="4" w:space="0" w:color="auto"/>
            </w:tcBorders>
            <w:shd w:val="clear" w:color="auto" w:fill="auto"/>
            <w:noWrap/>
            <w:vAlign w:val="bottom"/>
            <w:hideMark/>
          </w:tcPr>
          <w:p w14:paraId="5C7AEC78" w14:textId="77777777" w:rsidR="00DA00D1" w:rsidRDefault="00DA00D1" w:rsidP="00DA00D1">
            <w:pPr>
              <w:rPr>
                <w:color w:val="000000"/>
              </w:rPr>
            </w:pPr>
            <w:r>
              <w:rPr>
                <w:color w:val="000000"/>
              </w:rPr>
              <w:t>0.86</w:t>
            </w:r>
          </w:p>
        </w:tc>
        <w:tc>
          <w:tcPr>
            <w:tcW w:w="325" w:type="pct"/>
            <w:tcBorders>
              <w:top w:val="single" w:sz="4" w:space="0" w:color="auto"/>
            </w:tcBorders>
            <w:shd w:val="clear" w:color="auto" w:fill="auto"/>
            <w:noWrap/>
            <w:vAlign w:val="bottom"/>
            <w:hideMark/>
          </w:tcPr>
          <w:p w14:paraId="72CE9507" w14:textId="77777777" w:rsidR="00DA00D1" w:rsidRDefault="00DA00D1" w:rsidP="00DA00D1">
            <w:pPr>
              <w:rPr>
                <w:color w:val="000000"/>
              </w:rPr>
            </w:pPr>
            <w:r>
              <w:rPr>
                <w:color w:val="000000"/>
              </w:rPr>
              <w:t>99.52</w:t>
            </w:r>
          </w:p>
        </w:tc>
        <w:tc>
          <w:tcPr>
            <w:tcW w:w="348" w:type="pct"/>
            <w:tcBorders>
              <w:top w:val="single" w:sz="4" w:space="0" w:color="auto"/>
            </w:tcBorders>
            <w:shd w:val="clear" w:color="auto" w:fill="auto"/>
            <w:noWrap/>
            <w:vAlign w:val="bottom"/>
            <w:hideMark/>
          </w:tcPr>
          <w:p w14:paraId="7A381AC9" w14:textId="77777777" w:rsidR="00DA00D1" w:rsidRDefault="00DA00D1" w:rsidP="00DA00D1">
            <w:pPr>
              <w:rPr>
                <w:color w:val="000000"/>
              </w:rPr>
            </w:pPr>
            <w:r>
              <w:rPr>
                <w:color w:val="000000"/>
              </w:rPr>
              <w:t>0.52</w:t>
            </w:r>
          </w:p>
        </w:tc>
        <w:tc>
          <w:tcPr>
            <w:tcW w:w="490" w:type="pct"/>
            <w:tcBorders>
              <w:top w:val="single" w:sz="4" w:space="0" w:color="auto"/>
            </w:tcBorders>
            <w:shd w:val="clear" w:color="auto" w:fill="auto"/>
            <w:noWrap/>
            <w:vAlign w:val="bottom"/>
            <w:hideMark/>
          </w:tcPr>
          <w:p w14:paraId="55688AED" w14:textId="77777777" w:rsidR="00DA00D1" w:rsidRDefault="00DA00D1" w:rsidP="00DA00D1">
            <w:pPr>
              <w:rPr>
                <w:color w:val="000000"/>
              </w:rPr>
            </w:pPr>
            <w:r>
              <w:rPr>
                <w:color w:val="000000"/>
              </w:rPr>
              <w:t>0.00</w:t>
            </w:r>
          </w:p>
        </w:tc>
        <w:tc>
          <w:tcPr>
            <w:tcW w:w="325" w:type="pct"/>
            <w:tcBorders>
              <w:top w:val="single" w:sz="4" w:space="0" w:color="auto"/>
            </w:tcBorders>
            <w:shd w:val="clear" w:color="auto" w:fill="auto"/>
            <w:noWrap/>
            <w:vAlign w:val="bottom"/>
            <w:hideMark/>
          </w:tcPr>
          <w:p w14:paraId="26A69452" w14:textId="77777777" w:rsidR="00DA00D1" w:rsidRDefault="00DA00D1" w:rsidP="00DA00D1">
            <w:pPr>
              <w:rPr>
                <w:color w:val="000000"/>
              </w:rPr>
            </w:pPr>
            <w:r>
              <w:rPr>
                <w:color w:val="000000"/>
              </w:rPr>
              <w:t>-</w:t>
            </w:r>
          </w:p>
        </w:tc>
        <w:tc>
          <w:tcPr>
            <w:tcW w:w="317" w:type="pct"/>
            <w:tcBorders>
              <w:top w:val="single" w:sz="4" w:space="0" w:color="auto"/>
            </w:tcBorders>
            <w:shd w:val="clear" w:color="auto" w:fill="auto"/>
            <w:vAlign w:val="bottom"/>
          </w:tcPr>
          <w:p w14:paraId="5F94C8AE" w14:textId="77777777" w:rsidR="00DA00D1" w:rsidRDefault="00DA00D1" w:rsidP="00DA00D1">
            <w:pPr>
              <w:rPr>
                <w:color w:val="000000"/>
              </w:rPr>
            </w:pPr>
            <w:r>
              <w:rPr>
                <w:color w:val="000000"/>
              </w:rPr>
              <w:t>20.99</w:t>
            </w:r>
          </w:p>
        </w:tc>
      </w:tr>
      <w:tr w:rsidR="00DA00D1" w14:paraId="7B95CDB9" w14:textId="77777777" w:rsidTr="000076CE">
        <w:trPr>
          <w:trHeight w:val="320"/>
        </w:trPr>
        <w:tc>
          <w:tcPr>
            <w:tcW w:w="970" w:type="pct"/>
            <w:shd w:val="clear" w:color="auto" w:fill="auto"/>
            <w:noWrap/>
            <w:vAlign w:val="bottom"/>
            <w:hideMark/>
          </w:tcPr>
          <w:p w14:paraId="5F467270" w14:textId="77777777" w:rsidR="00DA00D1" w:rsidRDefault="00DA00D1">
            <w:pPr>
              <w:rPr>
                <w:color w:val="000000"/>
              </w:rPr>
            </w:pPr>
            <w:r>
              <w:rPr>
                <w:color w:val="000000"/>
              </w:rPr>
              <w:t xml:space="preserve">Species </w:t>
            </w:r>
          </w:p>
        </w:tc>
        <w:tc>
          <w:tcPr>
            <w:tcW w:w="273" w:type="pct"/>
            <w:shd w:val="clear" w:color="auto" w:fill="auto"/>
            <w:noWrap/>
            <w:vAlign w:val="bottom"/>
            <w:hideMark/>
          </w:tcPr>
          <w:p w14:paraId="2CA12601" w14:textId="77777777" w:rsidR="00DA00D1" w:rsidRDefault="00DA00D1" w:rsidP="00DA00D1">
            <w:pPr>
              <w:rPr>
                <w:color w:val="000000"/>
              </w:rPr>
            </w:pPr>
            <w:r>
              <w:rPr>
                <w:color w:val="000000"/>
              </w:rPr>
              <w:t>78.11</w:t>
            </w:r>
          </w:p>
        </w:tc>
        <w:tc>
          <w:tcPr>
            <w:tcW w:w="326" w:type="pct"/>
            <w:shd w:val="clear" w:color="auto" w:fill="auto"/>
            <w:noWrap/>
            <w:vAlign w:val="bottom"/>
            <w:hideMark/>
          </w:tcPr>
          <w:p w14:paraId="3D3BBCBF" w14:textId="77777777" w:rsidR="00DA00D1" w:rsidRDefault="00DA00D1" w:rsidP="00DA00D1">
            <w:pPr>
              <w:rPr>
                <w:color w:val="000000"/>
              </w:rPr>
            </w:pPr>
            <w:r>
              <w:rPr>
                <w:color w:val="000000"/>
              </w:rPr>
              <w:t>0.05</w:t>
            </w:r>
          </w:p>
        </w:tc>
        <w:tc>
          <w:tcPr>
            <w:tcW w:w="326" w:type="pct"/>
            <w:shd w:val="clear" w:color="auto" w:fill="auto"/>
            <w:noWrap/>
            <w:vAlign w:val="bottom"/>
            <w:hideMark/>
          </w:tcPr>
          <w:p w14:paraId="37C4B0B2" w14:textId="77777777" w:rsidR="00DA00D1" w:rsidRDefault="00DA00D1" w:rsidP="00DA00D1">
            <w:pPr>
              <w:rPr>
                <w:color w:val="000000"/>
              </w:rPr>
            </w:pPr>
            <w:r>
              <w:rPr>
                <w:color w:val="000000"/>
              </w:rPr>
              <w:t>-0.28</w:t>
            </w:r>
          </w:p>
        </w:tc>
        <w:tc>
          <w:tcPr>
            <w:tcW w:w="325" w:type="pct"/>
            <w:shd w:val="clear" w:color="auto" w:fill="auto"/>
            <w:noWrap/>
            <w:vAlign w:val="bottom"/>
            <w:hideMark/>
          </w:tcPr>
          <w:p w14:paraId="0FBB772E" w14:textId="77777777" w:rsidR="00DA00D1" w:rsidRDefault="00DA00D1" w:rsidP="00DA00D1">
            <w:pPr>
              <w:rPr>
                <w:color w:val="000000"/>
              </w:rPr>
            </w:pPr>
            <w:r>
              <w:rPr>
                <w:color w:val="000000"/>
              </w:rPr>
              <w:t>0.37</w:t>
            </w:r>
          </w:p>
        </w:tc>
        <w:tc>
          <w:tcPr>
            <w:tcW w:w="325" w:type="pct"/>
            <w:shd w:val="clear" w:color="auto" w:fill="auto"/>
            <w:noWrap/>
            <w:vAlign w:val="bottom"/>
            <w:hideMark/>
          </w:tcPr>
          <w:p w14:paraId="25D7E360" w14:textId="77777777" w:rsidR="00DA00D1" w:rsidRDefault="00DA00D1" w:rsidP="00DA00D1">
            <w:pPr>
              <w:rPr>
                <w:color w:val="000000"/>
              </w:rPr>
            </w:pPr>
            <w:r>
              <w:rPr>
                <w:color w:val="000000"/>
              </w:rPr>
              <w:t>-1.23</w:t>
            </w:r>
          </w:p>
        </w:tc>
        <w:tc>
          <w:tcPr>
            <w:tcW w:w="325" w:type="pct"/>
            <w:shd w:val="clear" w:color="auto" w:fill="auto"/>
            <w:noWrap/>
            <w:vAlign w:val="bottom"/>
            <w:hideMark/>
          </w:tcPr>
          <w:p w14:paraId="663A8E2C" w14:textId="77777777" w:rsidR="00DA00D1" w:rsidRDefault="00DA00D1" w:rsidP="00DA00D1">
            <w:pPr>
              <w:rPr>
                <w:color w:val="000000"/>
              </w:rPr>
            </w:pPr>
            <w:r>
              <w:rPr>
                <w:color w:val="000000"/>
              </w:rPr>
              <w:t>1.32</w:t>
            </w:r>
          </w:p>
        </w:tc>
        <w:tc>
          <w:tcPr>
            <w:tcW w:w="325" w:type="pct"/>
            <w:shd w:val="clear" w:color="auto" w:fill="auto"/>
            <w:noWrap/>
            <w:vAlign w:val="bottom"/>
            <w:hideMark/>
          </w:tcPr>
          <w:p w14:paraId="6F6D25F1" w14:textId="77777777" w:rsidR="00DA00D1" w:rsidRDefault="00DA00D1" w:rsidP="00DA00D1">
            <w:pPr>
              <w:rPr>
                <w:color w:val="000000"/>
              </w:rPr>
            </w:pPr>
            <w:r>
              <w:rPr>
                <w:color w:val="000000"/>
              </w:rPr>
              <w:t>0.76</w:t>
            </w:r>
          </w:p>
        </w:tc>
        <w:tc>
          <w:tcPr>
            <w:tcW w:w="325" w:type="pct"/>
            <w:shd w:val="clear" w:color="auto" w:fill="auto"/>
            <w:noWrap/>
            <w:vAlign w:val="bottom"/>
            <w:hideMark/>
          </w:tcPr>
          <w:p w14:paraId="49558756" w14:textId="77777777" w:rsidR="00DA00D1" w:rsidRDefault="00DA00D1" w:rsidP="00DA00D1">
            <w:pPr>
              <w:rPr>
                <w:color w:val="000000"/>
              </w:rPr>
            </w:pPr>
            <w:r>
              <w:rPr>
                <w:color w:val="000000"/>
              </w:rPr>
              <w:t>99.53</w:t>
            </w:r>
          </w:p>
        </w:tc>
        <w:tc>
          <w:tcPr>
            <w:tcW w:w="348" w:type="pct"/>
            <w:shd w:val="clear" w:color="auto" w:fill="auto"/>
            <w:noWrap/>
            <w:vAlign w:val="bottom"/>
            <w:hideMark/>
          </w:tcPr>
          <w:p w14:paraId="7135C096" w14:textId="77777777" w:rsidR="00DA00D1" w:rsidRDefault="00DA00D1" w:rsidP="00DA00D1">
            <w:pPr>
              <w:rPr>
                <w:color w:val="000000"/>
              </w:rPr>
            </w:pPr>
            <w:r>
              <w:rPr>
                <w:color w:val="000000"/>
              </w:rPr>
              <w:t>7.87</w:t>
            </w:r>
          </w:p>
        </w:tc>
        <w:tc>
          <w:tcPr>
            <w:tcW w:w="490" w:type="pct"/>
            <w:shd w:val="clear" w:color="auto" w:fill="auto"/>
            <w:noWrap/>
            <w:vAlign w:val="bottom"/>
            <w:hideMark/>
          </w:tcPr>
          <w:p w14:paraId="362A2C3C" w14:textId="77777777" w:rsidR="00DA00D1" w:rsidRDefault="00DA00D1" w:rsidP="00DA00D1">
            <w:pPr>
              <w:rPr>
                <w:color w:val="000000"/>
              </w:rPr>
            </w:pPr>
            <w:r>
              <w:rPr>
                <w:color w:val="000000"/>
              </w:rPr>
              <w:t>-</w:t>
            </w:r>
          </w:p>
        </w:tc>
        <w:tc>
          <w:tcPr>
            <w:tcW w:w="325" w:type="pct"/>
            <w:shd w:val="clear" w:color="auto" w:fill="auto"/>
            <w:noWrap/>
            <w:vAlign w:val="bottom"/>
            <w:hideMark/>
          </w:tcPr>
          <w:p w14:paraId="0AEFC973" w14:textId="77777777" w:rsidR="00DA00D1" w:rsidRDefault="00DA00D1" w:rsidP="00DA00D1">
            <w:pPr>
              <w:rPr>
                <w:color w:val="000000"/>
              </w:rPr>
            </w:pPr>
            <w:r>
              <w:rPr>
                <w:color w:val="000000"/>
              </w:rPr>
              <w:t>70.57</w:t>
            </w:r>
          </w:p>
        </w:tc>
        <w:tc>
          <w:tcPr>
            <w:tcW w:w="317" w:type="pct"/>
            <w:shd w:val="clear" w:color="auto" w:fill="auto"/>
            <w:vAlign w:val="bottom"/>
          </w:tcPr>
          <w:p w14:paraId="2C0FF77A" w14:textId="77777777" w:rsidR="00DA00D1" w:rsidRDefault="00DA00D1" w:rsidP="00DA00D1">
            <w:pPr>
              <w:rPr>
                <w:color w:val="000000"/>
              </w:rPr>
            </w:pPr>
            <w:r>
              <w:rPr>
                <w:color w:val="000000"/>
              </w:rPr>
              <w:t>21.10</w:t>
            </w:r>
          </w:p>
        </w:tc>
      </w:tr>
      <w:tr w:rsidR="00DA00D1" w14:paraId="4995F4A5" w14:textId="77777777" w:rsidTr="000076CE">
        <w:trPr>
          <w:trHeight w:val="320"/>
        </w:trPr>
        <w:tc>
          <w:tcPr>
            <w:tcW w:w="970" w:type="pct"/>
            <w:tcBorders>
              <w:bottom w:val="single" w:sz="4" w:space="0" w:color="auto"/>
            </w:tcBorders>
            <w:shd w:val="clear" w:color="auto" w:fill="auto"/>
            <w:noWrap/>
            <w:vAlign w:val="bottom"/>
            <w:hideMark/>
          </w:tcPr>
          <w:p w14:paraId="3D021A35" w14:textId="77777777" w:rsidR="00DA00D1" w:rsidRDefault="00DA00D1">
            <w:pPr>
              <w:rPr>
                <w:color w:val="000000"/>
              </w:rPr>
            </w:pPr>
            <w:r>
              <w:rPr>
                <w:color w:val="000000"/>
              </w:rPr>
              <w:t>Species and Phylogeny</w:t>
            </w:r>
          </w:p>
        </w:tc>
        <w:tc>
          <w:tcPr>
            <w:tcW w:w="273" w:type="pct"/>
            <w:tcBorders>
              <w:bottom w:val="single" w:sz="4" w:space="0" w:color="auto"/>
            </w:tcBorders>
            <w:shd w:val="clear" w:color="auto" w:fill="auto"/>
            <w:noWrap/>
            <w:vAlign w:val="bottom"/>
            <w:hideMark/>
          </w:tcPr>
          <w:p w14:paraId="14B44197" w14:textId="77777777" w:rsidR="00DA00D1" w:rsidRDefault="00DA00D1" w:rsidP="00DA00D1">
            <w:pPr>
              <w:rPr>
                <w:color w:val="000000"/>
              </w:rPr>
            </w:pPr>
            <w:r>
              <w:rPr>
                <w:color w:val="000000"/>
              </w:rPr>
              <w:t>80.11</w:t>
            </w:r>
          </w:p>
        </w:tc>
        <w:tc>
          <w:tcPr>
            <w:tcW w:w="326" w:type="pct"/>
            <w:tcBorders>
              <w:bottom w:val="single" w:sz="4" w:space="0" w:color="auto"/>
            </w:tcBorders>
            <w:shd w:val="clear" w:color="auto" w:fill="auto"/>
            <w:noWrap/>
            <w:vAlign w:val="bottom"/>
            <w:hideMark/>
          </w:tcPr>
          <w:p w14:paraId="62450BA1" w14:textId="77777777" w:rsidR="00DA00D1" w:rsidRDefault="00DA00D1" w:rsidP="00DA00D1">
            <w:pPr>
              <w:rPr>
                <w:color w:val="000000"/>
              </w:rPr>
            </w:pPr>
            <w:r>
              <w:rPr>
                <w:color w:val="000000"/>
              </w:rPr>
              <w:t>0.05</w:t>
            </w:r>
          </w:p>
        </w:tc>
        <w:tc>
          <w:tcPr>
            <w:tcW w:w="326" w:type="pct"/>
            <w:tcBorders>
              <w:bottom w:val="single" w:sz="4" w:space="0" w:color="auto"/>
            </w:tcBorders>
            <w:shd w:val="clear" w:color="auto" w:fill="auto"/>
            <w:noWrap/>
            <w:vAlign w:val="bottom"/>
            <w:hideMark/>
          </w:tcPr>
          <w:p w14:paraId="0DDC0E29" w14:textId="77777777" w:rsidR="00DA00D1" w:rsidRDefault="00DA00D1" w:rsidP="00DA00D1">
            <w:pPr>
              <w:rPr>
                <w:color w:val="000000"/>
              </w:rPr>
            </w:pPr>
            <w:r>
              <w:rPr>
                <w:color w:val="000000"/>
              </w:rPr>
              <w:t>-0.28</w:t>
            </w:r>
          </w:p>
        </w:tc>
        <w:tc>
          <w:tcPr>
            <w:tcW w:w="325" w:type="pct"/>
            <w:tcBorders>
              <w:bottom w:val="single" w:sz="4" w:space="0" w:color="auto"/>
            </w:tcBorders>
            <w:shd w:val="clear" w:color="auto" w:fill="auto"/>
            <w:noWrap/>
            <w:vAlign w:val="bottom"/>
            <w:hideMark/>
          </w:tcPr>
          <w:p w14:paraId="4E17F93C" w14:textId="77777777" w:rsidR="00DA00D1" w:rsidRDefault="00DA00D1" w:rsidP="00DA00D1">
            <w:pPr>
              <w:rPr>
                <w:color w:val="000000"/>
              </w:rPr>
            </w:pPr>
            <w:r>
              <w:rPr>
                <w:color w:val="000000"/>
              </w:rPr>
              <w:t>0.37</w:t>
            </w:r>
          </w:p>
        </w:tc>
        <w:tc>
          <w:tcPr>
            <w:tcW w:w="325" w:type="pct"/>
            <w:tcBorders>
              <w:bottom w:val="single" w:sz="4" w:space="0" w:color="auto"/>
            </w:tcBorders>
            <w:shd w:val="clear" w:color="auto" w:fill="auto"/>
            <w:noWrap/>
            <w:vAlign w:val="bottom"/>
            <w:hideMark/>
          </w:tcPr>
          <w:p w14:paraId="08C1516F" w14:textId="77777777" w:rsidR="00DA00D1" w:rsidRDefault="00DA00D1" w:rsidP="00DA00D1">
            <w:pPr>
              <w:rPr>
                <w:color w:val="000000"/>
              </w:rPr>
            </w:pPr>
            <w:r>
              <w:rPr>
                <w:color w:val="000000"/>
              </w:rPr>
              <w:t>-1.23</w:t>
            </w:r>
          </w:p>
        </w:tc>
        <w:tc>
          <w:tcPr>
            <w:tcW w:w="325" w:type="pct"/>
            <w:tcBorders>
              <w:bottom w:val="single" w:sz="4" w:space="0" w:color="auto"/>
            </w:tcBorders>
            <w:shd w:val="clear" w:color="auto" w:fill="auto"/>
            <w:noWrap/>
            <w:vAlign w:val="bottom"/>
            <w:hideMark/>
          </w:tcPr>
          <w:p w14:paraId="7B5DD29B" w14:textId="77777777" w:rsidR="00DA00D1" w:rsidRDefault="00DA00D1" w:rsidP="00DA00D1">
            <w:pPr>
              <w:rPr>
                <w:color w:val="000000"/>
              </w:rPr>
            </w:pPr>
            <w:r>
              <w:rPr>
                <w:color w:val="000000"/>
              </w:rPr>
              <w:t>1.32</w:t>
            </w:r>
          </w:p>
        </w:tc>
        <w:tc>
          <w:tcPr>
            <w:tcW w:w="325" w:type="pct"/>
            <w:tcBorders>
              <w:bottom w:val="single" w:sz="4" w:space="0" w:color="auto"/>
            </w:tcBorders>
            <w:shd w:val="clear" w:color="auto" w:fill="auto"/>
            <w:noWrap/>
            <w:vAlign w:val="bottom"/>
            <w:hideMark/>
          </w:tcPr>
          <w:p w14:paraId="596588DB" w14:textId="4CA72C8C" w:rsidR="00DA00D1" w:rsidRDefault="00DA00D1" w:rsidP="00DA00D1">
            <w:pPr>
              <w:rPr>
                <w:color w:val="000000"/>
              </w:rPr>
            </w:pPr>
            <w:r>
              <w:rPr>
                <w:color w:val="000000"/>
              </w:rPr>
              <w:t>0.76</w:t>
            </w:r>
          </w:p>
        </w:tc>
        <w:tc>
          <w:tcPr>
            <w:tcW w:w="325" w:type="pct"/>
            <w:tcBorders>
              <w:bottom w:val="single" w:sz="4" w:space="0" w:color="auto"/>
            </w:tcBorders>
            <w:shd w:val="clear" w:color="auto" w:fill="auto"/>
            <w:noWrap/>
            <w:vAlign w:val="bottom"/>
            <w:hideMark/>
          </w:tcPr>
          <w:p w14:paraId="27401FD6" w14:textId="77777777" w:rsidR="00DA00D1" w:rsidRDefault="00DA00D1" w:rsidP="00DA00D1">
            <w:pPr>
              <w:rPr>
                <w:color w:val="000000"/>
              </w:rPr>
            </w:pPr>
            <w:r>
              <w:rPr>
                <w:color w:val="000000"/>
              </w:rPr>
              <w:t>99.53</w:t>
            </w:r>
          </w:p>
        </w:tc>
        <w:tc>
          <w:tcPr>
            <w:tcW w:w="348" w:type="pct"/>
            <w:tcBorders>
              <w:bottom w:val="single" w:sz="4" w:space="0" w:color="auto"/>
            </w:tcBorders>
            <w:shd w:val="clear" w:color="auto" w:fill="auto"/>
            <w:noWrap/>
            <w:vAlign w:val="bottom"/>
            <w:hideMark/>
          </w:tcPr>
          <w:p w14:paraId="62122C42" w14:textId="77777777" w:rsidR="00DA00D1" w:rsidRDefault="00DA00D1" w:rsidP="00DA00D1">
            <w:pPr>
              <w:rPr>
                <w:color w:val="000000"/>
              </w:rPr>
            </w:pPr>
            <w:r>
              <w:rPr>
                <w:color w:val="000000"/>
              </w:rPr>
              <w:t>7.87</w:t>
            </w:r>
          </w:p>
        </w:tc>
        <w:tc>
          <w:tcPr>
            <w:tcW w:w="490" w:type="pct"/>
            <w:tcBorders>
              <w:bottom w:val="single" w:sz="4" w:space="0" w:color="auto"/>
            </w:tcBorders>
            <w:shd w:val="clear" w:color="auto" w:fill="auto"/>
            <w:noWrap/>
            <w:vAlign w:val="bottom"/>
            <w:hideMark/>
          </w:tcPr>
          <w:p w14:paraId="6E38BFCF" w14:textId="77777777" w:rsidR="00DA00D1" w:rsidRDefault="00DA00D1" w:rsidP="00DA00D1">
            <w:pPr>
              <w:rPr>
                <w:color w:val="000000"/>
              </w:rPr>
            </w:pPr>
            <w:r>
              <w:rPr>
                <w:color w:val="000000"/>
              </w:rPr>
              <w:t>0.00</w:t>
            </w:r>
          </w:p>
        </w:tc>
        <w:tc>
          <w:tcPr>
            <w:tcW w:w="325" w:type="pct"/>
            <w:tcBorders>
              <w:bottom w:val="single" w:sz="4" w:space="0" w:color="auto"/>
            </w:tcBorders>
            <w:shd w:val="clear" w:color="auto" w:fill="auto"/>
            <w:noWrap/>
            <w:vAlign w:val="bottom"/>
            <w:hideMark/>
          </w:tcPr>
          <w:p w14:paraId="12234E41" w14:textId="77777777" w:rsidR="00DA00D1" w:rsidRDefault="00DA00D1" w:rsidP="00DA00D1">
            <w:pPr>
              <w:rPr>
                <w:color w:val="000000"/>
              </w:rPr>
            </w:pPr>
            <w:r>
              <w:rPr>
                <w:color w:val="000000"/>
              </w:rPr>
              <w:t>70.57</w:t>
            </w:r>
          </w:p>
        </w:tc>
        <w:tc>
          <w:tcPr>
            <w:tcW w:w="317" w:type="pct"/>
            <w:tcBorders>
              <w:bottom w:val="single" w:sz="4" w:space="0" w:color="auto"/>
            </w:tcBorders>
            <w:shd w:val="clear" w:color="auto" w:fill="auto"/>
            <w:vAlign w:val="bottom"/>
          </w:tcPr>
          <w:p w14:paraId="6F7DD65F" w14:textId="77777777" w:rsidR="00DA00D1" w:rsidRDefault="00DA00D1" w:rsidP="00DA00D1">
            <w:pPr>
              <w:rPr>
                <w:color w:val="000000"/>
              </w:rPr>
            </w:pPr>
            <w:r>
              <w:rPr>
                <w:color w:val="000000"/>
              </w:rPr>
              <w:t>21.10</w:t>
            </w:r>
          </w:p>
        </w:tc>
      </w:tr>
    </w:tbl>
    <w:p w14:paraId="6BC43792" w14:textId="6194DE6A" w:rsidR="00E5525F" w:rsidRPr="00E5525F" w:rsidRDefault="00E5525F" w:rsidP="00EC0A46">
      <w:pPr>
        <w:pStyle w:val="BodyText"/>
        <w:rPr>
          <w:rFonts w:ascii="Times New Roman" w:hAnsi="Times New Roman" w:cs="Times New Roman"/>
        </w:rPr>
      </w:pPr>
    </w:p>
    <w:p w14:paraId="27256472" w14:textId="608B3E62" w:rsidR="00E5525F" w:rsidRDefault="00E5525F" w:rsidP="00EC0A46">
      <w:pPr>
        <w:pStyle w:val="BodyText"/>
        <w:rPr>
          <w:rFonts w:ascii="Times New Roman" w:hAnsi="Times New Roman" w:cs="Times New Roman"/>
        </w:rPr>
      </w:pPr>
    </w:p>
    <w:p w14:paraId="58E50EB1" w14:textId="77777777" w:rsidR="00E5525F" w:rsidRDefault="00E5525F" w:rsidP="00EC0A46">
      <w:pPr>
        <w:pStyle w:val="BodyText"/>
        <w:rPr>
          <w:rFonts w:ascii="Times New Roman" w:hAnsi="Times New Roman" w:cs="Times New Roman"/>
        </w:rPr>
      </w:pPr>
    </w:p>
    <w:p w14:paraId="05070DA1" w14:textId="1795A067" w:rsidR="00142D4B" w:rsidRDefault="00142D4B" w:rsidP="00EC0A46">
      <w:pPr>
        <w:pStyle w:val="BodyText"/>
        <w:rPr>
          <w:rFonts w:ascii="Times New Roman" w:hAnsi="Times New Roman" w:cs="Times New Roman"/>
        </w:rPr>
        <w:sectPr w:rsidR="00142D4B" w:rsidSect="00E5525F">
          <w:pgSz w:w="16840" w:h="11900" w:orient="landscape"/>
          <w:pgMar w:top="1440" w:right="1440" w:bottom="1440" w:left="1440" w:header="708" w:footer="708" w:gutter="0"/>
          <w:cols w:space="708"/>
          <w:docGrid w:linePitch="360"/>
        </w:sectPr>
      </w:pPr>
    </w:p>
    <w:p w14:paraId="7E36B42D"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 xml:space="preserve">Table S3. The magnitude of the effect of developmental temperature on ARR on CTmax and </w:t>
      </w:r>
      <w:proofErr w:type="spellStart"/>
      <w:r w:rsidRPr="000076CE">
        <w:rPr>
          <w:rFonts w:ascii="Times New Roman" w:hAnsi="Times New Roman" w:cs="Times New Roman"/>
        </w:rPr>
        <w:t>Tpref</w:t>
      </w:r>
      <w:proofErr w:type="spellEnd"/>
      <w:r w:rsidRPr="000076CE">
        <w:rPr>
          <w:rFonts w:ascii="Times New Roman" w:hAnsi="Times New Roman" w:cs="Times New Roman"/>
        </w:rPr>
        <w:t xml:space="preserve"> of reptiles.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ins w:id="130"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(0.79) and the marginal r</w:t>
      </w:r>
      <m:oMath>
        <m:sSup>
          <m:sSupPr>
            <m:ctrlPr>
              <w:ins w:id="131"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ook w:val="0420" w:firstRow="1" w:lastRow="0" w:firstColumn="0" w:lastColumn="0" w:noHBand="0" w:noVBand="1"/>
      </w:tblPr>
      <w:tblGrid>
        <w:gridCol w:w="1686"/>
        <w:gridCol w:w="440"/>
        <w:gridCol w:w="440"/>
        <w:gridCol w:w="1040"/>
        <w:gridCol w:w="1054"/>
        <w:gridCol w:w="1040"/>
        <w:gridCol w:w="1040"/>
        <w:gridCol w:w="900"/>
      </w:tblGrid>
      <w:tr w:rsidR="000A6B53" w:rsidRPr="000A6B53" w14:paraId="02B2BCC5" w14:textId="77777777" w:rsidTr="000076CE">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B21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Thermal metric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3F6E3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73CD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8125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034CE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A9D22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EEBC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BFF1F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350AB2E9" w14:textId="77777777" w:rsidTr="000076CE">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86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i/>
                <w:color w:val="000000"/>
              </w:rPr>
              <w:t>Ctmax</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1C59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525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69F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D86F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FA8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440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EEB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0.84</w:t>
            </w:r>
          </w:p>
        </w:tc>
      </w:tr>
      <w:tr w:rsidR="000A6B53" w:rsidRPr="000A6B53" w14:paraId="7DE1983A" w14:textId="77777777" w:rsidTr="000076CE">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7E5DD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i/>
                <w:color w:val="000000"/>
              </w:rPr>
              <w:t>Tpref</w:t>
            </w:r>
            <w:proofErr w:type="spellEnd"/>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E3396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1F048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FCB7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05A22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B08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EDA3B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AE96F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0.58</w:t>
            </w:r>
          </w:p>
        </w:tc>
      </w:tr>
    </w:tbl>
    <w:p w14:paraId="46647E5D" w14:textId="77777777" w:rsidR="00316D5B" w:rsidRPr="000A6B53" w:rsidRDefault="00316D5B" w:rsidP="00316D5B">
      <w:pPr>
        <w:pStyle w:val="BodyText"/>
        <w:rPr>
          <w:rFonts w:ascii="Times New Roman" w:hAnsi="Times New Roman" w:cs="Times New Roman"/>
        </w:rPr>
      </w:pPr>
    </w:p>
    <w:p w14:paraId="1850A1C2" w14:textId="77777777" w:rsidR="00316D5B" w:rsidRDefault="00316D5B" w:rsidP="00316D5B">
      <w:pPr>
        <w:pStyle w:val="BodyText"/>
        <w:rPr>
          <w:rFonts w:ascii="Times New Roman" w:hAnsi="Times New Roman" w:cs="Times New Roman"/>
        </w:rPr>
      </w:pPr>
    </w:p>
    <w:p w14:paraId="685A5F7F" w14:textId="77777777" w:rsidR="00316D5B" w:rsidRDefault="00316D5B" w:rsidP="00316D5B">
      <w:pPr>
        <w:pStyle w:val="BodyText"/>
        <w:rPr>
          <w:rFonts w:ascii="Times New Roman" w:hAnsi="Times New Roman" w:cs="Times New Roman"/>
        </w:rPr>
        <w:sectPr w:rsidR="00316D5B" w:rsidSect="00BC0E93">
          <w:pgSz w:w="11900" w:h="16840"/>
          <w:pgMar w:top="1440" w:right="1440" w:bottom="1440" w:left="1440" w:header="708" w:footer="708" w:gutter="0"/>
          <w:cols w:space="708"/>
          <w:docGrid w:linePitch="360"/>
        </w:sectPr>
      </w:pPr>
    </w:p>
    <w:p w14:paraId="5C7E867A"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S4. The magnitude of the effect of developmental temperature on ARR when accounting for age class.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ins w:id="132"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ins w:id="133"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1364"/>
        <w:gridCol w:w="655"/>
        <w:gridCol w:w="533"/>
        <w:gridCol w:w="1266"/>
        <w:gridCol w:w="1255"/>
        <w:gridCol w:w="1242"/>
        <w:gridCol w:w="1279"/>
        <w:gridCol w:w="1120"/>
      </w:tblGrid>
      <w:tr w:rsidR="000A6B53" w:rsidRPr="000A6B53" w14:paraId="0C0E86A9" w14:textId="77777777" w:rsidTr="00E455D0">
        <w:trPr>
          <w:cantSplit/>
          <w:tblHeader/>
          <w:jc w:val="center"/>
        </w:trPr>
        <w:tc>
          <w:tcPr>
            <w:tcW w:w="13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F9CE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Age class</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74496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53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31287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A6FF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D53D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9407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E28D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20B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13924B4B"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BE3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Adult</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EF08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E7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3</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F25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6DA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D6C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B56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23F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0.98</w:t>
            </w:r>
          </w:p>
        </w:tc>
      </w:tr>
      <w:tr w:rsidR="000A6B53" w:rsidRPr="000A6B53" w14:paraId="2150D5E8"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F35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Juvenile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874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28</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CC3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70E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87B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023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7B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0614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0.97</w:t>
            </w:r>
          </w:p>
        </w:tc>
      </w:tr>
      <w:tr w:rsidR="000A6B53" w:rsidRPr="000A6B53" w14:paraId="63401C8E" w14:textId="77777777" w:rsidTr="00E455D0">
        <w:trPr>
          <w:cantSplit/>
          <w:jc w:val="center"/>
        </w:trPr>
        <w:tc>
          <w:tcPr>
            <w:tcW w:w="13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AFB8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Hatchling</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00202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w:t>
            </w:r>
          </w:p>
        </w:tc>
        <w:tc>
          <w:tcPr>
            <w:tcW w:w="53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DDE4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8</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92657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0.07</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4BAE4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6A5D3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861B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C6F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0.72</w:t>
            </w:r>
          </w:p>
        </w:tc>
      </w:tr>
    </w:tbl>
    <w:p w14:paraId="70542D7E" w14:textId="77777777" w:rsidR="007B3808" w:rsidRDefault="007B3808" w:rsidP="00EC0A46">
      <w:pPr>
        <w:pStyle w:val="BodyText"/>
        <w:rPr>
          <w:rFonts w:ascii="Times New Roman" w:hAnsi="Times New Roman" w:cs="Times New Roman"/>
        </w:rPr>
      </w:pPr>
    </w:p>
    <w:p w14:paraId="4B5503A8" w14:textId="6B9C902E" w:rsidR="007B3808" w:rsidRDefault="007B3808" w:rsidP="00EC0A46">
      <w:pPr>
        <w:pStyle w:val="BodyText"/>
        <w:rPr>
          <w:rFonts w:ascii="Times New Roman" w:hAnsi="Times New Roman" w:cs="Times New Roman"/>
        </w:rPr>
        <w:sectPr w:rsidR="007B3808" w:rsidSect="00BC0E93">
          <w:pgSz w:w="11900" w:h="16840"/>
          <w:pgMar w:top="1440" w:right="1440" w:bottom="1440" w:left="1440" w:header="708" w:footer="708" w:gutter="0"/>
          <w:cols w:space="708"/>
          <w:docGrid w:linePitch="360"/>
        </w:sectPr>
      </w:pPr>
    </w:p>
    <w:p w14:paraId="5AF27A74"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S5. The magnitude of the effect of developmental temperature on ARR when accounting for the species origin.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ins w:id="134"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ins w:id="135"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2086"/>
        <w:gridCol w:w="655"/>
        <w:gridCol w:w="655"/>
        <w:gridCol w:w="1266"/>
        <w:gridCol w:w="1255"/>
        <w:gridCol w:w="1242"/>
        <w:gridCol w:w="1279"/>
        <w:gridCol w:w="1120"/>
      </w:tblGrid>
      <w:tr w:rsidR="000A6B53" w:rsidRPr="000A6B53" w14:paraId="7BF2D26D" w14:textId="77777777" w:rsidTr="00E455D0">
        <w:trPr>
          <w:cantSplit/>
          <w:tblHeader/>
          <w:jc w:val="center"/>
        </w:trPr>
        <w:tc>
          <w:tcPr>
            <w:tcW w:w="208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50A8F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Geographic zone</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6E794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303E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DDE2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47127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9BD0B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A20D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ED34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B794317" w14:textId="77777777" w:rsidTr="00E455D0">
        <w:trPr>
          <w:cantSplit/>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9B8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Temperate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E74A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55</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89C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7AD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0.06</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9EC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31A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55A2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0DC1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0.74</w:t>
            </w:r>
          </w:p>
        </w:tc>
      </w:tr>
      <w:tr w:rsidR="000A6B53" w:rsidRPr="000A6B53" w14:paraId="237D704D" w14:textId="77777777" w:rsidTr="00E455D0">
        <w:trPr>
          <w:cantSplit/>
          <w:jc w:val="center"/>
        </w:trPr>
        <w:tc>
          <w:tcPr>
            <w:tcW w:w="208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0F9B4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Tropical</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C3D48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BDC0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97461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687B6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1.22</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530E3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-1.9</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5507C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1.8</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1764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0.94</w:t>
            </w:r>
          </w:p>
        </w:tc>
      </w:tr>
    </w:tbl>
    <w:p w14:paraId="6BFEA779" w14:textId="77777777" w:rsidR="009F1E1A" w:rsidRDefault="009F1E1A" w:rsidP="009F1E1A">
      <w:pPr>
        <w:pStyle w:val="BodyText"/>
        <w:rPr>
          <w:rFonts w:ascii="Times New Roman" w:hAnsi="Times New Roman" w:cs="Times New Roman"/>
        </w:rPr>
      </w:pPr>
    </w:p>
    <w:p w14:paraId="4B6074B1" w14:textId="77777777" w:rsidR="009F1E1A" w:rsidRDefault="009F1E1A" w:rsidP="00CE0390">
      <w:pPr>
        <w:pStyle w:val="BodyText"/>
        <w:rPr>
          <w:rFonts w:ascii="Times New Roman" w:hAnsi="Times New Roman" w:cs="Times New Roman"/>
        </w:rPr>
      </w:pPr>
    </w:p>
    <w:p w14:paraId="702E02A9" w14:textId="654962CE" w:rsidR="009F1E1A" w:rsidRDefault="009F1E1A" w:rsidP="00CE0390">
      <w:pPr>
        <w:pStyle w:val="BodyText"/>
        <w:rPr>
          <w:rFonts w:ascii="Times New Roman" w:hAnsi="Times New Roman" w:cs="Times New Roman"/>
        </w:rPr>
        <w:sectPr w:rsidR="009F1E1A" w:rsidSect="00BC0E93">
          <w:pgSz w:w="11900" w:h="16840"/>
          <w:pgMar w:top="1440" w:right="1440" w:bottom="1440" w:left="1440" w:header="708" w:footer="708" w:gutter="0"/>
          <w:cols w:space="708"/>
          <w:docGrid w:linePitch="360"/>
        </w:sectPr>
      </w:pPr>
    </w:p>
    <w:p w14:paraId="5BBD6AC7"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S6. The magnitude of the effect of developmental temperature on ARR when accounting for reptile taxa. The number of effect sizes is denoted by k and n indicates the number of species. Estimates are species mean meta-analytic estimates with their 95% confidence intervals (</w:t>
      </w:r>
      <w:proofErr w:type="spellStart"/>
      <w:r w:rsidRPr="000076CE">
        <w:rPr>
          <w:rFonts w:ascii="Times New Roman" w:hAnsi="Times New Roman" w:cs="Times New Roman"/>
        </w:rPr>
        <w:t>lowerCL</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upperCL</w:t>
      </w:r>
      <w:proofErr w:type="spellEnd"/>
      <w:r w:rsidRPr="000076CE">
        <w:rPr>
          <w:rFonts w:ascii="Times New Roman" w:hAnsi="Times New Roman" w:cs="Times New Roman"/>
        </w:rPr>
        <w:t xml:space="preserve"> = upper bound) and prediction intervals (</w:t>
      </w:r>
      <w:proofErr w:type="spellStart"/>
      <w:r w:rsidRPr="000076CE">
        <w:rPr>
          <w:rFonts w:ascii="Times New Roman" w:hAnsi="Times New Roman" w:cs="Times New Roman"/>
        </w:rPr>
        <w:t>lowerPR</w:t>
      </w:r>
      <w:proofErr w:type="spellEnd"/>
      <w:r w:rsidRPr="000076CE">
        <w:rPr>
          <w:rFonts w:ascii="Times New Roman" w:hAnsi="Times New Roman" w:cs="Times New Roman"/>
        </w:rPr>
        <w:t xml:space="preserve"> = lower bound &amp; </w:t>
      </w:r>
      <w:proofErr w:type="spellStart"/>
      <w:r w:rsidRPr="000076CE">
        <w:rPr>
          <w:rFonts w:ascii="Times New Roman" w:hAnsi="Times New Roman" w:cs="Times New Roman"/>
        </w:rPr>
        <w:t>upperPR</w:t>
      </w:r>
      <w:proofErr w:type="spellEnd"/>
      <w:r w:rsidRPr="000076CE">
        <w:rPr>
          <w:rFonts w:ascii="Times New Roman" w:hAnsi="Times New Roman" w:cs="Times New Roman"/>
        </w:rPr>
        <w:t xml:space="preserve"> = upper bound). P values indicate if values are significantly different from zero. The conditional r</w:t>
      </w:r>
      <m:oMath>
        <m:sSup>
          <m:sSupPr>
            <m:ctrlPr>
              <w:ins w:id="136"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ins w:id="137"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(0.38).</w:t>
      </w:r>
    </w:p>
    <w:tbl>
      <w:tblPr>
        <w:tblW w:w="0" w:type="auto"/>
        <w:jc w:val="center"/>
        <w:tblLayout w:type="fixed"/>
        <w:tblLook w:val="0420" w:firstRow="1" w:lastRow="0" w:firstColumn="0" w:lastColumn="0" w:noHBand="0" w:noVBand="1"/>
      </w:tblPr>
      <w:tblGrid>
        <w:gridCol w:w="1169"/>
        <w:gridCol w:w="655"/>
        <w:gridCol w:w="655"/>
        <w:gridCol w:w="1266"/>
        <w:gridCol w:w="1255"/>
        <w:gridCol w:w="1242"/>
        <w:gridCol w:w="1279"/>
        <w:gridCol w:w="1120"/>
      </w:tblGrid>
      <w:tr w:rsidR="000A6B53" w:rsidRPr="000A6B53" w14:paraId="44CBCEB3" w14:textId="77777777" w:rsidTr="00E455D0">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B6301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Taxa</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5F5C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72A0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8CD78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3586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upperCL</w:t>
            </w:r>
            <w:proofErr w:type="spellEnd"/>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46E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lowerPR</w:t>
            </w:r>
            <w:proofErr w:type="spellEnd"/>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DEAD9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0076CE">
              <w:rPr>
                <w:color w:val="000000"/>
              </w:rPr>
              <w:t>upperPR</w:t>
            </w:r>
            <w:proofErr w:type="spellEnd"/>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B6043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F754A47"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8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Lizard</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A5AB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41</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746E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8BC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-0.12</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7F69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0.17</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AC9E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-1.16</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089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39C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r>
      <w:tr w:rsidR="000A6B53" w:rsidRPr="000A6B53" w14:paraId="0B325548"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6E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Snake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C1E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7</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236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CB1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223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635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9DA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5C27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r>
      <w:tr w:rsidR="000A6B53" w:rsidRPr="000A6B53" w14:paraId="25D652F5"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E5CE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Tuatara</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F21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F0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E701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65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2.08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862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-1.60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A28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9657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0.63</w:t>
            </w:r>
          </w:p>
        </w:tc>
      </w:tr>
      <w:tr w:rsidR="000A6B53" w:rsidRPr="000A6B53" w14:paraId="6641692C" w14:textId="77777777" w:rsidTr="00E455D0">
        <w:trPr>
          <w:cantSplit/>
          <w:jc w:val="center"/>
        </w:trPr>
        <w:tc>
          <w:tcPr>
            <w:tcW w:w="11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395A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Turtle</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5EE22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1658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4CC1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-0.29</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B740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0.51</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4218D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-1.56</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C0B78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0.99</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E20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0.44</w:t>
            </w:r>
          </w:p>
        </w:tc>
      </w:tr>
    </w:tbl>
    <w:p w14:paraId="6F455DA7" w14:textId="65163670" w:rsidR="00CE0390" w:rsidRDefault="00CE0390" w:rsidP="00CE0390">
      <w:pPr>
        <w:pStyle w:val="BodyText"/>
        <w:rPr>
          <w:rFonts w:ascii="Times New Roman" w:hAnsi="Times New Roman" w:cs="Times New Roman"/>
        </w:rPr>
      </w:pPr>
    </w:p>
    <w:p w14:paraId="20334F71" w14:textId="77777777" w:rsidR="00CE0390" w:rsidRDefault="00CE0390" w:rsidP="00CE0390">
      <w:pPr>
        <w:pStyle w:val="BodyText"/>
        <w:rPr>
          <w:rFonts w:ascii="Times New Roman" w:hAnsi="Times New Roman" w:cs="Times New Roman"/>
        </w:rPr>
      </w:pPr>
    </w:p>
    <w:p w14:paraId="5326C5E7" w14:textId="77777777" w:rsidR="00CE0390" w:rsidRDefault="00CE0390" w:rsidP="00CE0390">
      <w:pPr>
        <w:pStyle w:val="BodyText"/>
        <w:rPr>
          <w:rFonts w:ascii="Times New Roman" w:hAnsi="Times New Roman" w:cs="Times New Roman"/>
        </w:rPr>
        <w:sectPr w:rsidR="00CE0390" w:rsidSect="00BC0E93">
          <w:pgSz w:w="11900" w:h="16840"/>
          <w:pgMar w:top="1440" w:right="1440" w:bottom="1440" w:left="1440" w:header="708" w:footer="708" w:gutter="0"/>
          <w:cols w:space="708"/>
          <w:docGrid w:linePitch="360"/>
        </w:sectPr>
      </w:pPr>
    </w:p>
    <w:p w14:paraId="09BE4E9B" w14:textId="77777777" w:rsidR="00142D4B" w:rsidRDefault="00142D4B" w:rsidP="00EC0A46">
      <w:pPr>
        <w:pStyle w:val="BodyText"/>
        <w:rPr>
          <w:rFonts w:ascii="Times New Roman" w:hAnsi="Times New Roman" w:cs="Times New Roman"/>
        </w:rPr>
      </w:pPr>
    </w:p>
    <w:p w14:paraId="5306DD7F" w14:textId="77777777" w:rsidR="0034710F" w:rsidRPr="006A31D1" w:rsidRDefault="0034710F" w:rsidP="0034710F">
      <w:pPr>
        <w:spacing w:line="259" w:lineRule="auto"/>
        <w:jc w:val="center"/>
      </w:pPr>
      <w:r w:rsidRPr="006A31D1">
        <w:rPr>
          <w:noProof/>
        </w:rPr>
        <w:drawing>
          <wp:inline distT="0" distB="0" distL="0" distR="0" wp14:anchorId="56B0BF5E" wp14:editId="55AA6FC2">
            <wp:extent cx="5159187" cy="5296359"/>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9187" cy="5296359"/>
                    </a:xfrm>
                    <a:prstGeom prst="rect">
                      <a:avLst/>
                    </a:prstGeom>
                  </pic:spPr>
                </pic:pic>
              </a:graphicData>
            </a:graphic>
          </wp:inline>
        </w:drawing>
      </w:r>
    </w:p>
    <w:p w14:paraId="496C316B" w14:textId="5FDA1E4D" w:rsidR="0034710F" w:rsidRPr="006A31D1" w:rsidRDefault="0034710F" w:rsidP="0034710F">
      <w:pPr>
        <w:spacing w:line="259" w:lineRule="auto"/>
        <w:rPr>
          <w:i/>
          <w:iCs/>
        </w:rPr>
      </w:pPr>
      <w:r w:rsidRPr="006A31D1">
        <w:t>Figure S</w:t>
      </w:r>
      <w:r w:rsidR="00D24301">
        <w:t>1</w:t>
      </w:r>
      <w:r w:rsidRPr="006A31D1">
        <w:t xml:space="preserve">. Decision tree showing the eligibility criteria used to assess full-text articles. </w:t>
      </w:r>
    </w:p>
    <w:p w14:paraId="1BBBCC8A" w14:textId="0EA28016" w:rsidR="0034710F" w:rsidRPr="006A31D1" w:rsidRDefault="0034710F" w:rsidP="002E6073">
      <w:pPr>
        <w:jc w:val="center"/>
      </w:pPr>
    </w:p>
    <w:p w14:paraId="0B187714" w14:textId="77777777" w:rsidR="0034710F" w:rsidRPr="006A31D1" w:rsidRDefault="0034710F" w:rsidP="002E6073">
      <w:pPr>
        <w:jc w:val="center"/>
      </w:pPr>
    </w:p>
    <w:p w14:paraId="54FA0791" w14:textId="77777777" w:rsidR="002E26CD" w:rsidRPr="006A31D1" w:rsidRDefault="002E26CD" w:rsidP="009E4571"/>
    <w:p w14:paraId="6674976D" w14:textId="5BDD545B" w:rsidR="002E26CD" w:rsidRPr="006A31D1" w:rsidRDefault="002E26CD" w:rsidP="009E4571">
      <w:pPr>
        <w:sectPr w:rsidR="002E26CD" w:rsidRPr="006A31D1" w:rsidSect="00BC0E93">
          <w:pgSz w:w="11900" w:h="16840"/>
          <w:pgMar w:top="1440" w:right="1440" w:bottom="1440" w:left="1440" w:header="708" w:footer="708" w:gutter="0"/>
          <w:cols w:space="708"/>
          <w:docGrid w:linePitch="360"/>
        </w:sectPr>
      </w:pPr>
    </w:p>
    <w:p w14:paraId="031CAB9E" w14:textId="77777777" w:rsidR="0034710F" w:rsidRPr="006A31D1" w:rsidRDefault="0034710F" w:rsidP="0034710F">
      <w:pPr>
        <w:jc w:val="center"/>
      </w:pPr>
      <w:r w:rsidRPr="006A31D1">
        <w:rPr>
          <w:noProof/>
        </w:rPr>
        <w:lastRenderedPageBreak/>
        <w:drawing>
          <wp:inline distT="0" distB="0" distL="0" distR="0" wp14:anchorId="03F447DF" wp14:editId="4D75DDB9">
            <wp:extent cx="5727700" cy="2744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2744549"/>
                    </a:xfrm>
                    <a:prstGeom prst="rect">
                      <a:avLst/>
                    </a:prstGeom>
                  </pic:spPr>
                </pic:pic>
              </a:graphicData>
            </a:graphic>
          </wp:inline>
        </w:drawing>
      </w:r>
    </w:p>
    <w:p w14:paraId="7DF08F9B" w14:textId="3FDF0E30" w:rsidR="0034710F" w:rsidRPr="006A31D1" w:rsidRDefault="0034710F" w:rsidP="0034710F">
      <w:r w:rsidRPr="006A31D1">
        <w:t>Figure S</w:t>
      </w:r>
      <w:r w:rsidR="00D24301">
        <w:t>2</w:t>
      </w:r>
      <w:r w:rsidRPr="006A31D1">
        <w:t xml:space="preserve">. PRISMA </w:t>
      </w:r>
      <w:r w:rsidR="0049352B">
        <w:t>flowchart</w:t>
      </w:r>
      <w:r w:rsidR="0049352B" w:rsidRPr="006A31D1">
        <w:t xml:space="preserve"> </w:t>
      </w:r>
      <w:r w:rsidRPr="006A31D1">
        <w:t>illustrating the systematic literature search and record screening process.</w:t>
      </w:r>
    </w:p>
    <w:p w14:paraId="10C22AE5" w14:textId="77777777" w:rsidR="0034710F" w:rsidRPr="006A31D1" w:rsidRDefault="0034710F" w:rsidP="0034710F"/>
    <w:p w14:paraId="6190E3CF" w14:textId="77777777" w:rsidR="009E4571" w:rsidRPr="006A31D1" w:rsidRDefault="009E4571" w:rsidP="009E4571">
      <w:pPr>
        <w:rPr>
          <w:i/>
          <w:iCs/>
        </w:rPr>
      </w:pPr>
    </w:p>
    <w:p w14:paraId="17943940" w14:textId="56F69735" w:rsidR="009E4571" w:rsidRPr="006A31D1" w:rsidRDefault="009E4571" w:rsidP="009E4571">
      <w:pPr>
        <w:rPr>
          <w:i/>
          <w:iCs/>
        </w:rPr>
        <w:sectPr w:rsidR="009E4571" w:rsidRPr="006A31D1" w:rsidSect="00BC0E93">
          <w:pgSz w:w="11900" w:h="16840"/>
          <w:pgMar w:top="1440" w:right="1440" w:bottom="1440" w:left="1440" w:header="708" w:footer="708" w:gutter="0"/>
          <w:cols w:space="708"/>
          <w:docGrid w:linePitch="360"/>
        </w:sectPr>
      </w:pPr>
    </w:p>
    <w:p w14:paraId="058AD163" w14:textId="5DBBAC01" w:rsidR="009D6E34" w:rsidRDefault="000A6B53" w:rsidP="00D11719">
      <w:pPr>
        <w:pStyle w:val="BodyText"/>
        <w:rPr>
          <w:rFonts w:ascii="Times New Roman" w:hAnsi="Times New Roman" w:cs="Times New Roman"/>
        </w:rPr>
      </w:pPr>
      <w:r>
        <w:rPr>
          <w:noProof/>
        </w:rPr>
        <w:lastRenderedPageBreak/>
        <w:drawing>
          <wp:inline distT="0" distB="0" distL="0" distR="0" wp14:anchorId="45795337" wp14:editId="44E3EAB9">
            <wp:extent cx="5727700" cy="358164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Figures/FigureS4.pdf"/>
                    <pic:cNvPicPr>
                      <a:picLocks noChangeAspect="1" noChangeArrowheads="1"/>
                    </pic:cNvPicPr>
                  </pic:nvPicPr>
                  <pic:blipFill>
                    <a:blip r:embed="rId8"/>
                    <a:stretch>
                      <a:fillRect/>
                    </a:stretch>
                  </pic:blipFill>
                  <pic:spPr bwMode="auto">
                    <a:xfrm>
                      <a:off x="0" y="0"/>
                      <a:ext cx="5727700" cy="3581648"/>
                    </a:xfrm>
                    <a:prstGeom prst="rect">
                      <a:avLst/>
                    </a:prstGeom>
                    <a:noFill/>
                    <a:ln w="9525">
                      <a:noFill/>
                      <a:headEnd/>
                      <a:tailEnd/>
                    </a:ln>
                  </pic:spPr>
                </pic:pic>
              </a:graphicData>
            </a:graphic>
          </wp:inline>
        </w:drawing>
      </w:r>
    </w:p>
    <w:p w14:paraId="0B594EC5" w14:textId="326ABC18" w:rsidR="00813D6C" w:rsidRDefault="00D11719" w:rsidP="00D11719">
      <w:pPr>
        <w:pStyle w:val="BodyText"/>
        <w:rPr>
          <w:rFonts w:ascii="Times New Roman" w:hAnsi="Times New Roman" w:cs="Times New Roman"/>
        </w:rPr>
      </w:pPr>
      <w:r w:rsidRPr="006A31D1">
        <w:rPr>
          <w:rFonts w:ascii="Times New Roman" w:hAnsi="Times New Roman" w:cs="Times New Roman"/>
        </w:rPr>
        <w:t xml:space="preserve"> Figure S</w:t>
      </w:r>
      <w:r w:rsidR="00D24301">
        <w:rPr>
          <w:rFonts w:ascii="Times New Roman" w:hAnsi="Times New Roman" w:cs="Times New Roman"/>
        </w:rPr>
        <w:t>3</w:t>
      </w:r>
      <w:r w:rsidRPr="006A31D1">
        <w:rPr>
          <w:rFonts w:ascii="Times New Roman" w:hAnsi="Times New Roman" w:cs="Times New Roman"/>
        </w:rPr>
        <w:t>. Funnel plot of the meta-analytic residuals against precision (1/SE)</w:t>
      </w:r>
      <w:r w:rsidR="006B7186" w:rsidRPr="006A31D1">
        <w:rPr>
          <w:rFonts w:ascii="Times New Roman" w:hAnsi="Times New Roman" w:cs="Times New Roman"/>
        </w:rPr>
        <w:t xml:space="preserve"> to test for publication bias</w:t>
      </w:r>
      <w:r w:rsidRPr="006A31D1">
        <w:rPr>
          <w:rFonts w:ascii="Times New Roman" w:hAnsi="Times New Roman" w:cs="Times New Roman"/>
        </w:rPr>
        <w:t xml:space="preserve">. Each point represents a pair-wise temperature comparison. </w:t>
      </w:r>
      <w:r w:rsidR="00274226" w:rsidRPr="006A31D1">
        <w:rPr>
          <w:rFonts w:ascii="Times New Roman" w:hAnsi="Times New Roman" w:cs="Times New Roman"/>
        </w:rPr>
        <w:t>T</w:t>
      </w:r>
      <w:r w:rsidRPr="006A31D1">
        <w:rPr>
          <w:rFonts w:ascii="Times New Roman" w:hAnsi="Times New Roman" w:cs="Times New Roman"/>
        </w:rPr>
        <w:t>here is no detectable asymmetry across our samples.</w:t>
      </w:r>
    </w:p>
    <w:p w14:paraId="3B2F1CEF" w14:textId="77777777" w:rsidR="00813D6C" w:rsidRDefault="00813D6C" w:rsidP="00D11719">
      <w:pPr>
        <w:pStyle w:val="BodyText"/>
        <w:rPr>
          <w:rFonts w:ascii="Times New Roman" w:hAnsi="Times New Roman" w:cs="Times New Roman"/>
        </w:rPr>
      </w:pPr>
    </w:p>
    <w:p w14:paraId="7934A850" w14:textId="74B76874" w:rsidR="00813D6C" w:rsidRDefault="00813D6C" w:rsidP="00D11719">
      <w:pPr>
        <w:pStyle w:val="BodyText"/>
        <w:rPr>
          <w:rFonts w:ascii="Times New Roman" w:hAnsi="Times New Roman" w:cs="Times New Roman"/>
        </w:rPr>
        <w:sectPr w:rsidR="00813D6C" w:rsidSect="00CB03D3">
          <w:pgSz w:w="11900" w:h="16840"/>
          <w:pgMar w:top="1440" w:right="1440" w:bottom="1440" w:left="1440" w:header="708" w:footer="708" w:gutter="0"/>
          <w:cols w:space="708"/>
          <w:docGrid w:linePitch="360"/>
        </w:sectPr>
      </w:pPr>
    </w:p>
    <w:p w14:paraId="1189676F" w14:textId="79CF28B8" w:rsidR="00C659C6" w:rsidRDefault="00813D6C" w:rsidP="00D11719">
      <w:pPr>
        <w:pStyle w:val="BodyText"/>
        <w:rPr>
          <w:rFonts w:ascii="Times New Roman" w:hAnsi="Times New Roman" w:cs="Times New Roman"/>
          <w:b/>
          <w:bCs/>
        </w:rPr>
      </w:pPr>
      <w:r w:rsidRPr="00110253">
        <w:rPr>
          <w:rFonts w:ascii="Times New Roman" w:hAnsi="Times New Roman" w:cs="Times New Roman"/>
          <w:b/>
          <w:bCs/>
        </w:rPr>
        <w:lastRenderedPageBreak/>
        <w:t>Literature Cite</w:t>
      </w:r>
      <w:r w:rsidR="00C659C6">
        <w:rPr>
          <w:rFonts w:ascii="Times New Roman" w:hAnsi="Times New Roman" w:cs="Times New Roman"/>
          <w:b/>
          <w:bCs/>
        </w:rPr>
        <w:t>d</w:t>
      </w:r>
    </w:p>
    <w:p w14:paraId="4CB6A574" w14:textId="342186C6" w:rsidR="00C659C6" w:rsidRPr="00D9660A" w:rsidDel="00C659C6" w:rsidRDefault="00C659C6" w:rsidP="00C659C6">
      <w:pPr>
        <w:pStyle w:val="ListParagraph"/>
        <w:numPr>
          <w:ilvl w:val="0"/>
          <w:numId w:val="4"/>
        </w:numPr>
        <w:autoSpaceDE w:val="0"/>
        <w:autoSpaceDN w:val="0"/>
        <w:rPr>
          <w:del w:id="138" w:author="Kris.Wild" w:date="2023-03-06T16:12:00Z"/>
          <w:rFonts w:ascii="Times New Roman" w:hAnsi="Times New Roman" w:cs="Times New Roman"/>
          <w:rPrChange w:id="139" w:author="Kris.Wild" w:date="2023-03-06T16:27:00Z">
            <w:rPr>
              <w:del w:id="140" w:author="Kris.Wild" w:date="2023-03-06T16:12:00Z"/>
              <w:rFonts w:ascii="Arial" w:hAnsi="Arial" w:cs="Arial"/>
              <w:color w:val="222222"/>
              <w:sz w:val="20"/>
              <w:szCs w:val="20"/>
              <w:shd w:val="clear" w:color="auto" w:fill="FFFFFF"/>
            </w:rPr>
          </w:rPrChange>
        </w:rPr>
      </w:pPr>
      <w:ins w:id="141" w:author="Kris.Wild" w:date="2023-03-06T16:12:00Z">
        <w:r w:rsidRPr="00D9660A">
          <w:rPr>
            <w:rFonts w:ascii="Times New Roman" w:hAnsi="Times New Roman" w:cs="Times New Roman"/>
            <w:color w:val="222222"/>
            <w:shd w:val="clear" w:color="auto" w:fill="FFFFFF"/>
            <w:rPrChange w:id="142" w:author="Kris.Wild" w:date="2023-03-06T16:27:00Z">
              <w:rPr>
                <w:rFonts w:ascii="Arial" w:hAnsi="Arial" w:cs="Arial"/>
                <w:color w:val="222222"/>
                <w:sz w:val="20"/>
                <w:szCs w:val="20"/>
                <w:shd w:val="clear" w:color="auto" w:fill="FFFFFF"/>
              </w:rPr>
            </w:rPrChange>
          </w:rPr>
          <w:t xml:space="preserve">Bates, D., </w:t>
        </w:r>
        <w:proofErr w:type="spellStart"/>
        <w:r w:rsidRPr="00D9660A">
          <w:rPr>
            <w:rFonts w:ascii="Times New Roman" w:hAnsi="Times New Roman" w:cs="Times New Roman"/>
            <w:color w:val="222222"/>
            <w:shd w:val="clear" w:color="auto" w:fill="FFFFFF"/>
            <w:rPrChange w:id="143" w:author="Kris.Wild" w:date="2023-03-06T16:27:00Z">
              <w:rPr>
                <w:rFonts w:ascii="Arial" w:hAnsi="Arial" w:cs="Arial"/>
                <w:color w:val="222222"/>
                <w:sz w:val="20"/>
                <w:szCs w:val="20"/>
                <w:shd w:val="clear" w:color="auto" w:fill="FFFFFF"/>
              </w:rPr>
            </w:rPrChange>
          </w:rPr>
          <w:t>Mächler</w:t>
        </w:r>
        <w:proofErr w:type="spellEnd"/>
        <w:r w:rsidRPr="00D9660A">
          <w:rPr>
            <w:rFonts w:ascii="Times New Roman" w:hAnsi="Times New Roman" w:cs="Times New Roman"/>
            <w:color w:val="222222"/>
            <w:shd w:val="clear" w:color="auto" w:fill="FFFFFF"/>
            <w:rPrChange w:id="144" w:author="Kris.Wild" w:date="2023-03-06T16:27:00Z">
              <w:rPr>
                <w:rFonts w:ascii="Arial" w:hAnsi="Arial" w:cs="Arial"/>
                <w:color w:val="222222"/>
                <w:sz w:val="20"/>
                <w:szCs w:val="20"/>
                <w:shd w:val="clear" w:color="auto" w:fill="FFFFFF"/>
              </w:rPr>
            </w:rPrChange>
          </w:rPr>
          <w:t xml:space="preserve">, M., </w:t>
        </w:r>
        <w:proofErr w:type="spellStart"/>
        <w:r w:rsidRPr="00D9660A">
          <w:rPr>
            <w:rFonts w:ascii="Times New Roman" w:hAnsi="Times New Roman" w:cs="Times New Roman"/>
            <w:color w:val="222222"/>
            <w:shd w:val="clear" w:color="auto" w:fill="FFFFFF"/>
            <w:rPrChange w:id="145" w:author="Kris.Wild" w:date="2023-03-06T16:27:00Z">
              <w:rPr>
                <w:rFonts w:ascii="Arial" w:hAnsi="Arial" w:cs="Arial"/>
                <w:color w:val="222222"/>
                <w:sz w:val="20"/>
                <w:szCs w:val="20"/>
                <w:shd w:val="clear" w:color="auto" w:fill="FFFFFF"/>
              </w:rPr>
            </w:rPrChange>
          </w:rPr>
          <w:t>Bolker</w:t>
        </w:r>
        <w:proofErr w:type="spellEnd"/>
        <w:r w:rsidRPr="00D9660A">
          <w:rPr>
            <w:rFonts w:ascii="Times New Roman" w:hAnsi="Times New Roman" w:cs="Times New Roman"/>
            <w:color w:val="222222"/>
            <w:shd w:val="clear" w:color="auto" w:fill="FFFFFF"/>
            <w:rPrChange w:id="146" w:author="Kris.Wild" w:date="2023-03-06T16:27:00Z">
              <w:rPr>
                <w:rFonts w:ascii="Arial" w:hAnsi="Arial" w:cs="Arial"/>
                <w:color w:val="222222"/>
                <w:sz w:val="20"/>
                <w:szCs w:val="20"/>
                <w:shd w:val="clear" w:color="auto" w:fill="FFFFFF"/>
              </w:rPr>
            </w:rPrChange>
          </w:rPr>
          <w:t>, B., &amp; Walker, S. Fitting linear mixed-effects models using lme4. </w:t>
        </w:r>
        <w:proofErr w:type="spellStart"/>
        <w:r w:rsidRPr="00D9660A">
          <w:rPr>
            <w:rFonts w:ascii="Times New Roman" w:hAnsi="Times New Roman" w:cs="Times New Roman"/>
            <w:i/>
            <w:iCs/>
            <w:color w:val="222222"/>
            <w:shd w:val="clear" w:color="auto" w:fill="FFFFFF"/>
            <w:rPrChange w:id="147" w:author="Kris.Wild" w:date="2023-03-06T16:27:00Z">
              <w:rPr>
                <w:rFonts w:ascii="Arial" w:hAnsi="Arial" w:cs="Arial"/>
                <w:i/>
                <w:iCs/>
                <w:color w:val="222222"/>
                <w:sz w:val="20"/>
                <w:szCs w:val="20"/>
                <w:shd w:val="clear" w:color="auto" w:fill="FFFFFF"/>
              </w:rPr>
            </w:rPrChange>
          </w:rPr>
          <w:t>arXiv</w:t>
        </w:r>
        <w:proofErr w:type="spellEnd"/>
        <w:r w:rsidRPr="00D9660A">
          <w:rPr>
            <w:rFonts w:ascii="Times New Roman" w:hAnsi="Times New Roman" w:cs="Times New Roman"/>
            <w:i/>
            <w:iCs/>
            <w:color w:val="222222"/>
            <w:shd w:val="clear" w:color="auto" w:fill="FFFFFF"/>
            <w:rPrChange w:id="148" w:author="Kris.Wild" w:date="2023-03-06T16:27:00Z">
              <w:rPr>
                <w:rFonts w:ascii="Arial" w:hAnsi="Arial" w:cs="Arial"/>
                <w:i/>
                <w:iCs/>
                <w:color w:val="222222"/>
                <w:sz w:val="20"/>
                <w:szCs w:val="20"/>
                <w:shd w:val="clear" w:color="auto" w:fill="FFFFFF"/>
              </w:rPr>
            </w:rPrChange>
          </w:rPr>
          <w:t xml:space="preserve"> preprint arXiv:1406.5823</w:t>
        </w:r>
        <w:r w:rsidRPr="00D9660A">
          <w:rPr>
            <w:rFonts w:ascii="Times New Roman" w:hAnsi="Times New Roman" w:cs="Times New Roman"/>
            <w:color w:val="222222"/>
            <w:shd w:val="clear" w:color="auto" w:fill="FFFFFF"/>
            <w:rPrChange w:id="149" w:author="Kris.Wild" w:date="2023-03-06T16:27:00Z">
              <w:rPr>
                <w:rFonts w:ascii="Arial" w:hAnsi="Arial" w:cs="Arial"/>
                <w:color w:val="222222"/>
                <w:sz w:val="20"/>
                <w:szCs w:val="20"/>
                <w:shd w:val="clear" w:color="auto" w:fill="FFFFFF"/>
              </w:rPr>
            </w:rPrChange>
          </w:rPr>
          <w:t>.</w:t>
        </w:r>
      </w:ins>
      <w:ins w:id="150" w:author="Kris.Wild" w:date="2023-03-06T16:13:00Z">
        <w:r w:rsidRPr="00D9660A">
          <w:rPr>
            <w:rFonts w:ascii="Times New Roman" w:hAnsi="Times New Roman" w:cs="Times New Roman"/>
            <w:color w:val="222222"/>
            <w:shd w:val="clear" w:color="auto" w:fill="FFFFFF"/>
            <w:rPrChange w:id="151" w:author="Kris.Wild" w:date="2023-03-06T16:27:00Z">
              <w:rPr>
                <w:rFonts w:ascii="Arial" w:hAnsi="Arial" w:cs="Arial"/>
                <w:color w:val="222222"/>
                <w:sz w:val="20"/>
                <w:szCs w:val="20"/>
                <w:shd w:val="clear" w:color="auto" w:fill="FFFFFF"/>
              </w:rPr>
            </w:rPrChange>
          </w:rPr>
          <w:t xml:space="preserve"> 2014.</w:t>
        </w:r>
      </w:ins>
      <w:del w:id="152" w:author="Kris.Wild" w:date="2023-03-06T16:12:00Z">
        <w:r w:rsidRPr="00D9660A" w:rsidDel="00C659C6">
          <w:rPr>
            <w:rFonts w:ascii="Times New Roman" w:hAnsi="Times New Roman" w:cs="Times New Roman"/>
            <w:rPrChange w:id="153" w:author="Kris.Wild" w:date="2023-03-06T16:27:00Z">
              <w:rPr/>
            </w:rPrChange>
          </w:rPr>
          <w:delText>Bates D, Mächler M, Bolker B, Walker S. Fitting linear mixed-effects models using lme4. 2014 Jun 23; Available from: http://arxiv.org/abs/1406.5823</w:delText>
        </w:r>
      </w:del>
    </w:p>
    <w:p w14:paraId="2B9654BF" w14:textId="77777777" w:rsidR="00C659C6" w:rsidRPr="00D9660A" w:rsidRDefault="00C659C6" w:rsidP="00C659C6">
      <w:pPr>
        <w:pStyle w:val="ListParagraph"/>
        <w:numPr>
          <w:ilvl w:val="0"/>
          <w:numId w:val="4"/>
        </w:numPr>
        <w:autoSpaceDE w:val="0"/>
        <w:autoSpaceDN w:val="0"/>
        <w:rPr>
          <w:ins w:id="154" w:author="Kris.Wild" w:date="2023-03-06T16:12:00Z"/>
          <w:rFonts w:ascii="Times New Roman" w:hAnsi="Times New Roman" w:cs="Times New Roman"/>
          <w:rPrChange w:id="155" w:author="Kris.Wild" w:date="2023-03-06T16:27:00Z">
            <w:rPr>
              <w:ins w:id="156" w:author="Kris.Wild" w:date="2023-03-06T16:12:00Z"/>
            </w:rPr>
          </w:rPrChange>
        </w:rPr>
      </w:pPr>
    </w:p>
    <w:p w14:paraId="15F64389" w14:textId="219B5920" w:rsidR="00C659C6" w:rsidRPr="00D9660A" w:rsidRDefault="00C659C6" w:rsidP="00C659C6">
      <w:pPr>
        <w:pStyle w:val="ListParagraph"/>
        <w:numPr>
          <w:ilvl w:val="0"/>
          <w:numId w:val="4"/>
        </w:numPr>
        <w:autoSpaceDE w:val="0"/>
        <w:autoSpaceDN w:val="0"/>
        <w:rPr>
          <w:rFonts w:ascii="Times New Roman" w:hAnsi="Times New Roman" w:cs="Times New Roman"/>
          <w:rPrChange w:id="157" w:author="Kris.Wild" w:date="2023-03-06T16:27:00Z">
            <w:rPr/>
          </w:rPrChange>
        </w:rPr>
      </w:pPr>
      <w:proofErr w:type="spellStart"/>
      <w:r w:rsidRPr="00D9660A">
        <w:rPr>
          <w:rFonts w:ascii="Times New Roman" w:hAnsi="Times New Roman" w:cs="Times New Roman"/>
          <w:rPrChange w:id="158" w:author="Kris.Wild" w:date="2023-03-06T16:27:00Z">
            <w:rPr/>
          </w:rPrChange>
        </w:rPr>
        <w:t>Lüdecke</w:t>
      </w:r>
      <w:proofErr w:type="spellEnd"/>
      <w:r w:rsidRPr="00D9660A">
        <w:rPr>
          <w:rFonts w:ascii="Times New Roman" w:hAnsi="Times New Roman" w:cs="Times New Roman"/>
          <w:rPrChange w:id="159" w:author="Kris.Wild" w:date="2023-03-06T16:27:00Z">
            <w:rPr/>
          </w:rPrChange>
        </w:rPr>
        <w:t xml:space="preserve"> D, Ben-</w:t>
      </w:r>
      <w:proofErr w:type="spellStart"/>
      <w:r w:rsidRPr="00D9660A">
        <w:rPr>
          <w:rFonts w:ascii="Times New Roman" w:hAnsi="Times New Roman" w:cs="Times New Roman"/>
          <w:rPrChange w:id="160" w:author="Kris.Wild" w:date="2023-03-06T16:27:00Z">
            <w:rPr/>
          </w:rPrChange>
        </w:rPr>
        <w:t>Shachar</w:t>
      </w:r>
      <w:proofErr w:type="spellEnd"/>
      <w:r w:rsidRPr="00D9660A">
        <w:rPr>
          <w:rFonts w:ascii="Times New Roman" w:hAnsi="Times New Roman" w:cs="Times New Roman"/>
          <w:rPrChange w:id="161" w:author="Kris.Wild" w:date="2023-03-06T16:27:00Z">
            <w:rPr/>
          </w:rPrChange>
        </w:rPr>
        <w:t xml:space="preserve"> M, Patil I, Waggoner P, Makowski D. Performance: An </w:t>
      </w:r>
      <w:del w:id="162" w:author="Kris.Wild" w:date="2023-03-06T17:15:00Z">
        <w:r w:rsidRPr="00D9660A" w:rsidDel="009E33C0">
          <w:rPr>
            <w:rFonts w:ascii="Times New Roman" w:hAnsi="Times New Roman" w:cs="Times New Roman"/>
            <w:rPrChange w:id="163" w:author="Kris.Wild" w:date="2023-03-06T16:27:00Z">
              <w:rPr/>
            </w:rPrChange>
          </w:rPr>
          <w:delText xml:space="preserve">R </w:delText>
        </w:r>
      </w:del>
      <w:ins w:id="164" w:author="Kris.Wild" w:date="2023-03-06T17:15:00Z">
        <w:r w:rsidR="009E33C0">
          <w:rPr>
            <w:rFonts w:ascii="Times New Roman" w:hAnsi="Times New Roman" w:cs="Times New Roman"/>
          </w:rPr>
          <w:t>r</w:t>
        </w:r>
        <w:r w:rsidR="009E33C0" w:rsidRPr="00D9660A">
          <w:rPr>
            <w:rFonts w:ascii="Times New Roman" w:hAnsi="Times New Roman" w:cs="Times New Roman"/>
            <w:rPrChange w:id="165" w:author="Kris.Wild" w:date="2023-03-06T16:27:00Z">
              <w:rPr/>
            </w:rPrChange>
          </w:rPr>
          <w:t xml:space="preserve"> </w:t>
        </w:r>
      </w:ins>
      <w:r w:rsidRPr="00D9660A">
        <w:rPr>
          <w:rFonts w:ascii="Times New Roman" w:hAnsi="Times New Roman" w:cs="Times New Roman"/>
          <w:rPrChange w:id="166" w:author="Kris.Wild" w:date="2023-03-06T16:27:00Z">
            <w:rPr/>
          </w:rPrChange>
        </w:rPr>
        <w:t>package for assessment, comparison and testing of statistical models. J</w:t>
      </w:r>
      <w:ins w:id="167" w:author="Kris.Wild" w:date="2023-03-06T16:15:00Z">
        <w:r w:rsidR="00D44A4A" w:rsidRPr="00D9660A">
          <w:rPr>
            <w:rFonts w:ascii="Times New Roman" w:hAnsi="Times New Roman" w:cs="Times New Roman"/>
            <w:rPrChange w:id="168" w:author="Kris.Wild" w:date="2023-03-06T16:27:00Z">
              <w:rPr/>
            </w:rPrChange>
          </w:rPr>
          <w:t>ournal</w:t>
        </w:r>
      </w:ins>
      <w:r w:rsidRPr="00D9660A">
        <w:rPr>
          <w:rFonts w:ascii="Times New Roman" w:hAnsi="Times New Roman" w:cs="Times New Roman"/>
          <w:rPrChange w:id="169" w:author="Kris.Wild" w:date="2023-03-06T16:27:00Z">
            <w:rPr/>
          </w:rPrChange>
        </w:rPr>
        <w:t xml:space="preserve"> Open Source </w:t>
      </w:r>
      <w:del w:id="170" w:author="Kris.Wild" w:date="2023-03-06T16:15:00Z">
        <w:r w:rsidRPr="00D9660A" w:rsidDel="00D44A4A">
          <w:rPr>
            <w:rFonts w:ascii="Times New Roman" w:hAnsi="Times New Roman" w:cs="Times New Roman"/>
            <w:rPrChange w:id="171" w:author="Kris.Wild" w:date="2023-03-06T16:27:00Z">
              <w:rPr/>
            </w:rPrChange>
          </w:rPr>
          <w:delText>Softw</w:delText>
        </w:r>
      </w:del>
      <w:ins w:id="172" w:author="Kris.Wild" w:date="2023-03-06T16:15:00Z">
        <w:r w:rsidR="00D44A4A" w:rsidRPr="00D9660A">
          <w:rPr>
            <w:rFonts w:ascii="Times New Roman" w:hAnsi="Times New Roman" w:cs="Times New Roman"/>
            <w:rPrChange w:id="173" w:author="Kris.Wild" w:date="2023-03-06T16:27:00Z">
              <w:rPr/>
            </w:rPrChange>
          </w:rPr>
          <w:t>Software</w:t>
        </w:r>
      </w:ins>
      <w:r w:rsidRPr="00D9660A">
        <w:rPr>
          <w:rFonts w:ascii="Times New Roman" w:hAnsi="Times New Roman" w:cs="Times New Roman"/>
          <w:rPrChange w:id="174" w:author="Kris.Wild" w:date="2023-03-06T16:27:00Z">
            <w:rPr/>
          </w:rPrChange>
        </w:rPr>
        <w:t>. 2021</w:t>
      </w:r>
      <w:ins w:id="175" w:author="Kris.Wild" w:date="2023-03-06T16:14:00Z">
        <w:r w:rsidRPr="00D9660A">
          <w:rPr>
            <w:rFonts w:ascii="Times New Roman" w:hAnsi="Times New Roman" w:cs="Times New Roman"/>
            <w:rPrChange w:id="176" w:author="Kris.Wild" w:date="2023-03-06T16:27:00Z">
              <w:rPr/>
            </w:rPrChange>
          </w:rPr>
          <w:t xml:space="preserve">; </w:t>
        </w:r>
      </w:ins>
      <w:del w:id="177" w:author="Kris.Wild" w:date="2023-03-06T16:14:00Z">
        <w:r w:rsidRPr="00D9660A" w:rsidDel="00C659C6">
          <w:rPr>
            <w:rFonts w:ascii="Times New Roman" w:hAnsi="Times New Roman" w:cs="Times New Roman"/>
            <w:rPrChange w:id="178" w:author="Kris.Wild" w:date="2023-03-06T16:27:00Z">
              <w:rPr/>
            </w:rPrChange>
          </w:rPr>
          <w:delText xml:space="preserve"> Apr 21;</w:delText>
        </w:r>
      </w:del>
      <w:r w:rsidRPr="00D9660A">
        <w:rPr>
          <w:rFonts w:ascii="Times New Roman" w:hAnsi="Times New Roman" w:cs="Times New Roman"/>
          <w:rPrChange w:id="179" w:author="Kris.Wild" w:date="2023-03-06T16:27:00Z">
            <w:rPr/>
          </w:rPrChange>
        </w:rPr>
        <w:t xml:space="preserve">6(60):3139. </w:t>
      </w:r>
    </w:p>
    <w:p w14:paraId="2389A3EE" w14:textId="77777777" w:rsidR="00C659C6" w:rsidRPr="00D9660A" w:rsidRDefault="00C659C6" w:rsidP="00C659C6">
      <w:pPr>
        <w:pStyle w:val="ListParagraph"/>
        <w:numPr>
          <w:ilvl w:val="0"/>
          <w:numId w:val="4"/>
        </w:numPr>
        <w:autoSpaceDE w:val="0"/>
        <w:autoSpaceDN w:val="0"/>
        <w:rPr>
          <w:rFonts w:ascii="Times New Roman" w:hAnsi="Times New Roman" w:cs="Times New Roman"/>
          <w:rPrChange w:id="180" w:author="Kris.Wild" w:date="2023-03-06T16:27:00Z">
            <w:rPr/>
          </w:rPrChange>
        </w:rPr>
      </w:pPr>
      <w:proofErr w:type="spellStart"/>
      <w:r w:rsidRPr="00D9660A">
        <w:rPr>
          <w:rFonts w:ascii="Times New Roman" w:hAnsi="Times New Roman" w:cs="Times New Roman"/>
          <w:rPrChange w:id="181" w:author="Kris.Wild" w:date="2023-03-06T16:27:00Z">
            <w:rPr/>
          </w:rPrChange>
        </w:rPr>
        <w:t>Leath</w:t>
      </w:r>
      <w:proofErr w:type="spellEnd"/>
      <w:r w:rsidRPr="00D9660A">
        <w:rPr>
          <w:rFonts w:ascii="Times New Roman" w:hAnsi="Times New Roman" w:cs="Times New Roman"/>
          <w:rPrChange w:id="182" w:author="Kris.Wild" w:date="2023-03-06T16:27:00Z">
            <w:rPr/>
          </w:rPrChange>
        </w:rPr>
        <w:t xml:space="preserve"> R. Population marginal means in the linear model: An alternative to least squares means. American Statistician. 2018;34(4):216–21. </w:t>
      </w:r>
    </w:p>
    <w:p w14:paraId="7262AE09" w14:textId="54611467" w:rsidR="00C659C6" w:rsidRPr="00D9660A" w:rsidRDefault="00C659C6" w:rsidP="00C659C6">
      <w:pPr>
        <w:pStyle w:val="ListParagraph"/>
        <w:numPr>
          <w:ilvl w:val="0"/>
          <w:numId w:val="4"/>
        </w:numPr>
        <w:autoSpaceDE w:val="0"/>
        <w:autoSpaceDN w:val="0"/>
        <w:rPr>
          <w:rFonts w:ascii="Times New Roman" w:hAnsi="Times New Roman" w:cs="Times New Roman"/>
          <w:rPrChange w:id="183" w:author="Kris.Wild" w:date="2023-03-06T16:27:00Z">
            <w:rPr/>
          </w:rPrChange>
        </w:rPr>
      </w:pPr>
      <w:proofErr w:type="spellStart"/>
      <w:r w:rsidRPr="00D9660A">
        <w:rPr>
          <w:rFonts w:ascii="Times New Roman" w:hAnsi="Times New Roman" w:cs="Times New Roman"/>
          <w:rPrChange w:id="184" w:author="Kris.Wild" w:date="2023-03-06T16:27:00Z">
            <w:rPr/>
          </w:rPrChange>
        </w:rPr>
        <w:t>Refsnider</w:t>
      </w:r>
      <w:proofErr w:type="spellEnd"/>
      <w:r w:rsidRPr="00D9660A">
        <w:rPr>
          <w:rFonts w:ascii="Times New Roman" w:hAnsi="Times New Roman" w:cs="Times New Roman"/>
          <w:rPrChange w:id="185" w:author="Kris.Wild" w:date="2023-03-06T16:27:00Z">
            <w:rPr/>
          </w:rPrChange>
        </w:rPr>
        <w:t xml:space="preserve"> JM, Clifton IT, Vazquez TK. Developmental plasticity of thermal ecology traits in reptiles: Trends, potential benefits, and research needs. </w:t>
      </w:r>
      <w:del w:id="186" w:author="Kris.Wild" w:date="2023-03-06T16:16:00Z">
        <w:r w:rsidRPr="00D9660A" w:rsidDel="00D44A4A">
          <w:rPr>
            <w:rFonts w:ascii="Times New Roman" w:hAnsi="Times New Roman" w:cs="Times New Roman"/>
            <w:rPrChange w:id="187" w:author="Kris.Wild" w:date="2023-03-06T16:27:00Z">
              <w:rPr/>
            </w:rPrChange>
          </w:rPr>
          <w:delText>J Therm Biol</w:delText>
        </w:r>
      </w:del>
      <w:ins w:id="188" w:author="Kris.Wild" w:date="2023-03-06T16:16:00Z">
        <w:r w:rsidR="00D44A4A" w:rsidRPr="00D9660A">
          <w:rPr>
            <w:rFonts w:ascii="Times New Roman" w:hAnsi="Times New Roman" w:cs="Times New Roman"/>
            <w:rPrChange w:id="189" w:author="Kris.Wild" w:date="2023-03-06T16:27:00Z">
              <w:rPr/>
            </w:rPrChange>
          </w:rPr>
          <w:t>Journal of Thermal Biology</w:t>
        </w:r>
      </w:ins>
      <w:r w:rsidRPr="00D9660A">
        <w:rPr>
          <w:rFonts w:ascii="Times New Roman" w:hAnsi="Times New Roman" w:cs="Times New Roman"/>
          <w:rPrChange w:id="190" w:author="Kris.Wild" w:date="2023-03-06T16:27:00Z">
            <w:rPr/>
          </w:rPrChange>
        </w:rPr>
        <w:t xml:space="preserve">. 2019;84:74–82. </w:t>
      </w:r>
    </w:p>
    <w:p w14:paraId="4EBB8189" w14:textId="58E759D4" w:rsidR="00C659C6" w:rsidRPr="00D9660A" w:rsidRDefault="00C659C6" w:rsidP="00C659C6">
      <w:pPr>
        <w:pStyle w:val="ListParagraph"/>
        <w:numPr>
          <w:ilvl w:val="0"/>
          <w:numId w:val="4"/>
        </w:numPr>
        <w:autoSpaceDE w:val="0"/>
        <w:autoSpaceDN w:val="0"/>
        <w:rPr>
          <w:rFonts w:ascii="Times New Roman" w:hAnsi="Times New Roman" w:cs="Times New Roman"/>
          <w:rPrChange w:id="191" w:author="Kris.Wild" w:date="2023-03-06T16:27:00Z">
            <w:rPr/>
          </w:rPrChange>
        </w:rPr>
      </w:pPr>
      <w:proofErr w:type="spellStart"/>
      <w:r w:rsidRPr="00D9660A">
        <w:rPr>
          <w:rFonts w:ascii="Times New Roman" w:hAnsi="Times New Roman" w:cs="Times New Roman"/>
          <w:rPrChange w:id="192" w:author="Kris.Wild" w:date="2023-03-06T16:27:00Z">
            <w:rPr/>
          </w:rPrChange>
        </w:rPr>
        <w:t>Ouzzani</w:t>
      </w:r>
      <w:proofErr w:type="spellEnd"/>
      <w:r w:rsidRPr="00D9660A">
        <w:rPr>
          <w:rFonts w:ascii="Times New Roman" w:hAnsi="Times New Roman" w:cs="Times New Roman"/>
          <w:rPrChange w:id="193" w:author="Kris.Wild" w:date="2023-03-06T16:27:00Z">
            <w:rPr/>
          </w:rPrChange>
        </w:rPr>
        <w:t xml:space="preserve"> M, </w:t>
      </w:r>
      <w:proofErr w:type="spellStart"/>
      <w:r w:rsidRPr="00D9660A">
        <w:rPr>
          <w:rFonts w:ascii="Times New Roman" w:hAnsi="Times New Roman" w:cs="Times New Roman"/>
          <w:rPrChange w:id="194" w:author="Kris.Wild" w:date="2023-03-06T16:27:00Z">
            <w:rPr/>
          </w:rPrChange>
        </w:rPr>
        <w:t>Hammady</w:t>
      </w:r>
      <w:proofErr w:type="spellEnd"/>
      <w:r w:rsidRPr="00D9660A">
        <w:rPr>
          <w:rFonts w:ascii="Times New Roman" w:hAnsi="Times New Roman" w:cs="Times New Roman"/>
          <w:rPrChange w:id="195" w:author="Kris.Wild" w:date="2023-03-06T16:27:00Z">
            <w:rPr/>
          </w:rPrChange>
        </w:rPr>
        <w:t xml:space="preserve"> H, </w:t>
      </w:r>
      <w:proofErr w:type="spellStart"/>
      <w:r w:rsidRPr="00D9660A">
        <w:rPr>
          <w:rFonts w:ascii="Times New Roman" w:hAnsi="Times New Roman" w:cs="Times New Roman"/>
          <w:rPrChange w:id="196" w:author="Kris.Wild" w:date="2023-03-06T16:27:00Z">
            <w:rPr/>
          </w:rPrChange>
        </w:rPr>
        <w:t>Fedorowicz</w:t>
      </w:r>
      <w:proofErr w:type="spellEnd"/>
      <w:r w:rsidRPr="00D9660A">
        <w:rPr>
          <w:rFonts w:ascii="Times New Roman" w:hAnsi="Times New Roman" w:cs="Times New Roman"/>
          <w:rPrChange w:id="197" w:author="Kris.Wild" w:date="2023-03-06T16:27:00Z">
            <w:rPr/>
          </w:rPrChange>
        </w:rPr>
        <w:t xml:space="preserve"> Z, </w:t>
      </w:r>
      <w:proofErr w:type="spellStart"/>
      <w:r w:rsidRPr="00D9660A">
        <w:rPr>
          <w:rFonts w:ascii="Times New Roman" w:hAnsi="Times New Roman" w:cs="Times New Roman"/>
          <w:rPrChange w:id="198" w:author="Kris.Wild" w:date="2023-03-06T16:27:00Z">
            <w:rPr/>
          </w:rPrChange>
        </w:rPr>
        <w:t>Elmagarmid</w:t>
      </w:r>
      <w:proofErr w:type="spellEnd"/>
      <w:r w:rsidRPr="00D9660A">
        <w:rPr>
          <w:rFonts w:ascii="Times New Roman" w:hAnsi="Times New Roman" w:cs="Times New Roman"/>
          <w:rPrChange w:id="199" w:author="Kris.Wild" w:date="2023-03-06T16:27:00Z">
            <w:rPr/>
          </w:rPrChange>
        </w:rPr>
        <w:t xml:space="preserve"> A. Rayyan-a </w:t>
      </w:r>
      <w:proofErr w:type="gramStart"/>
      <w:r w:rsidRPr="00D9660A">
        <w:rPr>
          <w:rFonts w:ascii="Times New Roman" w:hAnsi="Times New Roman" w:cs="Times New Roman"/>
          <w:rPrChange w:id="200" w:author="Kris.Wild" w:date="2023-03-06T16:27:00Z">
            <w:rPr/>
          </w:rPrChange>
        </w:rPr>
        <w:t>web</w:t>
      </w:r>
      <w:proofErr w:type="gramEnd"/>
      <w:r w:rsidRPr="00D9660A">
        <w:rPr>
          <w:rFonts w:ascii="Times New Roman" w:hAnsi="Times New Roman" w:cs="Times New Roman"/>
          <w:rPrChange w:id="201" w:author="Kris.Wild" w:date="2023-03-06T16:27:00Z">
            <w:rPr/>
          </w:rPrChange>
        </w:rPr>
        <w:t xml:space="preserve"> and mobile app for systematic reviews. </w:t>
      </w:r>
      <w:del w:id="202" w:author="Kris.Wild" w:date="2023-03-06T16:16:00Z">
        <w:r w:rsidRPr="00D9660A" w:rsidDel="00D44A4A">
          <w:rPr>
            <w:rFonts w:ascii="Times New Roman" w:hAnsi="Times New Roman" w:cs="Times New Roman"/>
            <w:rPrChange w:id="203" w:author="Kris.Wild" w:date="2023-03-06T16:27:00Z">
              <w:rPr/>
            </w:rPrChange>
          </w:rPr>
          <w:delText>Syst Rev.</w:delText>
        </w:r>
      </w:del>
      <w:ins w:id="204" w:author="Kris.Wild" w:date="2023-03-06T16:16:00Z">
        <w:r w:rsidR="00D44A4A" w:rsidRPr="00D9660A">
          <w:rPr>
            <w:rFonts w:ascii="Times New Roman" w:hAnsi="Times New Roman" w:cs="Times New Roman"/>
            <w:rPrChange w:id="205" w:author="Kris.Wild" w:date="2023-03-06T16:27:00Z">
              <w:rPr/>
            </w:rPrChange>
          </w:rPr>
          <w:t>Systematic Reviews.</w:t>
        </w:r>
      </w:ins>
      <w:r w:rsidRPr="00D9660A">
        <w:rPr>
          <w:rFonts w:ascii="Times New Roman" w:hAnsi="Times New Roman" w:cs="Times New Roman"/>
          <w:rPrChange w:id="206" w:author="Kris.Wild" w:date="2023-03-06T16:27:00Z">
            <w:rPr/>
          </w:rPrChange>
        </w:rPr>
        <w:t xml:space="preserve"> 2016</w:t>
      </w:r>
      <w:ins w:id="207" w:author="Kris.Wild" w:date="2023-03-06T16:16:00Z">
        <w:r w:rsidR="00D44A4A" w:rsidRPr="00D9660A">
          <w:rPr>
            <w:rFonts w:ascii="Times New Roman" w:hAnsi="Times New Roman" w:cs="Times New Roman"/>
            <w:rPrChange w:id="208" w:author="Kris.Wild" w:date="2023-03-06T16:27:00Z">
              <w:rPr/>
            </w:rPrChange>
          </w:rPr>
          <w:t xml:space="preserve">; </w:t>
        </w:r>
      </w:ins>
      <w:del w:id="209" w:author="Kris.Wild" w:date="2023-03-06T16:16:00Z">
        <w:r w:rsidRPr="00D9660A" w:rsidDel="00D44A4A">
          <w:rPr>
            <w:rFonts w:ascii="Times New Roman" w:hAnsi="Times New Roman" w:cs="Times New Roman"/>
            <w:rPrChange w:id="210" w:author="Kris.Wild" w:date="2023-03-06T16:27:00Z">
              <w:rPr/>
            </w:rPrChange>
          </w:rPr>
          <w:delText xml:space="preserve"> Dec </w:delText>
        </w:r>
      </w:del>
      <w:r w:rsidRPr="00D9660A">
        <w:rPr>
          <w:rFonts w:ascii="Times New Roman" w:hAnsi="Times New Roman" w:cs="Times New Roman"/>
          <w:rPrChange w:id="211" w:author="Kris.Wild" w:date="2023-03-06T16:27:00Z">
            <w:rPr/>
          </w:rPrChange>
        </w:rPr>
        <w:t xml:space="preserve">5;5(1). </w:t>
      </w:r>
    </w:p>
    <w:p w14:paraId="0A653EC3" w14:textId="2A13752B" w:rsidR="00C659C6" w:rsidRPr="00D9660A" w:rsidRDefault="00C659C6" w:rsidP="00C659C6">
      <w:pPr>
        <w:pStyle w:val="ListParagraph"/>
        <w:numPr>
          <w:ilvl w:val="0"/>
          <w:numId w:val="4"/>
        </w:numPr>
        <w:autoSpaceDE w:val="0"/>
        <w:autoSpaceDN w:val="0"/>
        <w:rPr>
          <w:rFonts w:ascii="Times New Roman" w:hAnsi="Times New Roman" w:cs="Times New Roman"/>
          <w:rPrChange w:id="212" w:author="Kris.Wild" w:date="2023-03-06T16:27:00Z">
            <w:rPr/>
          </w:rPrChange>
        </w:rPr>
      </w:pPr>
      <w:r w:rsidRPr="00D9660A">
        <w:rPr>
          <w:rFonts w:ascii="Times New Roman" w:hAnsi="Times New Roman" w:cs="Times New Roman"/>
          <w:rPrChange w:id="213" w:author="Kris.Wild" w:date="2023-03-06T16:27:00Z">
            <w:rPr/>
          </w:rPrChange>
        </w:rPr>
        <w:t xml:space="preserve">Pick JL, Nakagawa S, Noble DWA. Reproducible, </w:t>
      </w:r>
      <w:proofErr w:type="gramStart"/>
      <w:r w:rsidRPr="00D9660A">
        <w:rPr>
          <w:rFonts w:ascii="Times New Roman" w:hAnsi="Times New Roman" w:cs="Times New Roman"/>
          <w:rPrChange w:id="214" w:author="Kris.Wild" w:date="2023-03-06T16:27:00Z">
            <w:rPr/>
          </w:rPrChange>
        </w:rPr>
        <w:t>flexible</w:t>
      </w:r>
      <w:proofErr w:type="gramEnd"/>
      <w:r w:rsidRPr="00D9660A">
        <w:rPr>
          <w:rFonts w:ascii="Times New Roman" w:hAnsi="Times New Roman" w:cs="Times New Roman"/>
          <w:rPrChange w:id="215" w:author="Kris.Wild" w:date="2023-03-06T16:27:00Z">
            <w:rPr/>
          </w:rPrChange>
        </w:rPr>
        <w:t xml:space="preserve"> and high-throughput data extraction from primary literature: The </w:t>
      </w:r>
      <w:proofErr w:type="spellStart"/>
      <w:r w:rsidRPr="00D9660A">
        <w:rPr>
          <w:rFonts w:ascii="Times New Roman" w:hAnsi="Times New Roman" w:cs="Times New Roman"/>
          <w:rPrChange w:id="216" w:author="Kris.Wild" w:date="2023-03-06T16:27:00Z">
            <w:rPr/>
          </w:rPrChange>
        </w:rPr>
        <w:t>metaDigitise</w:t>
      </w:r>
      <w:proofErr w:type="spellEnd"/>
      <w:r w:rsidRPr="00D9660A">
        <w:rPr>
          <w:rFonts w:ascii="Times New Roman" w:hAnsi="Times New Roman" w:cs="Times New Roman"/>
          <w:rPrChange w:id="217" w:author="Kris.Wild" w:date="2023-03-06T16:27:00Z">
            <w:rPr/>
          </w:rPrChange>
        </w:rPr>
        <w:t xml:space="preserve"> r package. Methods Ecol</w:t>
      </w:r>
      <w:ins w:id="218" w:author="Kris.Wild" w:date="2023-03-06T16:17:00Z">
        <w:r w:rsidR="00D44A4A" w:rsidRPr="00D9660A">
          <w:rPr>
            <w:rFonts w:ascii="Times New Roman" w:hAnsi="Times New Roman" w:cs="Times New Roman"/>
            <w:rPrChange w:id="219" w:author="Kris.Wild" w:date="2023-03-06T16:27:00Z">
              <w:rPr/>
            </w:rPrChange>
          </w:rPr>
          <w:t>ogy</w:t>
        </w:r>
      </w:ins>
      <w:r w:rsidRPr="00D9660A">
        <w:rPr>
          <w:rFonts w:ascii="Times New Roman" w:hAnsi="Times New Roman" w:cs="Times New Roman"/>
          <w:rPrChange w:id="220" w:author="Kris.Wild" w:date="2023-03-06T16:27:00Z">
            <w:rPr/>
          </w:rPrChange>
        </w:rPr>
        <w:t xml:space="preserve"> </w:t>
      </w:r>
      <w:del w:id="221" w:author="Kris.Wild" w:date="2023-03-06T16:17:00Z">
        <w:r w:rsidRPr="00D9660A" w:rsidDel="00D44A4A">
          <w:rPr>
            <w:rFonts w:ascii="Times New Roman" w:hAnsi="Times New Roman" w:cs="Times New Roman"/>
            <w:rPrChange w:id="222" w:author="Kris.Wild" w:date="2023-03-06T16:27:00Z">
              <w:rPr/>
            </w:rPrChange>
          </w:rPr>
          <w:delText>Evol</w:delText>
        </w:r>
      </w:del>
      <w:ins w:id="223" w:author="Kris.Wild" w:date="2023-03-06T16:17:00Z">
        <w:r w:rsidR="00D44A4A" w:rsidRPr="00D9660A">
          <w:rPr>
            <w:rFonts w:ascii="Times New Roman" w:hAnsi="Times New Roman" w:cs="Times New Roman"/>
            <w:rPrChange w:id="224" w:author="Kris.Wild" w:date="2023-03-06T16:27:00Z">
              <w:rPr/>
            </w:rPrChange>
          </w:rPr>
          <w:t>Evolution</w:t>
        </w:r>
      </w:ins>
      <w:r w:rsidRPr="00D9660A">
        <w:rPr>
          <w:rFonts w:ascii="Times New Roman" w:hAnsi="Times New Roman" w:cs="Times New Roman"/>
          <w:rPrChange w:id="225" w:author="Kris.Wild" w:date="2023-03-06T16:27:00Z">
            <w:rPr/>
          </w:rPrChange>
        </w:rPr>
        <w:t>. 2019</w:t>
      </w:r>
      <w:del w:id="226" w:author="Kris.Wild" w:date="2023-03-06T16:17:00Z">
        <w:r w:rsidRPr="00D9660A" w:rsidDel="00D44A4A">
          <w:rPr>
            <w:rFonts w:ascii="Times New Roman" w:hAnsi="Times New Roman" w:cs="Times New Roman"/>
            <w:rPrChange w:id="227" w:author="Kris.Wild" w:date="2023-03-06T16:27:00Z">
              <w:rPr/>
            </w:rPrChange>
          </w:rPr>
          <w:delText xml:space="preserve"> Mar 1</w:delText>
        </w:r>
      </w:del>
      <w:r w:rsidRPr="00D9660A">
        <w:rPr>
          <w:rFonts w:ascii="Times New Roman" w:hAnsi="Times New Roman" w:cs="Times New Roman"/>
          <w:rPrChange w:id="228" w:author="Kris.Wild" w:date="2023-03-06T16:27:00Z">
            <w:rPr/>
          </w:rPrChange>
        </w:rPr>
        <w:t xml:space="preserve">;10(3):426–31. </w:t>
      </w:r>
    </w:p>
    <w:p w14:paraId="69257815" w14:textId="18855410" w:rsidR="00C659C6" w:rsidRPr="00D9660A" w:rsidRDefault="00C659C6" w:rsidP="00C659C6">
      <w:pPr>
        <w:pStyle w:val="ListParagraph"/>
        <w:numPr>
          <w:ilvl w:val="0"/>
          <w:numId w:val="4"/>
        </w:numPr>
        <w:autoSpaceDE w:val="0"/>
        <w:autoSpaceDN w:val="0"/>
        <w:rPr>
          <w:rFonts w:ascii="Times New Roman" w:hAnsi="Times New Roman" w:cs="Times New Roman"/>
          <w:rPrChange w:id="229" w:author="Kris.Wild" w:date="2023-03-06T16:27:00Z">
            <w:rPr/>
          </w:rPrChange>
        </w:rPr>
      </w:pPr>
      <w:r w:rsidRPr="00D9660A">
        <w:rPr>
          <w:rFonts w:ascii="Times New Roman" w:hAnsi="Times New Roman" w:cs="Times New Roman"/>
          <w:rPrChange w:id="230" w:author="Kris.Wild" w:date="2023-03-06T16:27:00Z">
            <w:rPr/>
          </w:rPrChange>
        </w:rPr>
        <w:t xml:space="preserve">Noble DWA, </w:t>
      </w:r>
      <w:proofErr w:type="spellStart"/>
      <w:r w:rsidRPr="00D9660A">
        <w:rPr>
          <w:rFonts w:ascii="Times New Roman" w:hAnsi="Times New Roman" w:cs="Times New Roman"/>
          <w:rPrChange w:id="231" w:author="Kris.Wild" w:date="2023-03-06T16:27:00Z">
            <w:rPr/>
          </w:rPrChange>
        </w:rPr>
        <w:t>Lagisz</w:t>
      </w:r>
      <w:proofErr w:type="spellEnd"/>
      <w:r w:rsidRPr="00D9660A">
        <w:rPr>
          <w:rFonts w:ascii="Times New Roman" w:hAnsi="Times New Roman" w:cs="Times New Roman"/>
          <w:rPrChange w:id="232" w:author="Kris.Wild" w:date="2023-03-06T16:27:00Z">
            <w:rPr/>
          </w:rPrChange>
        </w:rPr>
        <w:t xml:space="preserve"> M, </w:t>
      </w:r>
      <w:proofErr w:type="spellStart"/>
      <w:r w:rsidRPr="00D9660A">
        <w:rPr>
          <w:rFonts w:ascii="Times New Roman" w:hAnsi="Times New Roman" w:cs="Times New Roman"/>
          <w:rPrChange w:id="233" w:author="Kris.Wild" w:date="2023-03-06T16:27:00Z">
            <w:rPr/>
          </w:rPrChange>
        </w:rPr>
        <w:t>O’dea</w:t>
      </w:r>
      <w:proofErr w:type="spellEnd"/>
      <w:r w:rsidRPr="00D9660A">
        <w:rPr>
          <w:rFonts w:ascii="Times New Roman" w:hAnsi="Times New Roman" w:cs="Times New Roman"/>
          <w:rPrChange w:id="234" w:author="Kris.Wild" w:date="2023-03-06T16:27:00Z">
            <w:rPr/>
          </w:rPrChange>
        </w:rPr>
        <w:t xml:space="preserve"> RE, Nakagawa S. Nonindependence and sensitivity analyses in ecological and evolutionary meta-analyses. </w:t>
      </w:r>
      <w:del w:id="235" w:author="Kris.Wild" w:date="2023-03-06T16:17:00Z">
        <w:r w:rsidRPr="00D9660A" w:rsidDel="00D44A4A">
          <w:rPr>
            <w:rFonts w:ascii="Times New Roman" w:hAnsi="Times New Roman" w:cs="Times New Roman"/>
            <w:rPrChange w:id="236" w:author="Kris.Wild" w:date="2023-03-06T16:27:00Z">
              <w:rPr/>
            </w:rPrChange>
          </w:rPr>
          <w:delText xml:space="preserve">Mol </w:delText>
        </w:r>
      </w:del>
      <w:ins w:id="237" w:author="Kris.Wild" w:date="2023-03-06T16:17:00Z">
        <w:r w:rsidR="00D44A4A" w:rsidRPr="00D9660A">
          <w:rPr>
            <w:rFonts w:ascii="Times New Roman" w:hAnsi="Times New Roman" w:cs="Times New Roman"/>
            <w:rPrChange w:id="238" w:author="Kris.Wild" w:date="2023-03-06T16:27:00Z">
              <w:rPr/>
            </w:rPrChange>
          </w:rPr>
          <w:t xml:space="preserve">Molecular Ecology. </w:t>
        </w:r>
      </w:ins>
      <w:del w:id="239" w:author="Kris.Wild" w:date="2023-03-06T16:17:00Z">
        <w:r w:rsidRPr="00D9660A" w:rsidDel="00D44A4A">
          <w:rPr>
            <w:rFonts w:ascii="Times New Roman" w:hAnsi="Times New Roman" w:cs="Times New Roman"/>
            <w:rPrChange w:id="240" w:author="Kris.Wild" w:date="2023-03-06T16:27:00Z">
              <w:rPr/>
            </w:rPrChange>
          </w:rPr>
          <w:delText xml:space="preserve">Ecol. </w:delText>
        </w:r>
      </w:del>
      <w:r w:rsidRPr="00D9660A">
        <w:rPr>
          <w:rFonts w:ascii="Times New Roman" w:hAnsi="Times New Roman" w:cs="Times New Roman"/>
          <w:rPrChange w:id="241" w:author="Kris.Wild" w:date="2023-03-06T16:27:00Z">
            <w:rPr/>
          </w:rPrChange>
        </w:rPr>
        <w:t xml:space="preserve">2017;26(9):2410–25. </w:t>
      </w:r>
    </w:p>
    <w:p w14:paraId="5D7CB523" w14:textId="37904133" w:rsidR="00C659C6" w:rsidRPr="00D9660A" w:rsidRDefault="00C659C6" w:rsidP="00C659C6">
      <w:pPr>
        <w:pStyle w:val="ListParagraph"/>
        <w:numPr>
          <w:ilvl w:val="0"/>
          <w:numId w:val="4"/>
        </w:numPr>
        <w:autoSpaceDE w:val="0"/>
        <w:autoSpaceDN w:val="0"/>
        <w:rPr>
          <w:rFonts w:ascii="Times New Roman" w:hAnsi="Times New Roman" w:cs="Times New Roman"/>
          <w:rPrChange w:id="242" w:author="Kris.Wild" w:date="2023-03-06T16:27:00Z">
            <w:rPr/>
          </w:rPrChange>
        </w:rPr>
      </w:pPr>
      <w:r w:rsidRPr="00D9660A">
        <w:rPr>
          <w:rFonts w:ascii="Times New Roman" w:hAnsi="Times New Roman" w:cs="Times New Roman"/>
          <w:rPrChange w:id="243" w:author="Kris.Wild" w:date="2023-03-06T16:27:00Z">
            <w:rPr/>
          </w:rPrChange>
        </w:rPr>
        <w:t xml:space="preserve">Nakagawa S, Senior AM, </w:t>
      </w:r>
      <w:proofErr w:type="spellStart"/>
      <w:r w:rsidRPr="00D9660A">
        <w:rPr>
          <w:rFonts w:ascii="Times New Roman" w:hAnsi="Times New Roman" w:cs="Times New Roman"/>
          <w:rPrChange w:id="244" w:author="Kris.Wild" w:date="2023-03-06T16:27:00Z">
            <w:rPr/>
          </w:rPrChange>
        </w:rPr>
        <w:t>Viechtbauer</w:t>
      </w:r>
      <w:proofErr w:type="spellEnd"/>
      <w:r w:rsidRPr="00D9660A">
        <w:rPr>
          <w:rFonts w:ascii="Times New Roman" w:hAnsi="Times New Roman" w:cs="Times New Roman"/>
          <w:rPrChange w:id="245" w:author="Kris.Wild" w:date="2023-03-06T16:27:00Z">
            <w:rPr/>
          </w:rPrChange>
        </w:rPr>
        <w:t xml:space="preserve"> W, Noble DWA. An assessment of statistical methods for </w:t>
      </w:r>
      <w:proofErr w:type="spellStart"/>
      <w:r w:rsidRPr="00D9660A">
        <w:rPr>
          <w:rFonts w:ascii="Times New Roman" w:hAnsi="Times New Roman" w:cs="Times New Roman"/>
          <w:rPrChange w:id="246" w:author="Kris.Wild" w:date="2023-03-06T16:27:00Z">
            <w:rPr/>
          </w:rPrChange>
        </w:rPr>
        <w:t>nonindependent</w:t>
      </w:r>
      <w:proofErr w:type="spellEnd"/>
      <w:r w:rsidRPr="00D9660A">
        <w:rPr>
          <w:rFonts w:ascii="Times New Roman" w:hAnsi="Times New Roman" w:cs="Times New Roman"/>
          <w:rPrChange w:id="247" w:author="Kris.Wild" w:date="2023-03-06T16:27:00Z">
            <w:rPr/>
          </w:rPrChange>
        </w:rPr>
        <w:t xml:space="preserve"> data in ecological meta-analyses:</w:t>
      </w:r>
      <w:ins w:id="248" w:author="Kris.Wild" w:date="2023-03-06T16:20:00Z">
        <w:r w:rsidR="00D44A4A" w:rsidRPr="00D9660A">
          <w:rPr>
            <w:rFonts w:ascii="Times New Roman" w:hAnsi="Times New Roman" w:cs="Times New Roman"/>
            <w:rPrChange w:id="249" w:author="Kris.Wild" w:date="2023-03-06T16:27:00Z">
              <w:rPr/>
            </w:rPrChange>
          </w:rPr>
          <w:t xml:space="preserve"> comment. Ecology. 2021</w:t>
        </w:r>
      </w:ins>
      <w:del w:id="250" w:author="Kris.Wild" w:date="2023-03-06T16:20:00Z">
        <w:r w:rsidRPr="00D9660A" w:rsidDel="00D44A4A">
          <w:rPr>
            <w:rFonts w:ascii="Times New Roman" w:hAnsi="Times New Roman" w:cs="Times New Roman"/>
            <w:rPrChange w:id="251" w:author="Kris.Wild" w:date="2023-03-06T16:27:00Z">
              <w:rPr/>
            </w:rPrChange>
          </w:rPr>
          <w:delText xml:space="preserve"> Comment. Vol. 103, Ecology. Ecological Society of America; 2022</w:delText>
        </w:r>
      </w:del>
      <w:r w:rsidRPr="00D9660A">
        <w:rPr>
          <w:rFonts w:ascii="Times New Roman" w:hAnsi="Times New Roman" w:cs="Times New Roman"/>
          <w:rPrChange w:id="252" w:author="Kris.Wild" w:date="2023-03-06T16:27:00Z">
            <w:rPr/>
          </w:rPrChange>
        </w:rPr>
        <w:t xml:space="preserve">. </w:t>
      </w:r>
    </w:p>
    <w:p w14:paraId="143DF50E" w14:textId="2EE7FDE9" w:rsidR="00C659C6" w:rsidRPr="00D9660A" w:rsidRDefault="00C659C6" w:rsidP="00C659C6">
      <w:pPr>
        <w:pStyle w:val="ListParagraph"/>
        <w:numPr>
          <w:ilvl w:val="0"/>
          <w:numId w:val="4"/>
        </w:numPr>
        <w:autoSpaceDE w:val="0"/>
        <w:autoSpaceDN w:val="0"/>
        <w:rPr>
          <w:rFonts w:ascii="Times New Roman" w:hAnsi="Times New Roman" w:cs="Times New Roman"/>
          <w:rPrChange w:id="253" w:author="Kris.Wild" w:date="2023-03-06T16:27:00Z">
            <w:rPr/>
          </w:rPrChange>
        </w:rPr>
      </w:pPr>
      <w:r w:rsidRPr="00D9660A">
        <w:rPr>
          <w:rFonts w:ascii="Times New Roman" w:hAnsi="Times New Roman" w:cs="Times New Roman"/>
          <w:rPrChange w:id="254" w:author="Kris.Wild" w:date="2023-03-06T16:27:00Z">
            <w:rPr/>
          </w:rPrChange>
        </w:rPr>
        <w:t xml:space="preserve">Song C, </w:t>
      </w:r>
      <w:proofErr w:type="spellStart"/>
      <w:r w:rsidRPr="00D9660A">
        <w:rPr>
          <w:rFonts w:ascii="Times New Roman" w:hAnsi="Times New Roman" w:cs="Times New Roman"/>
          <w:rPrChange w:id="255" w:author="Kris.Wild" w:date="2023-03-06T16:27:00Z">
            <w:rPr/>
          </w:rPrChange>
        </w:rPr>
        <w:t>Peacor</w:t>
      </w:r>
      <w:proofErr w:type="spellEnd"/>
      <w:r w:rsidRPr="00D9660A">
        <w:rPr>
          <w:rFonts w:ascii="Times New Roman" w:hAnsi="Times New Roman" w:cs="Times New Roman"/>
          <w:rPrChange w:id="256" w:author="Kris.Wild" w:date="2023-03-06T16:27:00Z">
            <w:rPr/>
          </w:rPrChange>
        </w:rPr>
        <w:t xml:space="preserve"> SD, </w:t>
      </w:r>
      <w:proofErr w:type="spellStart"/>
      <w:r w:rsidRPr="00D9660A">
        <w:rPr>
          <w:rFonts w:ascii="Times New Roman" w:hAnsi="Times New Roman" w:cs="Times New Roman"/>
          <w:rPrChange w:id="257" w:author="Kris.Wild" w:date="2023-03-06T16:27:00Z">
            <w:rPr/>
          </w:rPrChange>
        </w:rPr>
        <w:t>Osenberg</w:t>
      </w:r>
      <w:proofErr w:type="spellEnd"/>
      <w:r w:rsidRPr="00D9660A">
        <w:rPr>
          <w:rFonts w:ascii="Times New Roman" w:hAnsi="Times New Roman" w:cs="Times New Roman"/>
          <w:rPrChange w:id="258" w:author="Kris.Wild" w:date="2023-03-06T16:27:00Z">
            <w:rPr/>
          </w:rPrChange>
        </w:rPr>
        <w:t xml:space="preserve"> CW, Bence JR. An assessment of statistical methods for </w:t>
      </w:r>
      <w:proofErr w:type="spellStart"/>
      <w:r w:rsidRPr="00D9660A">
        <w:rPr>
          <w:rFonts w:ascii="Times New Roman" w:hAnsi="Times New Roman" w:cs="Times New Roman"/>
          <w:rPrChange w:id="259" w:author="Kris.Wild" w:date="2023-03-06T16:27:00Z">
            <w:rPr/>
          </w:rPrChange>
        </w:rPr>
        <w:t>nonindependent</w:t>
      </w:r>
      <w:proofErr w:type="spellEnd"/>
      <w:r w:rsidRPr="00D9660A">
        <w:rPr>
          <w:rFonts w:ascii="Times New Roman" w:hAnsi="Times New Roman" w:cs="Times New Roman"/>
          <w:rPrChange w:id="260" w:author="Kris.Wild" w:date="2023-03-06T16:27:00Z">
            <w:rPr/>
          </w:rPrChange>
        </w:rPr>
        <w:t xml:space="preserve"> data in ecological meta-analyses. Ecology. 2020</w:t>
      </w:r>
      <w:del w:id="261" w:author="Kris.Wild" w:date="2023-03-06T16:20:00Z">
        <w:r w:rsidRPr="00D9660A" w:rsidDel="00D44A4A">
          <w:rPr>
            <w:rFonts w:ascii="Times New Roman" w:hAnsi="Times New Roman" w:cs="Times New Roman"/>
            <w:rPrChange w:id="262" w:author="Kris.Wild" w:date="2023-03-06T16:27:00Z">
              <w:rPr/>
            </w:rPrChange>
          </w:rPr>
          <w:delText xml:space="preserve"> Dec 1</w:delText>
        </w:r>
      </w:del>
      <w:r w:rsidRPr="00D9660A">
        <w:rPr>
          <w:rFonts w:ascii="Times New Roman" w:hAnsi="Times New Roman" w:cs="Times New Roman"/>
          <w:rPrChange w:id="263" w:author="Kris.Wild" w:date="2023-03-06T16:27:00Z">
            <w:rPr/>
          </w:rPrChange>
        </w:rPr>
        <w:t xml:space="preserve">;101(12). </w:t>
      </w:r>
    </w:p>
    <w:p w14:paraId="27EEDECC" w14:textId="2F6AC1BC" w:rsidR="00C659C6" w:rsidRPr="00D9660A" w:rsidRDefault="00C659C6" w:rsidP="00C659C6">
      <w:pPr>
        <w:pStyle w:val="ListParagraph"/>
        <w:numPr>
          <w:ilvl w:val="0"/>
          <w:numId w:val="4"/>
        </w:numPr>
        <w:autoSpaceDE w:val="0"/>
        <w:autoSpaceDN w:val="0"/>
        <w:rPr>
          <w:rFonts w:ascii="Times New Roman" w:hAnsi="Times New Roman" w:cs="Times New Roman"/>
          <w:rPrChange w:id="264" w:author="Kris.Wild" w:date="2023-03-06T16:27:00Z">
            <w:rPr/>
          </w:rPrChange>
        </w:rPr>
      </w:pPr>
      <w:proofErr w:type="spellStart"/>
      <w:r w:rsidRPr="00D9660A">
        <w:rPr>
          <w:rFonts w:ascii="Times New Roman" w:hAnsi="Times New Roman" w:cs="Times New Roman"/>
          <w:rPrChange w:id="265" w:author="Kris.Wild" w:date="2023-03-06T16:27:00Z">
            <w:rPr/>
          </w:rPrChange>
        </w:rPr>
        <w:t>Viechtbauer</w:t>
      </w:r>
      <w:proofErr w:type="spellEnd"/>
      <w:r w:rsidRPr="00D9660A">
        <w:rPr>
          <w:rFonts w:ascii="Times New Roman" w:hAnsi="Times New Roman" w:cs="Times New Roman"/>
          <w:rPrChange w:id="266" w:author="Kris.Wild" w:date="2023-03-06T16:27:00Z">
            <w:rPr/>
          </w:rPrChange>
        </w:rPr>
        <w:t xml:space="preserve"> W. Conducting </w:t>
      </w:r>
      <w:del w:id="267" w:author="Kris.Wild" w:date="2023-03-06T16:21:00Z">
        <w:r w:rsidRPr="00D9660A" w:rsidDel="00D44A4A">
          <w:rPr>
            <w:rFonts w:ascii="Times New Roman" w:hAnsi="Times New Roman" w:cs="Times New Roman"/>
            <w:rPrChange w:id="268" w:author="Kris.Wild" w:date="2023-03-06T16:27:00Z">
              <w:rPr/>
            </w:rPrChange>
          </w:rPr>
          <w:delText>Meta</w:delText>
        </w:r>
      </w:del>
      <w:ins w:id="269" w:author="Kris.Wild" w:date="2023-03-06T16:21:00Z">
        <w:r w:rsidR="00D44A4A" w:rsidRPr="00D9660A">
          <w:rPr>
            <w:rFonts w:ascii="Times New Roman" w:hAnsi="Times New Roman" w:cs="Times New Roman"/>
            <w:rPrChange w:id="270" w:author="Kris.Wild" w:date="2023-03-06T16:27:00Z">
              <w:rPr/>
            </w:rPrChange>
          </w:rPr>
          <w:t>meta</w:t>
        </w:r>
      </w:ins>
      <w:r w:rsidRPr="00D9660A">
        <w:rPr>
          <w:rFonts w:ascii="Times New Roman" w:hAnsi="Times New Roman" w:cs="Times New Roman"/>
          <w:rPrChange w:id="271" w:author="Kris.Wild" w:date="2023-03-06T16:27:00Z">
            <w:rPr/>
          </w:rPrChange>
        </w:rPr>
        <w:t>-</w:t>
      </w:r>
      <w:ins w:id="272" w:author="Kris.Wild" w:date="2023-03-06T16:21:00Z">
        <w:r w:rsidR="00D44A4A" w:rsidRPr="00D9660A">
          <w:rPr>
            <w:rFonts w:ascii="Times New Roman" w:hAnsi="Times New Roman" w:cs="Times New Roman"/>
            <w:rPrChange w:id="273" w:author="Kris.Wild" w:date="2023-03-06T16:27:00Z">
              <w:rPr/>
            </w:rPrChange>
          </w:rPr>
          <w:t>a</w:t>
        </w:r>
      </w:ins>
      <w:del w:id="274" w:author="Kris.Wild" w:date="2023-03-06T16:21:00Z">
        <w:r w:rsidRPr="00D9660A" w:rsidDel="00D44A4A">
          <w:rPr>
            <w:rFonts w:ascii="Times New Roman" w:hAnsi="Times New Roman" w:cs="Times New Roman"/>
            <w:rPrChange w:id="275" w:author="Kris.Wild" w:date="2023-03-06T16:27:00Z">
              <w:rPr/>
            </w:rPrChange>
          </w:rPr>
          <w:delText>A</w:delText>
        </w:r>
      </w:del>
      <w:r w:rsidRPr="00D9660A">
        <w:rPr>
          <w:rFonts w:ascii="Times New Roman" w:hAnsi="Times New Roman" w:cs="Times New Roman"/>
          <w:rPrChange w:id="276" w:author="Kris.Wild" w:date="2023-03-06T16:27:00Z">
            <w:rPr/>
          </w:rPrChange>
        </w:rPr>
        <w:t xml:space="preserve">nalyses in R with the metafor </w:t>
      </w:r>
      <w:ins w:id="277" w:author="Kris.Wild" w:date="2023-03-06T16:22:00Z">
        <w:r w:rsidR="00D44A4A" w:rsidRPr="00D9660A">
          <w:rPr>
            <w:rFonts w:ascii="Times New Roman" w:hAnsi="Times New Roman" w:cs="Times New Roman"/>
            <w:rPrChange w:id="278" w:author="Kris.Wild" w:date="2023-03-06T16:27:00Z">
              <w:rPr/>
            </w:rPrChange>
          </w:rPr>
          <w:t xml:space="preserve">package. </w:t>
        </w:r>
      </w:ins>
      <w:del w:id="279" w:author="Kris.Wild" w:date="2023-03-06T16:22:00Z">
        <w:r w:rsidRPr="00D9660A" w:rsidDel="00D44A4A">
          <w:rPr>
            <w:rFonts w:ascii="Times New Roman" w:hAnsi="Times New Roman" w:cs="Times New Roman"/>
            <w:rPrChange w:id="280" w:author="Kris.Wild" w:date="2023-03-06T16:27:00Z">
              <w:rPr/>
            </w:rPrChange>
          </w:rPr>
          <w:delText xml:space="preserve">Package [Internet]. Vol. 36, JSS </w:delText>
        </w:r>
      </w:del>
      <w:r w:rsidRPr="00D9660A">
        <w:rPr>
          <w:rFonts w:ascii="Times New Roman" w:hAnsi="Times New Roman" w:cs="Times New Roman"/>
          <w:rPrChange w:id="281" w:author="Kris.Wild" w:date="2023-03-06T16:27:00Z">
            <w:rPr/>
          </w:rPrChange>
        </w:rPr>
        <w:t>Journal of Statistical Software. 2010</w:t>
      </w:r>
      <w:ins w:id="282" w:author="Kris.Wild" w:date="2023-03-06T16:28:00Z">
        <w:r w:rsidR="00D9660A">
          <w:rPr>
            <w:rFonts w:ascii="Times New Roman" w:hAnsi="Times New Roman" w:cs="Times New Roman"/>
          </w:rPr>
          <w:t>;</w:t>
        </w:r>
      </w:ins>
      <w:del w:id="283" w:author="Kris.Wild" w:date="2023-03-06T16:28:00Z">
        <w:r w:rsidRPr="00D9660A" w:rsidDel="00D9660A">
          <w:rPr>
            <w:rFonts w:ascii="Times New Roman" w:hAnsi="Times New Roman" w:cs="Times New Roman"/>
            <w:rPrChange w:id="284" w:author="Kris.Wild" w:date="2023-03-06T16:27:00Z">
              <w:rPr/>
            </w:rPrChange>
          </w:rPr>
          <w:delText>.</w:delText>
        </w:r>
      </w:del>
      <w:ins w:id="285" w:author="Kris.Wild" w:date="2023-03-06T16:22:00Z">
        <w:r w:rsidR="00D44A4A" w:rsidRPr="00D9660A">
          <w:rPr>
            <w:rFonts w:ascii="Times New Roman" w:hAnsi="Times New Roman" w:cs="Times New Roman"/>
            <w:rPrChange w:id="286" w:author="Kris.Wild" w:date="2023-03-06T16:27:00Z">
              <w:rPr/>
            </w:rPrChange>
          </w:rPr>
          <w:t xml:space="preserve"> 36(3) 1-48. </w:t>
        </w:r>
      </w:ins>
      <w:del w:id="287" w:author="Kris.Wild" w:date="2023-03-06T16:22:00Z">
        <w:r w:rsidRPr="00D9660A" w:rsidDel="00D44A4A">
          <w:rPr>
            <w:rFonts w:ascii="Times New Roman" w:hAnsi="Times New Roman" w:cs="Times New Roman"/>
            <w:rPrChange w:id="288" w:author="Kris.Wild" w:date="2023-03-06T16:27:00Z">
              <w:rPr/>
            </w:rPrChange>
          </w:rPr>
          <w:delText xml:space="preserve"> Available from: http://www.jstatsoft.org/</w:delText>
        </w:r>
      </w:del>
    </w:p>
    <w:p w14:paraId="11E6013E" w14:textId="57F0705F" w:rsidR="00C659C6" w:rsidRPr="00D9660A" w:rsidRDefault="00C659C6" w:rsidP="00C659C6">
      <w:pPr>
        <w:pStyle w:val="ListParagraph"/>
        <w:numPr>
          <w:ilvl w:val="0"/>
          <w:numId w:val="4"/>
        </w:numPr>
        <w:autoSpaceDE w:val="0"/>
        <w:autoSpaceDN w:val="0"/>
        <w:rPr>
          <w:rFonts w:ascii="Times New Roman" w:hAnsi="Times New Roman" w:cs="Times New Roman"/>
          <w:rPrChange w:id="289" w:author="Kris.Wild" w:date="2023-03-06T16:27:00Z">
            <w:rPr/>
          </w:rPrChange>
        </w:rPr>
      </w:pPr>
      <w:proofErr w:type="spellStart"/>
      <w:r w:rsidRPr="00D9660A">
        <w:rPr>
          <w:rFonts w:ascii="Times New Roman" w:hAnsi="Times New Roman" w:cs="Times New Roman"/>
          <w:rPrChange w:id="290" w:author="Kris.Wild" w:date="2023-03-06T16:27:00Z">
            <w:rPr/>
          </w:rPrChange>
        </w:rPr>
        <w:t>Hinchliff</w:t>
      </w:r>
      <w:proofErr w:type="spellEnd"/>
      <w:r w:rsidRPr="00D9660A">
        <w:rPr>
          <w:rFonts w:ascii="Times New Roman" w:hAnsi="Times New Roman" w:cs="Times New Roman"/>
          <w:rPrChange w:id="291" w:author="Kris.Wild" w:date="2023-03-06T16:27:00Z">
            <w:rPr/>
          </w:rPrChange>
        </w:rPr>
        <w:t xml:space="preserve"> CE, Smith SA, Allman JF, Burleigh JG, Chaudhary R, Coghill LM, et al. Synthesis of phylogeny and taxonomy into a comprehensive tree of life.</w:t>
      </w:r>
      <w:ins w:id="292" w:author="Kris.Wild" w:date="2023-03-06T16:23:00Z">
        <w:r w:rsidR="00D44A4A" w:rsidRPr="00D9660A">
          <w:rPr>
            <w:rFonts w:ascii="Times New Roman" w:hAnsi="Times New Roman" w:cs="Times New Roman"/>
            <w:rPrChange w:id="293" w:author="Kris.Wild" w:date="2023-03-06T16:27:00Z">
              <w:rPr/>
            </w:rPrChange>
          </w:rPr>
          <w:t xml:space="preserve"> Proceedings of the National Academy of Sciences.</w:t>
        </w:r>
      </w:ins>
      <w:r w:rsidRPr="00D9660A">
        <w:rPr>
          <w:rFonts w:ascii="Times New Roman" w:hAnsi="Times New Roman" w:cs="Times New Roman"/>
          <w:rPrChange w:id="294" w:author="Kris.Wild" w:date="2023-03-06T16:27:00Z">
            <w:rPr/>
          </w:rPrChange>
        </w:rPr>
        <w:t xml:space="preserve"> 2015;112(41):12764–9. </w:t>
      </w:r>
    </w:p>
    <w:p w14:paraId="3FCA65CA" w14:textId="2D6B0059" w:rsidR="00C659C6" w:rsidRPr="00D9660A" w:rsidRDefault="00C659C6" w:rsidP="00C659C6">
      <w:pPr>
        <w:pStyle w:val="ListParagraph"/>
        <w:numPr>
          <w:ilvl w:val="0"/>
          <w:numId w:val="4"/>
        </w:numPr>
        <w:autoSpaceDE w:val="0"/>
        <w:autoSpaceDN w:val="0"/>
        <w:rPr>
          <w:rFonts w:ascii="Times New Roman" w:hAnsi="Times New Roman" w:cs="Times New Roman"/>
          <w:rPrChange w:id="295" w:author="Kris.Wild" w:date="2023-03-06T16:27:00Z">
            <w:rPr/>
          </w:rPrChange>
        </w:rPr>
      </w:pPr>
      <w:proofErr w:type="spellStart"/>
      <w:r w:rsidRPr="00D9660A">
        <w:rPr>
          <w:rFonts w:ascii="Times New Roman" w:hAnsi="Times New Roman" w:cs="Times New Roman"/>
          <w:rPrChange w:id="296" w:author="Kris.Wild" w:date="2023-03-06T16:27:00Z">
            <w:rPr/>
          </w:rPrChange>
        </w:rPr>
        <w:t>Michonneau</w:t>
      </w:r>
      <w:proofErr w:type="spellEnd"/>
      <w:r w:rsidRPr="00D9660A">
        <w:rPr>
          <w:rFonts w:ascii="Times New Roman" w:hAnsi="Times New Roman" w:cs="Times New Roman"/>
          <w:rPrChange w:id="297" w:author="Kris.Wild" w:date="2023-03-06T16:27:00Z">
            <w:rPr/>
          </w:rPrChange>
        </w:rPr>
        <w:t xml:space="preserve"> F, Brown JW, Winter DJ. rotl: an R package to interact with the Open Tree of Life data. Methods </w:t>
      </w:r>
      <w:del w:id="298" w:author="Kris.Wild" w:date="2023-03-06T16:23:00Z">
        <w:r w:rsidRPr="00D9660A" w:rsidDel="00D44A4A">
          <w:rPr>
            <w:rFonts w:ascii="Times New Roman" w:hAnsi="Times New Roman" w:cs="Times New Roman"/>
            <w:rPrChange w:id="299" w:author="Kris.Wild" w:date="2023-03-06T16:27:00Z">
              <w:rPr/>
            </w:rPrChange>
          </w:rPr>
          <w:delText>Ecol Evol</w:delText>
        </w:r>
      </w:del>
      <w:ins w:id="300" w:author="Kris.Wild" w:date="2023-03-06T16:23:00Z">
        <w:r w:rsidR="00D44A4A" w:rsidRPr="00D9660A">
          <w:rPr>
            <w:rFonts w:ascii="Times New Roman" w:hAnsi="Times New Roman" w:cs="Times New Roman"/>
            <w:rPrChange w:id="301" w:author="Kris.Wild" w:date="2023-03-06T16:27:00Z">
              <w:rPr/>
            </w:rPrChange>
          </w:rPr>
          <w:t>in Ecology and Evolution</w:t>
        </w:r>
      </w:ins>
      <w:r w:rsidRPr="00D9660A">
        <w:rPr>
          <w:rFonts w:ascii="Times New Roman" w:hAnsi="Times New Roman" w:cs="Times New Roman"/>
          <w:rPrChange w:id="302" w:author="Kris.Wild" w:date="2023-03-06T16:27:00Z">
            <w:rPr/>
          </w:rPrChange>
        </w:rPr>
        <w:t>. 2016</w:t>
      </w:r>
      <w:del w:id="303" w:author="Kris.Wild" w:date="2023-03-06T16:23:00Z">
        <w:r w:rsidRPr="00D9660A" w:rsidDel="00D44A4A">
          <w:rPr>
            <w:rFonts w:ascii="Times New Roman" w:hAnsi="Times New Roman" w:cs="Times New Roman"/>
            <w:rPrChange w:id="304" w:author="Kris.Wild" w:date="2023-03-06T16:27:00Z">
              <w:rPr/>
            </w:rPrChange>
          </w:rPr>
          <w:delText xml:space="preserve"> Dec 1</w:delText>
        </w:r>
      </w:del>
      <w:r w:rsidRPr="00D9660A">
        <w:rPr>
          <w:rFonts w:ascii="Times New Roman" w:hAnsi="Times New Roman" w:cs="Times New Roman"/>
          <w:rPrChange w:id="305" w:author="Kris.Wild" w:date="2023-03-06T16:27:00Z">
            <w:rPr/>
          </w:rPrChange>
        </w:rPr>
        <w:t xml:space="preserve">;7(12):1476–81. </w:t>
      </w:r>
    </w:p>
    <w:p w14:paraId="52AFCE0C" w14:textId="063D0223" w:rsidR="00C659C6" w:rsidRPr="00D9660A" w:rsidRDefault="00C659C6" w:rsidP="00C659C6">
      <w:pPr>
        <w:pStyle w:val="ListParagraph"/>
        <w:numPr>
          <w:ilvl w:val="0"/>
          <w:numId w:val="4"/>
        </w:numPr>
        <w:autoSpaceDE w:val="0"/>
        <w:autoSpaceDN w:val="0"/>
        <w:rPr>
          <w:rFonts w:ascii="Times New Roman" w:hAnsi="Times New Roman" w:cs="Times New Roman"/>
          <w:rPrChange w:id="306" w:author="Kris.Wild" w:date="2023-03-06T16:27:00Z">
            <w:rPr/>
          </w:rPrChange>
        </w:rPr>
      </w:pPr>
      <w:r w:rsidRPr="00D9660A">
        <w:rPr>
          <w:rFonts w:ascii="Times New Roman" w:hAnsi="Times New Roman" w:cs="Times New Roman"/>
          <w:rPrChange w:id="307" w:author="Kris.Wild" w:date="2023-03-06T16:27:00Z">
            <w:rPr/>
          </w:rPrChange>
        </w:rPr>
        <w:t>Paradis E, Claude J, Strimmer K. APE: Analyses of phylogenetics and evolution in R language. Bioinformatics. 2004</w:t>
      </w:r>
      <w:del w:id="308" w:author="Kris.Wild" w:date="2023-03-06T16:24:00Z">
        <w:r w:rsidRPr="00D9660A" w:rsidDel="00D44A4A">
          <w:rPr>
            <w:rFonts w:ascii="Times New Roman" w:hAnsi="Times New Roman" w:cs="Times New Roman"/>
            <w:rPrChange w:id="309" w:author="Kris.Wild" w:date="2023-03-06T16:27:00Z">
              <w:rPr/>
            </w:rPrChange>
          </w:rPr>
          <w:delText xml:space="preserve"> Jan 22</w:delText>
        </w:r>
      </w:del>
      <w:r w:rsidRPr="00D9660A">
        <w:rPr>
          <w:rFonts w:ascii="Times New Roman" w:hAnsi="Times New Roman" w:cs="Times New Roman"/>
          <w:rPrChange w:id="310" w:author="Kris.Wild" w:date="2023-03-06T16:27:00Z">
            <w:rPr/>
          </w:rPrChange>
        </w:rPr>
        <w:t xml:space="preserve">;20(2):289–90. </w:t>
      </w:r>
    </w:p>
    <w:p w14:paraId="3D809021" w14:textId="7344CBD9" w:rsidR="00C659C6" w:rsidRPr="00D9660A" w:rsidRDefault="00C659C6" w:rsidP="00C659C6">
      <w:pPr>
        <w:pStyle w:val="ListParagraph"/>
        <w:numPr>
          <w:ilvl w:val="0"/>
          <w:numId w:val="4"/>
        </w:numPr>
        <w:autoSpaceDE w:val="0"/>
        <w:autoSpaceDN w:val="0"/>
        <w:rPr>
          <w:rFonts w:ascii="Times New Roman" w:hAnsi="Times New Roman" w:cs="Times New Roman"/>
          <w:rPrChange w:id="311" w:author="Kris.Wild" w:date="2023-03-06T16:27:00Z">
            <w:rPr/>
          </w:rPrChange>
        </w:rPr>
      </w:pPr>
      <w:r w:rsidRPr="00D9660A">
        <w:rPr>
          <w:rFonts w:ascii="Times New Roman" w:hAnsi="Times New Roman" w:cs="Times New Roman"/>
          <w:rPrChange w:id="312" w:author="Kris.Wild" w:date="2023-03-06T16:27:00Z">
            <w:rPr/>
          </w:rPrChange>
        </w:rPr>
        <w:t xml:space="preserve">Noble DWA, Pottier P, </w:t>
      </w:r>
      <w:proofErr w:type="spellStart"/>
      <w:r w:rsidRPr="00D9660A">
        <w:rPr>
          <w:rFonts w:ascii="Times New Roman" w:hAnsi="Times New Roman" w:cs="Times New Roman"/>
          <w:rPrChange w:id="313" w:author="Kris.Wild" w:date="2023-03-06T16:27:00Z">
            <w:rPr/>
          </w:rPrChange>
        </w:rPr>
        <w:t>Lagisz</w:t>
      </w:r>
      <w:proofErr w:type="spellEnd"/>
      <w:r w:rsidRPr="00D9660A">
        <w:rPr>
          <w:rFonts w:ascii="Times New Roman" w:hAnsi="Times New Roman" w:cs="Times New Roman"/>
          <w:rPrChange w:id="314" w:author="Kris.Wild" w:date="2023-03-06T16:27:00Z">
            <w:rPr/>
          </w:rPrChange>
        </w:rPr>
        <w:t xml:space="preserve"> M, Burke S, </w:t>
      </w:r>
      <w:proofErr w:type="spellStart"/>
      <w:r w:rsidRPr="00D9660A">
        <w:rPr>
          <w:rFonts w:ascii="Times New Roman" w:hAnsi="Times New Roman" w:cs="Times New Roman"/>
          <w:rPrChange w:id="315" w:author="Kris.Wild" w:date="2023-03-06T16:27:00Z">
            <w:rPr/>
          </w:rPrChange>
        </w:rPr>
        <w:t>Drobniak</w:t>
      </w:r>
      <w:proofErr w:type="spellEnd"/>
      <w:r w:rsidRPr="00D9660A">
        <w:rPr>
          <w:rFonts w:ascii="Times New Roman" w:hAnsi="Times New Roman" w:cs="Times New Roman"/>
          <w:rPrChange w:id="316" w:author="Kris.Wild" w:date="2023-03-06T16:27:00Z">
            <w:rPr/>
          </w:rPrChange>
        </w:rPr>
        <w:t xml:space="preserve"> SM, O’Dea RE, et al. Meta-analytic approaches and effect sizes to account for ‘nuisance heterogeneity’ in comparative physiology. </w:t>
      </w:r>
      <w:del w:id="317" w:author="Kris.Wild" w:date="2023-03-06T16:24:00Z">
        <w:r w:rsidRPr="00D9660A" w:rsidDel="00D44A4A">
          <w:rPr>
            <w:rFonts w:ascii="Times New Roman" w:hAnsi="Times New Roman" w:cs="Times New Roman"/>
            <w:rPrChange w:id="318" w:author="Kris.Wild" w:date="2023-03-06T16:27:00Z">
              <w:rPr/>
            </w:rPrChange>
          </w:rPr>
          <w:delText xml:space="preserve">Vol. 225, </w:delText>
        </w:r>
      </w:del>
      <w:r w:rsidRPr="00D9660A">
        <w:rPr>
          <w:rFonts w:ascii="Times New Roman" w:hAnsi="Times New Roman" w:cs="Times New Roman"/>
          <w:rPrChange w:id="319" w:author="Kris.Wild" w:date="2023-03-06T16:27:00Z">
            <w:rPr/>
          </w:rPrChange>
        </w:rPr>
        <w:t xml:space="preserve">Journal of Experimental Biology. </w:t>
      </w:r>
      <w:del w:id="320" w:author="Kris.Wild" w:date="2023-03-06T16:24:00Z">
        <w:r w:rsidRPr="00D9660A" w:rsidDel="00D44A4A">
          <w:rPr>
            <w:rFonts w:ascii="Times New Roman" w:hAnsi="Times New Roman" w:cs="Times New Roman"/>
            <w:rPrChange w:id="321" w:author="Kris.Wild" w:date="2023-03-06T16:27:00Z">
              <w:rPr/>
            </w:rPrChange>
          </w:rPr>
          <w:delText>Co</w:delText>
        </w:r>
      </w:del>
      <w:ins w:id="322" w:author="Kris.Wild" w:date="2023-03-06T16:24:00Z">
        <w:r w:rsidR="00D44A4A" w:rsidRPr="00D9660A">
          <w:rPr>
            <w:rFonts w:ascii="Times New Roman" w:hAnsi="Times New Roman" w:cs="Times New Roman"/>
            <w:rPrChange w:id="323" w:author="Kris.Wild" w:date="2023-03-06T16:27:00Z">
              <w:rPr/>
            </w:rPrChange>
          </w:rPr>
          <w:t xml:space="preserve">2022; </w:t>
        </w:r>
      </w:ins>
      <w:ins w:id="324" w:author="Kris.Wild" w:date="2023-03-06T16:25:00Z">
        <w:r w:rsidR="00D44A4A" w:rsidRPr="00D9660A">
          <w:rPr>
            <w:rFonts w:ascii="Times New Roman" w:hAnsi="Times New Roman" w:cs="Times New Roman"/>
            <w:rPrChange w:id="325" w:author="Kris.Wild" w:date="2023-03-06T16:27:00Z">
              <w:rPr/>
            </w:rPrChange>
          </w:rPr>
          <w:t>225 (Sup_1</w:t>
        </w:r>
        <w:r w:rsidR="00D9660A" w:rsidRPr="00D9660A">
          <w:rPr>
            <w:rFonts w:ascii="Times New Roman" w:hAnsi="Times New Roman" w:cs="Times New Roman"/>
            <w:rPrChange w:id="326" w:author="Kris.Wild" w:date="2023-03-06T16:27:00Z">
              <w:rPr/>
            </w:rPrChange>
          </w:rPr>
          <w:t>): jeb243225.</w:t>
        </w:r>
      </w:ins>
      <w:del w:id="327" w:author="Kris.Wild" w:date="2023-03-06T16:24:00Z">
        <w:r w:rsidRPr="00D9660A" w:rsidDel="00D44A4A">
          <w:rPr>
            <w:rFonts w:ascii="Times New Roman" w:hAnsi="Times New Roman" w:cs="Times New Roman"/>
            <w:rPrChange w:id="328" w:author="Kris.Wild" w:date="2023-03-06T16:27:00Z">
              <w:rPr/>
            </w:rPrChange>
          </w:rPr>
          <w:delText>mpany of Biologists Ltd; 2022.</w:delText>
        </w:r>
      </w:del>
      <w:r w:rsidRPr="00D9660A">
        <w:rPr>
          <w:rFonts w:ascii="Times New Roman" w:hAnsi="Times New Roman" w:cs="Times New Roman"/>
          <w:rPrChange w:id="329" w:author="Kris.Wild" w:date="2023-03-06T16:27:00Z">
            <w:rPr/>
          </w:rPrChange>
        </w:rPr>
        <w:t xml:space="preserve"> </w:t>
      </w:r>
    </w:p>
    <w:p w14:paraId="7E63F082" w14:textId="33FFB675" w:rsidR="00C659C6" w:rsidRPr="00D9660A" w:rsidRDefault="00C659C6" w:rsidP="00C659C6">
      <w:pPr>
        <w:pStyle w:val="ListParagraph"/>
        <w:numPr>
          <w:ilvl w:val="0"/>
          <w:numId w:val="4"/>
        </w:numPr>
        <w:autoSpaceDE w:val="0"/>
        <w:autoSpaceDN w:val="0"/>
        <w:rPr>
          <w:rFonts w:ascii="Times New Roman" w:hAnsi="Times New Roman" w:cs="Times New Roman"/>
          <w:rPrChange w:id="330" w:author="Kris.Wild" w:date="2023-03-06T16:27:00Z">
            <w:rPr/>
          </w:rPrChange>
        </w:rPr>
      </w:pPr>
      <w:r w:rsidRPr="00D9660A">
        <w:rPr>
          <w:rFonts w:ascii="Times New Roman" w:hAnsi="Times New Roman" w:cs="Times New Roman"/>
          <w:rPrChange w:id="331" w:author="Kris.Wild" w:date="2023-03-06T16:27:00Z">
            <w:rPr/>
          </w:rPrChange>
        </w:rPr>
        <w:t xml:space="preserve">Nakagawa S, Santos ESA. Methodological issues and advances in biological meta-analysis. </w:t>
      </w:r>
      <w:del w:id="332" w:author="Kris.Wild" w:date="2023-03-06T16:25:00Z">
        <w:r w:rsidRPr="00D9660A" w:rsidDel="00D9660A">
          <w:rPr>
            <w:rFonts w:ascii="Times New Roman" w:hAnsi="Times New Roman" w:cs="Times New Roman"/>
            <w:rPrChange w:id="333" w:author="Kris.Wild" w:date="2023-03-06T16:27:00Z">
              <w:rPr/>
            </w:rPrChange>
          </w:rPr>
          <w:delText xml:space="preserve">Vol. 26, </w:delText>
        </w:r>
      </w:del>
      <w:r w:rsidRPr="00D9660A">
        <w:rPr>
          <w:rFonts w:ascii="Times New Roman" w:hAnsi="Times New Roman" w:cs="Times New Roman"/>
          <w:rPrChange w:id="334" w:author="Kris.Wild" w:date="2023-03-06T16:27:00Z">
            <w:rPr/>
          </w:rPrChange>
        </w:rPr>
        <w:t>Evolutionary Ecology. 2012</w:t>
      </w:r>
      <w:ins w:id="335" w:author="Kris.Wild" w:date="2023-03-06T16:26:00Z">
        <w:r w:rsidR="00D9660A" w:rsidRPr="00D9660A">
          <w:rPr>
            <w:rFonts w:ascii="Times New Roman" w:hAnsi="Times New Roman" w:cs="Times New Roman"/>
            <w:rPrChange w:id="336" w:author="Kris.Wild" w:date="2023-03-06T16:27:00Z">
              <w:rPr/>
            </w:rPrChange>
          </w:rPr>
          <w:t>; 26:1253-1274.</w:t>
        </w:r>
      </w:ins>
      <w:del w:id="337" w:author="Kris.Wild" w:date="2023-03-06T16:26:00Z">
        <w:r w:rsidRPr="00D9660A" w:rsidDel="00D9660A">
          <w:rPr>
            <w:rFonts w:ascii="Times New Roman" w:hAnsi="Times New Roman" w:cs="Times New Roman"/>
            <w:rPrChange w:id="338" w:author="Kris.Wild" w:date="2023-03-06T16:27:00Z">
              <w:rPr/>
            </w:rPrChange>
          </w:rPr>
          <w:delText>. p. 1253–74.</w:delText>
        </w:r>
      </w:del>
      <w:r w:rsidRPr="00D9660A">
        <w:rPr>
          <w:rFonts w:ascii="Times New Roman" w:hAnsi="Times New Roman" w:cs="Times New Roman"/>
          <w:rPrChange w:id="339" w:author="Kris.Wild" w:date="2023-03-06T16:27:00Z">
            <w:rPr/>
          </w:rPrChange>
        </w:rPr>
        <w:t xml:space="preserve"> </w:t>
      </w:r>
    </w:p>
    <w:p w14:paraId="5DD4505A" w14:textId="554211C3" w:rsidR="00C659C6" w:rsidRPr="00D9660A" w:rsidDel="00D9660A" w:rsidRDefault="00C659C6">
      <w:pPr>
        <w:pStyle w:val="ListParagraph"/>
        <w:numPr>
          <w:ilvl w:val="0"/>
          <w:numId w:val="4"/>
        </w:numPr>
        <w:autoSpaceDE w:val="0"/>
        <w:autoSpaceDN w:val="0"/>
        <w:rPr>
          <w:del w:id="340" w:author="Kris.Wild" w:date="2023-03-06T16:27:00Z"/>
          <w:rFonts w:ascii="Times New Roman" w:hAnsi="Times New Roman" w:cs="Times New Roman"/>
          <w:rPrChange w:id="341" w:author="Kris.Wild" w:date="2023-03-06T16:27:00Z">
            <w:rPr>
              <w:del w:id="342" w:author="Kris.Wild" w:date="2023-03-06T16:27:00Z"/>
              <w:rFonts w:ascii="Times New Roman" w:hAnsi="Times New Roman" w:cs="Times New Roman"/>
              <w:b/>
              <w:bCs/>
            </w:rPr>
          </w:rPrChange>
        </w:rPr>
        <w:pPrChange w:id="343" w:author="Kris.Wild" w:date="2023-03-06T16:11:00Z">
          <w:pPr>
            <w:pStyle w:val="BodyText"/>
          </w:pPr>
        </w:pPrChange>
      </w:pPr>
      <w:r w:rsidRPr="00D9660A">
        <w:rPr>
          <w:rFonts w:ascii="Times New Roman" w:hAnsi="Times New Roman" w:cs="Times New Roman"/>
          <w:rPrChange w:id="344" w:author="Kris.Wild" w:date="2023-03-06T16:27:00Z">
            <w:rPr/>
          </w:rPrChange>
        </w:rPr>
        <w:t xml:space="preserve">Nakagawa S, </w:t>
      </w:r>
      <w:proofErr w:type="spellStart"/>
      <w:r w:rsidRPr="00D9660A">
        <w:rPr>
          <w:rFonts w:ascii="Times New Roman" w:hAnsi="Times New Roman" w:cs="Times New Roman"/>
          <w:rPrChange w:id="345" w:author="Kris.Wild" w:date="2023-03-06T16:27:00Z">
            <w:rPr/>
          </w:rPrChange>
        </w:rPr>
        <w:t>Lagisz</w:t>
      </w:r>
      <w:proofErr w:type="spellEnd"/>
      <w:r w:rsidRPr="00D9660A">
        <w:rPr>
          <w:rFonts w:ascii="Times New Roman" w:hAnsi="Times New Roman" w:cs="Times New Roman"/>
          <w:rPrChange w:id="346" w:author="Kris.Wild" w:date="2023-03-06T16:27:00Z">
            <w:rPr/>
          </w:rPrChange>
        </w:rPr>
        <w:t xml:space="preserve"> M, </w:t>
      </w:r>
      <w:proofErr w:type="spellStart"/>
      <w:r w:rsidRPr="00D9660A">
        <w:rPr>
          <w:rFonts w:ascii="Times New Roman" w:hAnsi="Times New Roman" w:cs="Times New Roman"/>
          <w:rPrChange w:id="347" w:author="Kris.Wild" w:date="2023-03-06T16:27:00Z">
            <w:rPr/>
          </w:rPrChange>
        </w:rPr>
        <w:t>Jennions</w:t>
      </w:r>
      <w:proofErr w:type="spellEnd"/>
      <w:r w:rsidRPr="00D9660A">
        <w:rPr>
          <w:rFonts w:ascii="Times New Roman" w:hAnsi="Times New Roman" w:cs="Times New Roman"/>
          <w:rPrChange w:id="348" w:author="Kris.Wild" w:date="2023-03-06T16:27:00Z">
            <w:rPr/>
          </w:rPrChange>
        </w:rPr>
        <w:t xml:space="preserve"> MD, </w:t>
      </w:r>
      <w:proofErr w:type="spellStart"/>
      <w:r w:rsidRPr="00D9660A">
        <w:rPr>
          <w:rFonts w:ascii="Times New Roman" w:hAnsi="Times New Roman" w:cs="Times New Roman"/>
          <w:rPrChange w:id="349" w:author="Kris.Wild" w:date="2023-03-06T16:27:00Z">
            <w:rPr/>
          </w:rPrChange>
        </w:rPr>
        <w:t>Koricheva</w:t>
      </w:r>
      <w:proofErr w:type="spellEnd"/>
      <w:r w:rsidRPr="00D9660A">
        <w:rPr>
          <w:rFonts w:ascii="Times New Roman" w:hAnsi="Times New Roman" w:cs="Times New Roman"/>
          <w:rPrChange w:id="350" w:author="Kris.Wild" w:date="2023-03-06T16:27:00Z">
            <w:rPr/>
          </w:rPrChange>
        </w:rPr>
        <w:t xml:space="preserve"> J, Noble DWA, Parker TH, et al. Methods for testing publication bias in ecological and evolutionary meta-analyses. </w:t>
      </w:r>
      <w:del w:id="351" w:author="Kris.Wild" w:date="2023-03-06T16:26:00Z">
        <w:r w:rsidRPr="00D9660A" w:rsidDel="00D9660A">
          <w:rPr>
            <w:rFonts w:ascii="Times New Roman" w:hAnsi="Times New Roman" w:cs="Times New Roman"/>
            <w:rPrChange w:id="352" w:author="Kris.Wild" w:date="2023-03-06T16:27:00Z">
              <w:rPr/>
            </w:rPrChange>
          </w:rPr>
          <w:delText xml:space="preserve">Vol. 13, </w:delText>
        </w:r>
      </w:del>
      <w:r w:rsidRPr="00D9660A">
        <w:rPr>
          <w:rFonts w:ascii="Times New Roman" w:hAnsi="Times New Roman" w:cs="Times New Roman"/>
          <w:rPrChange w:id="353" w:author="Kris.Wild" w:date="2023-03-06T16:27:00Z">
            <w:rPr/>
          </w:rPrChange>
        </w:rPr>
        <w:t xml:space="preserve">Methods in Ecology and Evolution. </w:t>
      </w:r>
      <w:del w:id="354" w:author="Kris.Wild" w:date="2023-03-06T16:27:00Z">
        <w:r w:rsidRPr="00D9660A" w:rsidDel="00D9660A">
          <w:rPr>
            <w:rFonts w:ascii="Times New Roman" w:hAnsi="Times New Roman" w:cs="Times New Roman"/>
            <w:rPrChange w:id="355" w:author="Kris.Wild" w:date="2023-03-06T16:27:00Z">
              <w:rPr/>
            </w:rPrChange>
          </w:rPr>
          <w:delText>British Ecological Society; 2022</w:delText>
        </w:r>
      </w:del>
    </w:p>
    <w:p w14:paraId="705B0C3A" w14:textId="590763FD" w:rsidR="00C659C6" w:rsidRPr="00D9660A" w:rsidRDefault="00D9660A">
      <w:pPr>
        <w:pStyle w:val="ListParagraph"/>
        <w:numPr>
          <w:ilvl w:val="0"/>
          <w:numId w:val="4"/>
        </w:numPr>
        <w:autoSpaceDE w:val="0"/>
        <w:autoSpaceDN w:val="0"/>
        <w:rPr>
          <w:rFonts w:ascii="Times New Roman" w:hAnsi="Times New Roman" w:cs="Times New Roman"/>
          <w:b/>
          <w:bCs/>
        </w:rPr>
        <w:pPrChange w:id="356" w:author="Kris.Wild" w:date="2023-03-06T16:27:00Z">
          <w:pPr>
            <w:pStyle w:val="BodyText"/>
          </w:pPr>
        </w:pPrChange>
      </w:pPr>
      <w:ins w:id="357" w:author="Kris.Wild" w:date="2023-03-06T16:27:00Z">
        <w:r w:rsidRPr="00D9660A">
          <w:rPr>
            <w:rFonts w:ascii="Times New Roman" w:hAnsi="Times New Roman" w:cs="Times New Roman"/>
            <w:rPrChange w:id="358" w:author="Kris.Wild" w:date="2023-03-06T16:27:00Z">
              <w:rPr/>
            </w:rPrChange>
          </w:rPr>
          <w:t xml:space="preserve">2022; 13(1): 4-21. </w:t>
        </w:r>
      </w:ins>
    </w:p>
    <w:p w14:paraId="098956F1" w14:textId="77777777" w:rsidR="00C659C6" w:rsidRDefault="00C659C6" w:rsidP="00D11719">
      <w:pPr>
        <w:pStyle w:val="BodyText"/>
        <w:rPr>
          <w:rFonts w:ascii="Times New Roman" w:hAnsi="Times New Roman" w:cs="Times New Roman"/>
          <w:b/>
          <w:bCs/>
        </w:rPr>
      </w:pPr>
    </w:p>
    <w:p w14:paraId="63753F72" w14:textId="7A59C359" w:rsidR="00040A62" w:rsidDel="00C659C6" w:rsidRDefault="00040A62">
      <w:pPr>
        <w:autoSpaceDE w:val="0"/>
        <w:autoSpaceDN w:val="0"/>
        <w:rPr>
          <w:del w:id="359" w:author="Kris.Wild" w:date="2023-03-06T16:11:00Z"/>
        </w:rPr>
        <w:pPrChange w:id="360" w:author="Kris.Wild" w:date="2023-03-06T16:11:00Z">
          <w:pPr>
            <w:pStyle w:val="ListParagraph"/>
            <w:numPr>
              <w:numId w:val="4"/>
            </w:numPr>
            <w:autoSpaceDE w:val="0"/>
            <w:autoSpaceDN w:val="0"/>
            <w:ind w:left="80" w:hanging="360"/>
          </w:pPr>
        </w:pPrChange>
      </w:pPr>
      <w:del w:id="361" w:author="Kris.Wild" w:date="2023-03-06T16:11:00Z">
        <w:r w:rsidDel="00C659C6">
          <w:delText>Bates D, Mächler M, Bolker B, Walker S. Fitting linear mixed-effects models using lme4. 2014 Jun 23; Available from: http://arxiv.org/abs/1406.5823</w:delText>
        </w:r>
      </w:del>
    </w:p>
    <w:p w14:paraId="240FF266" w14:textId="2B82D4AE" w:rsidR="00040A62" w:rsidDel="00C659C6" w:rsidRDefault="00040A62">
      <w:pPr>
        <w:rPr>
          <w:del w:id="362" w:author="Kris.Wild" w:date="2023-03-06T16:11:00Z"/>
        </w:rPr>
        <w:pPrChange w:id="363" w:author="Kris.Wild" w:date="2023-03-06T16:11:00Z">
          <w:pPr>
            <w:pStyle w:val="ListParagraph"/>
            <w:numPr>
              <w:numId w:val="4"/>
            </w:numPr>
            <w:autoSpaceDE w:val="0"/>
            <w:autoSpaceDN w:val="0"/>
            <w:ind w:left="80" w:hanging="360"/>
          </w:pPr>
        </w:pPrChange>
      </w:pPr>
      <w:del w:id="364" w:author="Kris.Wild" w:date="2023-03-06T16:11:00Z">
        <w:r w:rsidDel="00C659C6">
          <w:delText xml:space="preserve">Lüdecke D, Ben-Shachar M, Patil I, Waggoner P, Makowski D. Performance: An R package for assessment, comparison and testing of statistical models. J Open Source Softw. 2021 Apr 21;6(60):3139. </w:delText>
        </w:r>
      </w:del>
    </w:p>
    <w:p w14:paraId="12D301CF" w14:textId="2B5294C2" w:rsidR="00040A62" w:rsidDel="00C659C6" w:rsidRDefault="00040A62">
      <w:pPr>
        <w:rPr>
          <w:del w:id="365" w:author="Kris.Wild" w:date="2023-03-06T16:11:00Z"/>
        </w:rPr>
        <w:pPrChange w:id="366" w:author="Kris.Wild" w:date="2023-03-06T16:11:00Z">
          <w:pPr>
            <w:pStyle w:val="ListParagraph"/>
            <w:numPr>
              <w:numId w:val="4"/>
            </w:numPr>
            <w:autoSpaceDE w:val="0"/>
            <w:autoSpaceDN w:val="0"/>
            <w:ind w:left="80" w:hanging="360"/>
          </w:pPr>
        </w:pPrChange>
      </w:pPr>
      <w:del w:id="367" w:author="Kris.Wild" w:date="2023-03-06T16:11:00Z">
        <w:r w:rsidDel="00C659C6">
          <w:delText xml:space="preserve">Leath R. Population marginal means in the linear model: An alternative to least squares means. American Statistician. 2018;34(4):216–21. </w:delText>
        </w:r>
      </w:del>
    </w:p>
    <w:p w14:paraId="43F91201" w14:textId="1C1475B8" w:rsidR="00040A62" w:rsidDel="00C659C6" w:rsidRDefault="00040A62">
      <w:pPr>
        <w:rPr>
          <w:del w:id="368" w:author="Kris.Wild" w:date="2023-03-06T16:11:00Z"/>
        </w:rPr>
        <w:pPrChange w:id="369" w:author="Kris.Wild" w:date="2023-03-06T16:11:00Z">
          <w:pPr>
            <w:pStyle w:val="ListParagraph"/>
            <w:numPr>
              <w:numId w:val="4"/>
            </w:numPr>
            <w:autoSpaceDE w:val="0"/>
            <w:autoSpaceDN w:val="0"/>
            <w:ind w:left="80" w:hanging="360"/>
          </w:pPr>
        </w:pPrChange>
      </w:pPr>
      <w:del w:id="370" w:author="Kris.Wild" w:date="2023-03-06T16:11:00Z">
        <w:r w:rsidDel="00C659C6">
          <w:delText xml:space="preserve">Refsnider JM, Clifton IT, Vazquez TK. Developmental plasticity of thermal ecology traits in reptiles: Trends, potential benefits, and research needs. J Therm Biol. 2019;84:74–82. </w:delText>
        </w:r>
      </w:del>
    </w:p>
    <w:p w14:paraId="453485DB" w14:textId="68079E7F" w:rsidR="00040A62" w:rsidDel="00C659C6" w:rsidRDefault="00040A62">
      <w:pPr>
        <w:rPr>
          <w:del w:id="371" w:author="Kris.Wild" w:date="2023-03-06T16:11:00Z"/>
        </w:rPr>
        <w:pPrChange w:id="372" w:author="Kris.Wild" w:date="2023-03-06T16:11:00Z">
          <w:pPr>
            <w:pStyle w:val="ListParagraph"/>
            <w:numPr>
              <w:numId w:val="4"/>
            </w:numPr>
            <w:autoSpaceDE w:val="0"/>
            <w:autoSpaceDN w:val="0"/>
            <w:ind w:left="80" w:hanging="360"/>
          </w:pPr>
        </w:pPrChange>
      </w:pPr>
      <w:del w:id="373" w:author="Kris.Wild" w:date="2023-03-06T16:11:00Z">
        <w:r w:rsidDel="00C659C6">
          <w:delText xml:space="preserve">Ouzzani M, Hammady H, Fedorowicz Z, Elmagarmid A. Rayyan-a web and mobile app for systematic reviews. Syst Rev. 2016 Dec 5;5(1). </w:delText>
        </w:r>
      </w:del>
    </w:p>
    <w:p w14:paraId="0B000611" w14:textId="655FFEDB" w:rsidR="00040A62" w:rsidDel="00C659C6" w:rsidRDefault="00040A62">
      <w:pPr>
        <w:rPr>
          <w:del w:id="374" w:author="Kris.Wild" w:date="2023-03-06T16:11:00Z"/>
        </w:rPr>
        <w:pPrChange w:id="375" w:author="Kris.Wild" w:date="2023-03-06T16:11:00Z">
          <w:pPr>
            <w:pStyle w:val="ListParagraph"/>
            <w:numPr>
              <w:numId w:val="4"/>
            </w:numPr>
            <w:autoSpaceDE w:val="0"/>
            <w:autoSpaceDN w:val="0"/>
            <w:ind w:left="80" w:hanging="360"/>
          </w:pPr>
        </w:pPrChange>
      </w:pPr>
      <w:del w:id="376" w:author="Kris.Wild" w:date="2023-03-06T16:11:00Z">
        <w:r w:rsidDel="00C659C6">
          <w:delText xml:space="preserve">Pick JL, Nakagawa S, Noble DWA. Reproducible, flexible and high-throughput data extraction from primary literature: The metaDigitise r package. Methods Ecol Evol. 2019 Mar 1;10(3):426–31. </w:delText>
        </w:r>
      </w:del>
    </w:p>
    <w:p w14:paraId="1AF5760C" w14:textId="1A530EFC" w:rsidR="00040A62" w:rsidDel="00C659C6" w:rsidRDefault="00040A62">
      <w:pPr>
        <w:rPr>
          <w:del w:id="377" w:author="Kris.Wild" w:date="2023-03-06T16:11:00Z"/>
        </w:rPr>
        <w:pPrChange w:id="378" w:author="Kris.Wild" w:date="2023-03-06T16:11:00Z">
          <w:pPr>
            <w:pStyle w:val="ListParagraph"/>
            <w:numPr>
              <w:numId w:val="4"/>
            </w:numPr>
            <w:autoSpaceDE w:val="0"/>
            <w:autoSpaceDN w:val="0"/>
            <w:ind w:left="80" w:hanging="360"/>
          </w:pPr>
        </w:pPrChange>
      </w:pPr>
      <w:del w:id="379" w:author="Kris.Wild" w:date="2023-03-06T16:11:00Z">
        <w:r w:rsidDel="00C659C6">
          <w:delText xml:space="preserve">Noble DWA, Lagisz M, O’dea RE, Nakagawa S. Nonindependence and sensitivity analyses in ecological and evolutionary meta-analyses. Mol Ecol. 2017;26(9):2410–25. </w:delText>
        </w:r>
      </w:del>
    </w:p>
    <w:p w14:paraId="55BE62DB" w14:textId="0F50269F" w:rsidR="00040A62" w:rsidDel="00C659C6" w:rsidRDefault="00040A62">
      <w:pPr>
        <w:rPr>
          <w:del w:id="380" w:author="Kris.Wild" w:date="2023-03-06T16:11:00Z"/>
        </w:rPr>
        <w:pPrChange w:id="381" w:author="Kris.Wild" w:date="2023-03-06T16:11:00Z">
          <w:pPr>
            <w:pStyle w:val="ListParagraph"/>
            <w:numPr>
              <w:numId w:val="4"/>
            </w:numPr>
            <w:autoSpaceDE w:val="0"/>
            <w:autoSpaceDN w:val="0"/>
            <w:ind w:left="80" w:hanging="360"/>
          </w:pPr>
        </w:pPrChange>
      </w:pPr>
      <w:del w:id="382" w:author="Kris.Wild" w:date="2023-03-06T16:11:00Z">
        <w:r w:rsidDel="00C659C6">
          <w:delText xml:space="preserve">Nakagawa S, Senior AM, Viechtbauer W, Noble DWA. An assessment of statistical methods for nonindependent data in ecological meta-analyses: Comment. Vol. 103, Ecology. Ecological Society of America; 2022. </w:delText>
        </w:r>
      </w:del>
    </w:p>
    <w:p w14:paraId="03E343C1" w14:textId="713D9FDF" w:rsidR="00040A62" w:rsidDel="00C659C6" w:rsidRDefault="00040A62">
      <w:pPr>
        <w:rPr>
          <w:del w:id="383" w:author="Kris.Wild" w:date="2023-03-06T16:11:00Z"/>
        </w:rPr>
        <w:pPrChange w:id="384" w:author="Kris.Wild" w:date="2023-03-06T16:11:00Z">
          <w:pPr>
            <w:pStyle w:val="ListParagraph"/>
            <w:numPr>
              <w:numId w:val="4"/>
            </w:numPr>
            <w:autoSpaceDE w:val="0"/>
            <w:autoSpaceDN w:val="0"/>
            <w:ind w:left="80" w:hanging="360"/>
          </w:pPr>
        </w:pPrChange>
      </w:pPr>
      <w:del w:id="385" w:author="Kris.Wild" w:date="2023-03-06T16:11:00Z">
        <w:r w:rsidDel="00C659C6">
          <w:delText xml:space="preserve">Song C, Peacor SD, Osenberg CW, Bence JR. An assessment of statistical methods for nonindependent data in ecological meta-analyses. Ecology. 2020 Dec 1;101(12). </w:delText>
        </w:r>
      </w:del>
    </w:p>
    <w:p w14:paraId="40AAEE92" w14:textId="67F4C196" w:rsidR="00040A62" w:rsidDel="00C659C6" w:rsidRDefault="00040A62">
      <w:pPr>
        <w:rPr>
          <w:del w:id="386" w:author="Kris.Wild" w:date="2023-03-06T16:11:00Z"/>
        </w:rPr>
        <w:pPrChange w:id="387" w:author="Kris.Wild" w:date="2023-03-06T16:11:00Z">
          <w:pPr>
            <w:pStyle w:val="ListParagraph"/>
            <w:numPr>
              <w:numId w:val="4"/>
            </w:numPr>
            <w:autoSpaceDE w:val="0"/>
            <w:autoSpaceDN w:val="0"/>
            <w:ind w:left="80" w:hanging="360"/>
          </w:pPr>
        </w:pPrChange>
      </w:pPr>
      <w:del w:id="388" w:author="Kris.Wild" w:date="2023-03-06T16:11:00Z">
        <w:r w:rsidDel="00C659C6">
          <w:delText>Viechtbauer W. Conducting Meta-Analyses in R with the metafor Package [Internet]. Vol. 36, JSS Journal of Statistical Software. 2010. Available from: http://www.jstatsoft.org/</w:delText>
        </w:r>
      </w:del>
    </w:p>
    <w:p w14:paraId="788F3E5D" w14:textId="28F4669D" w:rsidR="00040A62" w:rsidDel="00C659C6" w:rsidRDefault="00040A62">
      <w:pPr>
        <w:rPr>
          <w:del w:id="389" w:author="Kris.Wild" w:date="2023-03-06T16:11:00Z"/>
        </w:rPr>
        <w:pPrChange w:id="390" w:author="Kris.Wild" w:date="2023-03-06T16:11:00Z">
          <w:pPr>
            <w:pStyle w:val="ListParagraph"/>
            <w:numPr>
              <w:numId w:val="4"/>
            </w:numPr>
            <w:autoSpaceDE w:val="0"/>
            <w:autoSpaceDN w:val="0"/>
            <w:ind w:left="80" w:hanging="360"/>
          </w:pPr>
        </w:pPrChange>
      </w:pPr>
      <w:del w:id="391" w:author="Kris.Wild" w:date="2023-03-06T16:11:00Z">
        <w:r w:rsidDel="00C659C6">
          <w:delText xml:space="preserve">Hinchliff CE, Smith SA, Allman JF, Burleigh JG, Chaudhary R, Coghill LM, et al. Synthesis of phylogeny and taxonomy into a comprehensive tree of life. 2015;112(41):12764–9. </w:delText>
        </w:r>
      </w:del>
    </w:p>
    <w:p w14:paraId="2A586222" w14:textId="2C484E9D" w:rsidR="00040A62" w:rsidDel="00C659C6" w:rsidRDefault="00040A62">
      <w:pPr>
        <w:rPr>
          <w:del w:id="392" w:author="Kris.Wild" w:date="2023-03-06T16:11:00Z"/>
        </w:rPr>
        <w:pPrChange w:id="393" w:author="Kris.Wild" w:date="2023-03-06T16:11:00Z">
          <w:pPr>
            <w:pStyle w:val="ListParagraph"/>
            <w:numPr>
              <w:numId w:val="4"/>
            </w:numPr>
            <w:autoSpaceDE w:val="0"/>
            <w:autoSpaceDN w:val="0"/>
            <w:ind w:left="80" w:hanging="360"/>
          </w:pPr>
        </w:pPrChange>
      </w:pPr>
      <w:del w:id="394" w:author="Kris.Wild" w:date="2023-03-06T16:11:00Z">
        <w:r w:rsidDel="00C659C6">
          <w:delText xml:space="preserve">Michonneau F, Brown JW, Winter DJ. rotl: an R package to interact with the Open Tree of Life data. Methods Ecol Evol. 2016 Dec 1;7(12):1476–81. </w:delText>
        </w:r>
      </w:del>
    </w:p>
    <w:p w14:paraId="1BB97F01" w14:textId="3318028B" w:rsidR="00040A62" w:rsidDel="00C659C6" w:rsidRDefault="00040A62">
      <w:pPr>
        <w:rPr>
          <w:del w:id="395" w:author="Kris.Wild" w:date="2023-03-06T16:11:00Z"/>
        </w:rPr>
        <w:pPrChange w:id="396" w:author="Kris.Wild" w:date="2023-03-06T16:11:00Z">
          <w:pPr>
            <w:pStyle w:val="ListParagraph"/>
            <w:numPr>
              <w:numId w:val="4"/>
            </w:numPr>
            <w:autoSpaceDE w:val="0"/>
            <w:autoSpaceDN w:val="0"/>
            <w:ind w:left="80" w:hanging="360"/>
          </w:pPr>
        </w:pPrChange>
      </w:pPr>
      <w:del w:id="397" w:author="Kris.Wild" w:date="2023-03-06T16:11:00Z">
        <w:r w:rsidDel="00C659C6">
          <w:delText xml:space="preserve">Paradis E, Claude J, Strimmer K. APE: Analyses of phylogenetics and evolution in R language. Bioinformatics. 2004 Jan 22;20(2):289–90. </w:delText>
        </w:r>
      </w:del>
    </w:p>
    <w:p w14:paraId="364A1C3C" w14:textId="4DC640E5" w:rsidR="00040A62" w:rsidDel="00C659C6" w:rsidRDefault="00040A62">
      <w:pPr>
        <w:rPr>
          <w:del w:id="398" w:author="Kris.Wild" w:date="2023-03-06T16:11:00Z"/>
        </w:rPr>
        <w:pPrChange w:id="399" w:author="Kris.Wild" w:date="2023-03-06T16:11:00Z">
          <w:pPr>
            <w:pStyle w:val="ListParagraph"/>
            <w:numPr>
              <w:numId w:val="4"/>
            </w:numPr>
            <w:autoSpaceDE w:val="0"/>
            <w:autoSpaceDN w:val="0"/>
            <w:ind w:left="80" w:hanging="360"/>
          </w:pPr>
        </w:pPrChange>
      </w:pPr>
      <w:del w:id="400" w:author="Kris.Wild" w:date="2023-03-06T16:11:00Z">
        <w:r w:rsidDel="00C659C6">
          <w:delText xml:space="preserve">Noble DWA, Pottier P, Lagisz M, Burke S, Drobniak SM, O’Dea RE, et al. Meta-analytic approaches and effect sizes to account for ‘nuisance heterogeneity’ in comparative physiology. Vol. 225, Journal of Experimental Biology. Company of Biologists Ltd; 2022. </w:delText>
        </w:r>
      </w:del>
    </w:p>
    <w:p w14:paraId="660A6DD8" w14:textId="6EA49D9A" w:rsidR="00040A62" w:rsidDel="00C659C6" w:rsidRDefault="00040A62">
      <w:pPr>
        <w:rPr>
          <w:del w:id="401" w:author="Kris.Wild" w:date="2023-03-06T16:11:00Z"/>
        </w:rPr>
        <w:pPrChange w:id="402" w:author="Kris.Wild" w:date="2023-03-06T16:11:00Z">
          <w:pPr>
            <w:pStyle w:val="ListParagraph"/>
            <w:numPr>
              <w:numId w:val="4"/>
            </w:numPr>
            <w:autoSpaceDE w:val="0"/>
            <w:autoSpaceDN w:val="0"/>
            <w:ind w:left="80" w:hanging="360"/>
          </w:pPr>
        </w:pPrChange>
      </w:pPr>
      <w:del w:id="403" w:author="Kris.Wild" w:date="2023-03-06T16:11:00Z">
        <w:r w:rsidDel="00C659C6">
          <w:delText xml:space="preserve">Nakagawa S, Santos ESA. Methodological issues and advances in biological meta-analysis. Vol. 26, Evolutionary Ecology. 2012. p. 1253–74. </w:delText>
        </w:r>
      </w:del>
    </w:p>
    <w:p w14:paraId="493DE250" w14:textId="59686DEB" w:rsidR="00040A62" w:rsidRPr="00040A62" w:rsidRDefault="00040A62">
      <w:pPr>
        <w:pStyle w:val="BodyText"/>
        <w:pPrChange w:id="404" w:author="Kris.Wild" w:date="2023-03-06T16:11:00Z">
          <w:pPr>
            <w:pStyle w:val="ListParagraph"/>
            <w:numPr>
              <w:numId w:val="4"/>
            </w:numPr>
            <w:autoSpaceDE w:val="0"/>
            <w:autoSpaceDN w:val="0"/>
            <w:ind w:left="80" w:hanging="360"/>
          </w:pPr>
        </w:pPrChange>
      </w:pPr>
      <w:del w:id="405" w:author="Kris.Wild" w:date="2023-03-06T16:11:00Z">
        <w:r w:rsidDel="00C659C6">
          <w:delText>Nakagawa S, Lagisz M, Jennions MD, Koricheva J, Noble DWA, Parker TH, et al. Methods for testing publication bias in ecological and evolutionary meta-analyses. Vol. 13, Methods in Ecology and Evolution. British Ecological Society; 2022</w:delText>
        </w:r>
      </w:del>
    </w:p>
    <w:p w14:paraId="275E0223" w14:textId="563B3CFC" w:rsidR="004C0612" w:rsidRPr="006A31D1" w:rsidRDefault="004C0612" w:rsidP="00EC0A46">
      <w:pPr>
        <w:pStyle w:val="BodyText"/>
        <w:rPr>
          <w:rFonts w:ascii="Times New Roman" w:hAnsi="Times New Roman" w:cs="Times New Roman"/>
        </w:rPr>
      </w:pPr>
    </w:p>
    <w:sectPr w:rsidR="004C0612" w:rsidRPr="006A31D1" w:rsidSect="00CB0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9E4"/>
    <w:multiLevelType w:val="hybridMultilevel"/>
    <w:tmpl w:val="4BCC3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911D1"/>
    <w:multiLevelType w:val="hybridMultilevel"/>
    <w:tmpl w:val="6A04A700"/>
    <w:lvl w:ilvl="0" w:tplc="CAA009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C723B6"/>
    <w:multiLevelType w:val="hybridMultilevel"/>
    <w:tmpl w:val="F5A8F090"/>
    <w:lvl w:ilvl="0" w:tplc="867CB0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57767F"/>
    <w:multiLevelType w:val="hybridMultilevel"/>
    <w:tmpl w:val="F920059A"/>
    <w:lvl w:ilvl="0" w:tplc="45A892FE">
      <w:start w:val="1"/>
      <w:numFmt w:val="decimal"/>
      <w:lvlText w:val="%1."/>
      <w:lvlJc w:val="left"/>
      <w:pPr>
        <w:ind w:left="80" w:hanging="360"/>
      </w:pPr>
      <w:rPr>
        <w:b w:val="0"/>
        <w:bCs w:val="0"/>
      </w:rPr>
    </w:lvl>
    <w:lvl w:ilvl="1" w:tplc="08090019" w:tentative="1">
      <w:start w:val="1"/>
      <w:numFmt w:val="lowerLetter"/>
      <w:lvlText w:val="%2."/>
      <w:lvlJc w:val="left"/>
      <w:pPr>
        <w:ind w:left="800" w:hanging="360"/>
      </w:pPr>
    </w:lvl>
    <w:lvl w:ilvl="2" w:tplc="0809001B" w:tentative="1">
      <w:start w:val="1"/>
      <w:numFmt w:val="lowerRoman"/>
      <w:lvlText w:val="%3."/>
      <w:lvlJc w:val="right"/>
      <w:pPr>
        <w:ind w:left="1520" w:hanging="180"/>
      </w:pPr>
    </w:lvl>
    <w:lvl w:ilvl="3" w:tplc="0809000F" w:tentative="1">
      <w:start w:val="1"/>
      <w:numFmt w:val="decimal"/>
      <w:lvlText w:val="%4."/>
      <w:lvlJc w:val="left"/>
      <w:pPr>
        <w:ind w:left="2240" w:hanging="360"/>
      </w:pPr>
    </w:lvl>
    <w:lvl w:ilvl="4" w:tplc="08090019" w:tentative="1">
      <w:start w:val="1"/>
      <w:numFmt w:val="lowerLetter"/>
      <w:lvlText w:val="%5."/>
      <w:lvlJc w:val="left"/>
      <w:pPr>
        <w:ind w:left="2960" w:hanging="360"/>
      </w:pPr>
    </w:lvl>
    <w:lvl w:ilvl="5" w:tplc="0809001B" w:tentative="1">
      <w:start w:val="1"/>
      <w:numFmt w:val="lowerRoman"/>
      <w:lvlText w:val="%6."/>
      <w:lvlJc w:val="right"/>
      <w:pPr>
        <w:ind w:left="3680" w:hanging="180"/>
      </w:pPr>
    </w:lvl>
    <w:lvl w:ilvl="6" w:tplc="0809000F" w:tentative="1">
      <w:start w:val="1"/>
      <w:numFmt w:val="decimal"/>
      <w:lvlText w:val="%7."/>
      <w:lvlJc w:val="left"/>
      <w:pPr>
        <w:ind w:left="4400" w:hanging="360"/>
      </w:pPr>
    </w:lvl>
    <w:lvl w:ilvl="7" w:tplc="08090019" w:tentative="1">
      <w:start w:val="1"/>
      <w:numFmt w:val="lowerLetter"/>
      <w:lvlText w:val="%8."/>
      <w:lvlJc w:val="left"/>
      <w:pPr>
        <w:ind w:left="5120" w:hanging="360"/>
      </w:pPr>
    </w:lvl>
    <w:lvl w:ilvl="8" w:tplc="0809001B" w:tentative="1">
      <w:start w:val="1"/>
      <w:numFmt w:val="lowerRoman"/>
      <w:lvlText w:val="%9."/>
      <w:lvlJc w:val="right"/>
      <w:pPr>
        <w:ind w:left="5840" w:hanging="180"/>
      </w:pPr>
    </w:lvl>
  </w:abstractNum>
  <w:num w:numId="1" w16cid:durableId="1386642207">
    <w:abstractNumId w:val="1"/>
  </w:num>
  <w:num w:numId="2" w16cid:durableId="1385107815">
    <w:abstractNumId w:val="2"/>
  </w:num>
  <w:num w:numId="3" w16cid:durableId="221134504">
    <w:abstractNumId w:val="0"/>
  </w:num>
  <w:num w:numId="4" w16cid:durableId="17797893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61"/>
    <w:rsid w:val="000076CE"/>
    <w:rsid w:val="00007E6A"/>
    <w:rsid w:val="00013A9A"/>
    <w:rsid w:val="000225FD"/>
    <w:rsid w:val="000315CD"/>
    <w:rsid w:val="00040A62"/>
    <w:rsid w:val="0004615F"/>
    <w:rsid w:val="000530F1"/>
    <w:rsid w:val="00067517"/>
    <w:rsid w:val="000709CA"/>
    <w:rsid w:val="00092536"/>
    <w:rsid w:val="000A6B53"/>
    <w:rsid w:val="000C133C"/>
    <w:rsid w:val="000C65B3"/>
    <w:rsid w:val="000D207B"/>
    <w:rsid w:val="000D3433"/>
    <w:rsid w:val="000E31F5"/>
    <w:rsid w:val="000E5207"/>
    <w:rsid w:val="00110253"/>
    <w:rsid w:val="00110366"/>
    <w:rsid w:val="00117E7F"/>
    <w:rsid w:val="00120BE2"/>
    <w:rsid w:val="001325A4"/>
    <w:rsid w:val="00142D4B"/>
    <w:rsid w:val="0014419D"/>
    <w:rsid w:val="001739E1"/>
    <w:rsid w:val="00173F96"/>
    <w:rsid w:val="00174E9B"/>
    <w:rsid w:val="00183B6B"/>
    <w:rsid w:val="00192182"/>
    <w:rsid w:val="001B0F5E"/>
    <w:rsid w:val="001B2D4A"/>
    <w:rsid w:val="001B728F"/>
    <w:rsid w:val="001C55FF"/>
    <w:rsid w:val="001C79D4"/>
    <w:rsid w:val="001D1AD2"/>
    <w:rsid w:val="001D4FD4"/>
    <w:rsid w:val="001D6767"/>
    <w:rsid w:val="001E0C83"/>
    <w:rsid w:val="001E422A"/>
    <w:rsid w:val="001F3207"/>
    <w:rsid w:val="001F6100"/>
    <w:rsid w:val="002102B6"/>
    <w:rsid w:val="00212B72"/>
    <w:rsid w:val="00214EA1"/>
    <w:rsid w:val="002150F9"/>
    <w:rsid w:val="00217331"/>
    <w:rsid w:val="002251EC"/>
    <w:rsid w:val="0022797F"/>
    <w:rsid w:val="00232467"/>
    <w:rsid w:val="00236DAA"/>
    <w:rsid w:val="00251F73"/>
    <w:rsid w:val="00254EEB"/>
    <w:rsid w:val="002704D5"/>
    <w:rsid w:val="00272305"/>
    <w:rsid w:val="00273165"/>
    <w:rsid w:val="00274226"/>
    <w:rsid w:val="002764B4"/>
    <w:rsid w:val="00281C56"/>
    <w:rsid w:val="002B053A"/>
    <w:rsid w:val="002D2567"/>
    <w:rsid w:val="002D3A89"/>
    <w:rsid w:val="002D4B02"/>
    <w:rsid w:val="002D6390"/>
    <w:rsid w:val="002D663C"/>
    <w:rsid w:val="002E0A34"/>
    <w:rsid w:val="002E26CD"/>
    <w:rsid w:val="002E3275"/>
    <w:rsid w:val="002E6073"/>
    <w:rsid w:val="002F33F3"/>
    <w:rsid w:val="0030384B"/>
    <w:rsid w:val="003137B8"/>
    <w:rsid w:val="00314235"/>
    <w:rsid w:val="00316D5B"/>
    <w:rsid w:val="003419DF"/>
    <w:rsid w:val="00343449"/>
    <w:rsid w:val="0034710F"/>
    <w:rsid w:val="00362BF6"/>
    <w:rsid w:val="00370715"/>
    <w:rsid w:val="003734FB"/>
    <w:rsid w:val="00375B28"/>
    <w:rsid w:val="003766F8"/>
    <w:rsid w:val="003941D0"/>
    <w:rsid w:val="003962E2"/>
    <w:rsid w:val="003A6D29"/>
    <w:rsid w:val="003A747C"/>
    <w:rsid w:val="003B3343"/>
    <w:rsid w:val="003B4330"/>
    <w:rsid w:val="003D02FC"/>
    <w:rsid w:val="003D07C6"/>
    <w:rsid w:val="003D0FCE"/>
    <w:rsid w:val="003D4B4E"/>
    <w:rsid w:val="003D578D"/>
    <w:rsid w:val="003D57E3"/>
    <w:rsid w:val="003D63D6"/>
    <w:rsid w:val="003D77E8"/>
    <w:rsid w:val="003F263D"/>
    <w:rsid w:val="003F766D"/>
    <w:rsid w:val="00400047"/>
    <w:rsid w:val="00401437"/>
    <w:rsid w:val="004021F9"/>
    <w:rsid w:val="00415E6D"/>
    <w:rsid w:val="00416824"/>
    <w:rsid w:val="0041708B"/>
    <w:rsid w:val="00420268"/>
    <w:rsid w:val="0042151E"/>
    <w:rsid w:val="004217CE"/>
    <w:rsid w:val="00423284"/>
    <w:rsid w:val="00423D53"/>
    <w:rsid w:val="00436C97"/>
    <w:rsid w:val="00440F11"/>
    <w:rsid w:val="00446B60"/>
    <w:rsid w:val="004540D7"/>
    <w:rsid w:val="004552CF"/>
    <w:rsid w:val="00456CF0"/>
    <w:rsid w:val="00457696"/>
    <w:rsid w:val="00457750"/>
    <w:rsid w:val="004678D1"/>
    <w:rsid w:val="004752E6"/>
    <w:rsid w:val="0047689A"/>
    <w:rsid w:val="0049352B"/>
    <w:rsid w:val="00494086"/>
    <w:rsid w:val="004964A9"/>
    <w:rsid w:val="004A09A8"/>
    <w:rsid w:val="004A4774"/>
    <w:rsid w:val="004A54D4"/>
    <w:rsid w:val="004B5EF4"/>
    <w:rsid w:val="004B6715"/>
    <w:rsid w:val="004C0612"/>
    <w:rsid w:val="004C1880"/>
    <w:rsid w:val="004C7D23"/>
    <w:rsid w:val="004D3262"/>
    <w:rsid w:val="004D6C63"/>
    <w:rsid w:val="004E47D4"/>
    <w:rsid w:val="004E4F77"/>
    <w:rsid w:val="004E5EA7"/>
    <w:rsid w:val="004E72E0"/>
    <w:rsid w:val="004F029B"/>
    <w:rsid w:val="00500F23"/>
    <w:rsid w:val="005022CA"/>
    <w:rsid w:val="005126B0"/>
    <w:rsid w:val="005169C3"/>
    <w:rsid w:val="005231C4"/>
    <w:rsid w:val="0053183A"/>
    <w:rsid w:val="00536F13"/>
    <w:rsid w:val="00541D4A"/>
    <w:rsid w:val="00547FE6"/>
    <w:rsid w:val="00551A37"/>
    <w:rsid w:val="00565A01"/>
    <w:rsid w:val="00570162"/>
    <w:rsid w:val="00582D2C"/>
    <w:rsid w:val="00586439"/>
    <w:rsid w:val="00594157"/>
    <w:rsid w:val="00594947"/>
    <w:rsid w:val="00595B74"/>
    <w:rsid w:val="005B2240"/>
    <w:rsid w:val="005C2BFD"/>
    <w:rsid w:val="005D356E"/>
    <w:rsid w:val="005D6450"/>
    <w:rsid w:val="005F4DA8"/>
    <w:rsid w:val="00602FA2"/>
    <w:rsid w:val="00617062"/>
    <w:rsid w:val="00626E1B"/>
    <w:rsid w:val="00634A38"/>
    <w:rsid w:val="00636080"/>
    <w:rsid w:val="00637F00"/>
    <w:rsid w:val="00642A6E"/>
    <w:rsid w:val="00651F18"/>
    <w:rsid w:val="00652D6E"/>
    <w:rsid w:val="00656033"/>
    <w:rsid w:val="006612BD"/>
    <w:rsid w:val="00665D33"/>
    <w:rsid w:val="0066701A"/>
    <w:rsid w:val="00675ED2"/>
    <w:rsid w:val="0067619D"/>
    <w:rsid w:val="00676F29"/>
    <w:rsid w:val="00677C59"/>
    <w:rsid w:val="00680A73"/>
    <w:rsid w:val="006877BC"/>
    <w:rsid w:val="006908BA"/>
    <w:rsid w:val="00690ED6"/>
    <w:rsid w:val="00695917"/>
    <w:rsid w:val="006A31D1"/>
    <w:rsid w:val="006A54B8"/>
    <w:rsid w:val="006B4661"/>
    <w:rsid w:val="006B7186"/>
    <w:rsid w:val="006B7509"/>
    <w:rsid w:val="006E049D"/>
    <w:rsid w:val="006E268C"/>
    <w:rsid w:val="006F0C16"/>
    <w:rsid w:val="006F269D"/>
    <w:rsid w:val="006F569E"/>
    <w:rsid w:val="007036F2"/>
    <w:rsid w:val="00711090"/>
    <w:rsid w:val="00712352"/>
    <w:rsid w:val="00721AC7"/>
    <w:rsid w:val="00730900"/>
    <w:rsid w:val="00731007"/>
    <w:rsid w:val="007328E8"/>
    <w:rsid w:val="00740C1A"/>
    <w:rsid w:val="0074123E"/>
    <w:rsid w:val="00742DA1"/>
    <w:rsid w:val="00750493"/>
    <w:rsid w:val="00764DAC"/>
    <w:rsid w:val="00771486"/>
    <w:rsid w:val="00772BDB"/>
    <w:rsid w:val="00783F1D"/>
    <w:rsid w:val="00786E5E"/>
    <w:rsid w:val="007A5D7E"/>
    <w:rsid w:val="007B3808"/>
    <w:rsid w:val="007B486C"/>
    <w:rsid w:val="007B531B"/>
    <w:rsid w:val="007C1133"/>
    <w:rsid w:val="007C20F2"/>
    <w:rsid w:val="007C25E2"/>
    <w:rsid w:val="007E056F"/>
    <w:rsid w:val="00813D6C"/>
    <w:rsid w:val="00815CBA"/>
    <w:rsid w:val="00823074"/>
    <w:rsid w:val="00850153"/>
    <w:rsid w:val="00854CF3"/>
    <w:rsid w:val="0085734B"/>
    <w:rsid w:val="008634A3"/>
    <w:rsid w:val="00867F98"/>
    <w:rsid w:val="00870942"/>
    <w:rsid w:val="00876CCD"/>
    <w:rsid w:val="0088126A"/>
    <w:rsid w:val="00882B13"/>
    <w:rsid w:val="00884B85"/>
    <w:rsid w:val="0088601A"/>
    <w:rsid w:val="00886B45"/>
    <w:rsid w:val="00887CB1"/>
    <w:rsid w:val="00893001"/>
    <w:rsid w:val="00893076"/>
    <w:rsid w:val="00893E08"/>
    <w:rsid w:val="008A1267"/>
    <w:rsid w:val="008A3688"/>
    <w:rsid w:val="008A4016"/>
    <w:rsid w:val="008A78F8"/>
    <w:rsid w:val="008B2345"/>
    <w:rsid w:val="008B29FE"/>
    <w:rsid w:val="008B7175"/>
    <w:rsid w:val="008D639A"/>
    <w:rsid w:val="008E702A"/>
    <w:rsid w:val="008F1F68"/>
    <w:rsid w:val="008F3F65"/>
    <w:rsid w:val="00904688"/>
    <w:rsid w:val="00911A33"/>
    <w:rsid w:val="0091715A"/>
    <w:rsid w:val="00921BAE"/>
    <w:rsid w:val="0092263A"/>
    <w:rsid w:val="009234AC"/>
    <w:rsid w:val="00927F3A"/>
    <w:rsid w:val="00931469"/>
    <w:rsid w:val="009321A4"/>
    <w:rsid w:val="00932C54"/>
    <w:rsid w:val="00942783"/>
    <w:rsid w:val="00945FCD"/>
    <w:rsid w:val="00947274"/>
    <w:rsid w:val="00950BE5"/>
    <w:rsid w:val="009645CA"/>
    <w:rsid w:val="00964985"/>
    <w:rsid w:val="00974430"/>
    <w:rsid w:val="00977694"/>
    <w:rsid w:val="00992EF3"/>
    <w:rsid w:val="009A5CC9"/>
    <w:rsid w:val="009A7D2E"/>
    <w:rsid w:val="009B07BC"/>
    <w:rsid w:val="009B07DA"/>
    <w:rsid w:val="009B0C42"/>
    <w:rsid w:val="009B5EC8"/>
    <w:rsid w:val="009C34A0"/>
    <w:rsid w:val="009C3627"/>
    <w:rsid w:val="009C7B7B"/>
    <w:rsid w:val="009D22DF"/>
    <w:rsid w:val="009D5D18"/>
    <w:rsid w:val="009D6E34"/>
    <w:rsid w:val="009E15C7"/>
    <w:rsid w:val="009E1FBF"/>
    <w:rsid w:val="009E33C0"/>
    <w:rsid w:val="009E450F"/>
    <w:rsid w:val="009E4571"/>
    <w:rsid w:val="009F1E1A"/>
    <w:rsid w:val="00A02E4D"/>
    <w:rsid w:val="00A03F08"/>
    <w:rsid w:val="00A10698"/>
    <w:rsid w:val="00A14B67"/>
    <w:rsid w:val="00A15798"/>
    <w:rsid w:val="00A16602"/>
    <w:rsid w:val="00A27340"/>
    <w:rsid w:val="00A3533D"/>
    <w:rsid w:val="00A40AC8"/>
    <w:rsid w:val="00A507E7"/>
    <w:rsid w:val="00A56457"/>
    <w:rsid w:val="00A66F33"/>
    <w:rsid w:val="00A72A77"/>
    <w:rsid w:val="00A822FB"/>
    <w:rsid w:val="00A86C34"/>
    <w:rsid w:val="00A8739D"/>
    <w:rsid w:val="00A8784A"/>
    <w:rsid w:val="00A90E7A"/>
    <w:rsid w:val="00A9133A"/>
    <w:rsid w:val="00AC737B"/>
    <w:rsid w:val="00AD3B93"/>
    <w:rsid w:val="00AD4DB0"/>
    <w:rsid w:val="00AF42D8"/>
    <w:rsid w:val="00B0072F"/>
    <w:rsid w:val="00B04669"/>
    <w:rsid w:val="00B11DAA"/>
    <w:rsid w:val="00B22B7F"/>
    <w:rsid w:val="00B25D79"/>
    <w:rsid w:val="00B30FEC"/>
    <w:rsid w:val="00B334C9"/>
    <w:rsid w:val="00B40B5E"/>
    <w:rsid w:val="00B40C58"/>
    <w:rsid w:val="00B51C8D"/>
    <w:rsid w:val="00B570E4"/>
    <w:rsid w:val="00B62CAF"/>
    <w:rsid w:val="00B713C5"/>
    <w:rsid w:val="00B73224"/>
    <w:rsid w:val="00B84E21"/>
    <w:rsid w:val="00BA4FF7"/>
    <w:rsid w:val="00BB2AF5"/>
    <w:rsid w:val="00BB6377"/>
    <w:rsid w:val="00BC0E93"/>
    <w:rsid w:val="00BC1CD2"/>
    <w:rsid w:val="00BD4F82"/>
    <w:rsid w:val="00BD75EB"/>
    <w:rsid w:val="00BE1104"/>
    <w:rsid w:val="00BE26BF"/>
    <w:rsid w:val="00BF3ADF"/>
    <w:rsid w:val="00C0509F"/>
    <w:rsid w:val="00C11561"/>
    <w:rsid w:val="00C12408"/>
    <w:rsid w:val="00C17CB2"/>
    <w:rsid w:val="00C21315"/>
    <w:rsid w:val="00C2358A"/>
    <w:rsid w:val="00C237E6"/>
    <w:rsid w:val="00C33452"/>
    <w:rsid w:val="00C3485E"/>
    <w:rsid w:val="00C34DDA"/>
    <w:rsid w:val="00C3585B"/>
    <w:rsid w:val="00C45DEB"/>
    <w:rsid w:val="00C46081"/>
    <w:rsid w:val="00C5357D"/>
    <w:rsid w:val="00C54754"/>
    <w:rsid w:val="00C55687"/>
    <w:rsid w:val="00C635D3"/>
    <w:rsid w:val="00C63BE6"/>
    <w:rsid w:val="00C649E1"/>
    <w:rsid w:val="00C659C6"/>
    <w:rsid w:val="00C73CDE"/>
    <w:rsid w:val="00C73F13"/>
    <w:rsid w:val="00C82318"/>
    <w:rsid w:val="00C86F16"/>
    <w:rsid w:val="00C8750B"/>
    <w:rsid w:val="00C955B2"/>
    <w:rsid w:val="00CA1779"/>
    <w:rsid w:val="00CB03D3"/>
    <w:rsid w:val="00CB4240"/>
    <w:rsid w:val="00CC05D1"/>
    <w:rsid w:val="00CC3D18"/>
    <w:rsid w:val="00CD211D"/>
    <w:rsid w:val="00CE0390"/>
    <w:rsid w:val="00CE1E98"/>
    <w:rsid w:val="00CE3793"/>
    <w:rsid w:val="00CF6F69"/>
    <w:rsid w:val="00D013ED"/>
    <w:rsid w:val="00D03D16"/>
    <w:rsid w:val="00D07CB0"/>
    <w:rsid w:val="00D11719"/>
    <w:rsid w:val="00D11B9A"/>
    <w:rsid w:val="00D12688"/>
    <w:rsid w:val="00D206ED"/>
    <w:rsid w:val="00D22BD9"/>
    <w:rsid w:val="00D2322B"/>
    <w:rsid w:val="00D24301"/>
    <w:rsid w:val="00D253FC"/>
    <w:rsid w:val="00D2620F"/>
    <w:rsid w:val="00D27048"/>
    <w:rsid w:val="00D2737E"/>
    <w:rsid w:val="00D369B4"/>
    <w:rsid w:val="00D42A61"/>
    <w:rsid w:val="00D44A4A"/>
    <w:rsid w:val="00D52B5D"/>
    <w:rsid w:val="00D52D4B"/>
    <w:rsid w:val="00D550AF"/>
    <w:rsid w:val="00D55B37"/>
    <w:rsid w:val="00D566DD"/>
    <w:rsid w:val="00D56F2D"/>
    <w:rsid w:val="00D57BD0"/>
    <w:rsid w:val="00D6347A"/>
    <w:rsid w:val="00D6454B"/>
    <w:rsid w:val="00D64857"/>
    <w:rsid w:val="00D7689E"/>
    <w:rsid w:val="00D9660A"/>
    <w:rsid w:val="00D97663"/>
    <w:rsid w:val="00DA00D1"/>
    <w:rsid w:val="00DA07CA"/>
    <w:rsid w:val="00DA1462"/>
    <w:rsid w:val="00DA1FC9"/>
    <w:rsid w:val="00DB6341"/>
    <w:rsid w:val="00DC2F92"/>
    <w:rsid w:val="00DC31A3"/>
    <w:rsid w:val="00DD0B17"/>
    <w:rsid w:val="00DD3BA3"/>
    <w:rsid w:val="00DD4489"/>
    <w:rsid w:val="00DD79C1"/>
    <w:rsid w:val="00DE3EBA"/>
    <w:rsid w:val="00DF63D7"/>
    <w:rsid w:val="00E03E07"/>
    <w:rsid w:val="00E17735"/>
    <w:rsid w:val="00E23807"/>
    <w:rsid w:val="00E36B77"/>
    <w:rsid w:val="00E443C6"/>
    <w:rsid w:val="00E466D5"/>
    <w:rsid w:val="00E46B5F"/>
    <w:rsid w:val="00E5525F"/>
    <w:rsid w:val="00E60DD2"/>
    <w:rsid w:val="00E61E92"/>
    <w:rsid w:val="00E641D0"/>
    <w:rsid w:val="00E8171A"/>
    <w:rsid w:val="00E86C38"/>
    <w:rsid w:val="00E928D7"/>
    <w:rsid w:val="00EB6BB8"/>
    <w:rsid w:val="00EB6D1A"/>
    <w:rsid w:val="00EC0A46"/>
    <w:rsid w:val="00EC2BAD"/>
    <w:rsid w:val="00EC4577"/>
    <w:rsid w:val="00ED342A"/>
    <w:rsid w:val="00ED3682"/>
    <w:rsid w:val="00ED764B"/>
    <w:rsid w:val="00EE18AA"/>
    <w:rsid w:val="00EE257E"/>
    <w:rsid w:val="00EF15A3"/>
    <w:rsid w:val="00EF30A7"/>
    <w:rsid w:val="00F0023A"/>
    <w:rsid w:val="00F02DC1"/>
    <w:rsid w:val="00F03EFC"/>
    <w:rsid w:val="00F1113F"/>
    <w:rsid w:val="00F160FF"/>
    <w:rsid w:val="00F26C7E"/>
    <w:rsid w:val="00F32648"/>
    <w:rsid w:val="00F4358A"/>
    <w:rsid w:val="00F6133B"/>
    <w:rsid w:val="00F62429"/>
    <w:rsid w:val="00F66687"/>
    <w:rsid w:val="00F70540"/>
    <w:rsid w:val="00F72373"/>
    <w:rsid w:val="00F74FCF"/>
    <w:rsid w:val="00F824A9"/>
    <w:rsid w:val="00F83F12"/>
    <w:rsid w:val="00F946A7"/>
    <w:rsid w:val="00F963E7"/>
    <w:rsid w:val="00F975B3"/>
    <w:rsid w:val="00F979A6"/>
    <w:rsid w:val="00FB0AF4"/>
    <w:rsid w:val="00FB5F5F"/>
    <w:rsid w:val="00FB6CCB"/>
    <w:rsid w:val="00FC45DD"/>
    <w:rsid w:val="00FD5BED"/>
    <w:rsid w:val="00FF77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0F67"/>
  <w15:chartTrackingRefBased/>
  <w15:docId w15:val="{3E9A81C2-517F-A046-9A99-81271BC3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5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661"/>
    <w:pPr>
      <w:spacing w:before="100" w:beforeAutospacing="1" w:after="100" w:afterAutospacing="1"/>
    </w:pPr>
  </w:style>
  <w:style w:type="paragraph" w:styleId="ListParagraph">
    <w:name w:val="List Paragraph"/>
    <w:basedOn w:val="Normal"/>
    <w:uiPriority w:val="34"/>
    <w:qFormat/>
    <w:rsid w:val="00494086"/>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74123E"/>
    <w:rPr>
      <w:sz w:val="16"/>
      <w:szCs w:val="16"/>
    </w:rPr>
  </w:style>
  <w:style w:type="paragraph" w:styleId="CommentText">
    <w:name w:val="annotation text"/>
    <w:basedOn w:val="Normal"/>
    <w:link w:val="CommentTextChar"/>
    <w:uiPriority w:val="99"/>
    <w:unhideWhenUsed/>
    <w:rsid w:val="0074123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4123E"/>
    <w:rPr>
      <w:sz w:val="20"/>
      <w:szCs w:val="20"/>
    </w:rPr>
  </w:style>
  <w:style w:type="paragraph" w:styleId="CommentSubject">
    <w:name w:val="annotation subject"/>
    <w:basedOn w:val="CommentText"/>
    <w:next w:val="CommentText"/>
    <w:link w:val="CommentSubjectChar"/>
    <w:uiPriority w:val="99"/>
    <w:semiHidden/>
    <w:unhideWhenUsed/>
    <w:rsid w:val="0074123E"/>
    <w:rPr>
      <w:b/>
      <w:bCs/>
    </w:rPr>
  </w:style>
  <w:style w:type="character" w:customStyle="1" w:styleId="CommentSubjectChar">
    <w:name w:val="Comment Subject Char"/>
    <w:basedOn w:val="CommentTextChar"/>
    <w:link w:val="CommentSubject"/>
    <w:uiPriority w:val="99"/>
    <w:semiHidden/>
    <w:rsid w:val="0074123E"/>
    <w:rPr>
      <w:b/>
      <w:bCs/>
      <w:sz w:val="20"/>
      <w:szCs w:val="20"/>
    </w:rPr>
  </w:style>
  <w:style w:type="paragraph" w:styleId="Revision">
    <w:name w:val="Revision"/>
    <w:hidden/>
    <w:uiPriority w:val="99"/>
    <w:semiHidden/>
    <w:rsid w:val="00F0023A"/>
  </w:style>
  <w:style w:type="paragraph" w:styleId="BodyText">
    <w:name w:val="Body Text"/>
    <w:basedOn w:val="Normal"/>
    <w:link w:val="BodyTextChar"/>
    <w:qFormat/>
    <w:rsid w:val="00EC0A4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C0A46"/>
    <w:rPr>
      <w:lang w:val="en-US"/>
    </w:rPr>
  </w:style>
  <w:style w:type="paragraph" w:customStyle="1" w:styleId="FirstParagraph">
    <w:name w:val="First Paragraph"/>
    <w:basedOn w:val="BodyText"/>
    <w:next w:val="BodyText"/>
    <w:qFormat/>
    <w:rsid w:val="00EC0A46"/>
    <w:rPr>
      <w:rFonts w:ascii="Times New Roman" w:hAnsi="Times New Roman"/>
    </w:rPr>
  </w:style>
  <w:style w:type="character" w:styleId="Hyperlink">
    <w:name w:val="Hyperlink"/>
    <w:basedOn w:val="DefaultParagraphFont"/>
    <w:uiPriority w:val="99"/>
    <w:unhideWhenUsed/>
    <w:rsid w:val="005B2240"/>
    <w:rPr>
      <w:color w:val="0563C1" w:themeColor="hyperlink"/>
      <w:u w:val="single"/>
    </w:rPr>
  </w:style>
  <w:style w:type="character" w:styleId="UnresolvedMention">
    <w:name w:val="Unresolved Mention"/>
    <w:basedOn w:val="DefaultParagraphFont"/>
    <w:uiPriority w:val="99"/>
    <w:semiHidden/>
    <w:unhideWhenUsed/>
    <w:rsid w:val="005B2240"/>
    <w:rPr>
      <w:color w:val="605E5C"/>
      <w:shd w:val="clear" w:color="auto" w:fill="E1DFDD"/>
    </w:rPr>
  </w:style>
  <w:style w:type="table" w:styleId="TableGrid">
    <w:name w:val="Table Grid"/>
    <w:basedOn w:val="TableNormal"/>
    <w:uiPriority w:val="39"/>
    <w:rsid w:val="006A3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715"/>
    <w:rPr>
      <w:color w:val="808080"/>
    </w:rPr>
  </w:style>
  <w:style w:type="character" w:styleId="LineNumber">
    <w:name w:val="line number"/>
    <w:basedOn w:val="DefaultParagraphFont"/>
    <w:uiPriority w:val="99"/>
    <w:semiHidden/>
    <w:unhideWhenUsed/>
    <w:rsid w:val="0045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786">
      <w:bodyDiv w:val="1"/>
      <w:marLeft w:val="0"/>
      <w:marRight w:val="0"/>
      <w:marTop w:val="0"/>
      <w:marBottom w:val="0"/>
      <w:divBdr>
        <w:top w:val="none" w:sz="0" w:space="0" w:color="auto"/>
        <w:left w:val="none" w:sz="0" w:space="0" w:color="auto"/>
        <w:bottom w:val="none" w:sz="0" w:space="0" w:color="auto"/>
        <w:right w:val="none" w:sz="0" w:space="0" w:color="auto"/>
      </w:divBdr>
    </w:div>
    <w:div w:id="121968079">
      <w:bodyDiv w:val="1"/>
      <w:marLeft w:val="0"/>
      <w:marRight w:val="0"/>
      <w:marTop w:val="0"/>
      <w:marBottom w:val="0"/>
      <w:divBdr>
        <w:top w:val="none" w:sz="0" w:space="0" w:color="auto"/>
        <w:left w:val="none" w:sz="0" w:space="0" w:color="auto"/>
        <w:bottom w:val="none" w:sz="0" w:space="0" w:color="auto"/>
        <w:right w:val="none" w:sz="0" w:space="0" w:color="auto"/>
      </w:divBdr>
      <w:divsChild>
        <w:div w:id="1332635029">
          <w:marLeft w:val="640"/>
          <w:marRight w:val="0"/>
          <w:marTop w:val="0"/>
          <w:marBottom w:val="0"/>
          <w:divBdr>
            <w:top w:val="none" w:sz="0" w:space="0" w:color="auto"/>
            <w:left w:val="none" w:sz="0" w:space="0" w:color="auto"/>
            <w:bottom w:val="none" w:sz="0" w:space="0" w:color="auto"/>
            <w:right w:val="none" w:sz="0" w:space="0" w:color="auto"/>
          </w:divBdr>
        </w:div>
        <w:div w:id="643001554">
          <w:marLeft w:val="640"/>
          <w:marRight w:val="0"/>
          <w:marTop w:val="0"/>
          <w:marBottom w:val="0"/>
          <w:divBdr>
            <w:top w:val="none" w:sz="0" w:space="0" w:color="auto"/>
            <w:left w:val="none" w:sz="0" w:space="0" w:color="auto"/>
            <w:bottom w:val="none" w:sz="0" w:space="0" w:color="auto"/>
            <w:right w:val="none" w:sz="0" w:space="0" w:color="auto"/>
          </w:divBdr>
        </w:div>
        <w:div w:id="1726566712">
          <w:marLeft w:val="640"/>
          <w:marRight w:val="0"/>
          <w:marTop w:val="0"/>
          <w:marBottom w:val="0"/>
          <w:divBdr>
            <w:top w:val="none" w:sz="0" w:space="0" w:color="auto"/>
            <w:left w:val="none" w:sz="0" w:space="0" w:color="auto"/>
            <w:bottom w:val="none" w:sz="0" w:space="0" w:color="auto"/>
            <w:right w:val="none" w:sz="0" w:space="0" w:color="auto"/>
          </w:divBdr>
        </w:div>
        <w:div w:id="1699308333">
          <w:marLeft w:val="640"/>
          <w:marRight w:val="0"/>
          <w:marTop w:val="0"/>
          <w:marBottom w:val="0"/>
          <w:divBdr>
            <w:top w:val="none" w:sz="0" w:space="0" w:color="auto"/>
            <w:left w:val="none" w:sz="0" w:space="0" w:color="auto"/>
            <w:bottom w:val="none" w:sz="0" w:space="0" w:color="auto"/>
            <w:right w:val="none" w:sz="0" w:space="0" w:color="auto"/>
          </w:divBdr>
        </w:div>
        <w:div w:id="1549877919">
          <w:marLeft w:val="640"/>
          <w:marRight w:val="0"/>
          <w:marTop w:val="0"/>
          <w:marBottom w:val="0"/>
          <w:divBdr>
            <w:top w:val="none" w:sz="0" w:space="0" w:color="auto"/>
            <w:left w:val="none" w:sz="0" w:space="0" w:color="auto"/>
            <w:bottom w:val="none" w:sz="0" w:space="0" w:color="auto"/>
            <w:right w:val="none" w:sz="0" w:space="0" w:color="auto"/>
          </w:divBdr>
        </w:div>
        <w:div w:id="1498300777">
          <w:marLeft w:val="640"/>
          <w:marRight w:val="0"/>
          <w:marTop w:val="0"/>
          <w:marBottom w:val="0"/>
          <w:divBdr>
            <w:top w:val="none" w:sz="0" w:space="0" w:color="auto"/>
            <w:left w:val="none" w:sz="0" w:space="0" w:color="auto"/>
            <w:bottom w:val="none" w:sz="0" w:space="0" w:color="auto"/>
            <w:right w:val="none" w:sz="0" w:space="0" w:color="auto"/>
          </w:divBdr>
        </w:div>
        <w:div w:id="1919443687">
          <w:marLeft w:val="640"/>
          <w:marRight w:val="0"/>
          <w:marTop w:val="0"/>
          <w:marBottom w:val="0"/>
          <w:divBdr>
            <w:top w:val="none" w:sz="0" w:space="0" w:color="auto"/>
            <w:left w:val="none" w:sz="0" w:space="0" w:color="auto"/>
            <w:bottom w:val="none" w:sz="0" w:space="0" w:color="auto"/>
            <w:right w:val="none" w:sz="0" w:space="0" w:color="auto"/>
          </w:divBdr>
        </w:div>
        <w:div w:id="1553613796">
          <w:marLeft w:val="640"/>
          <w:marRight w:val="0"/>
          <w:marTop w:val="0"/>
          <w:marBottom w:val="0"/>
          <w:divBdr>
            <w:top w:val="none" w:sz="0" w:space="0" w:color="auto"/>
            <w:left w:val="none" w:sz="0" w:space="0" w:color="auto"/>
            <w:bottom w:val="none" w:sz="0" w:space="0" w:color="auto"/>
            <w:right w:val="none" w:sz="0" w:space="0" w:color="auto"/>
          </w:divBdr>
        </w:div>
        <w:div w:id="786004901">
          <w:marLeft w:val="640"/>
          <w:marRight w:val="0"/>
          <w:marTop w:val="0"/>
          <w:marBottom w:val="0"/>
          <w:divBdr>
            <w:top w:val="none" w:sz="0" w:space="0" w:color="auto"/>
            <w:left w:val="none" w:sz="0" w:space="0" w:color="auto"/>
            <w:bottom w:val="none" w:sz="0" w:space="0" w:color="auto"/>
            <w:right w:val="none" w:sz="0" w:space="0" w:color="auto"/>
          </w:divBdr>
        </w:div>
      </w:divsChild>
    </w:div>
    <w:div w:id="179707300">
      <w:bodyDiv w:val="1"/>
      <w:marLeft w:val="0"/>
      <w:marRight w:val="0"/>
      <w:marTop w:val="0"/>
      <w:marBottom w:val="0"/>
      <w:divBdr>
        <w:top w:val="none" w:sz="0" w:space="0" w:color="auto"/>
        <w:left w:val="none" w:sz="0" w:space="0" w:color="auto"/>
        <w:bottom w:val="none" w:sz="0" w:space="0" w:color="auto"/>
        <w:right w:val="none" w:sz="0" w:space="0" w:color="auto"/>
      </w:divBdr>
      <w:divsChild>
        <w:div w:id="850068497">
          <w:marLeft w:val="640"/>
          <w:marRight w:val="0"/>
          <w:marTop w:val="0"/>
          <w:marBottom w:val="0"/>
          <w:divBdr>
            <w:top w:val="none" w:sz="0" w:space="0" w:color="auto"/>
            <w:left w:val="none" w:sz="0" w:space="0" w:color="auto"/>
            <w:bottom w:val="none" w:sz="0" w:space="0" w:color="auto"/>
            <w:right w:val="none" w:sz="0" w:space="0" w:color="auto"/>
          </w:divBdr>
        </w:div>
        <w:div w:id="366640537">
          <w:marLeft w:val="640"/>
          <w:marRight w:val="0"/>
          <w:marTop w:val="0"/>
          <w:marBottom w:val="0"/>
          <w:divBdr>
            <w:top w:val="none" w:sz="0" w:space="0" w:color="auto"/>
            <w:left w:val="none" w:sz="0" w:space="0" w:color="auto"/>
            <w:bottom w:val="none" w:sz="0" w:space="0" w:color="auto"/>
            <w:right w:val="none" w:sz="0" w:space="0" w:color="auto"/>
          </w:divBdr>
        </w:div>
        <w:div w:id="2116705629">
          <w:marLeft w:val="640"/>
          <w:marRight w:val="0"/>
          <w:marTop w:val="0"/>
          <w:marBottom w:val="0"/>
          <w:divBdr>
            <w:top w:val="none" w:sz="0" w:space="0" w:color="auto"/>
            <w:left w:val="none" w:sz="0" w:space="0" w:color="auto"/>
            <w:bottom w:val="none" w:sz="0" w:space="0" w:color="auto"/>
            <w:right w:val="none" w:sz="0" w:space="0" w:color="auto"/>
          </w:divBdr>
        </w:div>
        <w:div w:id="1350638412">
          <w:marLeft w:val="640"/>
          <w:marRight w:val="0"/>
          <w:marTop w:val="0"/>
          <w:marBottom w:val="0"/>
          <w:divBdr>
            <w:top w:val="none" w:sz="0" w:space="0" w:color="auto"/>
            <w:left w:val="none" w:sz="0" w:space="0" w:color="auto"/>
            <w:bottom w:val="none" w:sz="0" w:space="0" w:color="auto"/>
            <w:right w:val="none" w:sz="0" w:space="0" w:color="auto"/>
          </w:divBdr>
        </w:div>
        <w:div w:id="1402560341">
          <w:marLeft w:val="640"/>
          <w:marRight w:val="0"/>
          <w:marTop w:val="0"/>
          <w:marBottom w:val="0"/>
          <w:divBdr>
            <w:top w:val="none" w:sz="0" w:space="0" w:color="auto"/>
            <w:left w:val="none" w:sz="0" w:space="0" w:color="auto"/>
            <w:bottom w:val="none" w:sz="0" w:space="0" w:color="auto"/>
            <w:right w:val="none" w:sz="0" w:space="0" w:color="auto"/>
          </w:divBdr>
        </w:div>
        <w:div w:id="1656758640">
          <w:marLeft w:val="640"/>
          <w:marRight w:val="0"/>
          <w:marTop w:val="0"/>
          <w:marBottom w:val="0"/>
          <w:divBdr>
            <w:top w:val="none" w:sz="0" w:space="0" w:color="auto"/>
            <w:left w:val="none" w:sz="0" w:space="0" w:color="auto"/>
            <w:bottom w:val="none" w:sz="0" w:space="0" w:color="auto"/>
            <w:right w:val="none" w:sz="0" w:space="0" w:color="auto"/>
          </w:divBdr>
        </w:div>
        <w:div w:id="1257404061">
          <w:marLeft w:val="640"/>
          <w:marRight w:val="0"/>
          <w:marTop w:val="0"/>
          <w:marBottom w:val="0"/>
          <w:divBdr>
            <w:top w:val="none" w:sz="0" w:space="0" w:color="auto"/>
            <w:left w:val="none" w:sz="0" w:space="0" w:color="auto"/>
            <w:bottom w:val="none" w:sz="0" w:space="0" w:color="auto"/>
            <w:right w:val="none" w:sz="0" w:space="0" w:color="auto"/>
          </w:divBdr>
        </w:div>
      </w:divsChild>
    </w:div>
    <w:div w:id="194975474">
      <w:bodyDiv w:val="1"/>
      <w:marLeft w:val="0"/>
      <w:marRight w:val="0"/>
      <w:marTop w:val="0"/>
      <w:marBottom w:val="0"/>
      <w:divBdr>
        <w:top w:val="none" w:sz="0" w:space="0" w:color="auto"/>
        <w:left w:val="none" w:sz="0" w:space="0" w:color="auto"/>
        <w:bottom w:val="none" w:sz="0" w:space="0" w:color="auto"/>
        <w:right w:val="none" w:sz="0" w:space="0" w:color="auto"/>
      </w:divBdr>
      <w:divsChild>
        <w:div w:id="1108888693">
          <w:marLeft w:val="640"/>
          <w:marRight w:val="0"/>
          <w:marTop w:val="0"/>
          <w:marBottom w:val="0"/>
          <w:divBdr>
            <w:top w:val="none" w:sz="0" w:space="0" w:color="auto"/>
            <w:left w:val="none" w:sz="0" w:space="0" w:color="auto"/>
            <w:bottom w:val="none" w:sz="0" w:space="0" w:color="auto"/>
            <w:right w:val="none" w:sz="0" w:space="0" w:color="auto"/>
          </w:divBdr>
        </w:div>
        <w:div w:id="1074425769">
          <w:marLeft w:val="640"/>
          <w:marRight w:val="0"/>
          <w:marTop w:val="0"/>
          <w:marBottom w:val="0"/>
          <w:divBdr>
            <w:top w:val="none" w:sz="0" w:space="0" w:color="auto"/>
            <w:left w:val="none" w:sz="0" w:space="0" w:color="auto"/>
            <w:bottom w:val="none" w:sz="0" w:space="0" w:color="auto"/>
            <w:right w:val="none" w:sz="0" w:space="0" w:color="auto"/>
          </w:divBdr>
        </w:div>
        <w:div w:id="1191721769">
          <w:marLeft w:val="640"/>
          <w:marRight w:val="0"/>
          <w:marTop w:val="0"/>
          <w:marBottom w:val="0"/>
          <w:divBdr>
            <w:top w:val="none" w:sz="0" w:space="0" w:color="auto"/>
            <w:left w:val="none" w:sz="0" w:space="0" w:color="auto"/>
            <w:bottom w:val="none" w:sz="0" w:space="0" w:color="auto"/>
            <w:right w:val="none" w:sz="0" w:space="0" w:color="auto"/>
          </w:divBdr>
        </w:div>
        <w:div w:id="884759739">
          <w:marLeft w:val="640"/>
          <w:marRight w:val="0"/>
          <w:marTop w:val="0"/>
          <w:marBottom w:val="0"/>
          <w:divBdr>
            <w:top w:val="none" w:sz="0" w:space="0" w:color="auto"/>
            <w:left w:val="none" w:sz="0" w:space="0" w:color="auto"/>
            <w:bottom w:val="none" w:sz="0" w:space="0" w:color="auto"/>
            <w:right w:val="none" w:sz="0" w:space="0" w:color="auto"/>
          </w:divBdr>
        </w:div>
        <w:div w:id="115563292">
          <w:marLeft w:val="640"/>
          <w:marRight w:val="0"/>
          <w:marTop w:val="0"/>
          <w:marBottom w:val="0"/>
          <w:divBdr>
            <w:top w:val="none" w:sz="0" w:space="0" w:color="auto"/>
            <w:left w:val="none" w:sz="0" w:space="0" w:color="auto"/>
            <w:bottom w:val="none" w:sz="0" w:space="0" w:color="auto"/>
            <w:right w:val="none" w:sz="0" w:space="0" w:color="auto"/>
          </w:divBdr>
        </w:div>
        <w:div w:id="1807745288">
          <w:marLeft w:val="640"/>
          <w:marRight w:val="0"/>
          <w:marTop w:val="0"/>
          <w:marBottom w:val="0"/>
          <w:divBdr>
            <w:top w:val="none" w:sz="0" w:space="0" w:color="auto"/>
            <w:left w:val="none" w:sz="0" w:space="0" w:color="auto"/>
            <w:bottom w:val="none" w:sz="0" w:space="0" w:color="auto"/>
            <w:right w:val="none" w:sz="0" w:space="0" w:color="auto"/>
          </w:divBdr>
        </w:div>
        <w:div w:id="541597688">
          <w:marLeft w:val="640"/>
          <w:marRight w:val="0"/>
          <w:marTop w:val="0"/>
          <w:marBottom w:val="0"/>
          <w:divBdr>
            <w:top w:val="none" w:sz="0" w:space="0" w:color="auto"/>
            <w:left w:val="none" w:sz="0" w:space="0" w:color="auto"/>
            <w:bottom w:val="none" w:sz="0" w:space="0" w:color="auto"/>
            <w:right w:val="none" w:sz="0" w:space="0" w:color="auto"/>
          </w:divBdr>
        </w:div>
        <w:div w:id="171384164">
          <w:marLeft w:val="640"/>
          <w:marRight w:val="0"/>
          <w:marTop w:val="0"/>
          <w:marBottom w:val="0"/>
          <w:divBdr>
            <w:top w:val="none" w:sz="0" w:space="0" w:color="auto"/>
            <w:left w:val="none" w:sz="0" w:space="0" w:color="auto"/>
            <w:bottom w:val="none" w:sz="0" w:space="0" w:color="auto"/>
            <w:right w:val="none" w:sz="0" w:space="0" w:color="auto"/>
          </w:divBdr>
        </w:div>
        <w:div w:id="447939728">
          <w:marLeft w:val="640"/>
          <w:marRight w:val="0"/>
          <w:marTop w:val="0"/>
          <w:marBottom w:val="0"/>
          <w:divBdr>
            <w:top w:val="none" w:sz="0" w:space="0" w:color="auto"/>
            <w:left w:val="none" w:sz="0" w:space="0" w:color="auto"/>
            <w:bottom w:val="none" w:sz="0" w:space="0" w:color="auto"/>
            <w:right w:val="none" w:sz="0" w:space="0" w:color="auto"/>
          </w:divBdr>
        </w:div>
      </w:divsChild>
    </w:div>
    <w:div w:id="204877941">
      <w:bodyDiv w:val="1"/>
      <w:marLeft w:val="0"/>
      <w:marRight w:val="0"/>
      <w:marTop w:val="0"/>
      <w:marBottom w:val="0"/>
      <w:divBdr>
        <w:top w:val="none" w:sz="0" w:space="0" w:color="auto"/>
        <w:left w:val="none" w:sz="0" w:space="0" w:color="auto"/>
        <w:bottom w:val="none" w:sz="0" w:space="0" w:color="auto"/>
        <w:right w:val="none" w:sz="0" w:space="0" w:color="auto"/>
      </w:divBdr>
      <w:divsChild>
        <w:div w:id="298608755">
          <w:marLeft w:val="640"/>
          <w:marRight w:val="0"/>
          <w:marTop w:val="0"/>
          <w:marBottom w:val="0"/>
          <w:divBdr>
            <w:top w:val="none" w:sz="0" w:space="0" w:color="auto"/>
            <w:left w:val="none" w:sz="0" w:space="0" w:color="auto"/>
            <w:bottom w:val="none" w:sz="0" w:space="0" w:color="auto"/>
            <w:right w:val="none" w:sz="0" w:space="0" w:color="auto"/>
          </w:divBdr>
        </w:div>
        <w:div w:id="1034961420">
          <w:marLeft w:val="640"/>
          <w:marRight w:val="0"/>
          <w:marTop w:val="0"/>
          <w:marBottom w:val="0"/>
          <w:divBdr>
            <w:top w:val="none" w:sz="0" w:space="0" w:color="auto"/>
            <w:left w:val="none" w:sz="0" w:space="0" w:color="auto"/>
            <w:bottom w:val="none" w:sz="0" w:space="0" w:color="auto"/>
            <w:right w:val="none" w:sz="0" w:space="0" w:color="auto"/>
          </w:divBdr>
        </w:div>
        <w:div w:id="1487822518">
          <w:marLeft w:val="640"/>
          <w:marRight w:val="0"/>
          <w:marTop w:val="0"/>
          <w:marBottom w:val="0"/>
          <w:divBdr>
            <w:top w:val="none" w:sz="0" w:space="0" w:color="auto"/>
            <w:left w:val="none" w:sz="0" w:space="0" w:color="auto"/>
            <w:bottom w:val="none" w:sz="0" w:space="0" w:color="auto"/>
            <w:right w:val="none" w:sz="0" w:space="0" w:color="auto"/>
          </w:divBdr>
        </w:div>
        <w:div w:id="311833183">
          <w:marLeft w:val="640"/>
          <w:marRight w:val="0"/>
          <w:marTop w:val="0"/>
          <w:marBottom w:val="0"/>
          <w:divBdr>
            <w:top w:val="none" w:sz="0" w:space="0" w:color="auto"/>
            <w:left w:val="none" w:sz="0" w:space="0" w:color="auto"/>
            <w:bottom w:val="none" w:sz="0" w:space="0" w:color="auto"/>
            <w:right w:val="none" w:sz="0" w:space="0" w:color="auto"/>
          </w:divBdr>
        </w:div>
        <w:div w:id="62532906">
          <w:marLeft w:val="640"/>
          <w:marRight w:val="0"/>
          <w:marTop w:val="0"/>
          <w:marBottom w:val="0"/>
          <w:divBdr>
            <w:top w:val="none" w:sz="0" w:space="0" w:color="auto"/>
            <w:left w:val="none" w:sz="0" w:space="0" w:color="auto"/>
            <w:bottom w:val="none" w:sz="0" w:space="0" w:color="auto"/>
            <w:right w:val="none" w:sz="0" w:space="0" w:color="auto"/>
          </w:divBdr>
        </w:div>
        <w:div w:id="1253396700">
          <w:marLeft w:val="640"/>
          <w:marRight w:val="0"/>
          <w:marTop w:val="0"/>
          <w:marBottom w:val="0"/>
          <w:divBdr>
            <w:top w:val="none" w:sz="0" w:space="0" w:color="auto"/>
            <w:left w:val="none" w:sz="0" w:space="0" w:color="auto"/>
            <w:bottom w:val="none" w:sz="0" w:space="0" w:color="auto"/>
            <w:right w:val="none" w:sz="0" w:space="0" w:color="auto"/>
          </w:divBdr>
        </w:div>
        <w:div w:id="388263813">
          <w:marLeft w:val="640"/>
          <w:marRight w:val="0"/>
          <w:marTop w:val="0"/>
          <w:marBottom w:val="0"/>
          <w:divBdr>
            <w:top w:val="none" w:sz="0" w:space="0" w:color="auto"/>
            <w:left w:val="none" w:sz="0" w:space="0" w:color="auto"/>
            <w:bottom w:val="none" w:sz="0" w:space="0" w:color="auto"/>
            <w:right w:val="none" w:sz="0" w:space="0" w:color="auto"/>
          </w:divBdr>
        </w:div>
        <w:div w:id="1781485628">
          <w:marLeft w:val="640"/>
          <w:marRight w:val="0"/>
          <w:marTop w:val="0"/>
          <w:marBottom w:val="0"/>
          <w:divBdr>
            <w:top w:val="none" w:sz="0" w:space="0" w:color="auto"/>
            <w:left w:val="none" w:sz="0" w:space="0" w:color="auto"/>
            <w:bottom w:val="none" w:sz="0" w:space="0" w:color="auto"/>
            <w:right w:val="none" w:sz="0" w:space="0" w:color="auto"/>
          </w:divBdr>
        </w:div>
        <w:div w:id="902717857">
          <w:marLeft w:val="640"/>
          <w:marRight w:val="0"/>
          <w:marTop w:val="0"/>
          <w:marBottom w:val="0"/>
          <w:divBdr>
            <w:top w:val="none" w:sz="0" w:space="0" w:color="auto"/>
            <w:left w:val="none" w:sz="0" w:space="0" w:color="auto"/>
            <w:bottom w:val="none" w:sz="0" w:space="0" w:color="auto"/>
            <w:right w:val="none" w:sz="0" w:space="0" w:color="auto"/>
          </w:divBdr>
        </w:div>
        <w:div w:id="1937520411">
          <w:marLeft w:val="640"/>
          <w:marRight w:val="0"/>
          <w:marTop w:val="0"/>
          <w:marBottom w:val="0"/>
          <w:divBdr>
            <w:top w:val="none" w:sz="0" w:space="0" w:color="auto"/>
            <w:left w:val="none" w:sz="0" w:space="0" w:color="auto"/>
            <w:bottom w:val="none" w:sz="0" w:space="0" w:color="auto"/>
            <w:right w:val="none" w:sz="0" w:space="0" w:color="auto"/>
          </w:divBdr>
        </w:div>
        <w:div w:id="597711498">
          <w:marLeft w:val="640"/>
          <w:marRight w:val="0"/>
          <w:marTop w:val="0"/>
          <w:marBottom w:val="0"/>
          <w:divBdr>
            <w:top w:val="none" w:sz="0" w:space="0" w:color="auto"/>
            <w:left w:val="none" w:sz="0" w:space="0" w:color="auto"/>
            <w:bottom w:val="none" w:sz="0" w:space="0" w:color="auto"/>
            <w:right w:val="none" w:sz="0" w:space="0" w:color="auto"/>
          </w:divBdr>
        </w:div>
        <w:div w:id="123043335">
          <w:marLeft w:val="640"/>
          <w:marRight w:val="0"/>
          <w:marTop w:val="0"/>
          <w:marBottom w:val="0"/>
          <w:divBdr>
            <w:top w:val="none" w:sz="0" w:space="0" w:color="auto"/>
            <w:left w:val="none" w:sz="0" w:space="0" w:color="auto"/>
            <w:bottom w:val="none" w:sz="0" w:space="0" w:color="auto"/>
            <w:right w:val="none" w:sz="0" w:space="0" w:color="auto"/>
          </w:divBdr>
        </w:div>
      </w:divsChild>
    </w:div>
    <w:div w:id="243270198">
      <w:bodyDiv w:val="1"/>
      <w:marLeft w:val="0"/>
      <w:marRight w:val="0"/>
      <w:marTop w:val="0"/>
      <w:marBottom w:val="0"/>
      <w:divBdr>
        <w:top w:val="none" w:sz="0" w:space="0" w:color="auto"/>
        <w:left w:val="none" w:sz="0" w:space="0" w:color="auto"/>
        <w:bottom w:val="none" w:sz="0" w:space="0" w:color="auto"/>
        <w:right w:val="none" w:sz="0" w:space="0" w:color="auto"/>
      </w:divBdr>
      <w:divsChild>
        <w:div w:id="596981774">
          <w:marLeft w:val="640"/>
          <w:marRight w:val="0"/>
          <w:marTop w:val="0"/>
          <w:marBottom w:val="0"/>
          <w:divBdr>
            <w:top w:val="none" w:sz="0" w:space="0" w:color="auto"/>
            <w:left w:val="none" w:sz="0" w:space="0" w:color="auto"/>
            <w:bottom w:val="none" w:sz="0" w:space="0" w:color="auto"/>
            <w:right w:val="none" w:sz="0" w:space="0" w:color="auto"/>
          </w:divBdr>
        </w:div>
        <w:div w:id="315574346">
          <w:marLeft w:val="640"/>
          <w:marRight w:val="0"/>
          <w:marTop w:val="0"/>
          <w:marBottom w:val="0"/>
          <w:divBdr>
            <w:top w:val="none" w:sz="0" w:space="0" w:color="auto"/>
            <w:left w:val="none" w:sz="0" w:space="0" w:color="auto"/>
            <w:bottom w:val="none" w:sz="0" w:space="0" w:color="auto"/>
            <w:right w:val="none" w:sz="0" w:space="0" w:color="auto"/>
          </w:divBdr>
        </w:div>
        <w:div w:id="1516112903">
          <w:marLeft w:val="640"/>
          <w:marRight w:val="0"/>
          <w:marTop w:val="0"/>
          <w:marBottom w:val="0"/>
          <w:divBdr>
            <w:top w:val="none" w:sz="0" w:space="0" w:color="auto"/>
            <w:left w:val="none" w:sz="0" w:space="0" w:color="auto"/>
            <w:bottom w:val="none" w:sz="0" w:space="0" w:color="auto"/>
            <w:right w:val="none" w:sz="0" w:space="0" w:color="auto"/>
          </w:divBdr>
        </w:div>
        <w:div w:id="2008552893">
          <w:marLeft w:val="640"/>
          <w:marRight w:val="0"/>
          <w:marTop w:val="0"/>
          <w:marBottom w:val="0"/>
          <w:divBdr>
            <w:top w:val="none" w:sz="0" w:space="0" w:color="auto"/>
            <w:left w:val="none" w:sz="0" w:space="0" w:color="auto"/>
            <w:bottom w:val="none" w:sz="0" w:space="0" w:color="auto"/>
            <w:right w:val="none" w:sz="0" w:space="0" w:color="auto"/>
          </w:divBdr>
        </w:div>
        <w:div w:id="163858983">
          <w:marLeft w:val="640"/>
          <w:marRight w:val="0"/>
          <w:marTop w:val="0"/>
          <w:marBottom w:val="0"/>
          <w:divBdr>
            <w:top w:val="none" w:sz="0" w:space="0" w:color="auto"/>
            <w:left w:val="none" w:sz="0" w:space="0" w:color="auto"/>
            <w:bottom w:val="none" w:sz="0" w:space="0" w:color="auto"/>
            <w:right w:val="none" w:sz="0" w:space="0" w:color="auto"/>
          </w:divBdr>
        </w:div>
        <w:div w:id="1579364865">
          <w:marLeft w:val="640"/>
          <w:marRight w:val="0"/>
          <w:marTop w:val="0"/>
          <w:marBottom w:val="0"/>
          <w:divBdr>
            <w:top w:val="none" w:sz="0" w:space="0" w:color="auto"/>
            <w:left w:val="none" w:sz="0" w:space="0" w:color="auto"/>
            <w:bottom w:val="none" w:sz="0" w:space="0" w:color="auto"/>
            <w:right w:val="none" w:sz="0" w:space="0" w:color="auto"/>
          </w:divBdr>
        </w:div>
        <w:div w:id="1580215864">
          <w:marLeft w:val="640"/>
          <w:marRight w:val="0"/>
          <w:marTop w:val="0"/>
          <w:marBottom w:val="0"/>
          <w:divBdr>
            <w:top w:val="none" w:sz="0" w:space="0" w:color="auto"/>
            <w:left w:val="none" w:sz="0" w:space="0" w:color="auto"/>
            <w:bottom w:val="none" w:sz="0" w:space="0" w:color="auto"/>
            <w:right w:val="none" w:sz="0" w:space="0" w:color="auto"/>
          </w:divBdr>
        </w:div>
        <w:div w:id="667757268">
          <w:marLeft w:val="640"/>
          <w:marRight w:val="0"/>
          <w:marTop w:val="0"/>
          <w:marBottom w:val="0"/>
          <w:divBdr>
            <w:top w:val="none" w:sz="0" w:space="0" w:color="auto"/>
            <w:left w:val="none" w:sz="0" w:space="0" w:color="auto"/>
            <w:bottom w:val="none" w:sz="0" w:space="0" w:color="auto"/>
            <w:right w:val="none" w:sz="0" w:space="0" w:color="auto"/>
          </w:divBdr>
        </w:div>
        <w:div w:id="786001852">
          <w:marLeft w:val="640"/>
          <w:marRight w:val="0"/>
          <w:marTop w:val="0"/>
          <w:marBottom w:val="0"/>
          <w:divBdr>
            <w:top w:val="none" w:sz="0" w:space="0" w:color="auto"/>
            <w:left w:val="none" w:sz="0" w:space="0" w:color="auto"/>
            <w:bottom w:val="none" w:sz="0" w:space="0" w:color="auto"/>
            <w:right w:val="none" w:sz="0" w:space="0" w:color="auto"/>
          </w:divBdr>
        </w:div>
        <w:div w:id="437602864">
          <w:marLeft w:val="640"/>
          <w:marRight w:val="0"/>
          <w:marTop w:val="0"/>
          <w:marBottom w:val="0"/>
          <w:divBdr>
            <w:top w:val="none" w:sz="0" w:space="0" w:color="auto"/>
            <w:left w:val="none" w:sz="0" w:space="0" w:color="auto"/>
            <w:bottom w:val="none" w:sz="0" w:space="0" w:color="auto"/>
            <w:right w:val="none" w:sz="0" w:space="0" w:color="auto"/>
          </w:divBdr>
        </w:div>
        <w:div w:id="569653130">
          <w:marLeft w:val="640"/>
          <w:marRight w:val="0"/>
          <w:marTop w:val="0"/>
          <w:marBottom w:val="0"/>
          <w:divBdr>
            <w:top w:val="none" w:sz="0" w:space="0" w:color="auto"/>
            <w:left w:val="none" w:sz="0" w:space="0" w:color="auto"/>
            <w:bottom w:val="none" w:sz="0" w:space="0" w:color="auto"/>
            <w:right w:val="none" w:sz="0" w:space="0" w:color="auto"/>
          </w:divBdr>
        </w:div>
        <w:div w:id="847137119">
          <w:marLeft w:val="640"/>
          <w:marRight w:val="0"/>
          <w:marTop w:val="0"/>
          <w:marBottom w:val="0"/>
          <w:divBdr>
            <w:top w:val="none" w:sz="0" w:space="0" w:color="auto"/>
            <w:left w:val="none" w:sz="0" w:space="0" w:color="auto"/>
            <w:bottom w:val="none" w:sz="0" w:space="0" w:color="auto"/>
            <w:right w:val="none" w:sz="0" w:space="0" w:color="auto"/>
          </w:divBdr>
        </w:div>
        <w:div w:id="1370376031">
          <w:marLeft w:val="640"/>
          <w:marRight w:val="0"/>
          <w:marTop w:val="0"/>
          <w:marBottom w:val="0"/>
          <w:divBdr>
            <w:top w:val="none" w:sz="0" w:space="0" w:color="auto"/>
            <w:left w:val="none" w:sz="0" w:space="0" w:color="auto"/>
            <w:bottom w:val="none" w:sz="0" w:space="0" w:color="auto"/>
            <w:right w:val="none" w:sz="0" w:space="0" w:color="auto"/>
          </w:divBdr>
        </w:div>
        <w:div w:id="339357575">
          <w:marLeft w:val="640"/>
          <w:marRight w:val="0"/>
          <w:marTop w:val="0"/>
          <w:marBottom w:val="0"/>
          <w:divBdr>
            <w:top w:val="none" w:sz="0" w:space="0" w:color="auto"/>
            <w:left w:val="none" w:sz="0" w:space="0" w:color="auto"/>
            <w:bottom w:val="none" w:sz="0" w:space="0" w:color="auto"/>
            <w:right w:val="none" w:sz="0" w:space="0" w:color="auto"/>
          </w:divBdr>
        </w:div>
        <w:div w:id="1587883528">
          <w:marLeft w:val="640"/>
          <w:marRight w:val="0"/>
          <w:marTop w:val="0"/>
          <w:marBottom w:val="0"/>
          <w:divBdr>
            <w:top w:val="none" w:sz="0" w:space="0" w:color="auto"/>
            <w:left w:val="none" w:sz="0" w:space="0" w:color="auto"/>
            <w:bottom w:val="none" w:sz="0" w:space="0" w:color="auto"/>
            <w:right w:val="none" w:sz="0" w:space="0" w:color="auto"/>
          </w:divBdr>
        </w:div>
        <w:div w:id="213810685">
          <w:marLeft w:val="640"/>
          <w:marRight w:val="0"/>
          <w:marTop w:val="0"/>
          <w:marBottom w:val="0"/>
          <w:divBdr>
            <w:top w:val="none" w:sz="0" w:space="0" w:color="auto"/>
            <w:left w:val="none" w:sz="0" w:space="0" w:color="auto"/>
            <w:bottom w:val="none" w:sz="0" w:space="0" w:color="auto"/>
            <w:right w:val="none" w:sz="0" w:space="0" w:color="auto"/>
          </w:divBdr>
        </w:div>
      </w:divsChild>
    </w:div>
    <w:div w:id="257910795">
      <w:bodyDiv w:val="1"/>
      <w:marLeft w:val="0"/>
      <w:marRight w:val="0"/>
      <w:marTop w:val="0"/>
      <w:marBottom w:val="0"/>
      <w:divBdr>
        <w:top w:val="none" w:sz="0" w:space="0" w:color="auto"/>
        <w:left w:val="none" w:sz="0" w:space="0" w:color="auto"/>
        <w:bottom w:val="none" w:sz="0" w:space="0" w:color="auto"/>
        <w:right w:val="none" w:sz="0" w:space="0" w:color="auto"/>
      </w:divBdr>
      <w:divsChild>
        <w:div w:id="185825387">
          <w:marLeft w:val="640"/>
          <w:marRight w:val="0"/>
          <w:marTop w:val="0"/>
          <w:marBottom w:val="0"/>
          <w:divBdr>
            <w:top w:val="none" w:sz="0" w:space="0" w:color="auto"/>
            <w:left w:val="none" w:sz="0" w:space="0" w:color="auto"/>
            <w:bottom w:val="none" w:sz="0" w:space="0" w:color="auto"/>
            <w:right w:val="none" w:sz="0" w:space="0" w:color="auto"/>
          </w:divBdr>
        </w:div>
        <w:div w:id="1534733541">
          <w:marLeft w:val="640"/>
          <w:marRight w:val="0"/>
          <w:marTop w:val="0"/>
          <w:marBottom w:val="0"/>
          <w:divBdr>
            <w:top w:val="none" w:sz="0" w:space="0" w:color="auto"/>
            <w:left w:val="none" w:sz="0" w:space="0" w:color="auto"/>
            <w:bottom w:val="none" w:sz="0" w:space="0" w:color="auto"/>
            <w:right w:val="none" w:sz="0" w:space="0" w:color="auto"/>
          </w:divBdr>
        </w:div>
        <w:div w:id="1758671024">
          <w:marLeft w:val="640"/>
          <w:marRight w:val="0"/>
          <w:marTop w:val="0"/>
          <w:marBottom w:val="0"/>
          <w:divBdr>
            <w:top w:val="none" w:sz="0" w:space="0" w:color="auto"/>
            <w:left w:val="none" w:sz="0" w:space="0" w:color="auto"/>
            <w:bottom w:val="none" w:sz="0" w:space="0" w:color="auto"/>
            <w:right w:val="none" w:sz="0" w:space="0" w:color="auto"/>
          </w:divBdr>
        </w:div>
        <w:div w:id="1441417243">
          <w:marLeft w:val="640"/>
          <w:marRight w:val="0"/>
          <w:marTop w:val="0"/>
          <w:marBottom w:val="0"/>
          <w:divBdr>
            <w:top w:val="none" w:sz="0" w:space="0" w:color="auto"/>
            <w:left w:val="none" w:sz="0" w:space="0" w:color="auto"/>
            <w:bottom w:val="none" w:sz="0" w:space="0" w:color="auto"/>
            <w:right w:val="none" w:sz="0" w:space="0" w:color="auto"/>
          </w:divBdr>
        </w:div>
        <w:div w:id="1050154568">
          <w:marLeft w:val="640"/>
          <w:marRight w:val="0"/>
          <w:marTop w:val="0"/>
          <w:marBottom w:val="0"/>
          <w:divBdr>
            <w:top w:val="none" w:sz="0" w:space="0" w:color="auto"/>
            <w:left w:val="none" w:sz="0" w:space="0" w:color="auto"/>
            <w:bottom w:val="none" w:sz="0" w:space="0" w:color="auto"/>
            <w:right w:val="none" w:sz="0" w:space="0" w:color="auto"/>
          </w:divBdr>
        </w:div>
        <w:div w:id="1157457893">
          <w:marLeft w:val="640"/>
          <w:marRight w:val="0"/>
          <w:marTop w:val="0"/>
          <w:marBottom w:val="0"/>
          <w:divBdr>
            <w:top w:val="none" w:sz="0" w:space="0" w:color="auto"/>
            <w:left w:val="none" w:sz="0" w:space="0" w:color="auto"/>
            <w:bottom w:val="none" w:sz="0" w:space="0" w:color="auto"/>
            <w:right w:val="none" w:sz="0" w:space="0" w:color="auto"/>
          </w:divBdr>
        </w:div>
        <w:div w:id="1576933822">
          <w:marLeft w:val="640"/>
          <w:marRight w:val="0"/>
          <w:marTop w:val="0"/>
          <w:marBottom w:val="0"/>
          <w:divBdr>
            <w:top w:val="none" w:sz="0" w:space="0" w:color="auto"/>
            <w:left w:val="none" w:sz="0" w:space="0" w:color="auto"/>
            <w:bottom w:val="none" w:sz="0" w:space="0" w:color="auto"/>
            <w:right w:val="none" w:sz="0" w:space="0" w:color="auto"/>
          </w:divBdr>
        </w:div>
        <w:div w:id="389572631">
          <w:marLeft w:val="640"/>
          <w:marRight w:val="0"/>
          <w:marTop w:val="0"/>
          <w:marBottom w:val="0"/>
          <w:divBdr>
            <w:top w:val="none" w:sz="0" w:space="0" w:color="auto"/>
            <w:left w:val="none" w:sz="0" w:space="0" w:color="auto"/>
            <w:bottom w:val="none" w:sz="0" w:space="0" w:color="auto"/>
            <w:right w:val="none" w:sz="0" w:space="0" w:color="auto"/>
          </w:divBdr>
        </w:div>
        <w:div w:id="1687830520">
          <w:marLeft w:val="640"/>
          <w:marRight w:val="0"/>
          <w:marTop w:val="0"/>
          <w:marBottom w:val="0"/>
          <w:divBdr>
            <w:top w:val="none" w:sz="0" w:space="0" w:color="auto"/>
            <w:left w:val="none" w:sz="0" w:space="0" w:color="auto"/>
            <w:bottom w:val="none" w:sz="0" w:space="0" w:color="auto"/>
            <w:right w:val="none" w:sz="0" w:space="0" w:color="auto"/>
          </w:divBdr>
        </w:div>
        <w:div w:id="913467322">
          <w:marLeft w:val="640"/>
          <w:marRight w:val="0"/>
          <w:marTop w:val="0"/>
          <w:marBottom w:val="0"/>
          <w:divBdr>
            <w:top w:val="none" w:sz="0" w:space="0" w:color="auto"/>
            <w:left w:val="none" w:sz="0" w:space="0" w:color="auto"/>
            <w:bottom w:val="none" w:sz="0" w:space="0" w:color="auto"/>
            <w:right w:val="none" w:sz="0" w:space="0" w:color="auto"/>
          </w:divBdr>
        </w:div>
        <w:div w:id="1693605470">
          <w:marLeft w:val="640"/>
          <w:marRight w:val="0"/>
          <w:marTop w:val="0"/>
          <w:marBottom w:val="0"/>
          <w:divBdr>
            <w:top w:val="none" w:sz="0" w:space="0" w:color="auto"/>
            <w:left w:val="none" w:sz="0" w:space="0" w:color="auto"/>
            <w:bottom w:val="none" w:sz="0" w:space="0" w:color="auto"/>
            <w:right w:val="none" w:sz="0" w:space="0" w:color="auto"/>
          </w:divBdr>
        </w:div>
        <w:div w:id="1708917761">
          <w:marLeft w:val="640"/>
          <w:marRight w:val="0"/>
          <w:marTop w:val="0"/>
          <w:marBottom w:val="0"/>
          <w:divBdr>
            <w:top w:val="none" w:sz="0" w:space="0" w:color="auto"/>
            <w:left w:val="none" w:sz="0" w:space="0" w:color="auto"/>
            <w:bottom w:val="none" w:sz="0" w:space="0" w:color="auto"/>
            <w:right w:val="none" w:sz="0" w:space="0" w:color="auto"/>
          </w:divBdr>
        </w:div>
        <w:div w:id="861749114">
          <w:marLeft w:val="640"/>
          <w:marRight w:val="0"/>
          <w:marTop w:val="0"/>
          <w:marBottom w:val="0"/>
          <w:divBdr>
            <w:top w:val="none" w:sz="0" w:space="0" w:color="auto"/>
            <w:left w:val="none" w:sz="0" w:space="0" w:color="auto"/>
            <w:bottom w:val="none" w:sz="0" w:space="0" w:color="auto"/>
            <w:right w:val="none" w:sz="0" w:space="0" w:color="auto"/>
          </w:divBdr>
        </w:div>
        <w:div w:id="1394235356">
          <w:marLeft w:val="640"/>
          <w:marRight w:val="0"/>
          <w:marTop w:val="0"/>
          <w:marBottom w:val="0"/>
          <w:divBdr>
            <w:top w:val="none" w:sz="0" w:space="0" w:color="auto"/>
            <w:left w:val="none" w:sz="0" w:space="0" w:color="auto"/>
            <w:bottom w:val="none" w:sz="0" w:space="0" w:color="auto"/>
            <w:right w:val="none" w:sz="0" w:space="0" w:color="auto"/>
          </w:divBdr>
        </w:div>
        <w:div w:id="638192651">
          <w:marLeft w:val="640"/>
          <w:marRight w:val="0"/>
          <w:marTop w:val="0"/>
          <w:marBottom w:val="0"/>
          <w:divBdr>
            <w:top w:val="none" w:sz="0" w:space="0" w:color="auto"/>
            <w:left w:val="none" w:sz="0" w:space="0" w:color="auto"/>
            <w:bottom w:val="none" w:sz="0" w:space="0" w:color="auto"/>
            <w:right w:val="none" w:sz="0" w:space="0" w:color="auto"/>
          </w:divBdr>
        </w:div>
      </w:divsChild>
    </w:div>
    <w:div w:id="275412289">
      <w:bodyDiv w:val="1"/>
      <w:marLeft w:val="0"/>
      <w:marRight w:val="0"/>
      <w:marTop w:val="0"/>
      <w:marBottom w:val="0"/>
      <w:divBdr>
        <w:top w:val="none" w:sz="0" w:space="0" w:color="auto"/>
        <w:left w:val="none" w:sz="0" w:space="0" w:color="auto"/>
        <w:bottom w:val="none" w:sz="0" w:space="0" w:color="auto"/>
        <w:right w:val="none" w:sz="0" w:space="0" w:color="auto"/>
      </w:divBdr>
    </w:div>
    <w:div w:id="539436460">
      <w:bodyDiv w:val="1"/>
      <w:marLeft w:val="0"/>
      <w:marRight w:val="0"/>
      <w:marTop w:val="0"/>
      <w:marBottom w:val="0"/>
      <w:divBdr>
        <w:top w:val="none" w:sz="0" w:space="0" w:color="auto"/>
        <w:left w:val="none" w:sz="0" w:space="0" w:color="auto"/>
        <w:bottom w:val="none" w:sz="0" w:space="0" w:color="auto"/>
        <w:right w:val="none" w:sz="0" w:space="0" w:color="auto"/>
      </w:divBdr>
    </w:div>
    <w:div w:id="549994421">
      <w:bodyDiv w:val="1"/>
      <w:marLeft w:val="0"/>
      <w:marRight w:val="0"/>
      <w:marTop w:val="0"/>
      <w:marBottom w:val="0"/>
      <w:divBdr>
        <w:top w:val="none" w:sz="0" w:space="0" w:color="auto"/>
        <w:left w:val="none" w:sz="0" w:space="0" w:color="auto"/>
        <w:bottom w:val="none" w:sz="0" w:space="0" w:color="auto"/>
        <w:right w:val="none" w:sz="0" w:space="0" w:color="auto"/>
      </w:divBdr>
      <w:divsChild>
        <w:div w:id="809520304">
          <w:marLeft w:val="640"/>
          <w:marRight w:val="0"/>
          <w:marTop w:val="0"/>
          <w:marBottom w:val="0"/>
          <w:divBdr>
            <w:top w:val="none" w:sz="0" w:space="0" w:color="auto"/>
            <w:left w:val="none" w:sz="0" w:space="0" w:color="auto"/>
            <w:bottom w:val="none" w:sz="0" w:space="0" w:color="auto"/>
            <w:right w:val="none" w:sz="0" w:space="0" w:color="auto"/>
          </w:divBdr>
        </w:div>
        <w:div w:id="559050788">
          <w:marLeft w:val="640"/>
          <w:marRight w:val="0"/>
          <w:marTop w:val="0"/>
          <w:marBottom w:val="0"/>
          <w:divBdr>
            <w:top w:val="none" w:sz="0" w:space="0" w:color="auto"/>
            <w:left w:val="none" w:sz="0" w:space="0" w:color="auto"/>
            <w:bottom w:val="none" w:sz="0" w:space="0" w:color="auto"/>
            <w:right w:val="none" w:sz="0" w:space="0" w:color="auto"/>
          </w:divBdr>
        </w:div>
        <w:div w:id="1024209773">
          <w:marLeft w:val="640"/>
          <w:marRight w:val="0"/>
          <w:marTop w:val="0"/>
          <w:marBottom w:val="0"/>
          <w:divBdr>
            <w:top w:val="none" w:sz="0" w:space="0" w:color="auto"/>
            <w:left w:val="none" w:sz="0" w:space="0" w:color="auto"/>
            <w:bottom w:val="none" w:sz="0" w:space="0" w:color="auto"/>
            <w:right w:val="none" w:sz="0" w:space="0" w:color="auto"/>
          </w:divBdr>
        </w:div>
        <w:div w:id="1715153331">
          <w:marLeft w:val="640"/>
          <w:marRight w:val="0"/>
          <w:marTop w:val="0"/>
          <w:marBottom w:val="0"/>
          <w:divBdr>
            <w:top w:val="none" w:sz="0" w:space="0" w:color="auto"/>
            <w:left w:val="none" w:sz="0" w:space="0" w:color="auto"/>
            <w:bottom w:val="none" w:sz="0" w:space="0" w:color="auto"/>
            <w:right w:val="none" w:sz="0" w:space="0" w:color="auto"/>
          </w:divBdr>
        </w:div>
        <w:div w:id="1456018348">
          <w:marLeft w:val="640"/>
          <w:marRight w:val="0"/>
          <w:marTop w:val="0"/>
          <w:marBottom w:val="0"/>
          <w:divBdr>
            <w:top w:val="none" w:sz="0" w:space="0" w:color="auto"/>
            <w:left w:val="none" w:sz="0" w:space="0" w:color="auto"/>
            <w:bottom w:val="none" w:sz="0" w:space="0" w:color="auto"/>
            <w:right w:val="none" w:sz="0" w:space="0" w:color="auto"/>
          </w:divBdr>
        </w:div>
        <w:div w:id="751318335">
          <w:marLeft w:val="640"/>
          <w:marRight w:val="0"/>
          <w:marTop w:val="0"/>
          <w:marBottom w:val="0"/>
          <w:divBdr>
            <w:top w:val="none" w:sz="0" w:space="0" w:color="auto"/>
            <w:left w:val="none" w:sz="0" w:space="0" w:color="auto"/>
            <w:bottom w:val="none" w:sz="0" w:space="0" w:color="auto"/>
            <w:right w:val="none" w:sz="0" w:space="0" w:color="auto"/>
          </w:divBdr>
        </w:div>
        <w:div w:id="1127120029">
          <w:marLeft w:val="640"/>
          <w:marRight w:val="0"/>
          <w:marTop w:val="0"/>
          <w:marBottom w:val="0"/>
          <w:divBdr>
            <w:top w:val="none" w:sz="0" w:space="0" w:color="auto"/>
            <w:left w:val="none" w:sz="0" w:space="0" w:color="auto"/>
            <w:bottom w:val="none" w:sz="0" w:space="0" w:color="auto"/>
            <w:right w:val="none" w:sz="0" w:space="0" w:color="auto"/>
          </w:divBdr>
        </w:div>
        <w:div w:id="1301612266">
          <w:marLeft w:val="640"/>
          <w:marRight w:val="0"/>
          <w:marTop w:val="0"/>
          <w:marBottom w:val="0"/>
          <w:divBdr>
            <w:top w:val="none" w:sz="0" w:space="0" w:color="auto"/>
            <w:left w:val="none" w:sz="0" w:space="0" w:color="auto"/>
            <w:bottom w:val="none" w:sz="0" w:space="0" w:color="auto"/>
            <w:right w:val="none" w:sz="0" w:space="0" w:color="auto"/>
          </w:divBdr>
        </w:div>
        <w:div w:id="1289164914">
          <w:marLeft w:val="640"/>
          <w:marRight w:val="0"/>
          <w:marTop w:val="0"/>
          <w:marBottom w:val="0"/>
          <w:divBdr>
            <w:top w:val="none" w:sz="0" w:space="0" w:color="auto"/>
            <w:left w:val="none" w:sz="0" w:space="0" w:color="auto"/>
            <w:bottom w:val="none" w:sz="0" w:space="0" w:color="auto"/>
            <w:right w:val="none" w:sz="0" w:space="0" w:color="auto"/>
          </w:divBdr>
        </w:div>
        <w:div w:id="1848056956">
          <w:marLeft w:val="640"/>
          <w:marRight w:val="0"/>
          <w:marTop w:val="0"/>
          <w:marBottom w:val="0"/>
          <w:divBdr>
            <w:top w:val="none" w:sz="0" w:space="0" w:color="auto"/>
            <w:left w:val="none" w:sz="0" w:space="0" w:color="auto"/>
            <w:bottom w:val="none" w:sz="0" w:space="0" w:color="auto"/>
            <w:right w:val="none" w:sz="0" w:space="0" w:color="auto"/>
          </w:divBdr>
        </w:div>
        <w:div w:id="1308433431">
          <w:marLeft w:val="640"/>
          <w:marRight w:val="0"/>
          <w:marTop w:val="0"/>
          <w:marBottom w:val="0"/>
          <w:divBdr>
            <w:top w:val="none" w:sz="0" w:space="0" w:color="auto"/>
            <w:left w:val="none" w:sz="0" w:space="0" w:color="auto"/>
            <w:bottom w:val="none" w:sz="0" w:space="0" w:color="auto"/>
            <w:right w:val="none" w:sz="0" w:space="0" w:color="auto"/>
          </w:divBdr>
        </w:div>
        <w:div w:id="675108576">
          <w:marLeft w:val="640"/>
          <w:marRight w:val="0"/>
          <w:marTop w:val="0"/>
          <w:marBottom w:val="0"/>
          <w:divBdr>
            <w:top w:val="none" w:sz="0" w:space="0" w:color="auto"/>
            <w:left w:val="none" w:sz="0" w:space="0" w:color="auto"/>
            <w:bottom w:val="none" w:sz="0" w:space="0" w:color="auto"/>
            <w:right w:val="none" w:sz="0" w:space="0" w:color="auto"/>
          </w:divBdr>
        </w:div>
        <w:div w:id="2047749674">
          <w:marLeft w:val="640"/>
          <w:marRight w:val="0"/>
          <w:marTop w:val="0"/>
          <w:marBottom w:val="0"/>
          <w:divBdr>
            <w:top w:val="none" w:sz="0" w:space="0" w:color="auto"/>
            <w:left w:val="none" w:sz="0" w:space="0" w:color="auto"/>
            <w:bottom w:val="none" w:sz="0" w:space="0" w:color="auto"/>
            <w:right w:val="none" w:sz="0" w:space="0" w:color="auto"/>
          </w:divBdr>
        </w:div>
        <w:div w:id="220597114">
          <w:marLeft w:val="640"/>
          <w:marRight w:val="0"/>
          <w:marTop w:val="0"/>
          <w:marBottom w:val="0"/>
          <w:divBdr>
            <w:top w:val="none" w:sz="0" w:space="0" w:color="auto"/>
            <w:left w:val="none" w:sz="0" w:space="0" w:color="auto"/>
            <w:bottom w:val="none" w:sz="0" w:space="0" w:color="auto"/>
            <w:right w:val="none" w:sz="0" w:space="0" w:color="auto"/>
          </w:divBdr>
        </w:div>
        <w:div w:id="1616718083">
          <w:marLeft w:val="640"/>
          <w:marRight w:val="0"/>
          <w:marTop w:val="0"/>
          <w:marBottom w:val="0"/>
          <w:divBdr>
            <w:top w:val="none" w:sz="0" w:space="0" w:color="auto"/>
            <w:left w:val="none" w:sz="0" w:space="0" w:color="auto"/>
            <w:bottom w:val="none" w:sz="0" w:space="0" w:color="auto"/>
            <w:right w:val="none" w:sz="0" w:space="0" w:color="auto"/>
          </w:divBdr>
        </w:div>
        <w:div w:id="1756055524">
          <w:marLeft w:val="640"/>
          <w:marRight w:val="0"/>
          <w:marTop w:val="0"/>
          <w:marBottom w:val="0"/>
          <w:divBdr>
            <w:top w:val="none" w:sz="0" w:space="0" w:color="auto"/>
            <w:left w:val="none" w:sz="0" w:space="0" w:color="auto"/>
            <w:bottom w:val="none" w:sz="0" w:space="0" w:color="auto"/>
            <w:right w:val="none" w:sz="0" w:space="0" w:color="auto"/>
          </w:divBdr>
        </w:div>
      </w:divsChild>
    </w:div>
    <w:div w:id="572861698">
      <w:bodyDiv w:val="1"/>
      <w:marLeft w:val="0"/>
      <w:marRight w:val="0"/>
      <w:marTop w:val="0"/>
      <w:marBottom w:val="0"/>
      <w:divBdr>
        <w:top w:val="none" w:sz="0" w:space="0" w:color="auto"/>
        <w:left w:val="none" w:sz="0" w:space="0" w:color="auto"/>
        <w:bottom w:val="none" w:sz="0" w:space="0" w:color="auto"/>
        <w:right w:val="none" w:sz="0" w:space="0" w:color="auto"/>
      </w:divBdr>
    </w:div>
    <w:div w:id="596408458">
      <w:bodyDiv w:val="1"/>
      <w:marLeft w:val="0"/>
      <w:marRight w:val="0"/>
      <w:marTop w:val="0"/>
      <w:marBottom w:val="0"/>
      <w:divBdr>
        <w:top w:val="none" w:sz="0" w:space="0" w:color="auto"/>
        <w:left w:val="none" w:sz="0" w:space="0" w:color="auto"/>
        <w:bottom w:val="none" w:sz="0" w:space="0" w:color="auto"/>
        <w:right w:val="none" w:sz="0" w:space="0" w:color="auto"/>
      </w:divBdr>
      <w:divsChild>
        <w:div w:id="147598446">
          <w:marLeft w:val="640"/>
          <w:marRight w:val="0"/>
          <w:marTop w:val="0"/>
          <w:marBottom w:val="0"/>
          <w:divBdr>
            <w:top w:val="none" w:sz="0" w:space="0" w:color="auto"/>
            <w:left w:val="none" w:sz="0" w:space="0" w:color="auto"/>
            <w:bottom w:val="none" w:sz="0" w:space="0" w:color="auto"/>
            <w:right w:val="none" w:sz="0" w:space="0" w:color="auto"/>
          </w:divBdr>
        </w:div>
        <w:div w:id="2110005061">
          <w:marLeft w:val="640"/>
          <w:marRight w:val="0"/>
          <w:marTop w:val="0"/>
          <w:marBottom w:val="0"/>
          <w:divBdr>
            <w:top w:val="none" w:sz="0" w:space="0" w:color="auto"/>
            <w:left w:val="none" w:sz="0" w:space="0" w:color="auto"/>
            <w:bottom w:val="none" w:sz="0" w:space="0" w:color="auto"/>
            <w:right w:val="none" w:sz="0" w:space="0" w:color="auto"/>
          </w:divBdr>
        </w:div>
        <w:div w:id="875851481">
          <w:marLeft w:val="640"/>
          <w:marRight w:val="0"/>
          <w:marTop w:val="0"/>
          <w:marBottom w:val="0"/>
          <w:divBdr>
            <w:top w:val="none" w:sz="0" w:space="0" w:color="auto"/>
            <w:left w:val="none" w:sz="0" w:space="0" w:color="auto"/>
            <w:bottom w:val="none" w:sz="0" w:space="0" w:color="auto"/>
            <w:right w:val="none" w:sz="0" w:space="0" w:color="auto"/>
          </w:divBdr>
        </w:div>
        <w:div w:id="904679557">
          <w:marLeft w:val="640"/>
          <w:marRight w:val="0"/>
          <w:marTop w:val="0"/>
          <w:marBottom w:val="0"/>
          <w:divBdr>
            <w:top w:val="none" w:sz="0" w:space="0" w:color="auto"/>
            <w:left w:val="none" w:sz="0" w:space="0" w:color="auto"/>
            <w:bottom w:val="none" w:sz="0" w:space="0" w:color="auto"/>
            <w:right w:val="none" w:sz="0" w:space="0" w:color="auto"/>
          </w:divBdr>
        </w:div>
        <w:div w:id="249706269">
          <w:marLeft w:val="640"/>
          <w:marRight w:val="0"/>
          <w:marTop w:val="0"/>
          <w:marBottom w:val="0"/>
          <w:divBdr>
            <w:top w:val="none" w:sz="0" w:space="0" w:color="auto"/>
            <w:left w:val="none" w:sz="0" w:space="0" w:color="auto"/>
            <w:bottom w:val="none" w:sz="0" w:space="0" w:color="auto"/>
            <w:right w:val="none" w:sz="0" w:space="0" w:color="auto"/>
          </w:divBdr>
        </w:div>
        <w:div w:id="2023506661">
          <w:marLeft w:val="640"/>
          <w:marRight w:val="0"/>
          <w:marTop w:val="0"/>
          <w:marBottom w:val="0"/>
          <w:divBdr>
            <w:top w:val="none" w:sz="0" w:space="0" w:color="auto"/>
            <w:left w:val="none" w:sz="0" w:space="0" w:color="auto"/>
            <w:bottom w:val="none" w:sz="0" w:space="0" w:color="auto"/>
            <w:right w:val="none" w:sz="0" w:space="0" w:color="auto"/>
          </w:divBdr>
        </w:div>
        <w:div w:id="1851479504">
          <w:marLeft w:val="640"/>
          <w:marRight w:val="0"/>
          <w:marTop w:val="0"/>
          <w:marBottom w:val="0"/>
          <w:divBdr>
            <w:top w:val="none" w:sz="0" w:space="0" w:color="auto"/>
            <w:left w:val="none" w:sz="0" w:space="0" w:color="auto"/>
            <w:bottom w:val="none" w:sz="0" w:space="0" w:color="auto"/>
            <w:right w:val="none" w:sz="0" w:space="0" w:color="auto"/>
          </w:divBdr>
        </w:div>
        <w:div w:id="956909731">
          <w:marLeft w:val="640"/>
          <w:marRight w:val="0"/>
          <w:marTop w:val="0"/>
          <w:marBottom w:val="0"/>
          <w:divBdr>
            <w:top w:val="none" w:sz="0" w:space="0" w:color="auto"/>
            <w:left w:val="none" w:sz="0" w:space="0" w:color="auto"/>
            <w:bottom w:val="none" w:sz="0" w:space="0" w:color="auto"/>
            <w:right w:val="none" w:sz="0" w:space="0" w:color="auto"/>
          </w:divBdr>
        </w:div>
        <w:div w:id="980184720">
          <w:marLeft w:val="640"/>
          <w:marRight w:val="0"/>
          <w:marTop w:val="0"/>
          <w:marBottom w:val="0"/>
          <w:divBdr>
            <w:top w:val="none" w:sz="0" w:space="0" w:color="auto"/>
            <w:left w:val="none" w:sz="0" w:space="0" w:color="auto"/>
            <w:bottom w:val="none" w:sz="0" w:space="0" w:color="auto"/>
            <w:right w:val="none" w:sz="0" w:space="0" w:color="auto"/>
          </w:divBdr>
        </w:div>
      </w:divsChild>
    </w:div>
    <w:div w:id="631715861">
      <w:bodyDiv w:val="1"/>
      <w:marLeft w:val="0"/>
      <w:marRight w:val="0"/>
      <w:marTop w:val="0"/>
      <w:marBottom w:val="0"/>
      <w:divBdr>
        <w:top w:val="none" w:sz="0" w:space="0" w:color="auto"/>
        <w:left w:val="none" w:sz="0" w:space="0" w:color="auto"/>
        <w:bottom w:val="none" w:sz="0" w:space="0" w:color="auto"/>
        <w:right w:val="none" w:sz="0" w:space="0" w:color="auto"/>
      </w:divBdr>
    </w:div>
    <w:div w:id="667174320">
      <w:bodyDiv w:val="1"/>
      <w:marLeft w:val="0"/>
      <w:marRight w:val="0"/>
      <w:marTop w:val="0"/>
      <w:marBottom w:val="0"/>
      <w:divBdr>
        <w:top w:val="none" w:sz="0" w:space="0" w:color="auto"/>
        <w:left w:val="none" w:sz="0" w:space="0" w:color="auto"/>
        <w:bottom w:val="none" w:sz="0" w:space="0" w:color="auto"/>
        <w:right w:val="none" w:sz="0" w:space="0" w:color="auto"/>
      </w:divBdr>
    </w:div>
    <w:div w:id="676226121">
      <w:bodyDiv w:val="1"/>
      <w:marLeft w:val="0"/>
      <w:marRight w:val="0"/>
      <w:marTop w:val="0"/>
      <w:marBottom w:val="0"/>
      <w:divBdr>
        <w:top w:val="none" w:sz="0" w:space="0" w:color="auto"/>
        <w:left w:val="none" w:sz="0" w:space="0" w:color="auto"/>
        <w:bottom w:val="none" w:sz="0" w:space="0" w:color="auto"/>
        <w:right w:val="none" w:sz="0" w:space="0" w:color="auto"/>
      </w:divBdr>
      <w:divsChild>
        <w:div w:id="653224675">
          <w:marLeft w:val="640"/>
          <w:marRight w:val="0"/>
          <w:marTop w:val="0"/>
          <w:marBottom w:val="0"/>
          <w:divBdr>
            <w:top w:val="none" w:sz="0" w:space="0" w:color="auto"/>
            <w:left w:val="none" w:sz="0" w:space="0" w:color="auto"/>
            <w:bottom w:val="none" w:sz="0" w:space="0" w:color="auto"/>
            <w:right w:val="none" w:sz="0" w:space="0" w:color="auto"/>
          </w:divBdr>
        </w:div>
        <w:div w:id="525143888">
          <w:marLeft w:val="640"/>
          <w:marRight w:val="0"/>
          <w:marTop w:val="0"/>
          <w:marBottom w:val="0"/>
          <w:divBdr>
            <w:top w:val="none" w:sz="0" w:space="0" w:color="auto"/>
            <w:left w:val="none" w:sz="0" w:space="0" w:color="auto"/>
            <w:bottom w:val="none" w:sz="0" w:space="0" w:color="auto"/>
            <w:right w:val="none" w:sz="0" w:space="0" w:color="auto"/>
          </w:divBdr>
        </w:div>
        <w:div w:id="176698531">
          <w:marLeft w:val="640"/>
          <w:marRight w:val="0"/>
          <w:marTop w:val="0"/>
          <w:marBottom w:val="0"/>
          <w:divBdr>
            <w:top w:val="none" w:sz="0" w:space="0" w:color="auto"/>
            <w:left w:val="none" w:sz="0" w:space="0" w:color="auto"/>
            <w:bottom w:val="none" w:sz="0" w:space="0" w:color="auto"/>
            <w:right w:val="none" w:sz="0" w:space="0" w:color="auto"/>
          </w:divBdr>
        </w:div>
        <w:div w:id="1438792592">
          <w:marLeft w:val="640"/>
          <w:marRight w:val="0"/>
          <w:marTop w:val="0"/>
          <w:marBottom w:val="0"/>
          <w:divBdr>
            <w:top w:val="none" w:sz="0" w:space="0" w:color="auto"/>
            <w:left w:val="none" w:sz="0" w:space="0" w:color="auto"/>
            <w:bottom w:val="none" w:sz="0" w:space="0" w:color="auto"/>
            <w:right w:val="none" w:sz="0" w:space="0" w:color="auto"/>
          </w:divBdr>
        </w:div>
        <w:div w:id="603806961">
          <w:marLeft w:val="640"/>
          <w:marRight w:val="0"/>
          <w:marTop w:val="0"/>
          <w:marBottom w:val="0"/>
          <w:divBdr>
            <w:top w:val="none" w:sz="0" w:space="0" w:color="auto"/>
            <w:left w:val="none" w:sz="0" w:space="0" w:color="auto"/>
            <w:bottom w:val="none" w:sz="0" w:space="0" w:color="auto"/>
            <w:right w:val="none" w:sz="0" w:space="0" w:color="auto"/>
          </w:divBdr>
        </w:div>
        <w:div w:id="498735718">
          <w:marLeft w:val="640"/>
          <w:marRight w:val="0"/>
          <w:marTop w:val="0"/>
          <w:marBottom w:val="0"/>
          <w:divBdr>
            <w:top w:val="none" w:sz="0" w:space="0" w:color="auto"/>
            <w:left w:val="none" w:sz="0" w:space="0" w:color="auto"/>
            <w:bottom w:val="none" w:sz="0" w:space="0" w:color="auto"/>
            <w:right w:val="none" w:sz="0" w:space="0" w:color="auto"/>
          </w:divBdr>
        </w:div>
        <w:div w:id="939334246">
          <w:marLeft w:val="640"/>
          <w:marRight w:val="0"/>
          <w:marTop w:val="0"/>
          <w:marBottom w:val="0"/>
          <w:divBdr>
            <w:top w:val="none" w:sz="0" w:space="0" w:color="auto"/>
            <w:left w:val="none" w:sz="0" w:space="0" w:color="auto"/>
            <w:bottom w:val="none" w:sz="0" w:space="0" w:color="auto"/>
            <w:right w:val="none" w:sz="0" w:space="0" w:color="auto"/>
          </w:divBdr>
        </w:div>
        <w:div w:id="1105031837">
          <w:marLeft w:val="640"/>
          <w:marRight w:val="0"/>
          <w:marTop w:val="0"/>
          <w:marBottom w:val="0"/>
          <w:divBdr>
            <w:top w:val="none" w:sz="0" w:space="0" w:color="auto"/>
            <w:left w:val="none" w:sz="0" w:space="0" w:color="auto"/>
            <w:bottom w:val="none" w:sz="0" w:space="0" w:color="auto"/>
            <w:right w:val="none" w:sz="0" w:space="0" w:color="auto"/>
          </w:divBdr>
        </w:div>
        <w:div w:id="732586572">
          <w:marLeft w:val="640"/>
          <w:marRight w:val="0"/>
          <w:marTop w:val="0"/>
          <w:marBottom w:val="0"/>
          <w:divBdr>
            <w:top w:val="none" w:sz="0" w:space="0" w:color="auto"/>
            <w:left w:val="none" w:sz="0" w:space="0" w:color="auto"/>
            <w:bottom w:val="none" w:sz="0" w:space="0" w:color="auto"/>
            <w:right w:val="none" w:sz="0" w:space="0" w:color="auto"/>
          </w:divBdr>
        </w:div>
        <w:div w:id="864640248">
          <w:marLeft w:val="640"/>
          <w:marRight w:val="0"/>
          <w:marTop w:val="0"/>
          <w:marBottom w:val="0"/>
          <w:divBdr>
            <w:top w:val="none" w:sz="0" w:space="0" w:color="auto"/>
            <w:left w:val="none" w:sz="0" w:space="0" w:color="auto"/>
            <w:bottom w:val="none" w:sz="0" w:space="0" w:color="auto"/>
            <w:right w:val="none" w:sz="0" w:space="0" w:color="auto"/>
          </w:divBdr>
        </w:div>
        <w:div w:id="881674154">
          <w:marLeft w:val="640"/>
          <w:marRight w:val="0"/>
          <w:marTop w:val="0"/>
          <w:marBottom w:val="0"/>
          <w:divBdr>
            <w:top w:val="none" w:sz="0" w:space="0" w:color="auto"/>
            <w:left w:val="none" w:sz="0" w:space="0" w:color="auto"/>
            <w:bottom w:val="none" w:sz="0" w:space="0" w:color="auto"/>
            <w:right w:val="none" w:sz="0" w:space="0" w:color="auto"/>
          </w:divBdr>
        </w:div>
        <w:div w:id="1702433113">
          <w:marLeft w:val="640"/>
          <w:marRight w:val="0"/>
          <w:marTop w:val="0"/>
          <w:marBottom w:val="0"/>
          <w:divBdr>
            <w:top w:val="none" w:sz="0" w:space="0" w:color="auto"/>
            <w:left w:val="none" w:sz="0" w:space="0" w:color="auto"/>
            <w:bottom w:val="none" w:sz="0" w:space="0" w:color="auto"/>
            <w:right w:val="none" w:sz="0" w:space="0" w:color="auto"/>
          </w:divBdr>
        </w:div>
        <w:div w:id="158814481">
          <w:marLeft w:val="640"/>
          <w:marRight w:val="0"/>
          <w:marTop w:val="0"/>
          <w:marBottom w:val="0"/>
          <w:divBdr>
            <w:top w:val="none" w:sz="0" w:space="0" w:color="auto"/>
            <w:left w:val="none" w:sz="0" w:space="0" w:color="auto"/>
            <w:bottom w:val="none" w:sz="0" w:space="0" w:color="auto"/>
            <w:right w:val="none" w:sz="0" w:space="0" w:color="auto"/>
          </w:divBdr>
        </w:div>
        <w:div w:id="302468280">
          <w:marLeft w:val="640"/>
          <w:marRight w:val="0"/>
          <w:marTop w:val="0"/>
          <w:marBottom w:val="0"/>
          <w:divBdr>
            <w:top w:val="none" w:sz="0" w:space="0" w:color="auto"/>
            <w:left w:val="none" w:sz="0" w:space="0" w:color="auto"/>
            <w:bottom w:val="none" w:sz="0" w:space="0" w:color="auto"/>
            <w:right w:val="none" w:sz="0" w:space="0" w:color="auto"/>
          </w:divBdr>
        </w:div>
        <w:div w:id="1080643556">
          <w:marLeft w:val="640"/>
          <w:marRight w:val="0"/>
          <w:marTop w:val="0"/>
          <w:marBottom w:val="0"/>
          <w:divBdr>
            <w:top w:val="none" w:sz="0" w:space="0" w:color="auto"/>
            <w:left w:val="none" w:sz="0" w:space="0" w:color="auto"/>
            <w:bottom w:val="none" w:sz="0" w:space="0" w:color="auto"/>
            <w:right w:val="none" w:sz="0" w:space="0" w:color="auto"/>
          </w:divBdr>
        </w:div>
        <w:div w:id="2126850512">
          <w:marLeft w:val="640"/>
          <w:marRight w:val="0"/>
          <w:marTop w:val="0"/>
          <w:marBottom w:val="0"/>
          <w:divBdr>
            <w:top w:val="none" w:sz="0" w:space="0" w:color="auto"/>
            <w:left w:val="none" w:sz="0" w:space="0" w:color="auto"/>
            <w:bottom w:val="none" w:sz="0" w:space="0" w:color="auto"/>
            <w:right w:val="none" w:sz="0" w:space="0" w:color="auto"/>
          </w:divBdr>
        </w:div>
      </w:divsChild>
    </w:div>
    <w:div w:id="855122718">
      <w:bodyDiv w:val="1"/>
      <w:marLeft w:val="0"/>
      <w:marRight w:val="0"/>
      <w:marTop w:val="0"/>
      <w:marBottom w:val="0"/>
      <w:divBdr>
        <w:top w:val="none" w:sz="0" w:space="0" w:color="auto"/>
        <w:left w:val="none" w:sz="0" w:space="0" w:color="auto"/>
        <w:bottom w:val="none" w:sz="0" w:space="0" w:color="auto"/>
        <w:right w:val="none" w:sz="0" w:space="0" w:color="auto"/>
      </w:divBdr>
      <w:divsChild>
        <w:div w:id="230502313">
          <w:marLeft w:val="640"/>
          <w:marRight w:val="0"/>
          <w:marTop w:val="0"/>
          <w:marBottom w:val="0"/>
          <w:divBdr>
            <w:top w:val="none" w:sz="0" w:space="0" w:color="auto"/>
            <w:left w:val="none" w:sz="0" w:space="0" w:color="auto"/>
            <w:bottom w:val="none" w:sz="0" w:space="0" w:color="auto"/>
            <w:right w:val="none" w:sz="0" w:space="0" w:color="auto"/>
          </w:divBdr>
        </w:div>
        <w:div w:id="72286645">
          <w:marLeft w:val="640"/>
          <w:marRight w:val="0"/>
          <w:marTop w:val="0"/>
          <w:marBottom w:val="0"/>
          <w:divBdr>
            <w:top w:val="none" w:sz="0" w:space="0" w:color="auto"/>
            <w:left w:val="none" w:sz="0" w:space="0" w:color="auto"/>
            <w:bottom w:val="none" w:sz="0" w:space="0" w:color="auto"/>
            <w:right w:val="none" w:sz="0" w:space="0" w:color="auto"/>
          </w:divBdr>
        </w:div>
        <w:div w:id="2112772065">
          <w:marLeft w:val="640"/>
          <w:marRight w:val="0"/>
          <w:marTop w:val="0"/>
          <w:marBottom w:val="0"/>
          <w:divBdr>
            <w:top w:val="none" w:sz="0" w:space="0" w:color="auto"/>
            <w:left w:val="none" w:sz="0" w:space="0" w:color="auto"/>
            <w:bottom w:val="none" w:sz="0" w:space="0" w:color="auto"/>
            <w:right w:val="none" w:sz="0" w:space="0" w:color="auto"/>
          </w:divBdr>
        </w:div>
        <w:div w:id="93284135">
          <w:marLeft w:val="640"/>
          <w:marRight w:val="0"/>
          <w:marTop w:val="0"/>
          <w:marBottom w:val="0"/>
          <w:divBdr>
            <w:top w:val="none" w:sz="0" w:space="0" w:color="auto"/>
            <w:left w:val="none" w:sz="0" w:space="0" w:color="auto"/>
            <w:bottom w:val="none" w:sz="0" w:space="0" w:color="auto"/>
            <w:right w:val="none" w:sz="0" w:space="0" w:color="auto"/>
          </w:divBdr>
        </w:div>
        <w:div w:id="1960137340">
          <w:marLeft w:val="640"/>
          <w:marRight w:val="0"/>
          <w:marTop w:val="0"/>
          <w:marBottom w:val="0"/>
          <w:divBdr>
            <w:top w:val="none" w:sz="0" w:space="0" w:color="auto"/>
            <w:left w:val="none" w:sz="0" w:space="0" w:color="auto"/>
            <w:bottom w:val="none" w:sz="0" w:space="0" w:color="auto"/>
            <w:right w:val="none" w:sz="0" w:space="0" w:color="auto"/>
          </w:divBdr>
        </w:div>
        <w:div w:id="2063752554">
          <w:marLeft w:val="640"/>
          <w:marRight w:val="0"/>
          <w:marTop w:val="0"/>
          <w:marBottom w:val="0"/>
          <w:divBdr>
            <w:top w:val="none" w:sz="0" w:space="0" w:color="auto"/>
            <w:left w:val="none" w:sz="0" w:space="0" w:color="auto"/>
            <w:bottom w:val="none" w:sz="0" w:space="0" w:color="auto"/>
            <w:right w:val="none" w:sz="0" w:space="0" w:color="auto"/>
          </w:divBdr>
        </w:div>
        <w:div w:id="1040860432">
          <w:marLeft w:val="640"/>
          <w:marRight w:val="0"/>
          <w:marTop w:val="0"/>
          <w:marBottom w:val="0"/>
          <w:divBdr>
            <w:top w:val="none" w:sz="0" w:space="0" w:color="auto"/>
            <w:left w:val="none" w:sz="0" w:space="0" w:color="auto"/>
            <w:bottom w:val="none" w:sz="0" w:space="0" w:color="auto"/>
            <w:right w:val="none" w:sz="0" w:space="0" w:color="auto"/>
          </w:divBdr>
        </w:div>
        <w:div w:id="539049074">
          <w:marLeft w:val="640"/>
          <w:marRight w:val="0"/>
          <w:marTop w:val="0"/>
          <w:marBottom w:val="0"/>
          <w:divBdr>
            <w:top w:val="none" w:sz="0" w:space="0" w:color="auto"/>
            <w:left w:val="none" w:sz="0" w:space="0" w:color="auto"/>
            <w:bottom w:val="none" w:sz="0" w:space="0" w:color="auto"/>
            <w:right w:val="none" w:sz="0" w:space="0" w:color="auto"/>
          </w:divBdr>
        </w:div>
        <w:div w:id="156187134">
          <w:marLeft w:val="640"/>
          <w:marRight w:val="0"/>
          <w:marTop w:val="0"/>
          <w:marBottom w:val="0"/>
          <w:divBdr>
            <w:top w:val="none" w:sz="0" w:space="0" w:color="auto"/>
            <w:left w:val="none" w:sz="0" w:space="0" w:color="auto"/>
            <w:bottom w:val="none" w:sz="0" w:space="0" w:color="auto"/>
            <w:right w:val="none" w:sz="0" w:space="0" w:color="auto"/>
          </w:divBdr>
        </w:div>
        <w:div w:id="1548030381">
          <w:marLeft w:val="640"/>
          <w:marRight w:val="0"/>
          <w:marTop w:val="0"/>
          <w:marBottom w:val="0"/>
          <w:divBdr>
            <w:top w:val="none" w:sz="0" w:space="0" w:color="auto"/>
            <w:left w:val="none" w:sz="0" w:space="0" w:color="auto"/>
            <w:bottom w:val="none" w:sz="0" w:space="0" w:color="auto"/>
            <w:right w:val="none" w:sz="0" w:space="0" w:color="auto"/>
          </w:divBdr>
        </w:div>
        <w:div w:id="968780282">
          <w:marLeft w:val="640"/>
          <w:marRight w:val="0"/>
          <w:marTop w:val="0"/>
          <w:marBottom w:val="0"/>
          <w:divBdr>
            <w:top w:val="none" w:sz="0" w:space="0" w:color="auto"/>
            <w:left w:val="none" w:sz="0" w:space="0" w:color="auto"/>
            <w:bottom w:val="none" w:sz="0" w:space="0" w:color="auto"/>
            <w:right w:val="none" w:sz="0" w:space="0" w:color="auto"/>
          </w:divBdr>
        </w:div>
      </w:divsChild>
    </w:div>
    <w:div w:id="897010903">
      <w:bodyDiv w:val="1"/>
      <w:marLeft w:val="0"/>
      <w:marRight w:val="0"/>
      <w:marTop w:val="0"/>
      <w:marBottom w:val="0"/>
      <w:divBdr>
        <w:top w:val="none" w:sz="0" w:space="0" w:color="auto"/>
        <w:left w:val="none" w:sz="0" w:space="0" w:color="auto"/>
        <w:bottom w:val="none" w:sz="0" w:space="0" w:color="auto"/>
        <w:right w:val="none" w:sz="0" w:space="0" w:color="auto"/>
      </w:divBdr>
      <w:divsChild>
        <w:div w:id="1159924727">
          <w:marLeft w:val="640"/>
          <w:marRight w:val="0"/>
          <w:marTop w:val="0"/>
          <w:marBottom w:val="0"/>
          <w:divBdr>
            <w:top w:val="none" w:sz="0" w:space="0" w:color="auto"/>
            <w:left w:val="none" w:sz="0" w:space="0" w:color="auto"/>
            <w:bottom w:val="none" w:sz="0" w:space="0" w:color="auto"/>
            <w:right w:val="none" w:sz="0" w:space="0" w:color="auto"/>
          </w:divBdr>
        </w:div>
        <w:div w:id="503279011">
          <w:marLeft w:val="640"/>
          <w:marRight w:val="0"/>
          <w:marTop w:val="0"/>
          <w:marBottom w:val="0"/>
          <w:divBdr>
            <w:top w:val="none" w:sz="0" w:space="0" w:color="auto"/>
            <w:left w:val="none" w:sz="0" w:space="0" w:color="auto"/>
            <w:bottom w:val="none" w:sz="0" w:space="0" w:color="auto"/>
            <w:right w:val="none" w:sz="0" w:space="0" w:color="auto"/>
          </w:divBdr>
        </w:div>
        <w:div w:id="609969929">
          <w:marLeft w:val="640"/>
          <w:marRight w:val="0"/>
          <w:marTop w:val="0"/>
          <w:marBottom w:val="0"/>
          <w:divBdr>
            <w:top w:val="none" w:sz="0" w:space="0" w:color="auto"/>
            <w:left w:val="none" w:sz="0" w:space="0" w:color="auto"/>
            <w:bottom w:val="none" w:sz="0" w:space="0" w:color="auto"/>
            <w:right w:val="none" w:sz="0" w:space="0" w:color="auto"/>
          </w:divBdr>
        </w:div>
        <w:div w:id="1862622669">
          <w:marLeft w:val="640"/>
          <w:marRight w:val="0"/>
          <w:marTop w:val="0"/>
          <w:marBottom w:val="0"/>
          <w:divBdr>
            <w:top w:val="none" w:sz="0" w:space="0" w:color="auto"/>
            <w:left w:val="none" w:sz="0" w:space="0" w:color="auto"/>
            <w:bottom w:val="none" w:sz="0" w:space="0" w:color="auto"/>
            <w:right w:val="none" w:sz="0" w:space="0" w:color="auto"/>
          </w:divBdr>
        </w:div>
        <w:div w:id="353770388">
          <w:marLeft w:val="640"/>
          <w:marRight w:val="0"/>
          <w:marTop w:val="0"/>
          <w:marBottom w:val="0"/>
          <w:divBdr>
            <w:top w:val="none" w:sz="0" w:space="0" w:color="auto"/>
            <w:left w:val="none" w:sz="0" w:space="0" w:color="auto"/>
            <w:bottom w:val="none" w:sz="0" w:space="0" w:color="auto"/>
            <w:right w:val="none" w:sz="0" w:space="0" w:color="auto"/>
          </w:divBdr>
        </w:div>
        <w:div w:id="257372474">
          <w:marLeft w:val="640"/>
          <w:marRight w:val="0"/>
          <w:marTop w:val="0"/>
          <w:marBottom w:val="0"/>
          <w:divBdr>
            <w:top w:val="none" w:sz="0" w:space="0" w:color="auto"/>
            <w:left w:val="none" w:sz="0" w:space="0" w:color="auto"/>
            <w:bottom w:val="none" w:sz="0" w:space="0" w:color="auto"/>
            <w:right w:val="none" w:sz="0" w:space="0" w:color="auto"/>
          </w:divBdr>
        </w:div>
        <w:div w:id="661007133">
          <w:marLeft w:val="640"/>
          <w:marRight w:val="0"/>
          <w:marTop w:val="0"/>
          <w:marBottom w:val="0"/>
          <w:divBdr>
            <w:top w:val="none" w:sz="0" w:space="0" w:color="auto"/>
            <w:left w:val="none" w:sz="0" w:space="0" w:color="auto"/>
            <w:bottom w:val="none" w:sz="0" w:space="0" w:color="auto"/>
            <w:right w:val="none" w:sz="0" w:space="0" w:color="auto"/>
          </w:divBdr>
        </w:div>
        <w:div w:id="369651778">
          <w:marLeft w:val="640"/>
          <w:marRight w:val="0"/>
          <w:marTop w:val="0"/>
          <w:marBottom w:val="0"/>
          <w:divBdr>
            <w:top w:val="none" w:sz="0" w:space="0" w:color="auto"/>
            <w:left w:val="none" w:sz="0" w:space="0" w:color="auto"/>
            <w:bottom w:val="none" w:sz="0" w:space="0" w:color="auto"/>
            <w:right w:val="none" w:sz="0" w:space="0" w:color="auto"/>
          </w:divBdr>
        </w:div>
        <w:div w:id="1208377451">
          <w:marLeft w:val="640"/>
          <w:marRight w:val="0"/>
          <w:marTop w:val="0"/>
          <w:marBottom w:val="0"/>
          <w:divBdr>
            <w:top w:val="none" w:sz="0" w:space="0" w:color="auto"/>
            <w:left w:val="none" w:sz="0" w:space="0" w:color="auto"/>
            <w:bottom w:val="none" w:sz="0" w:space="0" w:color="auto"/>
            <w:right w:val="none" w:sz="0" w:space="0" w:color="auto"/>
          </w:divBdr>
        </w:div>
        <w:div w:id="217787136">
          <w:marLeft w:val="640"/>
          <w:marRight w:val="0"/>
          <w:marTop w:val="0"/>
          <w:marBottom w:val="0"/>
          <w:divBdr>
            <w:top w:val="none" w:sz="0" w:space="0" w:color="auto"/>
            <w:left w:val="none" w:sz="0" w:space="0" w:color="auto"/>
            <w:bottom w:val="none" w:sz="0" w:space="0" w:color="auto"/>
            <w:right w:val="none" w:sz="0" w:space="0" w:color="auto"/>
          </w:divBdr>
        </w:div>
      </w:divsChild>
    </w:div>
    <w:div w:id="929312964">
      <w:bodyDiv w:val="1"/>
      <w:marLeft w:val="0"/>
      <w:marRight w:val="0"/>
      <w:marTop w:val="0"/>
      <w:marBottom w:val="0"/>
      <w:divBdr>
        <w:top w:val="none" w:sz="0" w:space="0" w:color="auto"/>
        <w:left w:val="none" w:sz="0" w:space="0" w:color="auto"/>
        <w:bottom w:val="none" w:sz="0" w:space="0" w:color="auto"/>
        <w:right w:val="none" w:sz="0" w:space="0" w:color="auto"/>
      </w:divBdr>
      <w:divsChild>
        <w:div w:id="755828961">
          <w:marLeft w:val="640"/>
          <w:marRight w:val="0"/>
          <w:marTop w:val="0"/>
          <w:marBottom w:val="0"/>
          <w:divBdr>
            <w:top w:val="none" w:sz="0" w:space="0" w:color="auto"/>
            <w:left w:val="none" w:sz="0" w:space="0" w:color="auto"/>
            <w:bottom w:val="none" w:sz="0" w:space="0" w:color="auto"/>
            <w:right w:val="none" w:sz="0" w:space="0" w:color="auto"/>
          </w:divBdr>
        </w:div>
        <w:div w:id="429592178">
          <w:marLeft w:val="640"/>
          <w:marRight w:val="0"/>
          <w:marTop w:val="0"/>
          <w:marBottom w:val="0"/>
          <w:divBdr>
            <w:top w:val="none" w:sz="0" w:space="0" w:color="auto"/>
            <w:left w:val="none" w:sz="0" w:space="0" w:color="auto"/>
            <w:bottom w:val="none" w:sz="0" w:space="0" w:color="auto"/>
            <w:right w:val="none" w:sz="0" w:space="0" w:color="auto"/>
          </w:divBdr>
        </w:div>
        <w:div w:id="824709091">
          <w:marLeft w:val="640"/>
          <w:marRight w:val="0"/>
          <w:marTop w:val="0"/>
          <w:marBottom w:val="0"/>
          <w:divBdr>
            <w:top w:val="none" w:sz="0" w:space="0" w:color="auto"/>
            <w:left w:val="none" w:sz="0" w:space="0" w:color="auto"/>
            <w:bottom w:val="none" w:sz="0" w:space="0" w:color="auto"/>
            <w:right w:val="none" w:sz="0" w:space="0" w:color="auto"/>
          </w:divBdr>
        </w:div>
        <w:div w:id="268129178">
          <w:marLeft w:val="640"/>
          <w:marRight w:val="0"/>
          <w:marTop w:val="0"/>
          <w:marBottom w:val="0"/>
          <w:divBdr>
            <w:top w:val="none" w:sz="0" w:space="0" w:color="auto"/>
            <w:left w:val="none" w:sz="0" w:space="0" w:color="auto"/>
            <w:bottom w:val="none" w:sz="0" w:space="0" w:color="auto"/>
            <w:right w:val="none" w:sz="0" w:space="0" w:color="auto"/>
          </w:divBdr>
        </w:div>
        <w:div w:id="1824151890">
          <w:marLeft w:val="640"/>
          <w:marRight w:val="0"/>
          <w:marTop w:val="0"/>
          <w:marBottom w:val="0"/>
          <w:divBdr>
            <w:top w:val="none" w:sz="0" w:space="0" w:color="auto"/>
            <w:left w:val="none" w:sz="0" w:space="0" w:color="auto"/>
            <w:bottom w:val="none" w:sz="0" w:space="0" w:color="auto"/>
            <w:right w:val="none" w:sz="0" w:space="0" w:color="auto"/>
          </w:divBdr>
        </w:div>
        <w:div w:id="880215969">
          <w:marLeft w:val="640"/>
          <w:marRight w:val="0"/>
          <w:marTop w:val="0"/>
          <w:marBottom w:val="0"/>
          <w:divBdr>
            <w:top w:val="none" w:sz="0" w:space="0" w:color="auto"/>
            <w:left w:val="none" w:sz="0" w:space="0" w:color="auto"/>
            <w:bottom w:val="none" w:sz="0" w:space="0" w:color="auto"/>
            <w:right w:val="none" w:sz="0" w:space="0" w:color="auto"/>
          </w:divBdr>
        </w:div>
        <w:div w:id="715088415">
          <w:marLeft w:val="640"/>
          <w:marRight w:val="0"/>
          <w:marTop w:val="0"/>
          <w:marBottom w:val="0"/>
          <w:divBdr>
            <w:top w:val="none" w:sz="0" w:space="0" w:color="auto"/>
            <w:left w:val="none" w:sz="0" w:space="0" w:color="auto"/>
            <w:bottom w:val="none" w:sz="0" w:space="0" w:color="auto"/>
            <w:right w:val="none" w:sz="0" w:space="0" w:color="auto"/>
          </w:divBdr>
        </w:div>
        <w:div w:id="1407649731">
          <w:marLeft w:val="640"/>
          <w:marRight w:val="0"/>
          <w:marTop w:val="0"/>
          <w:marBottom w:val="0"/>
          <w:divBdr>
            <w:top w:val="none" w:sz="0" w:space="0" w:color="auto"/>
            <w:left w:val="none" w:sz="0" w:space="0" w:color="auto"/>
            <w:bottom w:val="none" w:sz="0" w:space="0" w:color="auto"/>
            <w:right w:val="none" w:sz="0" w:space="0" w:color="auto"/>
          </w:divBdr>
        </w:div>
        <w:div w:id="1386568547">
          <w:marLeft w:val="640"/>
          <w:marRight w:val="0"/>
          <w:marTop w:val="0"/>
          <w:marBottom w:val="0"/>
          <w:divBdr>
            <w:top w:val="none" w:sz="0" w:space="0" w:color="auto"/>
            <w:left w:val="none" w:sz="0" w:space="0" w:color="auto"/>
            <w:bottom w:val="none" w:sz="0" w:space="0" w:color="auto"/>
            <w:right w:val="none" w:sz="0" w:space="0" w:color="auto"/>
          </w:divBdr>
        </w:div>
        <w:div w:id="90977150">
          <w:marLeft w:val="640"/>
          <w:marRight w:val="0"/>
          <w:marTop w:val="0"/>
          <w:marBottom w:val="0"/>
          <w:divBdr>
            <w:top w:val="none" w:sz="0" w:space="0" w:color="auto"/>
            <w:left w:val="none" w:sz="0" w:space="0" w:color="auto"/>
            <w:bottom w:val="none" w:sz="0" w:space="0" w:color="auto"/>
            <w:right w:val="none" w:sz="0" w:space="0" w:color="auto"/>
          </w:divBdr>
        </w:div>
        <w:div w:id="2048293273">
          <w:marLeft w:val="640"/>
          <w:marRight w:val="0"/>
          <w:marTop w:val="0"/>
          <w:marBottom w:val="0"/>
          <w:divBdr>
            <w:top w:val="none" w:sz="0" w:space="0" w:color="auto"/>
            <w:left w:val="none" w:sz="0" w:space="0" w:color="auto"/>
            <w:bottom w:val="none" w:sz="0" w:space="0" w:color="auto"/>
            <w:right w:val="none" w:sz="0" w:space="0" w:color="auto"/>
          </w:divBdr>
        </w:div>
        <w:div w:id="195045798">
          <w:marLeft w:val="640"/>
          <w:marRight w:val="0"/>
          <w:marTop w:val="0"/>
          <w:marBottom w:val="0"/>
          <w:divBdr>
            <w:top w:val="none" w:sz="0" w:space="0" w:color="auto"/>
            <w:left w:val="none" w:sz="0" w:space="0" w:color="auto"/>
            <w:bottom w:val="none" w:sz="0" w:space="0" w:color="auto"/>
            <w:right w:val="none" w:sz="0" w:space="0" w:color="auto"/>
          </w:divBdr>
        </w:div>
        <w:div w:id="1379628079">
          <w:marLeft w:val="640"/>
          <w:marRight w:val="0"/>
          <w:marTop w:val="0"/>
          <w:marBottom w:val="0"/>
          <w:divBdr>
            <w:top w:val="none" w:sz="0" w:space="0" w:color="auto"/>
            <w:left w:val="none" w:sz="0" w:space="0" w:color="auto"/>
            <w:bottom w:val="none" w:sz="0" w:space="0" w:color="auto"/>
            <w:right w:val="none" w:sz="0" w:space="0" w:color="auto"/>
          </w:divBdr>
        </w:div>
        <w:div w:id="1199129118">
          <w:marLeft w:val="640"/>
          <w:marRight w:val="0"/>
          <w:marTop w:val="0"/>
          <w:marBottom w:val="0"/>
          <w:divBdr>
            <w:top w:val="none" w:sz="0" w:space="0" w:color="auto"/>
            <w:left w:val="none" w:sz="0" w:space="0" w:color="auto"/>
            <w:bottom w:val="none" w:sz="0" w:space="0" w:color="auto"/>
            <w:right w:val="none" w:sz="0" w:space="0" w:color="auto"/>
          </w:divBdr>
        </w:div>
        <w:div w:id="543369685">
          <w:marLeft w:val="640"/>
          <w:marRight w:val="0"/>
          <w:marTop w:val="0"/>
          <w:marBottom w:val="0"/>
          <w:divBdr>
            <w:top w:val="none" w:sz="0" w:space="0" w:color="auto"/>
            <w:left w:val="none" w:sz="0" w:space="0" w:color="auto"/>
            <w:bottom w:val="none" w:sz="0" w:space="0" w:color="auto"/>
            <w:right w:val="none" w:sz="0" w:space="0" w:color="auto"/>
          </w:divBdr>
        </w:div>
        <w:div w:id="1835952766">
          <w:marLeft w:val="640"/>
          <w:marRight w:val="0"/>
          <w:marTop w:val="0"/>
          <w:marBottom w:val="0"/>
          <w:divBdr>
            <w:top w:val="none" w:sz="0" w:space="0" w:color="auto"/>
            <w:left w:val="none" w:sz="0" w:space="0" w:color="auto"/>
            <w:bottom w:val="none" w:sz="0" w:space="0" w:color="auto"/>
            <w:right w:val="none" w:sz="0" w:space="0" w:color="auto"/>
          </w:divBdr>
        </w:div>
        <w:div w:id="74980655">
          <w:marLeft w:val="640"/>
          <w:marRight w:val="0"/>
          <w:marTop w:val="0"/>
          <w:marBottom w:val="0"/>
          <w:divBdr>
            <w:top w:val="none" w:sz="0" w:space="0" w:color="auto"/>
            <w:left w:val="none" w:sz="0" w:space="0" w:color="auto"/>
            <w:bottom w:val="none" w:sz="0" w:space="0" w:color="auto"/>
            <w:right w:val="none" w:sz="0" w:space="0" w:color="auto"/>
          </w:divBdr>
        </w:div>
      </w:divsChild>
    </w:div>
    <w:div w:id="974457128">
      <w:bodyDiv w:val="1"/>
      <w:marLeft w:val="0"/>
      <w:marRight w:val="0"/>
      <w:marTop w:val="0"/>
      <w:marBottom w:val="0"/>
      <w:divBdr>
        <w:top w:val="none" w:sz="0" w:space="0" w:color="auto"/>
        <w:left w:val="none" w:sz="0" w:space="0" w:color="auto"/>
        <w:bottom w:val="none" w:sz="0" w:space="0" w:color="auto"/>
        <w:right w:val="none" w:sz="0" w:space="0" w:color="auto"/>
      </w:divBdr>
      <w:divsChild>
        <w:div w:id="1526138522">
          <w:marLeft w:val="0"/>
          <w:marRight w:val="0"/>
          <w:marTop w:val="0"/>
          <w:marBottom w:val="0"/>
          <w:divBdr>
            <w:top w:val="none" w:sz="0" w:space="0" w:color="auto"/>
            <w:left w:val="none" w:sz="0" w:space="0" w:color="auto"/>
            <w:bottom w:val="none" w:sz="0" w:space="0" w:color="auto"/>
            <w:right w:val="none" w:sz="0" w:space="0" w:color="auto"/>
          </w:divBdr>
          <w:divsChild>
            <w:div w:id="203713749">
              <w:marLeft w:val="0"/>
              <w:marRight w:val="0"/>
              <w:marTop w:val="0"/>
              <w:marBottom w:val="0"/>
              <w:divBdr>
                <w:top w:val="none" w:sz="0" w:space="0" w:color="auto"/>
                <w:left w:val="none" w:sz="0" w:space="0" w:color="auto"/>
                <w:bottom w:val="none" w:sz="0" w:space="0" w:color="auto"/>
                <w:right w:val="none" w:sz="0" w:space="0" w:color="auto"/>
              </w:divBdr>
              <w:divsChild>
                <w:div w:id="1947498198">
                  <w:marLeft w:val="0"/>
                  <w:marRight w:val="0"/>
                  <w:marTop w:val="0"/>
                  <w:marBottom w:val="0"/>
                  <w:divBdr>
                    <w:top w:val="none" w:sz="0" w:space="0" w:color="auto"/>
                    <w:left w:val="none" w:sz="0" w:space="0" w:color="auto"/>
                    <w:bottom w:val="none" w:sz="0" w:space="0" w:color="auto"/>
                    <w:right w:val="none" w:sz="0" w:space="0" w:color="auto"/>
                  </w:divBdr>
                </w:div>
                <w:div w:id="276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8606">
      <w:bodyDiv w:val="1"/>
      <w:marLeft w:val="0"/>
      <w:marRight w:val="0"/>
      <w:marTop w:val="0"/>
      <w:marBottom w:val="0"/>
      <w:divBdr>
        <w:top w:val="none" w:sz="0" w:space="0" w:color="auto"/>
        <w:left w:val="none" w:sz="0" w:space="0" w:color="auto"/>
        <w:bottom w:val="none" w:sz="0" w:space="0" w:color="auto"/>
        <w:right w:val="none" w:sz="0" w:space="0" w:color="auto"/>
      </w:divBdr>
    </w:div>
    <w:div w:id="1000429587">
      <w:bodyDiv w:val="1"/>
      <w:marLeft w:val="0"/>
      <w:marRight w:val="0"/>
      <w:marTop w:val="0"/>
      <w:marBottom w:val="0"/>
      <w:divBdr>
        <w:top w:val="none" w:sz="0" w:space="0" w:color="auto"/>
        <w:left w:val="none" w:sz="0" w:space="0" w:color="auto"/>
        <w:bottom w:val="none" w:sz="0" w:space="0" w:color="auto"/>
        <w:right w:val="none" w:sz="0" w:space="0" w:color="auto"/>
      </w:divBdr>
      <w:divsChild>
        <w:div w:id="946547205">
          <w:marLeft w:val="640"/>
          <w:marRight w:val="0"/>
          <w:marTop w:val="0"/>
          <w:marBottom w:val="0"/>
          <w:divBdr>
            <w:top w:val="none" w:sz="0" w:space="0" w:color="auto"/>
            <w:left w:val="none" w:sz="0" w:space="0" w:color="auto"/>
            <w:bottom w:val="none" w:sz="0" w:space="0" w:color="auto"/>
            <w:right w:val="none" w:sz="0" w:space="0" w:color="auto"/>
          </w:divBdr>
        </w:div>
        <w:div w:id="65274841">
          <w:marLeft w:val="640"/>
          <w:marRight w:val="0"/>
          <w:marTop w:val="0"/>
          <w:marBottom w:val="0"/>
          <w:divBdr>
            <w:top w:val="none" w:sz="0" w:space="0" w:color="auto"/>
            <w:left w:val="none" w:sz="0" w:space="0" w:color="auto"/>
            <w:bottom w:val="none" w:sz="0" w:space="0" w:color="auto"/>
            <w:right w:val="none" w:sz="0" w:space="0" w:color="auto"/>
          </w:divBdr>
        </w:div>
        <w:div w:id="437261473">
          <w:marLeft w:val="640"/>
          <w:marRight w:val="0"/>
          <w:marTop w:val="0"/>
          <w:marBottom w:val="0"/>
          <w:divBdr>
            <w:top w:val="none" w:sz="0" w:space="0" w:color="auto"/>
            <w:left w:val="none" w:sz="0" w:space="0" w:color="auto"/>
            <w:bottom w:val="none" w:sz="0" w:space="0" w:color="auto"/>
            <w:right w:val="none" w:sz="0" w:space="0" w:color="auto"/>
          </w:divBdr>
        </w:div>
        <w:div w:id="1890141672">
          <w:marLeft w:val="640"/>
          <w:marRight w:val="0"/>
          <w:marTop w:val="0"/>
          <w:marBottom w:val="0"/>
          <w:divBdr>
            <w:top w:val="none" w:sz="0" w:space="0" w:color="auto"/>
            <w:left w:val="none" w:sz="0" w:space="0" w:color="auto"/>
            <w:bottom w:val="none" w:sz="0" w:space="0" w:color="auto"/>
            <w:right w:val="none" w:sz="0" w:space="0" w:color="auto"/>
          </w:divBdr>
        </w:div>
        <w:div w:id="1902983541">
          <w:marLeft w:val="640"/>
          <w:marRight w:val="0"/>
          <w:marTop w:val="0"/>
          <w:marBottom w:val="0"/>
          <w:divBdr>
            <w:top w:val="none" w:sz="0" w:space="0" w:color="auto"/>
            <w:left w:val="none" w:sz="0" w:space="0" w:color="auto"/>
            <w:bottom w:val="none" w:sz="0" w:space="0" w:color="auto"/>
            <w:right w:val="none" w:sz="0" w:space="0" w:color="auto"/>
          </w:divBdr>
        </w:div>
        <w:div w:id="1577931155">
          <w:marLeft w:val="640"/>
          <w:marRight w:val="0"/>
          <w:marTop w:val="0"/>
          <w:marBottom w:val="0"/>
          <w:divBdr>
            <w:top w:val="none" w:sz="0" w:space="0" w:color="auto"/>
            <w:left w:val="none" w:sz="0" w:space="0" w:color="auto"/>
            <w:bottom w:val="none" w:sz="0" w:space="0" w:color="auto"/>
            <w:right w:val="none" w:sz="0" w:space="0" w:color="auto"/>
          </w:divBdr>
        </w:div>
        <w:div w:id="128406002">
          <w:marLeft w:val="640"/>
          <w:marRight w:val="0"/>
          <w:marTop w:val="0"/>
          <w:marBottom w:val="0"/>
          <w:divBdr>
            <w:top w:val="none" w:sz="0" w:space="0" w:color="auto"/>
            <w:left w:val="none" w:sz="0" w:space="0" w:color="auto"/>
            <w:bottom w:val="none" w:sz="0" w:space="0" w:color="auto"/>
            <w:right w:val="none" w:sz="0" w:space="0" w:color="auto"/>
          </w:divBdr>
        </w:div>
        <w:div w:id="1596595860">
          <w:marLeft w:val="640"/>
          <w:marRight w:val="0"/>
          <w:marTop w:val="0"/>
          <w:marBottom w:val="0"/>
          <w:divBdr>
            <w:top w:val="none" w:sz="0" w:space="0" w:color="auto"/>
            <w:left w:val="none" w:sz="0" w:space="0" w:color="auto"/>
            <w:bottom w:val="none" w:sz="0" w:space="0" w:color="auto"/>
            <w:right w:val="none" w:sz="0" w:space="0" w:color="auto"/>
          </w:divBdr>
        </w:div>
        <w:div w:id="431047036">
          <w:marLeft w:val="640"/>
          <w:marRight w:val="0"/>
          <w:marTop w:val="0"/>
          <w:marBottom w:val="0"/>
          <w:divBdr>
            <w:top w:val="none" w:sz="0" w:space="0" w:color="auto"/>
            <w:left w:val="none" w:sz="0" w:space="0" w:color="auto"/>
            <w:bottom w:val="none" w:sz="0" w:space="0" w:color="auto"/>
            <w:right w:val="none" w:sz="0" w:space="0" w:color="auto"/>
          </w:divBdr>
        </w:div>
      </w:divsChild>
    </w:div>
    <w:div w:id="1091076063">
      <w:bodyDiv w:val="1"/>
      <w:marLeft w:val="0"/>
      <w:marRight w:val="0"/>
      <w:marTop w:val="0"/>
      <w:marBottom w:val="0"/>
      <w:divBdr>
        <w:top w:val="none" w:sz="0" w:space="0" w:color="auto"/>
        <w:left w:val="none" w:sz="0" w:space="0" w:color="auto"/>
        <w:bottom w:val="none" w:sz="0" w:space="0" w:color="auto"/>
        <w:right w:val="none" w:sz="0" w:space="0" w:color="auto"/>
      </w:divBdr>
      <w:divsChild>
        <w:div w:id="2097938689">
          <w:marLeft w:val="640"/>
          <w:marRight w:val="0"/>
          <w:marTop w:val="0"/>
          <w:marBottom w:val="0"/>
          <w:divBdr>
            <w:top w:val="none" w:sz="0" w:space="0" w:color="auto"/>
            <w:left w:val="none" w:sz="0" w:space="0" w:color="auto"/>
            <w:bottom w:val="none" w:sz="0" w:space="0" w:color="auto"/>
            <w:right w:val="none" w:sz="0" w:space="0" w:color="auto"/>
          </w:divBdr>
        </w:div>
        <w:div w:id="340201176">
          <w:marLeft w:val="640"/>
          <w:marRight w:val="0"/>
          <w:marTop w:val="0"/>
          <w:marBottom w:val="0"/>
          <w:divBdr>
            <w:top w:val="none" w:sz="0" w:space="0" w:color="auto"/>
            <w:left w:val="none" w:sz="0" w:space="0" w:color="auto"/>
            <w:bottom w:val="none" w:sz="0" w:space="0" w:color="auto"/>
            <w:right w:val="none" w:sz="0" w:space="0" w:color="auto"/>
          </w:divBdr>
        </w:div>
        <w:div w:id="2105877907">
          <w:marLeft w:val="640"/>
          <w:marRight w:val="0"/>
          <w:marTop w:val="0"/>
          <w:marBottom w:val="0"/>
          <w:divBdr>
            <w:top w:val="none" w:sz="0" w:space="0" w:color="auto"/>
            <w:left w:val="none" w:sz="0" w:space="0" w:color="auto"/>
            <w:bottom w:val="none" w:sz="0" w:space="0" w:color="auto"/>
            <w:right w:val="none" w:sz="0" w:space="0" w:color="auto"/>
          </w:divBdr>
        </w:div>
        <w:div w:id="492338083">
          <w:marLeft w:val="640"/>
          <w:marRight w:val="0"/>
          <w:marTop w:val="0"/>
          <w:marBottom w:val="0"/>
          <w:divBdr>
            <w:top w:val="none" w:sz="0" w:space="0" w:color="auto"/>
            <w:left w:val="none" w:sz="0" w:space="0" w:color="auto"/>
            <w:bottom w:val="none" w:sz="0" w:space="0" w:color="auto"/>
            <w:right w:val="none" w:sz="0" w:space="0" w:color="auto"/>
          </w:divBdr>
        </w:div>
        <w:div w:id="1480802859">
          <w:marLeft w:val="640"/>
          <w:marRight w:val="0"/>
          <w:marTop w:val="0"/>
          <w:marBottom w:val="0"/>
          <w:divBdr>
            <w:top w:val="none" w:sz="0" w:space="0" w:color="auto"/>
            <w:left w:val="none" w:sz="0" w:space="0" w:color="auto"/>
            <w:bottom w:val="none" w:sz="0" w:space="0" w:color="auto"/>
            <w:right w:val="none" w:sz="0" w:space="0" w:color="auto"/>
          </w:divBdr>
        </w:div>
        <w:div w:id="418260382">
          <w:marLeft w:val="640"/>
          <w:marRight w:val="0"/>
          <w:marTop w:val="0"/>
          <w:marBottom w:val="0"/>
          <w:divBdr>
            <w:top w:val="none" w:sz="0" w:space="0" w:color="auto"/>
            <w:left w:val="none" w:sz="0" w:space="0" w:color="auto"/>
            <w:bottom w:val="none" w:sz="0" w:space="0" w:color="auto"/>
            <w:right w:val="none" w:sz="0" w:space="0" w:color="auto"/>
          </w:divBdr>
        </w:div>
        <w:div w:id="726608845">
          <w:marLeft w:val="640"/>
          <w:marRight w:val="0"/>
          <w:marTop w:val="0"/>
          <w:marBottom w:val="0"/>
          <w:divBdr>
            <w:top w:val="none" w:sz="0" w:space="0" w:color="auto"/>
            <w:left w:val="none" w:sz="0" w:space="0" w:color="auto"/>
            <w:bottom w:val="none" w:sz="0" w:space="0" w:color="auto"/>
            <w:right w:val="none" w:sz="0" w:space="0" w:color="auto"/>
          </w:divBdr>
        </w:div>
        <w:div w:id="1518423813">
          <w:marLeft w:val="640"/>
          <w:marRight w:val="0"/>
          <w:marTop w:val="0"/>
          <w:marBottom w:val="0"/>
          <w:divBdr>
            <w:top w:val="none" w:sz="0" w:space="0" w:color="auto"/>
            <w:left w:val="none" w:sz="0" w:space="0" w:color="auto"/>
            <w:bottom w:val="none" w:sz="0" w:space="0" w:color="auto"/>
            <w:right w:val="none" w:sz="0" w:space="0" w:color="auto"/>
          </w:divBdr>
        </w:div>
        <w:div w:id="460269219">
          <w:marLeft w:val="640"/>
          <w:marRight w:val="0"/>
          <w:marTop w:val="0"/>
          <w:marBottom w:val="0"/>
          <w:divBdr>
            <w:top w:val="none" w:sz="0" w:space="0" w:color="auto"/>
            <w:left w:val="none" w:sz="0" w:space="0" w:color="auto"/>
            <w:bottom w:val="none" w:sz="0" w:space="0" w:color="auto"/>
            <w:right w:val="none" w:sz="0" w:space="0" w:color="auto"/>
          </w:divBdr>
        </w:div>
        <w:div w:id="1076978277">
          <w:marLeft w:val="640"/>
          <w:marRight w:val="0"/>
          <w:marTop w:val="0"/>
          <w:marBottom w:val="0"/>
          <w:divBdr>
            <w:top w:val="none" w:sz="0" w:space="0" w:color="auto"/>
            <w:left w:val="none" w:sz="0" w:space="0" w:color="auto"/>
            <w:bottom w:val="none" w:sz="0" w:space="0" w:color="auto"/>
            <w:right w:val="none" w:sz="0" w:space="0" w:color="auto"/>
          </w:divBdr>
        </w:div>
        <w:div w:id="1599679309">
          <w:marLeft w:val="640"/>
          <w:marRight w:val="0"/>
          <w:marTop w:val="0"/>
          <w:marBottom w:val="0"/>
          <w:divBdr>
            <w:top w:val="none" w:sz="0" w:space="0" w:color="auto"/>
            <w:left w:val="none" w:sz="0" w:space="0" w:color="auto"/>
            <w:bottom w:val="none" w:sz="0" w:space="0" w:color="auto"/>
            <w:right w:val="none" w:sz="0" w:space="0" w:color="auto"/>
          </w:divBdr>
        </w:div>
        <w:div w:id="822159688">
          <w:marLeft w:val="640"/>
          <w:marRight w:val="0"/>
          <w:marTop w:val="0"/>
          <w:marBottom w:val="0"/>
          <w:divBdr>
            <w:top w:val="none" w:sz="0" w:space="0" w:color="auto"/>
            <w:left w:val="none" w:sz="0" w:space="0" w:color="auto"/>
            <w:bottom w:val="none" w:sz="0" w:space="0" w:color="auto"/>
            <w:right w:val="none" w:sz="0" w:space="0" w:color="auto"/>
          </w:divBdr>
        </w:div>
        <w:div w:id="1180777982">
          <w:marLeft w:val="640"/>
          <w:marRight w:val="0"/>
          <w:marTop w:val="0"/>
          <w:marBottom w:val="0"/>
          <w:divBdr>
            <w:top w:val="none" w:sz="0" w:space="0" w:color="auto"/>
            <w:left w:val="none" w:sz="0" w:space="0" w:color="auto"/>
            <w:bottom w:val="none" w:sz="0" w:space="0" w:color="auto"/>
            <w:right w:val="none" w:sz="0" w:space="0" w:color="auto"/>
          </w:divBdr>
        </w:div>
      </w:divsChild>
    </w:div>
    <w:div w:id="1131897874">
      <w:bodyDiv w:val="1"/>
      <w:marLeft w:val="0"/>
      <w:marRight w:val="0"/>
      <w:marTop w:val="0"/>
      <w:marBottom w:val="0"/>
      <w:divBdr>
        <w:top w:val="none" w:sz="0" w:space="0" w:color="auto"/>
        <w:left w:val="none" w:sz="0" w:space="0" w:color="auto"/>
        <w:bottom w:val="none" w:sz="0" w:space="0" w:color="auto"/>
        <w:right w:val="none" w:sz="0" w:space="0" w:color="auto"/>
      </w:divBdr>
    </w:div>
    <w:div w:id="1139499402">
      <w:bodyDiv w:val="1"/>
      <w:marLeft w:val="0"/>
      <w:marRight w:val="0"/>
      <w:marTop w:val="0"/>
      <w:marBottom w:val="0"/>
      <w:divBdr>
        <w:top w:val="none" w:sz="0" w:space="0" w:color="auto"/>
        <w:left w:val="none" w:sz="0" w:space="0" w:color="auto"/>
        <w:bottom w:val="none" w:sz="0" w:space="0" w:color="auto"/>
        <w:right w:val="none" w:sz="0" w:space="0" w:color="auto"/>
      </w:divBdr>
      <w:divsChild>
        <w:div w:id="624165547">
          <w:marLeft w:val="640"/>
          <w:marRight w:val="0"/>
          <w:marTop w:val="0"/>
          <w:marBottom w:val="0"/>
          <w:divBdr>
            <w:top w:val="none" w:sz="0" w:space="0" w:color="auto"/>
            <w:left w:val="none" w:sz="0" w:space="0" w:color="auto"/>
            <w:bottom w:val="none" w:sz="0" w:space="0" w:color="auto"/>
            <w:right w:val="none" w:sz="0" w:space="0" w:color="auto"/>
          </w:divBdr>
        </w:div>
        <w:div w:id="1646667568">
          <w:marLeft w:val="640"/>
          <w:marRight w:val="0"/>
          <w:marTop w:val="0"/>
          <w:marBottom w:val="0"/>
          <w:divBdr>
            <w:top w:val="none" w:sz="0" w:space="0" w:color="auto"/>
            <w:left w:val="none" w:sz="0" w:space="0" w:color="auto"/>
            <w:bottom w:val="none" w:sz="0" w:space="0" w:color="auto"/>
            <w:right w:val="none" w:sz="0" w:space="0" w:color="auto"/>
          </w:divBdr>
        </w:div>
        <w:div w:id="1966497621">
          <w:marLeft w:val="640"/>
          <w:marRight w:val="0"/>
          <w:marTop w:val="0"/>
          <w:marBottom w:val="0"/>
          <w:divBdr>
            <w:top w:val="none" w:sz="0" w:space="0" w:color="auto"/>
            <w:left w:val="none" w:sz="0" w:space="0" w:color="auto"/>
            <w:bottom w:val="none" w:sz="0" w:space="0" w:color="auto"/>
            <w:right w:val="none" w:sz="0" w:space="0" w:color="auto"/>
          </w:divBdr>
        </w:div>
        <w:div w:id="1463499939">
          <w:marLeft w:val="640"/>
          <w:marRight w:val="0"/>
          <w:marTop w:val="0"/>
          <w:marBottom w:val="0"/>
          <w:divBdr>
            <w:top w:val="none" w:sz="0" w:space="0" w:color="auto"/>
            <w:left w:val="none" w:sz="0" w:space="0" w:color="auto"/>
            <w:bottom w:val="none" w:sz="0" w:space="0" w:color="auto"/>
            <w:right w:val="none" w:sz="0" w:space="0" w:color="auto"/>
          </w:divBdr>
        </w:div>
        <w:div w:id="1097752075">
          <w:marLeft w:val="640"/>
          <w:marRight w:val="0"/>
          <w:marTop w:val="0"/>
          <w:marBottom w:val="0"/>
          <w:divBdr>
            <w:top w:val="none" w:sz="0" w:space="0" w:color="auto"/>
            <w:left w:val="none" w:sz="0" w:space="0" w:color="auto"/>
            <w:bottom w:val="none" w:sz="0" w:space="0" w:color="auto"/>
            <w:right w:val="none" w:sz="0" w:space="0" w:color="auto"/>
          </w:divBdr>
        </w:div>
        <w:div w:id="45494179">
          <w:marLeft w:val="640"/>
          <w:marRight w:val="0"/>
          <w:marTop w:val="0"/>
          <w:marBottom w:val="0"/>
          <w:divBdr>
            <w:top w:val="none" w:sz="0" w:space="0" w:color="auto"/>
            <w:left w:val="none" w:sz="0" w:space="0" w:color="auto"/>
            <w:bottom w:val="none" w:sz="0" w:space="0" w:color="auto"/>
            <w:right w:val="none" w:sz="0" w:space="0" w:color="auto"/>
          </w:divBdr>
        </w:div>
        <w:div w:id="581719545">
          <w:marLeft w:val="640"/>
          <w:marRight w:val="0"/>
          <w:marTop w:val="0"/>
          <w:marBottom w:val="0"/>
          <w:divBdr>
            <w:top w:val="none" w:sz="0" w:space="0" w:color="auto"/>
            <w:left w:val="none" w:sz="0" w:space="0" w:color="auto"/>
            <w:bottom w:val="none" w:sz="0" w:space="0" w:color="auto"/>
            <w:right w:val="none" w:sz="0" w:space="0" w:color="auto"/>
          </w:divBdr>
        </w:div>
      </w:divsChild>
    </w:div>
    <w:div w:id="1193768857">
      <w:bodyDiv w:val="1"/>
      <w:marLeft w:val="0"/>
      <w:marRight w:val="0"/>
      <w:marTop w:val="0"/>
      <w:marBottom w:val="0"/>
      <w:divBdr>
        <w:top w:val="none" w:sz="0" w:space="0" w:color="auto"/>
        <w:left w:val="none" w:sz="0" w:space="0" w:color="auto"/>
        <w:bottom w:val="none" w:sz="0" w:space="0" w:color="auto"/>
        <w:right w:val="none" w:sz="0" w:space="0" w:color="auto"/>
      </w:divBdr>
      <w:divsChild>
        <w:div w:id="398938690">
          <w:marLeft w:val="640"/>
          <w:marRight w:val="0"/>
          <w:marTop w:val="0"/>
          <w:marBottom w:val="0"/>
          <w:divBdr>
            <w:top w:val="none" w:sz="0" w:space="0" w:color="auto"/>
            <w:left w:val="none" w:sz="0" w:space="0" w:color="auto"/>
            <w:bottom w:val="none" w:sz="0" w:space="0" w:color="auto"/>
            <w:right w:val="none" w:sz="0" w:space="0" w:color="auto"/>
          </w:divBdr>
        </w:div>
        <w:div w:id="1583638179">
          <w:marLeft w:val="640"/>
          <w:marRight w:val="0"/>
          <w:marTop w:val="0"/>
          <w:marBottom w:val="0"/>
          <w:divBdr>
            <w:top w:val="none" w:sz="0" w:space="0" w:color="auto"/>
            <w:left w:val="none" w:sz="0" w:space="0" w:color="auto"/>
            <w:bottom w:val="none" w:sz="0" w:space="0" w:color="auto"/>
            <w:right w:val="none" w:sz="0" w:space="0" w:color="auto"/>
          </w:divBdr>
        </w:div>
        <w:div w:id="317731159">
          <w:marLeft w:val="640"/>
          <w:marRight w:val="0"/>
          <w:marTop w:val="0"/>
          <w:marBottom w:val="0"/>
          <w:divBdr>
            <w:top w:val="none" w:sz="0" w:space="0" w:color="auto"/>
            <w:left w:val="none" w:sz="0" w:space="0" w:color="auto"/>
            <w:bottom w:val="none" w:sz="0" w:space="0" w:color="auto"/>
            <w:right w:val="none" w:sz="0" w:space="0" w:color="auto"/>
          </w:divBdr>
        </w:div>
        <w:div w:id="1640720934">
          <w:marLeft w:val="640"/>
          <w:marRight w:val="0"/>
          <w:marTop w:val="0"/>
          <w:marBottom w:val="0"/>
          <w:divBdr>
            <w:top w:val="none" w:sz="0" w:space="0" w:color="auto"/>
            <w:left w:val="none" w:sz="0" w:space="0" w:color="auto"/>
            <w:bottom w:val="none" w:sz="0" w:space="0" w:color="auto"/>
            <w:right w:val="none" w:sz="0" w:space="0" w:color="auto"/>
          </w:divBdr>
        </w:div>
        <w:div w:id="1502701190">
          <w:marLeft w:val="640"/>
          <w:marRight w:val="0"/>
          <w:marTop w:val="0"/>
          <w:marBottom w:val="0"/>
          <w:divBdr>
            <w:top w:val="none" w:sz="0" w:space="0" w:color="auto"/>
            <w:left w:val="none" w:sz="0" w:space="0" w:color="auto"/>
            <w:bottom w:val="none" w:sz="0" w:space="0" w:color="auto"/>
            <w:right w:val="none" w:sz="0" w:space="0" w:color="auto"/>
          </w:divBdr>
        </w:div>
        <w:div w:id="1111821717">
          <w:marLeft w:val="640"/>
          <w:marRight w:val="0"/>
          <w:marTop w:val="0"/>
          <w:marBottom w:val="0"/>
          <w:divBdr>
            <w:top w:val="none" w:sz="0" w:space="0" w:color="auto"/>
            <w:left w:val="none" w:sz="0" w:space="0" w:color="auto"/>
            <w:bottom w:val="none" w:sz="0" w:space="0" w:color="auto"/>
            <w:right w:val="none" w:sz="0" w:space="0" w:color="auto"/>
          </w:divBdr>
        </w:div>
        <w:div w:id="111480152">
          <w:marLeft w:val="640"/>
          <w:marRight w:val="0"/>
          <w:marTop w:val="0"/>
          <w:marBottom w:val="0"/>
          <w:divBdr>
            <w:top w:val="none" w:sz="0" w:space="0" w:color="auto"/>
            <w:left w:val="none" w:sz="0" w:space="0" w:color="auto"/>
            <w:bottom w:val="none" w:sz="0" w:space="0" w:color="auto"/>
            <w:right w:val="none" w:sz="0" w:space="0" w:color="auto"/>
          </w:divBdr>
        </w:div>
        <w:div w:id="1694845441">
          <w:marLeft w:val="640"/>
          <w:marRight w:val="0"/>
          <w:marTop w:val="0"/>
          <w:marBottom w:val="0"/>
          <w:divBdr>
            <w:top w:val="none" w:sz="0" w:space="0" w:color="auto"/>
            <w:left w:val="none" w:sz="0" w:space="0" w:color="auto"/>
            <w:bottom w:val="none" w:sz="0" w:space="0" w:color="auto"/>
            <w:right w:val="none" w:sz="0" w:space="0" w:color="auto"/>
          </w:divBdr>
        </w:div>
        <w:div w:id="878007951">
          <w:marLeft w:val="640"/>
          <w:marRight w:val="0"/>
          <w:marTop w:val="0"/>
          <w:marBottom w:val="0"/>
          <w:divBdr>
            <w:top w:val="none" w:sz="0" w:space="0" w:color="auto"/>
            <w:left w:val="none" w:sz="0" w:space="0" w:color="auto"/>
            <w:bottom w:val="none" w:sz="0" w:space="0" w:color="auto"/>
            <w:right w:val="none" w:sz="0" w:space="0" w:color="auto"/>
          </w:divBdr>
        </w:div>
      </w:divsChild>
    </w:div>
    <w:div w:id="1203055544">
      <w:bodyDiv w:val="1"/>
      <w:marLeft w:val="0"/>
      <w:marRight w:val="0"/>
      <w:marTop w:val="0"/>
      <w:marBottom w:val="0"/>
      <w:divBdr>
        <w:top w:val="none" w:sz="0" w:space="0" w:color="auto"/>
        <w:left w:val="none" w:sz="0" w:space="0" w:color="auto"/>
        <w:bottom w:val="none" w:sz="0" w:space="0" w:color="auto"/>
        <w:right w:val="none" w:sz="0" w:space="0" w:color="auto"/>
      </w:divBdr>
      <w:divsChild>
        <w:div w:id="771557340">
          <w:marLeft w:val="640"/>
          <w:marRight w:val="0"/>
          <w:marTop w:val="0"/>
          <w:marBottom w:val="0"/>
          <w:divBdr>
            <w:top w:val="none" w:sz="0" w:space="0" w:color="auto"/>
            <w:left w:val="none" w:sz="0" w:space="0" w:color="auto"/>
            <w:bottom w:val="none" w:sz="0" w:space="0" w:color="auto"/>
            <w:right w:val="none" w:sz="0" w:space="0" w:color="auto"/>
          </w:divBdr>
        </w:div>
        <w:div w:id="189803590">
          <w:marLeft w:val="640"/>
          <w:marRight w:val="0"/>
          <w:marTop w:val="0"/>
          <w:marBottom w:val="0"/>
          <w:divBdr>
            <w:top w:val="none" w:sz="0" w:space="0" w:color="auto"/>
            <w:left w:val="none" w:sz="0" w:space="0" w:color="auto"/>
            <w:bottom w:val="none" w:sz="0" w:space="0" w:color="auto"/>
            <w:right w:val="none" w:sz="0" w:space="0" w:color="auto"/>
          </w:divBdr>
        </w:div>
        <w:div w:id="337466829">
          <w:marLeft w:val="640"/>
          <w:marRight w:val="0"/>
          <w:marTop w:val="0"/>
          <w:marBottom w:val="0"/>
          <w:divBdr>
            <w:top w:val="none" w:sz="0" w:space="0" w:color="auto"/>
            <w:left w:val="none" w:sz="0" w:space="0" w:color="auto"/>
            <w:bottom w:val="none" w:sz="0" w:space="0" w:color="auto"/>
            <w:right w:val="none" w:sz="0" w:space="0" w:color="auto"/>
          </w:divBdr>
        </w:div>
        <w:div w:id="1201045370">
          <w:marLeft w:val="640"/>
          <w:marRight w:val="0"/>
          <w:marTop w:val="0"/>
          <w:marBottom w:val="0"/>
          <w:divBdr>
            <w:top w:val="none" w:sz="0" w:space="0" w:color="auto"/>
            <w:left w:val="none" w:sz="0" w:space="0" w:color="auto"/>
            <w:bottom w:val="none" w:sz="0" w:space="0" w:color="auto"/>
            <w:right w:val="none" w:sz="0" w:space="0" w:color="auto"/>
          </w:divBdr>
        </w:div>
        <w:div w:id="180244072">
          <w:marLeft w:val="640"/>
          <w:marRight w:val="0"/>
          <w:marTop w:val="0"/>
          <w:marBottom w:val="0"/>
          <w:divBdr>
            <w:top w:val="none" w:sz="0" w:space="0" w:color="auto"/>
            <w:left w:val="none" w:sz="0" w:space="0" w:color="auto"/>
            <w:bottom w:val="none" w:sz="0" w:space="0" w:color="auto"/>
            <w:right w:val="none" w:sz="0" w:space="0" w:color="auto"/>
          </w:divBdr>
        </w:div>
        <w:div w:id="2023773332">
          <w:marLeft w:val="640"/>
          <w:marRight w:val="0"/>
          <w:marTop w:val="0"/>
          <w:marBottom w:val="0"/>
          <w:divBdr>
            <w:top w:val="none" w:sz="0" w:space="0" w:color="auto"/>
            <w:left w:val="none" w:sz="0" w:space="0" w:color="auto"/>
            <w:bottom w:val="none" w:sz="0" w:space="0" w:color="auto"/>
            <w:right w:val="none" w:sz="0" w:space="0" w:color="auto"/>
          </w:divBdr>
        </w:div>
        <w:div w:id="1230849454">
          <w:marLeft w:val="640"/>
          <w:marRight w:val="0"/>
          <w:marTop w:val="0"/>
          <w:marBottom w:val="0"/>
          <w:divBdr>
            <w:top w:val="none" w:sz="0" w:space="0" w:color="auto"/>
            <w:left w:val="none" w:sz="0" w:space="0" w:color="auto"/>
            <w:bottom w:val="none" w:sz="0" w:space="0" w:color="auto"/>
            <w:right w:val="none" w:sz="0" w:space="0" w:color="auto"/>
          </w:divBdr>
        </w:div>
      </w:divsChild>
    </w:div>
    <w:div w:id="1294213962">
      <w:bodyDiv w:val="1"/>
      <w:marLeft w:val="0"/>
      <w:marRight w:val="0"/>
      <w:marTop w:val="0"/>
      <w:marBottom w:val="0"/>
      <w:divBdr>
        <w:top w:val="none" w:sz="0" w:space="0" w:color="auto"/>
        <w:left w:val="none" w:sz="0" w:space="0" w:color="auto"/>
        <w:bottom w:val="none" w:sz="0" w:space="0" w:color="auto"/>
        <w:right w:val="none" w:sz="0" w:space="0" w:color="auto"/>
      </w:divBdr>
      <w:divsChild>
        <w:div w:id="85158641">
          <w:marLeft w:val="640"/>
          <w:marRight w:val="0"/>
          <w:marTop w:val="0"/>
          <w:marBottom w:val="0"/>
          <w:divBdr>
            <w:top w:val="none" w:sz="0" w:space="0" w:color="auto"/>
            <w:left w:val="none" w:sz="0" w:space="0" w:color="auto"/>
            <w:bottom w:val="none" w:sz="0" w:space="0" w:color="auto"/>
            <w:right w:val="none" w:sz="0" w:space="0" w:color="auto"/>
          </w:divBdr>
        </w:div>
        <w:div w:id="1205799199">
          <w:marLeft w:val="640"/>
          <w:marRight w:val="0"/>
          <w:marTop w:val="0"/>
          <w:marBottom w:val="0"/>
          <w:divBdr>
            <w:top w:val="none" w:sz="0" w:space="0" w:color="auto"/>
            <w:left w:val="none" w:sz="0" w:space="0" w:color="auto"/>
            <w:bottom w:val="none" w:sz="0" w:space="0" w:color="auto"/>
            <w:right w:val="none" w:sz="0" w:space="0" w:color="auto"/>
          </w:divBdr>
        </w:div>
        <w:div w:id="1760103499">
          <w:marLeft w:val="640"/>
          <w:marRight w:val="0"/>
          <w:marTop w:val="0"/>
          <w:marBottom w:val="0"/>
          <w:divBdr>
            <w:top w:val="none" w:sz="0" w:space="0" w:color="auto"/>
            <w:left w:val="none" w:sz="0" w:space="0" w:color="auto"/>
            <w:bottom w:val="none" w:sz="0" w:space="0" w:color="auto"/>
            <w:right w:val="none" w:sz="0" w:space="0" w:color="auto"/>
          </w:divBdr>
        </w:div>
        <w:div w:id="641539415">
          <w:marLeft w:val="640"/>
          <w:marRight w:val="0"/>
          <w:marTop w:val="0"/>
          <w:marBottom w:val="0"/>
          <w:divBdr>
            <w:top w:val="none" w:sz="0" w:space="0" w:color="auto"/>
            <w:left w:val="none" w:sz="0" w:space="0" w:color="auto"/>
            <w:bottom w:val="none" w:sz="0" w:space="0" w:color="auto"/>
            <w:right w:val="none" w:sz="0" w:space="0" w:color="auto"/>
          </w:divBdr>
        </w:div>
        <w:div w:id="521015168">
          <w:marLeft w:val="640"/>
          <w:marRight w:val="0"/>
          <w:marTop w:val="0"/>
          <w:marBottom w:val="0"/>
          <w:divBdr>
            <w:top w:val="none" w:sz="0" w:space="0" w:color="auto"/>
            <w:left w:val="none" w:sz="0" w:space="0" w:color="auto"/>
            <w:bottom w:val="none" w:sz="0" w:space="0" w:color="auto"/>
            <w:right w:val="none" w:sz="0" w:space="0" w:color="auto"/>
          </w:divBdr>
        </w:div>
        <w:div w:id="959409561">
          <w:marLeft w:val="640"/>
          <w:marRight w:val="0"/>
          <w:marTop w:val="0"/>
          <w:marBottom w:val="0"/>
          <w:divBdr>
            <w:top w:val="none" w:sz="0" w:space="0" w:color="auto"/>
            <w:left w:val="none" w:sz="0" w:space="0" w:color="auto"/>
            <w:bottom w:val="none" w:sz="0" w:space="0" w:color="auto"/>
            <w:right w:val="none" w:sz="0" w:space="0" w:color="auto"/>
          </w:divBdr>
        </w:div>
        <w:div w:id="541524731">
          <w:marLeft w:val="640"/>
          <w:marRight w:val="0"/>
          <w:marTop w:val="0"/>
          <w:marBottom w:val="0"/>
          <w:divBdr>
            <w:top w:val="none" w:sz="0" w:space="0" w:color="auto"/>
            <w:left w:val="none" w:sz="0" w:space="0" w:color="auto"/>
            <w:bottom w:val="none" w:sz="0" w:space="0" w:color="auto"/>
            <w:right w:val="none" w:sz="0" w:space="0" w:color="auto"/>
          </w:divBdr>
        </w:div>
      </w:divsChild>
    </w:div>
    <w:div w:id="1303777242">
      <w:bodyDiv w:val="1"/>
      <w:marLeft w:val="0"/>
      <w:marRight w:val="0"/>
      <w:marTop w:val="0"/>
      <w:marBottom w:val="0"/>
      <w:divBdr>
        <w:top w:val="none" w:sz="0" w:space="0" w:color="auto"/>
        <w:left w:val="none" w:sz="0" w:space="0" w:color="auto"/>
        <w:bottom w:val="none" w:sz="0" w:space="0" w:color="auto"/>
        <w:right w:val="none" w:sz="0" w:space="0" w:color="auto"/>
      </w:divBdr>
    </w:div>
    <w:div w:id="1595555187">
      <w:bodyDiv w:val="1"/>
      <w:marLeft w:val="0"/>
      <w:marRight w:val="0"/>
      <w:marTop w:val="0"/>
      <w:marBottom w:val="0"/>
      <w:divBdr>
        <w:top w:val="none" w:sz="0" w:space="0" w:color="auto"/>
        <w:left w:val="none" w:sz="0" w:space="0" w:color="auto"/>
        <w:bottom w:val="none" w:sz="0" w:space="0" w:color="auto"/>
        <w:right w:val="none" w:sz="0" w:space="0" w:color="auto"/>
      </w:divBdr>
      <w:divsChild>
        <w:div w:id="336159700">
          <w:marLeft w:val="640"/>
          <w:marRight w:val="0"/>
          <w:marTop w:val="0"/>
          <w:marBottom w:val="0"/>
          <w:divBdr>
            <w:top w:val="none" w:sz="0" w:space="0" w:color="auto"/>
            <w:left w:val="none" w:sz="0" w:space="0" w:color="auto"/>
            <w:bottom w:val="none" w:sz="0" w:space="0" w:color="auto"/>
            <w:right w:val="none" w:sz="0" w:space="0" w:color="auto"/>
          </w:divBdr>
        </w:div>
        <w:div w:id="1927299239">
          <w:marLeft w:val="640"/>
          <w:marRight w:val="0"/>
          <w:marTop w:val="0"/>
          <w:marBottom w:val="0"/>
          <w:divBdr>
            <w:top w:val="none" w:sz="0" w:space="0" w:color="auto"/>
            <w:left w:val="none" w:sz="0" w:space="0" w:color="auto"/>
            <w:bottom w:val="none" w:sz="0" w:space="0" w:color="auto"/>
            <w:right w:val="none" w:sz="0" w:space="0" w:color="auto"/>
          </w:divBdr>
        </w:div>
        <w:div w:id="1866138540">
          <w:marLeft w:val="640"/>
          <w:marRight w:val="0"/>
          <w:marTop w:val="0"/>
          <w:marBottom w:val="0"/>
          <w:divBdr>
            <w:top w:val="none" w:sz="0" w:space="0" w:color="auto"/>
            <w:left w:val="none" w:sz="0" w:space="0" w:color="auto"/>
            <w:bottom w:val="none" w:sz="0" w:space="0" w:color="auto"/>
            <w:right w:val="none" w:sz="0" w:space="0" w:color="auto"/>
          </w:divBdr>
        </w:div>
        <w:div w:id="1441223074">
          <w:marLeft w:val="640"/>
          <w:marRight w:val="0"/>
          <w:marTop w:val="0"/>
          <w:marBottom w:val="0"/>
          <w:divBdr>
            <w:top w:val="none" w:sz="0" w:space="0" w:color="auto"/>
            <w:left w:val="none" w:sz="0" w:space="0" w:color="auto"/>
            <w:bottom w:val="none" w:sz="0" w:space="0" w:color="auto"/>
            <w:right w:val="none" w:sz="0" w:space="0" w:color="auto"/>
          </w:divBdr>
        </w:div>
        <w:div w:id="1184054704">
          <w:marLeft w:val="640"/>
          <w:marRight w:val="0"/>
          <w:marTop w:val="0"/>
          <w:marBottom w:val="0"/>
          <w:divBdr>
            <w:top w:val="none" w:sz="0" w:space="0" w:color="auto"/>
            <w:left w:val="none" w:sz="0" w:space="0" w:color="auto"/>
            <w:bottom w:val="none" w:sz="0" w:space="0" w:color="auto"/>
            <w:right w:val="none" w:sz="0" w:space="0" w:color="auto"/>
          </w:divBdr>
        </w:div>
        <w:div w:id="700129531">
          <w:marLeft w:val="640"/>
          <w:marRight w:val="0"/>
          <w:marTop w:val="0"/>
          <w:marBottom w:val="0"/>
          <w:divBdr>
            <w:top w:val="none" w:sz="0" w:space="0" w:color="auto"/>
            <w:left w:val="none" w:sz="0" w:space="0" w:color="auto"/>
            <w:bottom w:val="none" w:sz="0" w:space="0" w:color="auto"/>
            <w:right w:val="none" w:sz="0" w:space="0" w:color="auto"/>
          </w:divBdr>
        </w:div>
        <w:div w:id="1277712682">
          <w:marLeft w:val="640"/>
          <w:marRight w:val="0"/>
          <w:marTop w:val="0"/>
          <w:marBottom w:val="0"/>
          <w:divBdr>
            <w:top w:val="none" w:sz="0" w:space="0" w:color="auto"/>
            <w:left w:val="none" w:sz="0" w:space="0" w:color="auto"/>
            <w:bottom w:val="none" w:sz="0" w:space="0" w:color="auto"/>
            <w:right w:val="none" w:sz="0" w:space="0" w:color="auto"/>
          </w:divBdr>
        </w:div>
        <w:div w:id="1020400205">
          <w:marLeft w:val="640"/>
          <w:marRight w:val="0"/>
          <w:marTop w:val="0"/>
          <w:marBottom w:val="0"/>
          <w:divBdr>
            <w:top w:val="none" w:sz="0" w:space="0" w:color="auto"/>
            <w:left w:val="none" w:sz="0" w:space="0" w:color="auto"/>
            <w:bottom w:val="none" w:sz="0" w:space="0" w:color="auto"/>
            <w:right w:val="none" w:sz="0" w:space="0" w:color="auto"/>
          </w:divBdr>
        </w:div>
        <w:div w:id="376978252">
          <w:marLeft w:val="640"/>
          <w:marRight w:val="0"/>
          <w:marTop w:val="0"/>
          <w:marBottom w:val="0"/>
          <w:divBdr>
            <w:top w:val="none" w:sz="0" w:space="0" w:color="auto"/>
            <w:left w:val="none" w:sz="0" w:space="0" w:color="auto"/>
            <w:bottom w:val="none" w:sz="0" w:space="0" w:color="auto"/>
            <w:right w:val="none" w:sz="0" w:space="0" w:color="auto"/>
          </w:divBdr>
        </w:div>
        <w:div w:id="1987977839">
          <w:marLeft w:val="640"/>
          <w:marRight w:val="0"/>
          <w:marTop w:val="0"/>
          <w:marBottom w:val="0"/>
          <w:divBdr>
            <w:top w:val="none" w:sz="0" w:space="0" w:color="auto"/>
            <w:left w:val="none" w:sz="0" w:space="0" w:color="auto"/>
            <w:bottom w:val="none" w:sz="0" w:space="0" w:color="auto"/>
            <w:right w:val="none" w:sz="0" w:space="0" w:color="auto"/>
          </w:divBdr>
        </w:div>
        <w:div w:id="16127778">
          <w:marLeft w:val="640"/>
          <w:marRight w:val="0"/>
          <w:marTop w:val="0"/>
          <w:marBottom w:val="0"/>
          <w:divBdr>
            <w:top w:val="none" w:sz="0" w:space="0" w:color="auto"/>
            <w:left w:val="none" w:sz="0" w:space="0" w:color="auto"/>
            <w:bottom w:val="none" w:sz="0" w:space="0" w:color="auto"/>
            <w:right w:val="none" w:sz="0" w:space="0" w:color="auto"/>
          </w:divBdr>
        </w:div>
        <w:div w:id="236522731">
          <w:marLeft w:val="640"/>
          <w:marRight w:val="0"/>
          <w:marTop w:val="0"/>
          <w:marBottom w:val="0"/>
          <w:divBdr>
            <w:top w:val="none" w:sz="0" w:space="0" w:color="auto"/>
            <w:left w:val="none" w:sz="0" w:space="0" w:color="auto"/>
            <w:bottom w:val="none" w:sz="0" w:space="0" w:color="auto"/>
            <w:right w:val="none" w:sz="0" w:space="0" w:color="auto"/>
          </w:divBdr>
        </w:div>
        <w:div w:id="611713029">
          <w:marLeft w:val="640"/>
          <w:marRight w:val="0"/>
          <w:marTop w:val="0"/>
          <w:marBottom w:val="0"/>
          <w:divBdr>
            <w:top w:val="none" w:sz="0" w:space="0" w:color="auto"/>
            <w:left w:val="none" w:sz="0" w:space="0" w:color="auto"/>
            <w:bottom w:val="none" w:sz="0" w:space="0" w:color="auto"/>
            <w:right w:val="none" w:sz="0" w:space="0" w:color="auto"/>
          </w:divBdr>
        </w:div>
        <w:div w:id="1478910206">
          <w:marLeft w:val="640"/>
          <w:marRight w:val="0"/>
          <w:marTop w:val="0"/>
          <w:marBottom w:val="0"/>
          <w:divBdr>
            <w:top w:val="none" w:sz="0" w:space="0" w:color="auto"/>
            <w:left w:val="none" w:sz="0" w:space="0" w:color="auto"/>
            <w:bottom w:val="none" w:sz="0" w:space="0" w:color="auto"/>
            <w:right w:val="none" w:sz="0" w:space="0" w:color="auto"/>
          </w:divBdr>
        </w:div>
        <w:div w:id="480969515">
          <w:marLeft w:val="640"/>
          <w:marRight w:val="0"/>
          <w:marTop w:val="0"/>
          <w:marBottom w:val="0"/>
          <w:divBdr>
            <w:top w:val="none" w:sz="0" w:space="0" w:color="auto"/>
            <w:left w:val="none" w:sz="0" w:space="0" w:color="auto"/>
            <w:bottom w:val="none" w:sz="0" w:space="0" w:color="auto"/>
            <w:right w:val="none" w:sz="0" w:space="0" w:color="auto"/>
          </w:divBdr>
        </w:div>
        <w:div w:id="234318641">
          <w:marLeft w:val="640"/>
          <w:marRight w:val="0"/>
          <w:marTop w:val="0"/>
          <w:marBottom w:val="0"/>
          <w:divBdr>
            <w:top w:val="none" w:sz="0" w:space="0" w:color="auto"/>
            <w:left w:val="none" w:sz="0" w:space="0" w:color="auto"/>
            <w:bottom w:val="none" w:sz="0" w:space="0" w:color="auto"/>
            <w:right w:val="none" w:sz="0" w:space="0" w:color="auto"/>
          </w:divBdr>
        </w:div>
      </w:divsChild>
    </w:div>
    <w:div w:id="1598561626">
      <w:bodyDiv w:val="1"/>
      <w:marLeft w:val="0"/>
      <w:marRight w:val="0"/>
      <w:marTop w:val="0"/>
      <w:marBottom w:val="0"/>
      <w:divBdr>
        <w:top w:val="none" w:sz="0" w:space="0" w:color="auto"/>
        <w:left w:val="none" w:sz="0" w:space="0" w:color="auto"/>
        <w:bottom w:val="none" w:sz="0" w:space="0" w:color="auto"/>
        <w:right w:val="none" w:sz="0" w:space="0" w:color="auto"/>
      </w:divBdr>
      <w:divsChild>
        <w:div w:id="1632663555">
          <w:marLeft w:val="640"/>
          <w:marRight w:val="0"/>
          <w:marTop w:val="0"/>
          <w:marBottom w:val="0"/>
          <w:divBdr>
            <w:top w:val="none" w:sz="0" w:space="0" w:color="auto"/>
            <w:left w:val="none" w:sz="0" w:space="0" w:color="auto"/>
            <w:bottom w:val="none" w:sz="0" w:space="0" w:color="auto"/>
            <w:right w:val="none" w:sz="0" w:space="0" w:color="auto"/>
          </w:divBdr>
        </w:div>
        <w:div w:id="1040713866">
          <w:marLeft w:val="640"/>
          <w:marRight w:val="0"/>
          <w:marTop w:val="0"/>
          <w:marBottom w:val="0"/>
          <w:divBdr>
            <w:top w:val="none" w:sz="0" w:space="0" w:color="auto"/>
            <w:left w:val="none" w:sz="0" w:space="0" w:color="auto"/>
            <w:bottom w:val="none" w:sz="0" w:space="0" w:color="auto"/>
            <w:right w:val="none" w:sz="0" w:space="0" w:color="auto"/>
          </w:divBdr>
        </w:div>
        <w:div w:id="863792198">
          <w:marLeft w:val="640"/>
          <w:marRight w:val="0"/>
          <w:marTop w:val="0"/>
          <w:marBottom w:val="0"/>
          <w:divBdr>
            <w:top w:val="none" w:sz="0" w:space="0" w:color="auto"/>
            <w:left w:val="none" w:sz="0" w:space="0" w:color="auto"/>
            <w:bottom w:val="none" w:sz="0" w:space="0" w:color="auto"/>
            <w:right w:val="none" w:sz="0" w:space="0" w:color="auto"/>
          </w:divBdr>
        </w:div>
        <w:div w:id="1889760889">
          <w:marLeft w:val="640"/>
          <w:marRight w:val="0"/>
          <w:marTop w:val="0"/>
          <w:marBottom w:val="0"/>
          <w:divBdr>
            <w:top w:val="none" w:sz="0" w:space="0" w:color="auto"/>
            <w:left w:val="none" w:sz="0" w:space="0" w:color="auto"/>
            <w:bottom w:val="none" w:sz="0" w:space="0" w:color="auto"/>
            <w:right w:val="none" w:sz="0" w:space="0" w:color="auto"/>
          </w:divBdr>
        </w:div>
        <w:div w:id="913125717">
          <w:marLeft w:val="640"/>
          <w:marRight w:val="0"/>
          <w:marTop w:val="0"/>
          <w:marBottom w:val="0"/>
          <w:divBdr>
            <w:top w:val="none" w:sz="0" w:space="0" w:color="auto"/>
            <w:left w:val="none" w:sz="0" w:space="0" w:color="auto"/>
            <w:bottom w:val="none" w:sz="0" w:space="0" w:color="auto"/>
            <w:right w:val="none" w:sz="0" w:space="0" w:color="auto"/>
          </w:divBdr>
        </w:div>
        <w:div w:id="485439711">
          <w:marLeft w:val="640"/>
          <w:marRight w:val="0"/>
          <w:marTop w:val="0"/>
          <w:marBottom w:val="0"/>
          <w:divBdr>
            <w:top w:val="none" w:sz="0" w:space="0" w:color="auto"/>
            <w:left w:val="none" w:sz="0" w:space="0" w:color="auto"/>
            <w:bottom w:val="none" w:sz="0" w:space="0" w:color="auto"/>
            <w:right w:val="none" w:sz="0" w:space="0" w:color="auto"/>
          </w:divBdr>
        </w:div>
        <w:div w:id="1491675228">
          <w:marLeft w:val="640"/>
          <w:marRight w:val="0"/>
          <w:marTop w:val="0"/>
          <w:marBottom w:val="0"/>
          <w:divBdr>
            <w:top w:val="none" w:sz="0" w:space="0" w:color="auto"/>
            <w:left w:val="none" w:sz="0" w:space="0" w:color="auto"/>
            <w:bottom w:val="none" w:sz="0" w:space="0" w:color="auto"/>
            <w:right w:val="none" w:sz="0" w:space="0" w:color="auto"/>
          </w:divBdr>
        </w:div>
      </w:divsChild>
    </w:div>
    <w:div w:id="1652102489">
      <w:bodyDiv w:val="1"/>
      <w:marLeft w:val="0"/>
      <w:marRight w:val="0"/>
      <w:marTop w:val="0"/>
      <w:marBottom w:val="0"/>
      <w:divBdr>
        <w:top w:val="none" w:sz="0" w:space="0" w:color="auto"/>
        <w:left w:val="none" w:sz="0" w:space="0" w:color="auto"/>
        <w:bottom w:val="none" w:sz="0" w:space="0" w:color="auto"/>
        <w:right w:val="none" w:sz="0" w:space="0" w:color="auto"/>
      </w:divBdr>
      <w:divsChild>
        <w:div w:id="1613392730">
          <w:marLeft w:val="640"/>
          <w:marRight w:val="0"/>
          <w:marTop w:val="0"/>
          <w:marBottom w:val="0"/>
          <w:divBdr>
            <w:top w:val="none" w:sz="0" w:space="0" w:color="auto"/>
            <w:left w:val="none" w:sz="0" w:space="0" w:color="auto"/>
            <w:bottom w:val="none" w:sz="0" w:space="0" w:color="auto"/>
            <w:right w:val="none" w:sz="0" w:space="0" w:color="auto"/>
          </w:divBdr>
        </w:div>
        <w:div w:id="112137995">
          <w:marLeft w:val="640"/>
          <w:marRight w:val="0"/>
          <w:marTop w:val="0"/>
          <w:marBottom w:val="0"/>
          <w:divBdr>
            <w:top w:val="none" w:sz="0" w:space="0" w:color="auto"/>
            <w:left w:val="none" w:sz="0" w:space="0" w:color="auto"/>
            <w:bottom w:val="none" w:sz="0" w:space="0" w:color="auto"/>
            <w:right w:val="none" w:sz="0" w:space="0" w:color="auto"/>
          </w:divBdr>
        </w:div>
        <w:div w:id="154151864">
          <w:marLeft w:val="640"/>
          <w:marRight w:val="0"/>
          <w:marTop w:val="0"/>
          <w:marBottom w:val="0"/>
          <w:divBdr>
            <w:top w:val="none" w:sz="0" w:space="0" w:color="auto"/>
            <w:left w:val="none" w:sz="0" w:space="0" w:color="auto"/>
            <w:bottom w:val="none" w:sz="0" w:space="0" w:color="auto"/>
            <w:right w:val="none" w:sz="0" w:space="0" w:color="auto"/>
          </w:divBdr>
        </w:div>
        <w:div w:id="1395006232">
          <w:marLeft w:val="640"/>
          <w:marRight w:val="0"/>
          <w:marTop w:val="0"/>
          <w:marBottom w:val="0"/>
          <w:divBdr>
            <w:top w:val="none" w:sz="0" w:space="0" w:color="auto"/>
            <w:left w:val="none" w:sz="0" w:space="0" w:color="auto"/>
            <w:bottom w:val="none" w:sz="0" w:space="0" w:color="auto"/>
            <w:right w:val="none" w:sz="0" w:space="0" w:color="auto"/>
          </w:divBdr>
        </w:div>
        <w:div w:id="2132091697">
          <w:marLeft w:val="640"/>
          <w:marRight w:val="0"/>
          <w:marTop w:val="0"/>
          <w:marBottom w:val="0"/>
          <w:divBdr>
            <w:top w:val="none" w:sz="0" w:space="0" w:color="auto"/>
            <w:left w:val="none" w:sz="0" w:space="0" w:color="auto"/>
            <w:bottom w:val="none" w:sz="0" w:space="0" w:color="auto"/>
            <w:right w:val="none" w:sz="0" w:space="0" w:color="auto"/>
          </w:divBdr>
        </w:div>
        <w:div w:id="843739161">
          <w:marLeft w:val="640"/>
          <w:marRight w:val="0"/>
          <w:marTop w:val="0"/>
          <w:marBottom w:val="0"/>
          <w:divBdr>
            <w:top w:val="none" w:sz="0" w:space="0" w:color="auto"/>
            <w:left w:val="none" w:sz="0" w:space="0" w:color="auto"/>
            <w:bottom w:val="none" w:sz="0" w:space="0" w:color="auto"/>
            <w:right w:val="none" w:sz="0" w:space="0" w:color="auto"/>
          </w:divBdr>
        </w:div>
        <w:div w:id="366761328">
          <w:marLeft w:val="640"/>
          <w:marRight w:val="0"/>
          <w:marTop w:val="0"/>
          <w:marBottom w:val="0"/>
          <w:divBdr>
            <w:top w:val="none" w:sz="0" w:space="0" w:color="auto"/>
            <w:left w:val="none" w:sz="0" w:space="0" w:color="auto"/>
            <w:bottom w:val="none" w:sz="0" w:space="0" w:color="auto"/>
            <w:right w:val="none" w:sz="0" w:space="0" w:color="auto"/>
          </w:divBdr>
        </w:div>
        <w:div w:id="1262370849">
          <w:marLeft w:val="640"/>
          <w:marRight w:val="0"/>
          <w:marTop w:val="0"/>
          <w:marBottom w:val="0"/>
          <w:divBdr>
            <w:top w:val="none" w:sz="0" w:space="0" w:color="auto"/>
            <w:left w:val="none" w:sz="0" w:space="0" w:color="auto"/>
            <w:bottom w:val="none" w:sz="0" w:space="0" w:color="auto"/>
            <w:right w:val="none" w:sz="0" w:space="0" w:color="auto"/>
          </w:divBdr>
        </w:div>
        <w:div w:id="1431463236">
          <w:marLeft w:val="640"/>
          <w:marRight w:val="0"/>
          <w:marTop w:val="0"/>
          <w:marBottom w:val="0"/>
          <w:divBdr>
            <w:top w:val="none" w:sz="0" w:space="0" w:color="auto"/>
            <w:left w:val="none" w:sz="0" w:space="0" w:color="auto"/>
            <w:bottom w:val="none" w:sz="0" w:space="0" w:color="auto"/>
            <w:right w:val="none" w:sz="0" w:space="0" w:color="auto"/>
          </w:divBdr>
        </w:div>
        <w:div w:id="244073983">
          <w:marLeft w:val="640"/>
          <w:marRight w:val="0"/>
          <w:marTop w:val="0"/>
          <w:marBottom w:val="0"/>
          <w:divBdr>
            <w:top w:val="none" w:sz="0" w:space="0" w:color="auto"/>
            <w:left w:val="none" w:sz="0" w:space="0" w:color="auto"/>
            <w:bottom w:val="none" w:sz="0" w:space="0" w:color="auto"/>
            <w:right w:val="none" w:sz="0" w:space="0" w:color="auto"/>
          </w:divBdr>
        </w:div>
        <w:div w:id="1434013277">
          <w:marLeft w:val="640"/>
          <w:marRight w:val="0"/>
          <w:marTop w:val="0"/>
          <w:marBottom w:val="0"/>
          <w:divBdr>
            <w:top w:val="none" w:sz="0" w:space="0" w:color="auto"/>
            <w:left w:val="none" w:sz="0" w:space="0" w:color="auto"/>
            <w:bottom w:val="none" w:sz="0" w:space="0" w:color="auto"/>
            <w:right w:val="none" w:sz="0" w:space="0" w:color="auto"/>
          </w:divBdr>
        </w:div>
        <w:div w:id="1852714940">
          <w:marLeft w:val="640"/>
          <w:marRight w:val="0"/>
          <w:marTop w:val="0"/>
          <w:marBottom w:val="0"/>
          <w:divBdr>
            <w:top w:val="none" w:sz="0" w:space="0" w:color="auto"/>
            <w:left w:val="none" w:sz="0" w:space="0" w:color="auto"/>
            <w:bottom w:val="none" w:sz="0" w:space="0" w:color="auto"/>
            <w:right w:val="none" w:sz="0" w:space="0" w:color="auto"/>
          </w:divBdr>
        </w:div>
      </w:divsChild>
    </w:div>
    <w:div w:id="1733457848">
      <w:bodyDiv w:val="1"/>
      <w:marLeft w:val="0"/>
      <w:marRight w:val="0"/>
      <w:marTop w:val="0"/>
      <w:marBottom w:val="0"/>
      <w:divBdr>
        <w:top w:val="none" w:sz="0" w:space="0" w:color="auto"/>
        <w:left w:val="none" w:sz="0" w:space="0" w:color="auto"/>
        <w:bottom w:val="none" w:sz="0" w:space="0" w:color="auto"/>
        <w:right w:val="none" w:sz="0" w:space="0" w:color="auto"/>
      </w:divBdr>
      <w:divsChild>
        <w:div w:id="186605282">
          <w:marLeft w:val="640"/>
          <w:marRight w:val="0"/>
          <w:marTop w:val="0"/>
          <w:marBottom w:val="0"/>
          <w:divBdr>
            <w:top w:val="none" w:sz="0" w:space="0" w:color="auto"/>
            <w:left w:val="none" w:sz="0" w:space="0" w:color="auto"/>
            <w:bottom w:val="none" w:sz="0" w:space="0" w:color="auto"/>
            <w:right w:val="none" w:sz="0" w:space="0" w:color="auto"/>
          </w:divBdr>
        </w:div>
        <w:div w:id="368456353">
          <w:marLeft w:val="640"/>
          <w:marRight w:val="0"/>
          <w:marTop w:val="0"/>
          <w:marBottom w:val="0"/>
          <w:divBdr>
            <w:top w:val="none" w:sz="0" w:space="0" w:color="auto"/>
            <w:left w:val="none" w:sz="0" w:space="0" w:color="auto"/>
            <w:bottom w:val="none" w:sz="0" w:space="0" w:color="auto"/>
            <w:right w:val="none" w:sz="0" w:space="0" w:color="auto"/>
          </w:divBdr>
        </w:div>
        <w:div w:id="1700660623">
          <w:marLeft w:val="640"/>
          <w:marRight w:val="0"/>
          <w:marTop w:val="0"/>
          <w:marBottom w:val="0"/>
          <w:divBdr>
            <w:top w:val="none" w:sz="0" w:space="0" w:color="auto"/>
            <w:left w:val="none" w:sz="0" w:space="0" w:color="auto"/>
            <w:bottom w:val="none" w:sz="0" w:space="0" w:color="auto"/>
            <w:right w:val="none" w:sz="0" w:space="0" w:color="auto"/>
          </w:divBdr>
        </w:div>
        <w:div w:id="1487866245">
          <w:marLeft w:val="640"/>
          <w:marRight w:val="0"/>
          <w:marTop w:val="0"/>
          <w:marBottom w:val="0"/>
          <w:divBdr>
            <w:top w:val="none" w:sz="0" w:space="0" w:color="auto"/>
            <w:left w:val="none" w:sz="0" w:space="0" w:color="auto"/>
            <w:bottom w:val="none" w:sz="0" w:space="0" w:color="auto"/>
            <w:right w:val="none" w:sz="0" w:space="0" w:color="auto"/>
          </w:divBdr>
        </w:div>
        <w:div w:id="853763001">
          <w:marLeft w:val="640"/>
          <w:marRight w:val="0"/>
          <w:marTop w:val="0"/>
          <w:marBottom w:val="0"/>
          <w:divBdr>
            <w:top w:val="none" w:sz="0" w:space="0" w:color="auto"/>
            <w:left w:val="none" w:sz="0" w:space="0" w:color="auto"/>
            <w:bottom w:val="none" w:sz="0" w:space="0" w:color="auto"/>
            <w:right w:val="none" w:sz="0" w:space="0" w:color="auto"/>
          </w:divBdr>
        </w:div>
        <w:div w:id="1462578662">
          <w:marLeft w:val="640"/>
          <w:marRight w:val="0"/>
          <w:marTop w:val="0"/>
          <w:marBottom w:val="0"/>
          <w:divBdr>
            <w:top w:val="none" w:sz="0" w:space="0" w:color="auto"/>
            <w:left w:val="none" w:sz="0" w:space="0" w:color="auto"/>
            <w:bottom w:val="none" w:sz="0" w:space="0" w:color="auto"/>
            <w:right w:val="none" w:sz="0" w:space="0" w:color="auto"/>
          </w:divBdr>
        </w:div>
        <w:div w:id="1975287122">
          <w:marLeft w:val="640"/>
          <w:marRight w:val="0"/>
          <w:marTop w:val="0"/>
          <w:marBottom w:val="0"/>
          <w:divBdr>
            <w:top w:val="none" w:sz="0" w:space="0" w:color="auto"/>
            <w:left w:val="none" w:sz="0" w:space="0" w:color="auto"/>
            <w:bottom w:val="none" w:sz="0" w:space="0" w:color="auto"/>
            <w:right w:val="none" w:sz="0" w:space="0" w:color="auto"/>
          </w:divBdr>
        </w:div>
        <w:div w:id="1771588367">
          <w:marLeft w:val="640"/>
          <w:marRight w:val="0"/>
          <w:marTop w:val="0"/>
          <w:marBottom w:val="0"/>
          <w:divBdr>
            <w:top w:val="none" w:sz="0" w:space="0" w:color="auto"/>
            <w:left w:val="none" w:sz="0" w:space="0" w:color="auto"/>
            <w:bottom w:val="none" w:sz="0" w:space="0" w:color="auto"/>
            <w:right w:val="none" w:sz="0" w:space="0" w:color="auto"/>
          </w:divBdr>
        </w:div>
        <w:div w:id="341904282">
          <w:marLeft w:val="640"/>
          <w:marRight w:val="0"/>
          <w:marTop w:val="0"/>
          <w:marBottom w:val="0"/>
          <w:divBdr>
            <w:top w:val="none" w:sz="0" w:space="0" w:color="auto"/>
            <w:left w:val="none" w:sz="0" w:space="0" w:color="auto"/>
            <w:bottom w:val="none" w:sz="0" w:space="0" w:color="auto"/>
            <w:right w:val="none" w:sz="0" w:space="0" w:color="auto"/>
          </w:divBdr>
        </w:div>
        <w:div w:id="404257080">
          <w:marLeft w:val="640"/>
          <w:marRight w:val="0"/>
          <w:marTop w:val="0"/>
          <w:marBottom w:val="0"/>
          <w:divBdr>
            <w:top w:val="none" w:sz="0" w:space="0" w:color="auto"/>
            <w:left w:val="none" w:sz="0" w:space="0" w:color="auto"/>
            <w:bottom w:val="none" w:sz="0" w:space="0" w:color="auto"/>
            <w:right w:val="none" w:sz="0" w:space="0" w:color="auto"/>
          </w:divBdr>
        </w:div>
        <w:div w:id="1977489438">
          <w:marLeft w:val="640"/>
          <w:marRight w:val="0"/>
          <w:marTop w:val="0"/>
          <w:marBottom w:val="0"/>
          <w:divBdr>
            <w:top w:val="none" w:sz="0" w:space="0" w:color="auto"/>
            <w:left w:val="none" w:sz="0" w:space="0" w:color="auto"/>
            <w:bottom w:val="none" w:sz="0" w:space="0" w:color="auto"/>
            <w:right w:val="none" w:sz="0" w:space="0" w:color="auto"/>
          </w:divBdr>
        </w:div>
        <w:div w:id="1082021834">
          <w:marLeft w:val="640"/>
          <w:marRight w:val="0"/>
          <w:marTop w:val="0"/>
          <w:marBottom w:val="0"/>
          <w:divBdr>
            <w:top w:val="none" w:sz="0" w:space="0" w:color="auto"/>
            <w:left w:val="none" w:sz="0" w:space="0" w:color="auto"/>
            <w:bottom w:val="none" w:sz="0" w:space="0" w:color="auto"/>
            <w:right w:val="none" w:sz="0" w:space="0" w:color="auto"/>
          </w:divBdr>
        </w:div>
        <w:div w:id="163281674">
          <w:marLeft w:val="640"/>
          <w:marRight w:val="0"/>
          <w:marTop w:val="0"/>
          <w:marBottom w:val="0"/>
          <w:divBdr>
            <w:top w:val="none" w:sz="0" w:space="0" w:color="auto"/>
            <w:left w:val="none" w:sz="0" w:space="0" w:color="auto"/>
            <w:bottom w:val="none" w:sz="0" w:space="0" w:color="auto"/>
            <w:right w:val="none" w:sz="0" w:space="0" w:color="auto"/>
          </w:divBdr>
        </w:div>
      </w:divsChild>
    </w:div>
    <w:div w:id="1781727583">
      <w:bodyDiv w:val="1"/>
      <w:marLeft w:val="0"/>
      <w:marRight w:val="0"/>
      <w:marTop w:val="0"/>
      <w:marBottom w:val="0"/>
      <w:divBdr>
        <w:top w:val="none" w:sz="0" w:space="0" w:color="auto"/>
        <w:left w:val="none" w:sz="0" w:space="0" w:color="auto"/>
        <w:bottom w:val="none" w:sz="0" w:space="0" w:color="auto"/>
        <w:right w:val="none" w:sz="0" w:space="0" w:color="auto"/>
      </w:divBdr>
    </w:div>
    <w:div w:id="1865510623">
      <w:bodyDiv w:val="1"/>
      <w:marLeft w:val="0"/>
      <w:marRight w:val="0"/>
      <w:marTop w:val="0"/>
      <w:marBottom w:val="0"/>
      <w:divBdr>
        <w:top w:val="none" w:sz="0" w:space="0" w:color="auto"/>
        <w:left w:val="none" w:sz="0" w:space="0" w:color="auto"/>
        <w:bottom w:val="none" w:sz="0" w:space="0" w:color="auto"/>
        <w:right w:val="none" w:sz="0" w:space="0" w:color="auto"/>
      </w:divBdr>
      <w:divsChild>
        <w:div w:id="576013071">
          <w:marLeft w:val="640"/>
          <w:marRight w:val="0"/>
          <w:marTop w:val="0"/>
          <w:marBottom w:val="0"/>
          <w:divBdr>
            <w:top w:val="none" w:sz="0" w:space="0" w:color="auto"/>
            <w:left w:val="none" w:sz="0" w:space="0" w:color="auto"/>
            <w:bottom w:val="none" w:sz="0" w:space="0" w:color="auto"/>
            <w:right w:val="none" w:sz="0" w:space="0" w:color="auto"/>
          </w:divBdr>
        </w:div>
        <w:div w:id="1155605406">
          <w:marLeft w:val="640"/>
          <w:marRight w:val="0"/>
          <w:marTop w:val="0"/>
          <w:marBottom w:val="0"/>
          <w:divBdr>
            <w:top w:val="none" w:sz="0" w:space="0" w:color="auto"/>
            <w:left w:val="none" w:sz="0" w:space="0" w:color="auto"/>
            <w:bottom w:val="none" w:sz="0" w:space="0" w:color="auto"/>
            <w:right w:val="none" w:sz="0" w:space="0" w:color="auto"/>
          </w:divBdr>
        </w:div>
        <w:div w:id="1995407256">
          <w:marLeft w:val="640"/>
          <w:marRight w:val="0"/>
          <w:marTop w:val="0"/>
          <w:marBottom w:val="0"/>
          <w:divBdr>
            <w:top w:val="none" w:sz="0" w:space="0" w:color="auto"/>
            <w:left w:val="none" w:sz="0" w:space="0" w:color="auto"/>
            <w:bottom w:val="none" w:sz="0" w:space="0" w:color="auto"/>
            <w:right w:val="none" w:sz="0" w:space="0" w:color="auto"/>
          </w:divBdr>
        </w:div>
        <w:div w:id="565142215">
          <w:marLeft w:val="640"/>
          <w:marRight w:val="0"/>
          <w:marTop w:val="0"/>
          <w:marBottom w:val="0"/>
          <w:divBdr>
            <w:top w:val="none" w:sz="0" w:space="0" w:color="auto"/>
            <w:left w:val="none" w:sz="0" w:space="0" w:color="auto"/>
            <w:bottom w:val="none" w:sz="0" w:space="0" w:color="auto"/>
            <w:right w:val="none" w:sz="0" w:space="0" w:color="auto"/>
          </w:divBdr>
        </w:div>
        <w:div w:id="413748315">
          <w:marLeft w:val="640"/>
          <w:marRight w:val="0"/>
          <w:marTop w:val="0"/>
          <w:marBottom w:val="0"/>
          <w:divBdr>
            <w:top w:val="none" w:sz="0" w:space="0" w:color="auto"/>
            <w:left w:val="none" w:sz="0" w:space="0" w:color="auto"/>
            <w:bottom w:val="none" w:sz="0" w:space="0" w:color="auto"/>
            <w:right w:val="none" w:sz="0" w:space="0" w:color="auto"/>
          </w:divBdr>
        </w:div>
        <w:div w:id="1637220911">
          <w:marLeft w:val="640"/>
          <w:marRight w:val="0"/>
          <w:marTop w:val="0"/>
          <w:marBottom w:val="0"/>
          <w:divBdr>
            <w:top w:val="none" w:sz="0" w:space="0" w:color="auto"/>
            <w:left w:val="none" w:sz="0" w:space="0" w:color="auto"/>
            <w:bottom w:val="none" w:sz="0" w:space="0" w:color="auto"/>
            <w:right w:val="none" w:sz="0" w:space="0" w:color="auto"/>
          </w:divBdr>
        </w:div>
        <w:div w:id="1155415528">
          <w:marLeft w:val="640"/>
          <w:marRight w:val="0"/>
          <w:marTop w:val="0"/>
          <w:marBottom w:val="0"/>
          <w:divBdr>
            <w:top w:val="none" w:sz="0" w:space="0" w:color="auto"/>
            <w:left w:val="none" w:sz="0" w:space="0" w:color="auto"/>
            <w:bottom w:val="none" w:sz="0" w:space="0" w:color="auto"/>
            <w:right w:val="none" w:sz="0" w:space="0" w:color="auto"/>
          </w:divBdr>
        </w:div>
        <w:div w:id="33122681">
          <w:marLeft w:val="640"/>
          <w:marRight w:val="0"/>
          <w:marTop w:val="0"/>
          <w:marBottom w:val="0"/>
          <w:divBdr>
            <w:top w:val="none" w:sz="0" w:space="0" w:color="auto"/>
            <w:left w:val="none" w:sz="0" w:space="0" w:color="auto"/>
            <w:bottom w:val="none" w:sz="0" w:space="0" w:color="auto"/>
            <w:right w:val="none" w:sz="0" w:space="0" w:color="auto"/>
          </w:divBdr>
        </w:div>
        <w:div w:id="1998261401">
          <w:marLeft w:val="640"/>
          <w:marRight w:val="0"/>
          <w:marTop w:val="0"/>
          <w:marBottom w:val="0"/>
          <w:divBdr>
            <w:top w:val="none" w:sz="0" w:space="0" w:color="auto"/>
            <w:left w:val="none" w:sz="0" w:space="0" w:color="auto"/>
            <w:bottom w:val="none" w:sz="0" w:space="0" w:color="auto"/>
            <w:right w:val="none" w:sz="0" w:space="0" w:color="auto"/>
          </w:divBdr>
        </w:div>
        <w:div w:id="1642730508">
          <w:marLeft w:val="640"/>
          <w:marRight w:val="0"/>
          <w:marTop w:val="0"/>
          <w:marBottom w:val="0"/>
          <w:divBdr>
            <w:top w:val="none" w:sz="0" w:space="0" w:color="auto"/>
            <w:left w:val="none" w:sz="0" w:space="0" w:color="auto"/>
            <w:bottom w:val="none" w:sz="0" w:space="0" w:color="auto"/>
            <w:right w:val="none" w:sz="0" w:space="0" w:color="auto"/>
          </w:divBdr>
        </w:div>
        <w:div w:id="709958569">
          <w:marLeft w:val="640"/>
          <w:marRight w:val="0"/>
          <w:marTop w:val="0"/>
          <w:marBottom w:val="0"/>
          <w:divBdr>
            <w:top w:val="none" w:sz="0" w:space="0" w:color="auto"/>
            <w:left w:val="none" w:sz="0" w:space="0" w:color="auto"/>
            <w:bottom w:val="none" w:sz="0" w:space="0" w:color="auto"/>
            <w:right w:val="none" w:sz="0" w:space="0" w:color="auto"/>
          </w:divBdr>
        </w:div>
        <w:div w:id="656689518">
          <w:marLeft w:val="640"/>
          <w:marRight w:val="0"/>
          <w:marTop w:val="0"/>
          <w:marBottom w:val="0"/>
          <w:divBdr>
            <w:top w:val="none" w:sz="0" w:space="0" w:color="auto"/>
            <w:left w:val="none" w:sz="0" w:space="0" w:color="auto"/>
            <w:bottom w:val="none" w:sz="0" w:space="0" w:color="auto"/>
            <w:right w:val="none" w:sz="0" w:space="0" w:color="auto"/>
          </w:divBdr>
        </w:div>
        <w:div w:id="587618780">
          <w:marLeft w:val="640"/>
          <w:marRight w:val="0"/>
          <w:marTop w:val="0"/>
          <w:marBottom w:val="0"/>
          <w:divBdr>
            <w:top w:val="none" w:sz="0" w:space="0" w:color="auto"/>
            <w:left w:val="none" w:sz="0" w:space="0" w:color="auto"/>
            <w:bottom w:val="none" w:sz="0" w:space="0" w:color="auto"/>
            <w:right w:val="none" w:sz="0" w:space="0" w:color="auto"/>
          </w:divBdr>
        </w:div>
      </w:divsChild>
    </w:div>
    <w:div w:id="1912615087">
      <w:bodyDiv w:val="1"/>
      <w:marLeft w:val="0"/>
      <w:marRight w:val="0"/>
      <w:marTop w:val="0"/>
      <w:marBottom w:val="0"/>
      <w:divBdr>
        <w:top w:val="none" w:sz="0" w:space="0" w:color="auto"/>
        <w:left w:val="none" w:sz="0" w:space="0" w:color="auto"/>
        <w:bottom w:val="none" w:sz="0" w:space="0" w:color="auto"/>
        <w:right w:val="none" w:sz="0" w:space="0" w:color="auto"/>
      </w:divBdr>
      <w:divsChild>
        <w:div w:id="20058063">
          <w:marLeft w:val="0"/>
          <w:marRight w:val="0"/>
          <w:marTop w:val="0"/>
          <w:marBottom w:val="0"/>
          <w:divBdr>
            <w:top w:val="none" w:sz="0" w:space="0" w:color="auto"/>
            <w:left w:val="none" w:sz="0" w:space="0" w:color="auto"/>
            <w:bottom w:val="none" w:sz="0" w:space="0" w:color="auto"/>
            <w:right w:val="none" w:sz="0" w:space="0" w:color="auto"/>
          </w:divBdr>
          <w:divsChild>
            <w:div w:id="125242172">
              <w:marLeft w:val="0"/>
              <w:marRight w:val="0"/>
              <w:marTop w:val="0"/>
              <w:marBottom w:val="0"/>
              <w:divBdr>
                <w:top w:val="none" w:sz="0" w:space="0" w:color="auto"/>
                <w:left w:val="none" w:sz="0" w:space="0" w:color="auto"/>
                <w:bottom w:val="none" w:sz="0" w:space="0" w:color="auto"/>
                <w:right w:val="none" w:sz="0" w:space="0" w:color="auto"/>
              </w:divBdr>
              <w:divsChild>
                <w:div w:id="835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8879">
      <w:bodyDiv w:val="1"/>
      <w:marLeft w:val="0"/>
      <w:marRight w:val="0"/>
      <w:marTop w:val="0"/>
      <w:marBottom w:val="0"/>
      <w:divBdr>
        <w:top w:val="none" w:sz="0" w:space="0" w:color="auto"/>
        <w:left w:val="none" w:sz="0" w:space="0" w:color="auto"/>
        <w:bottom w:val="none" w:sz="0" w:space="0" w:color="auto"/>
        <w:right w:val="none" w:sz="0" w:space="0" w:color="auto"/>
      </w:divBdr>
      <w:divsChild>
        <w:div w:id="356540924">
          <w:marLeft w:val="640"/>
          <w:marRight w:val="0"/>
          <w:marTop w:val="0"/>
          <w:marBottom w:val="0"/>
          <w:divBdr>
            <w:top w:val="none" w:sz="0" w:space="0" w:color="auto"/>
            <w:left w:val="none" w:sz="0" w:space="0" w:color="auto"/>
            <w:bottom w:val="none" w:sz="0" w:space="0" w:color="auto"/>
            <w:right w:val="none" w:sz="0" w:space="0" w:color="auto"/>
          </w:divBdr>
        </w:div>
        <w:div w:id="450519959">
          <w:marLeft w:val="640"/>
          <w:marRight w:val="0"/>
          <w:marTop w:val="0"/>
          <w:marBottom w:val="0"/>
          <w:divBdr>
            <w:top w:val="none" w:sz="0" w:space="0" w:color="auto"/>
            <w:left w:val="none" w:sz="0" w:space="0" w:color="auto"/>
            <w:bottom w:val="none" w:sz="0" w:space="0" w:color="auto"/>
            <w:right w:val="none" w:sz="0" w:space="0" w:color="auto"/>
          </w:divBdr>
        </w:div>
        <w:div w:id="1145439135">
          <w:marLeft w:val="640"/>
          <w:marRight w:val="0"/>
          <w:marTop w:val="0"/>
          <w:marBottom w:val="0"/>
          <w:divBdr>
            <w:top w:val="none" w:sz="0" w:space="0" w:color="auto"/>
            <w:left w:val="none" w:sz="0" w:space="0" w:color="auto"/>
            <w:bottom w:val="none" w:sz="0" w:space="0" w:color="auto"/>
            <w:right w:val="none" w:sz="0" w:space="0" w:color="auto"/>
          </w:divBdr>
        </w:div>
        <w:div w:id="1750620066">
          <w:marLeft w:val="640"/>
          <w:marRight w:val="0"/>
          <w:marTop w:val="0"/>
          <w:marBottom w:val="0"/>
          <w:divBdr>
            <w:top w:val="none" w:sz="0" w:space="0" w:color="auto"/>
            <w:left w:val="none" w:sz="0" w:space="0" w:color="auto"/>
            <w:bottom w:val="none" w:sz="0" w:space="0" w:color="auto"/>
            <w:right w:val="none" w:sz="0" w:space="0" w:color="auto"/>
          </w:divBdr>
        </w:div>
        <w:div w:id="2133816661">
          <w:marLeft w:val="640"/>
          <w:marRight w:val="0"/>
          <w:marTop w:val="0"/>
          <w:marBottom w:val="0"/>
          <w:divBdr>
            <w:top w:val="none" w:sz="0" w:space="0" w:color="auto"/>
            <w:left w:val="none" w:sz="0" w:space="0" w:color="auto"/>
            <w:bottom w:val="none" w:sz="0" w:space="0" w:color="auto"/>
            <w:right w:val="none" w:sz="0" w:space="0" w:color="auto"/>
          </w:divBdr>
        </w:div>
        <w:div w:id="1503350906">
          <w:marLeft w:val="640"/>
          <w:marRight w:val="0"/>
          <w:marTop w:val="0"/>
          <w:marBottom w:val="0"/>
          <w:divBdr>
            <w:top w:val="none" w:sz="0" w:space="0" w:color="auto"/>
            <w:left w:val="none" w:sz="0" w:space="0" w:color="auto"/>
            <w:bottom w:val="none" w:sz="0" w:space="0" w:color="auto"/>
            <w:right w:val="none" w:sz="0" w:space="0" w:color="auto"/>
          </w:divBdr>
        </w:div>
        <w:div w:id="2129274143">
          <w:marLeft w:val="640"/>
          <w:marRight w:val="0"/>
          <w:marTop w:val="0"/>
          <w:marBottom w:val="0"/>
          <w:divBdr>
            <w:top w:val="none" w:sz="0" w:space="0" w:color="auto"/>
            <w:left w:val="none" w:sz="0" w:space="0" w:color="auto"/>
            <w:bottom w:val="none" w:sz="0" w:space="0" w:color="auto"/>
            <w:right w:val="none" w:sz="0" w:space="0" w:color="auto"/>
          </w:divBdr>
        </w:div>
        <w:div w:id="907374457">
          <w:marLeft w:val="640"/>
          <w:marRight w:val="0"/>
          <w:marTop w:val="0"/>
          <w:marBottom w:val="0"/>
          <w:divBdr>
            <w:top w:val="none" w:sz="0" w:space="0" w:color="auto"/>
            <w:left w:val="none" w:sz="0" w:space="0" w:color="auto"/>
            <w:bottom w:val="none" w:sz="0" w:space="0" w:color="auto"/>
            <w:right w:val="none" w:sz="0" w:space="0" w:color="auto"/>
          </w:divBdr>
        </w:div>
        <w:div w:id="376050773">
          <w:marLeft w:val="640"/>
          <w:marRight w:val="0"/>
          <w:marTop w:val="0"/>
          <w:marBottom w:val="0"/>
          <w:divBdr>
            <w:top w:val="none" w:sz="0" w:space="0" w:color="auto"/>
            <w:left w:val="none" w:sz="0" w:space="0" w:color="auto"/>
            <w:bottom w:val="none" w:sz="0" w:space="0" w:color="auto"/>
            <w:right w:val="none" w:sz="0" w:space="0" w:color="auto"/>
          </w:divBdr>
        </w:div>
        <w:div w:id="60757723">
          <w:marLeft w:val="640"/>
          <w:marRight w:val="0"/>
          <w:marTop w:val="0"/>
          <w:marBottom w:val="0"/>
          <w:divBdr>
            <w:top w:val="none" w:sz="0" w:space="0" w:color="auto"/>
            <w:left w:val="none" w:sz="0" w:space="0" w:color="auto"/>
            <w:bottom w:val="none" w:sz="0" w:space="0" w:color="auto"/>
            <w:right w:val="none" w:sz="0" w:space="0" w:color="auto"/>
          </w:divBdr>
        </w:div>
        <w:div w:id="1363821746">
          <w:marLeft w:val="640"/>
          <w:marRight w:val="0"/>
          <w:marTop w:val="0"/>
          <w:marBottom w:val="0"/>
          <w:divBdr>
            <w:top w:val="none" w:sz="0" w:space="0" w:color="auto"/>
            <w:left w:val="none" w:sz="0" w:space="0" w:color="auto"/>
            <w:bottom w:val="none" w:sz="0" w:space="0" w:color="auto"/>
            <w:right w:val="none" w:sz="0" w:space="0" w:color="auto"/>
          </w:divBdr>
        </w:div>
        <w:div w:id="50736835">
          <w:marLeft w:val="640"/>
          <w:marRight w:val="0"/>
          <w:marTop w:val="0"/>
          <w:marBottom w:val="0"/>
          <w:divBdr>
            <w:top w:val="none" w:sz="0" w:space="0" w:color="auto"/>
            <w:left w:val="none" w:sz="0" w:space="0" w:color="auto"/>
            <w:bottom w:val="none" w:sz="0" w:space="0" w:color="auto"/>
            <w:right w:val="none" w:sz="0" w:space="0" w:color="auto"/>
          </w:divBdr>
        </w:div>
      </w:divsChild>
    </w:div>
    <w:div w:id="1927376563">
      <w:bodyDiv w:val="1"/>
      <w:marLeft w:val="0"/>
      <w:marRight w:val="0"/>
      <w:marTop w:val="0"/>
      <w:marBottom w:val="0"/>
      <w:divBdr>
        <w:top w:val="none" w:sz="0" w:space="0" w:color="auto"/>
        <w:left w:val="none" w:sz="0" w:space="0" w:color="auto"/>
        <w:bottom w:val="none" w:sz="0" w:space="0" w:color="auto"/>
        <w:right w:val="none" w:sz="0" w:space="0" w:color="auto"/>
      </w:divBdr>
      <w:divsChild>
        <w:div w:id="1023048487">
          <w:marLeft w:val="0"/>
          <w:marRight w:val="0"/>
          <w:marTop w:val="0"/>
          <w:marBottom w:val="240"/>
          <w:divBdr>
            <w:top w:val="none" w:sz="0" w:space="0" w:color="auto"/>
            <w:left w:val="none" w:sz="0" w:space="0" w:color="auto"/>
            <w:bottom w:val="none" w:sz="0" w:space="0" w:color="auto"/>
            <w:right w:val="none" w:sz="0" w:space="0" w:color="auto"/>
          </w:divBdr>
          <w:divsChild>
            <w:div w:id="1661543578">
              <w:marLeft w:val="0"/>
              <w:marRight w:val="0"/>
              <w:marTop w:val="0"/>
              <w:marBottom w:val="0"/>
              <w:divBdr>
                <w:top w:val="none" w:sz="0" w:space="0" w:color="auto"/>
                <w:left w:val="none" w:sz="0" w:space="0" w:color="auto"/>
                <w:bottom w:val="none" w:sz="0" w:space="0" w:color="auto"/>
                <w:right w:val="none" w:sz="0" w:space="0" w:color="auto"/>
              </w:divBdr>
            </w:div>
          </w:divsChild>
        </w:div>
        <w:div w:id="584269051">
          <w:marLeft w:val="0"/>
          <w:marRight w:val="0"/>
          <w:marTop w:val="0"/>
          <w:marBottom w:val="0"/>
          <w:divBdr>
            <w:top w:val="none" w:sz="0" w:space="0" w:color="auto"/>
            <w:left w:val="none" w:sz="0" w:space="0" w:color="auto"/>
            <w:bottom w:val="none" w:sz="0" w:space="0" w:color="auto"/>
            <w:right w:val="none" w:sz="0" w:space="0" w:color="auto"/>
          </w:divBdr>
          <w:divsChild>
            <w:div w:id="1434671320">
              <w:marLeft w:val="0"/>
              <w:marRight w:val="0"/>
              <w:marTop w:val="0"/>
              <w:marBottom w:val="0"/>
              <w:divBdr>
                <w:top w:val="none" w:sz="0" w:space="0" w:color="auto"/>
                <w:left w:val="none" w:sz="0" w:space="0" w:color="auto"/>
                <w:bottom w:val="none" w:sz="0" w:space="0" w:color="auto"/>
                <w:right w:val="none" w:sz="0" w:space="0" w:color="auto"/>
              </w:divBdr>
              <w:divsChild>
                <w:div w:id="608975928">
                  <w:marLeft w:val="1740"/>
                  <w:marRight w:val="0"/>
                  <w:marTop w:val="0"/>
                  <w:marBottom w:val="240"/>
                  <w:divBdr>
                    <w:top w:val="none" w:sz="0" w:space="0" w:color="auto"/>
                    <w:left w:val="none" w:sz="0" w:space="0" w:color="auto"/>
                    <w:bottom w:val="none" w:sz="0" w:space="0" w:color="auto"/>
                    <w:right w:val="none" w:sz="0" w:space="0" w:color="auto"/>
                  </w:divBdr>
                </w:div>
              </w:divsChild>
            </w:div>
            <w:div w:id="746537981">
              <w:marLeft w:val="0"/>
              <w:marRight w:val="0"/>
              <w:marTop w:val="0"/>
              <w:marBottom w:val="0"/>
              <w:divBdr>
                <w:top w:val="none" w:sz="0" w:space="0" w:color="auto"/>
                <w:left w:val="none" w:sz="0" w:space="0" w:color="auto"/>
                <w:bottom w:val="none" w:sz="0" w:space="0" w:color="auto"/>
                <w:right w:val="none" w:sz="0" w:space="0" w:color="auto"/>
              </w:divBdr>
              <w:divsChild>
                <w:div w:id="76485354">
                  <w:marLeft w:val="1740"/>
                  <w:marRight w:val="0"/>
                  <w:marTop w:val="0"/>
                  <w:marBottom w:val="240"/>
                  <w:divBdr>
                    <w:top w:val="none" w:sz="0" w:space="0" w:color="auto"/>
                    <w:left w:val="none" w:sz="0" w:space="0" w:color="auto"/>
                    <w:bottom w:val="none" w:sz="0" w:space="0" w:color="auto"/>
                    <w:right w:val="none" w:sz="0" w:space="0" w:color="auto"/>
                  </w:divBdr>
                </w:div>
              </w:divsChild>
            </w:div>
            <w:div w:id="1060518791">
              <w:marLeft w:val="0"/>
              <w:marRight w:val="0"/>
              <w:marTop w:val="0"/>
              <w:marBottom w:val="0"/>
              <w:divBdr>
                <w:top w:val="none" w:sz="0" w:space="0" w:color="auto"/>
                <w:left w:val="none" w:sz="0" w:space="0" w:color="auto"/>
                <w:bottom w:val="none" w:sz="0" w:space="0" w:color="auto"/>
                <w:right w:val="none" w:sz="0" w:space="0" w:color="auto"/>
              </w:divBdr>
              <w:divsChild>
                <w:div w:id="1265265847">
                  <w:marLeft w:val="1740"/>
                  <w:marRight w:val="0"/>
                  <w:marTop w:val="0"/>
                  <w:marBottom w:val="240"/>
                  <w:divBdr>
                    <w:top w:val="none" w:sz="0" w:space="0" w:color="auto"/>
                    <w:left w:val="none" w:sz="0" w:space="0" w:color="auto"/>
                    <w:bottom w:val="none" w:sz="0" w:space="0" w:color="auto"/>
                    <w:right w:val="none" w:sz="0" w:space="0" w:color="auto"/>
                  </w:divBdr>
                </w:div>
              </w:divsChild>
            </w:div>
            <w:div w:id="110973457">
              <w:marLeft w:val="0"/>
              <w:marRight w:val="0"/>
              <w:marTop w:val="0"/>
              <w:marBottom w:val="0"/>
              <w:divBdr>
                <w:top w:val="none" w:sz="0" w:space="0" w:color="auto"/>
                <w:left w:val="none" w:sz="0" w:space="0" w:color="auto"/>
                <w:bottom w:val="none" w:sz="0" w:space="0" w:color="auto"/>
                <w:right w:val="none" w:sz="0" w:space="0" w:color="auto"/>
              </w:divBdr>
              <w:divsChild>
                <w:div w:id="988898902">
                  <w:marLeft w:val="1740"/>
                  <w:marRight w:val="0"/>
                  <w:marTop w:val="0"/>
                  <w:marBottom w:val="240"/>
                  <w:divBdr>
                    <w:top w:val="none" w:sz="0" w:space="0" w:color="auto"/>
                    <w:left w:val="none" w:sz="0" w:space="0" w:color="auto"/>
                    <w:bottom w:val="none" w:sz="0" w:space="0" w:color="auto"/>
                    <w:right w:val="none" w:sz="0" w:space="0" w:color="auto"/>
                  </w:divBdr>
                </w:div>
              </w:divsChild>
            </w:div>
            <w:div w:id="2038580086">
              <w:marLeft w:val="0"/>
              <w:marRight w:val="0"/>
              <w:marTop w:val="0"/>
              <w:marBottom w:val="0"/>
              <w:divBdr>
                <w:top w:val="none" w:sz="0" w:space="0" w:color="auto"/>
                <w:left w:val="none" w:sz="0" w:space="0" w:color="auto"/>
                <w:bottom w:val="none" w:sz="0" w:space="0" w:color="auto"/>
                <w:right w:val="none" w:sz="0" w:space="0" w:color="auto"/>
              </w:divBdr>
              <w:divsChild>
                <w:div w:id="71314715">
                  <w:marLeft w:val="1740"/>
                  <w:marRight w:val="0"/>
                  <w:marTop w:val="0"/>
                  <w:marBottom w:val="240"/>
                  <w:divBdr>
                    <w:top w:val="none" w:sz="0" w:space="0" w:color="auto"/>
                    <w:left w:val="none" w:sz="0" w:space="0" w:color="auto"/>
                    <w:bottom w:val="none" w:sz="0" w:space="0" w:color="auto"/>
                    <w:right w:val="none" w:sz="0" w:space="0" w:color="auto"/>
                  </w:divBdr>
                </w:div>
              </w:divsChild>
            </w:div>
            <w:div w:id="693530739">
              <w:marLeft w:val="0"/>
              <w:marRight w:val="0"/>
              <w:marTop w:val="0"/>
              <w:marBottom w:val="0"/>
              <w:divBdr>
                <w:top w:val="none" w:sz="0" w:space="0" w:color="auto"/>
                <w:left w:val="none" w:sz="0" w:space="0" w:color="auto"/>
                <w:bottom w:val="none" w:sz="0" w:space="0" w:color="auto"/>
                <w:right w:val="none" w:sz="0" w:space="0" w:color="auto"/>
              </w:divBdr>
              <w:divsChild>
                <w:div w:id="827983520">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3491582">
      <w:bodyDiv w:val="1"/>
      <w:marLeft w:val="0"/>
      <w:marRight w:val="0"/>
      <w:marTop w:val="0"/>
      <w:marBottom w:val="0"/>
      <w:divBdr>
        <w:top w:val="none" w:sz="0" w:space="0" w:color="auto"/>
        <w:left w:val="none" w:sz="0" w:space="0" w:color="auto"/>
        <w:bottom w:val="none" w:sz="0" w:space="0" w:color="auto"/>
        <w:right w:val="none" w:sz="0" w:space="0" w:color="auto"/>
      </w:divBdr>
      <w:divsChild>
        <w:div w:id="2018068821">
          <w:marLeft w:val="640"/>
          <w:marRight w:val="0"/>
          <w:marTop w:val="0"/>
          <w:marBottom w:val="0"/>
          <w:divBdr>
            <w:top w:val="none" w:sz="0" w:space="0" w:color="auto"/>
            <w:left w:val="none" w:sz="0" w:space="0" w:color="auto"/>
            <w:bottom w:val="none" w:sz="0" w:space="0" w:color="auto"/>
            <w:right w:val="none" w:sz="0" w:space="0" w:color="auto"/>
          </w:divBdr>
        </w:div>
        <w:div w:id="1486386824">
          <w:marLeft w:val="640"/>
          <w:marRight w:val="0"/>
          <w:marTop w:val="0"/>
          <w:marBottom w:val="0"/>
          <w:divBdr>
            <w:top w:val="none" w:sz="0" w:space="0" w:color="auto"/>
            <w:left w:val="none" w:sz="0" w:space="0" w:color="auto"/>
            <w:bottom w:val="none" w:sz="0" w:space="0" w:color="auto"/>
            <w:right w:val="none" w:sz="0" w:space="0" w:color="auto"/>
          </w:divBdr>
        </w:div>
        <w:div w:id="1643774371">
          <w:marLeft w:val="640"/>
          <w:marRight w:val="0"/>
          <w:marTop w:val="0"/>
          <w:marBottom w:val="0"/>
          <w:divBdr>
            <w:top w:val="none" w:sz="0" w:space="0" w:color="auto"/>
            <w:left w:val="none" w:sz="0" w:space="0" w:color="auto"/>
            <w:bottom w:val="none" w:sz="0" w:space="0" w:color="auto"/>
            <w:right w:val="none" w:sz="0" w:space="0" w:color="auto"/>
          </w:divBdr>
        </w:div>
        <w:div w:id="1401715516">
          <w:marLeft w:val="640"/>
          <w:marRight w:val="0"/>
          <w:marTop w:val="0"/>
          <w:marBottom w:val="0"/>
          <w:divBdr>
            <w:top w:val="none" w:sz="0" w:space="0" w:color="auto"/>
            <w:left w:val="none" w:sz="0" w:space="0" w:color="auto"/>
            <w:bottom w:val="none" w:sz="0" w:space="0" w:color="auto"/>
            <w:right w:val="none" w:sz="0" w:space="0" w:color="auto"/>
          </w:divBdr>
        </w:div>
        <w:div w:id="1719277738">
          <w:marLeft w:val="640"/>
          <w:marRight w:val="0"/>
          <w:marTop w:val="0"/>
          <w:marBottom w:val="0"/>
          <w:divBdr>
            <w:top w:val="none" w:sz="0" w:space="0" w:color="auto"/>
            <w:left w:val="none" w:sz="0" w:space="0" w:color="auto"/>
            <w:bottom w:val="none" w:sz="0" w:space="0" w:color="auto"/>
            <w:right w:val="none" w:sz="0" w:space="0" w:color="auto"/>
          </w:divBdr>
        </w:div>
        <w:div w:id="1170218410">
          <w:marLeft w:val="640"/>
          <w:marRight w:val="0"/>
          <w:marTop w:val="0"/>
          <w:marBottom w:val="0"/>
          <w:divBdr>
            <w:top w:val="none" w:sz="0" w:space="0" w:color="auto"/>
            <w:left w:val="none" w:sz="0" w:space="0" w:color="auto"/>
            <w:bottom w:val="none" w:sz="0" w:space="0" w:color="auto"/>
            <w:right w:val="none" w:sz="0" w:space="0" w:color="auto"/>
          </w:divBdr>
        </w:div>
        <w:div w:id="588854414">
          <w:marLeft w:val="640"/>
          <w:marRight w:val="0"/>
          <w:marTop w:val="0"/>
          <w:marBottom w:val="0"/>
          <w:divBdr>
            <w:top w:val="none" w:sz="0" w:space="0" w:color="auto"/>
            <w:left w:val="none" w:sz="0" w:space="0" w:color="auto"/>
            <w:bottom w:val="none" w:sz="0" w:space="0" w:color="auto"/>
            <w:right w:val="none" w:sz="0" w:space="0" w:color="auto"/>
          </w:divBdr>
        </w:div>
        <w:div w:id="1440220374">
          <w:marLeft w:val="640"/>
          <w:marRight w:val="0"/>
          <w:marTop w:val="0"/>
          <w:marBottom w:val="0"/>
          <w:divBdr>
            <w:top w:val="none" w:sz="0" w:space="0" w:color="auto"/>
            <w:left w:val="none" w:sz="0" w:space="0" w:color="auto"/>
            <w:bottom w:val="none" w:sz="0" w:space="0" w:color="auto"/>
            <w:right w:val="none" w:sz="0" w:space="0" w:color="auto"/>
          </w:divBdr>
        </w:div>
        <w:div w:id="250436083">
          <w:marLeft w:val="640"/>
          <w:marRight w:val="0"/>
          <w:marTop w:val="0"/>
          <w:marBottom w:val="0"/>
          <w:divBdr>
            <w:top w:val="none" w:sz="0" w:space="0" w:color="auto"/>
            <w:left w:val="none" w:sz="0" w:space="0" w:color="auto"/>
            <w:bottom w:val="none" w:sz="0" w:space="0" w:color="auto"/>
            <w:right w:val="none" w:sz="0" w:space="0" w:color="auto"/>
          </w:divBdr>
        </w:div>
        <w:div w:id="1859538058">
          <w:marLeft w:val="640"/>
          <w:marRight w:val="0"/>
          <w:marTop w:val="0"/>
          <w:marBottom w:val="0"/>
          <w:divBdr>
            <w:top w:val="none" w:sz="0" w:space="0" w:color="auto"/>
            <w:left w:val="none" w:sz="0" w:space="0" w:color="auto"/>
            <w:bottom w:val="none" w:sz="0" w:space="0" w:color="auto"/>
            <w:right w:val="none" w:sz="0" w:space="0" w:color="auto"/>
          </w:divBdr>
        </w:div>
        <w:div w:id="1623069880">
          <w:marLeft w:val="640"/>
          <w:marRight w:val="0"/>
          <w:marTop w:val="0"/>
          <w:marBottom w:val="0"/>
          <w:divBdr>
            <w:top w:val="none" w:sz="0" w:space="0" w:color="auto"/>
            <w:left w:val="none" w:sz="0" w:space="0" w:color="auto"/>
            <w:bottom w:val="none" w:sz="0" w:space="0" w:color="auto"/>
            <w:right w:val="none" w:sz="0" w:space="0" w:color="auto"/>
          </w:divBdr>
        </w:div>
        <w:div w:id="1814758950">
          <w:marLeft w:val="640"/>
          <w:marRight w:val="0"/>
          <w:marTop w:val="0"/>
          <w:marBottom w:val="0"/>
          <w:divBdr>
            <w:top w:val="none" w:sz="0" w:space="0" w:color="auto"/>
            <w:left w:val="none" w:sz="0" w:space="0" w:color="auto"/>
            <w:bottom w:val="none" w:sz="0" w:space="0" w:color="auto"/>
            <w:right w:val="none" w:sz="0" w:space="0" w:color="auto"/>
          </w:divBdr>
        </w:div>
        <w:div w:id="1518077878">
          <w:marLeft w:val="640"/>
          <w:marRight w:val="0"/>
          <w:marTop w:val="0"/>
          <w:marBottom w:val="0"/>
          <w:divBdr>
            <w:top w:val="none" w:sz="0" w:space="0" w:color="auto"/>
            <w:left w:val="none" w:sz="0" w:space="0" w:color="auto"/>
            <w:bottom w:val="none" w:sz="0" w:space="0" w:color="auto"/>
            <w:right w:val="none" w:sz="0" w:space="0" w:color="auto"/>
          </w:divBdr>
        </w:div>
        <w:div w:id="1649824912">
          <w:marLeft w:val="640"/>
          <w:marRight w:val="0"/>
          <w:marTop w:val="0"/>
          <w:marBottom w:val="0"/>
          <w:divBdr>
            <w:top w:val="none" w:sz="0" w:space="0" w:color="auto"/>
            <w:left w:val="none" w:sz="0" w:space="0" w:color="auto"/>
            <w:bottom w:val="none" w:sz="0" w:space="0" w:color="auto"/>
            <w:right w:val="none" w:sz="0" w:space="0" w:color="auto"/>
          </w:divBdr>
        </w:div>
        <w:div w:id="1171530237">
          <w:marLeft w:val="640"/>
          <w:marRight w:val="0"/>
          <w:marTop w:val="0"/>
          <w:marBottom w:val="0"/>
          <w:divBdr>
            <w:top w:val="none" w:sz="0" w:space="0" w:color="auto"/>
            <w:left w:val="none" w:sz="0" w:space="0" w:color="auto"/>
            <w:bottom w:val="none" w:sz="0" w:space="0" w:color="auto"/>
            <w:right w:val="none" w:sz="0" w:space="0" w:color="auto"/>
          </w:divBdr>
        </w:div>
      </w:divsChild>
    </w:div>
    <w:div w:id="1969358366">
      <w:bodyDiv w:val="1"/>
      <w:marLeft w:val="0"/>
      <w:marRight w:val="0"/>
      <w:marTop w:val="0"/>
      <w:marBottom w:val="0"/>
      <w:divBdr>
        <w:top w:val="none" w:sz="0" w:space="0" w:color="auto"/>
        <w:left w:val="none" w:sz="0" w:space="0" w:color="auto"/>
        <w:bottom w:val="none" w:sz="0" w:space="0" w:color="auto"/>
        <w:right w:val="none" w:sz="0" w:space="0" w:color="auto"/>
      </w:divBdr>
      <w:divsChild>
        <w:div w:id="1938323333">
          <w:marLeft w:val="640"/>
          <w:marRight w:val="0"/>
          <w:marTop w:val="0"/>
          <w:marBottom w:val="0"/>
          <w:divBdr>
            <w:top w:val="none" w:sz="0" w:space="0" w:color="auto"/>
            <w:left w:val="none" w:sz="0" w:space="0" w:color="auto"/>
            <w:bottom w:val="none" w:sz="0" w:space="0" w:color="auto"/>
            <w:right w:val="none" w:sz="0" w:space="0" w:color="auto"/>
          </w:divBdr>
        </w:div>
        <w:div w:id="1392461668">
          <w:marLeft w:val="640"/>
          <w:marRight w:val="0"/>
          <w:marTop w:val="0"/>
          <w:marBottom w:val="0"/>
          <w:divBdr>
            <w:top w:val="none" w:sz="0" w:space="0" w:color="auto"/>
            <w:left w:val="none" w:sz="0" w:space="0" w:color="auto"/>
            <w:bottom w:val="none" w:sz="0" w:space="0" w:color="auto"/>
            <w:right w:val="none" w:sz="0" w:space="0" w:color="auto"/>
          </w:divBdr>
        </w:div>
        <w:div w:id="2000843545">
          <w:marLeft w:val="640"/>
          <w:marRight w:val="0"/>
          <w:marTop w:val="0"/>
          <w:marBottom w:val="0"/>
          <w:divBdr>
            <w:top w:val="none" w:sz="0" w:space="0" w:color="auto"/>
            <w:left w:val="none" w:sz="0" w:space="0" w:color="auto"/>
            <w:bottom w:val="none" w:sz="0" w:space="0" w:color="auto"/>
            <w:right w:val="none" w:sz="0" w:space="0" w:color="auto"/>
          </w:divBdr>
        </w:div>
        <w:div w:id="861671908">
          <w:marLeft w:val="640"/>
          <w:marRight w:val="0"/>
          <w:marTop w:val="0"/>
          <w:marBottom w:val="0"/>
          <w:divBdr>
            <w:top w:val="none" w:sz="0" w:space="0" w:color="auto"/>
            <w:left w:val="none" w:sz="0" w:space="0" w:color="auto"/>
            <w:bottom w:val="none" w:sz="0" w:space="0" w:color="auto"/>
            <w:right w:val="none" w:sz="0" w:space="0" w:color="auto"/>
          </w:divBdr>
        </w:div>
        <w:div w:id="1856847035">
          <w:marLeft w:val="640"/>
          <w:marRight w:val="0"/>
          <w:marTop w:val="0"/>
          <w:marBottom w:val="0"/>
          <w:divBdr>
            <w:top w:val="none" w:sz="0" w:space="0" w:color="auto"/>
            <w:left w:val="none" w:sz="0" w:space="0" w:color="auto"/>
            <w:bottom w:val="none" w:sz="0" w:space="0" w:color="auto"/>
            <w:right w:val="none" w:sz="0" w:space="0" w:color="auto"/>
          </w:divBdr>
        </w:div>
        <w:div w:id="1559364247">
          <w:marLeft w:val="640"/>
          <w:marRight w:val="0"/>
          <w:marTop w:val="0"/>
          <w:marBottom w:val="0"/>
          <w:divBdr>
            <w:top w:val="none" w:sz="0" w:space="0" w:color="auto"/>
            <w:left w:val="none" w:sz="0" w:space="0" w:color="auto"/>
            <w:bottom w:val="none" w:sz="0" w:space="0" w:color="auto"/>
            <w:right w:val="none" w:sz="0" w:space="0" w:color="auto"/>
          </w:divBdr>
        </w:div>
        <w:div w:id="1525710552">
          <w:marLeft w:val="640"/>
          <w:marRight w:val="0"/>
          <w:marTop w:val="0"/>
          <w:marBottom w:val="0"/>
          <w:divBdr>
            <w:top w:val="none" w:sz="0" w:space="0" w:color="auto"/>
            <w:left w:val="none" w:sz="0" w:space="0" w:color="auto"/>
            <w:bottom w:val="none" w:sz="0" w:space="0" w:color="auto"/>
            <w:right w:val="none" w:sz="0" w:space="0" w:color="auto"/>
          </w:divBdr>
        </w:div>
        <w:div w:id="1225139360">
          <w:marLeft w:val="640"/>
          <w:marRight w:val="0"/>
          <w:marTop w:val="0"/>
          <w:marBottom w:val="0"/>
          <w:divBdr>
            <w:top w:val="none" w:sz="0" w:space="0" w:color="auto"/>
            <w:left w:val="none" w:sz="0" w:space="0" w:color="auto"/>
            <w:bottom w:val="none" w:sz="0" w:space="0" w:color="auto"/>
            <w:right w:val="none" w:sz="0" w:space="0" w:color="auto"/>
          </w:divBdr>
        </w:div>
        <w:div w:id="866986146">
          <w:marLeft w:val="640"/>
          <w:marRight w:val="0"/>
          <w:marTop w:val="0"/>
          <w:marBottom w:val="0"/>
          <w:divBdr>
            <w:top w:val="none" w:sz="0" w:space="0" w:color="auto"/>
            <w:left w:val="none" w:sz="0" w:space="0" w:color="auto"/>
            <w:bottom w:val="none" w:sz="0" w:space="0" w:color="auto"/>
            <w:right w:val="none" w:sz="0" w:space="0" w:color="auto"/>
          </w:divBdr>
        </w:div>
        <w:div w:id="1844012214">
          <w:marLeft w:val="640"/>
          <w:marRight w:val="0"/>
          <w:marTop w:val="0"/>
          <w:marBottom w:val="0"/>
          <w:divBdr>
            <w:top w:val="none" w:sz="0" w:space="0" w:color="auto"/>
            <w:left w:val="none" w:sz="0" w:space="0" w:color="auto"/>
            <w:bottom w:val="none" w:sz="0" w:space="0" w:color="auto"/>
            <w:right w:val="none" w:sz="0" w:space="0" w:color="auto"/>
          </w:divBdr>
        </w:div>
        <w:div w:id="1192260820">
          <w:marLeft w:val="640"/>
          <w:marRight w:val="0"/>
          <w:marTop w:val="0"/>
          <w:marBottom w:val="0"/>
          <w:divBdr>
            <w:top w:val="none" w:sz="0" w:space="0" w:color="auto"/>
            <w:left w:val="none" w:sz="0" w:space="0" w:color="auto"/>
            <w:bottom w:val="none" w:sz="0" w:space="0" w:color="auto"/>
            <w:right w:val="none" w:sz="0" w:space="0" w:color="auto"/>
          </w:divBdr>
        </w:div>
        <w:div w:id="380517153">
          <w:marLeft w:val="640"/>
          <w:marRight w:val="0"/>
          <w:marTop w:val="0"/>
          <w:marBottom w:val="0"/>
          <w:divBdr>
            <w:top w:val="none" w:sz="0" w:space="0" w:color="auto"/>
            <w:left w:val="none" w:sz="0" w:space="0" w:color="auto"/>
            <w:bottom w:val="none" w:sz="0" w:space="0" w:color="auto"/>
            <w:right w:val="none" w:sz="0" w:space="0" w:color="auto"/>
          </w:divBdr>
        </w:div>
      </w:divsChild>
    </w:div>
    <w:div w:id="20873344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228">
          <w:marLeft w:val="640"/>
          <w:marRight w:val="0"/>
          <w:marTop w:val="0"/>
          <w:marBottom w:val="0"/>
          <w:divBdr>
            <w:top w:val="none" w:sz="0" w:space="0" w:color="auto"/>
            <w:left w:val="none" w:sz="0" w:space="0" w:color="auto"/>
            <w:bottom w:val="none" w:sz="0" w:space="0" w:color="auto"/>
            <w:right w:val="none" w:sz="0" w:space="0" w:color="auto"/>
          </w:divBdr>
        </w:div>
        <w:div w:id="1679772311">
          <w:marLeft w:val="640"/>
          <w:marRight w:val="0"/>
          <w:marTop w:val="0"/>
          <w:marBottom w:val="0"/>
          <w:divBdr>
            <w:top w:val="none" w:sz="0" w:space="0" w:color="auto"/>
            <w:left w:val="none" w:sz="0" w:space="0" w:color="auto"/>
            <w:bottom w:val="none" w:sz="0" w:space="0" w:color="auto"/>
            <w:right w:val="none" w:sz="0" w:space="0" w:color="auto"/>
          </w:divBdr>
        </w:div>
        <w:div w:id="280118005">
          <w:marLeft w:val="640"/>
          <w:marRight w:val="0"/>
          <w:marTop w:val="0"/>
          <w:marBottom w:val="0"/>
          <w:divBdr>
            <w:top w:val="none" w:sz="0" w:space="0" w:color="auto"/>
            <w:left w:val="none" w:sz="0" w:space="0" w:color="auto"/>
            <w:bottom w:val="none" w:sz="0" w:space="0" w:color="auto"/>
            <w:right w:val="none" w:sz="0" w:space="0" w:color="auto"/>
          </w:divBdr>
        </w:div>
        <w:div w:id="1104493952">
          <w:marLeft w:val="640"/>
          <w:marRight w:val="0"/>
          <w:marTop w:val="0"/>
          <w:marBottom w:val="0"/>
          <w:divBdr>
            <w:top w:val="none" w:sz="0" w:space="0" w:color="auto"/>
            <w:left w:val="none" w:sz="0" w:space="0" w:color="auto"/>
            <w:bottom w:val="none" w:sz="0" w:space="0" w:color="auto"/>
            <w:right w:val="none" w:sz="0" w:space="0" w:color="auto"/>
          </w:divBdr>
        </w:div>
        <w:div w:id="1837919994">
          <w:marLeft w:val="640"/>
          <w:marRight w:val="0"/>
          <w:marTop w:val="0"/>
          <w:marBottom w:val="0"/>
          <w:divBdr>
            <w:top w:val="none" w:sz="0" w:space="0" w:color="auto"/>
            <w:left w:val="none" w:sz="0" w:space="0" w:color="auto"/>
            <w:bottom w:val="none" w:sz="0" w:space="0" w:color="auto"/>
            <w:right w:val="none" w:sz="0" w:space="0" w:color="auto"/>
          </w:divBdr>
        </w:div>
        <w:div w:id="119496047">
          <w:marLeft w:val="640"/>
          <w:marRight w:val="0"/>
          <w:marTop w:val="0"/>
          <w:marBottom w:val="0"/>
          <w:divBdr>
            <w:top w:val="none" w:sz="0" w:space="0" w:color="auto"/>
            <w:left w:val="none" w:sz="0" w:space="0" w:color="auto"/>
            <w:bottom w:val="none" w:sz="0" w:space="0" w:color="auto"/>
            <w:right w:val="none" w:sz="0" w:space="0" w:color="auto"/>
          </w:divBdr>
        </w:div>
        <w:div w:id="228543008">
          <w:marLeft w:val="640"/>
          <w:marRight w:val="0"/>
          <w:marTop w:val="0"/>
          <w:marBottom w:val="0"/>
          <w:divBdr>
            <w:top w:val="none" w:sz="0" w:space="0" w:color="auto"/>
            <w:left w:val="none" w:sz="0" w:space="0" w:color="auto"/>
            <w:bottom w:val="none" w:sz="0" w:space="0" w:color="auto"/>
            <w:right w:val="none" w:sz="0" w:space="0" w:color="auto"/>
          </w:divBdr>
        </w:div>
        <w:div w:id="1523545326">
          <w:marLeft w:val="640"/>
          <w:marRight w:val="0"/>
          <w:marTop w:val="0"/>
          <w:marBottom w:val="0"/>
          <w:divBdr>
            <w:top w:val="none" w:sz="0" w:space="0" w:color="auto"/>
            <w:left w:val="none" w:sz="0" w:space="0" w:color="auto"/>
            <w:bottom w:val="none" w:sz="0" w:space="0" w:color="auto"/>
            <w:right w:val="none" w:sz="0" w:space="0" w:color="auto"/>
          </w:divBdr>
        </w:div>
        <w:div w:id="174423141">
          <w:marLeft w:val="640"/>
          <w:marRight w:val="0"/>
          <w:marTop w:val="0"/>
          <w:marBottom w:val="0"/>
          <w:divBdr>
            <w:top w:val="none" w:sz="0" w:space="0" w:color="auto"/>
            <w:left w:val="none" w:sz="0" w:space="0" w:color="auto"/>
            <w:bottom w:val="none" w:sz="0" w:space="0" w:color="auto"/>
            <w:right w:val="none" w:sz="0" w:space="0" w:color="auto"/>
          </w:divBdr>
        </w:div>
        <w:div w:id="1572304990">
          <w:marLeft w:val="640"/>
          <w:marRight w:val="0"/>
          <w:marTop w:val="0"/>
          <w:marBottom w:val="0"/>
          <w:divBdr>
            <w:top w:val="none" w:sz="0" w:space="0" w:color="auto"/>
            <w:left w:val="none" w:sz="0" w:space="0" w:color="auto"/>
            <w:bottom w:val="none" w:sz="0" w:space="0" w:color="auto"/>
            <w:right w:val="none" w:sz="0" w:space="0" w:color="auto"/>
          </w:divBdr>
        </w:div>
        <w:div w:id="1827894106">
          <w:marLeft w:val="640"/>
          <w:marRight w:val="0"/>
          <w:marTop w:val="0"/>
          <w:marBottom w:val="0"/>
          <w:divBdr>
            <w:top w:val="none" w:sz="0" w:space="0" w:color="auto"/>
            <w:left w:val="none" w:sz="0" w:space="0" w:color="auto"/>
            <w:bottom w:val="none" w:sz="0" w:space="0" w:color="auto"/>
            <w:right w:val="none" w:sz="0" w:space="0" w:color="auto"/>
          </w:divBdr>
        </w:div>
        <w:div w:id="2026251723">
          <w:marLeft w:val="640"/>
          <w:marRight w:val="0"/>
          <w:marTop w:val="0"/>
          <w:marBottom w:val="0"/>
          <w:divBdr>
            <w:top w:val="none" w:sz="0" w:space="0" w:color="auto"/>
            <w:left w:val="none" w:sz="0" w:space="0" w:color="auto"/>
            <w:bottom w:val="none" w:sz="0" w:space="0" w:color="auto"/>
            <w:right w:val="none" w:sz="0" w:space="0" w:color="auto"/>
          </w:divBdr>
        </w:div>
      </w:divsChild>
    </w:div>
    <w:div w:id="2092115543">
      <w:bodyDiv w:val="1"/>
      <w:marLeft w:val="0"/>
      <w:marRight w:val="0"/>
      <w:marTop w:val="0"/>
      <w:marBottom w:val="0"/>
      <w:divBdr>
        <w:top w:val="none" w:sz="0" w:space="0" w:color="auto"/>
        <w:left w:val="none" w:sz="0" w:space="0" w:color="auto"/>
        <w:bottom w:val="none" w:sz="0" w:space="0" w:color="auto"/>
        <w:right w:val="none" w:sz="0" w:space="0" w:color="auto"/>
      </w:divBdr>
    </w:div>
    <w:div w:id="2108962187">
      <w:bodyDiv w:val="1"/>
      <w:marLeft w:val="0"/>
      <w:marRight w:val="0"/>
      <w:marTop w:val="0"/>
      <w:marBottom w:val="0"/>
      <w:divBdr>
        <w:top w:val="none" w:sz="0" w:space="0" w:color="auto"/>
        <w:left w:val="none" w:sz="0" w:space="0" w:color="auto"/>
        <w:bottom w:val="none" w:sz="0" w:space="0" w:color="auto"/>
        <w:right w:val="none" w:sz="0" w:space="0" w:color="auto"/>
      </w:divBdr>
      <w:divsChild>
        <w:div w:id="452284260">
          <w:marLeft w:val="640"/>
          <w:marRight w:val="0"/>
          <w:marTop w:val="0"/>
          <w:marBottom w:val="0"/>
          <w:divBdr>
            <w:top w:val="none" w:sz="0" w:space="0" w:color="auto"/>
            <w:left w:val="none" w:sz="0" w:space="0" w:color="auto"/>
            <w:bottom w:val="none" w:sz="0" w:space="0" w:color="auto"/>
            <w:right w:val="none" w:sz="0" w:space="0" w:color="auto"/>
          </w:divBdr>
        </w:div>
        <w:div w:id="1300265750">
          <w:marLeft w:val="640"/>
          <w:marRight w:val="0"/>
          <w:marTop w:val="0"/>
          <w:marBottom w:val="0"/>
          <w:divBdr>
            <w:top w:val="none" w:sz="0" w:space="0" w:color="auto"/>
            <w:left w:val="none" w:sz="0" w:space="0" w:color="auto"/>
            <w:bottom w:val="none" w:sz="0" w:space="0" w:color="auto"/>
            <w:right w:val="none" w:sz="0" w:space="0" w:color="auto"/>
          </w:divBdr>
        </w:div>
        <w:div w:id="369189452">
          <w:marLeft w:val="640"/>
          <w:marRight w:val="0"/>
          <w:marTop w:val="0"/>
          <w:marBottom w:val="0"/>
          <w:divBdr>
            <w:top w:val="none" w:sz="0" w:space="0" w:color="auto"/>
            <w:left w:val="none" w:sz="0" w:space="0" w:color="auto"/>
            <w:bottom w:val="none" w:sz="0" w:space="0" w:color="auto"/>
            <w:right w:val="none" w:sz="0" w:space="0" w:color="auto"/>
          </w:divBdr>
        </w:div>
        <w:div w:id="448280612">
          <w:marLeft w:val="640"/>
          <w:marRight w:val="0"/>
          <w:marTop w:val="0"/>
          <w:marBottom w:val="0"/>
          <w:divBdr>
            <w:top w:val="none" w:sz="0" w:space="0" w:color="auto"/>
            <w:left w:val="none" w:sz="0" w:space="0" w:color="auto"/>
            <w:bottom w:val="none" w:sz="0" w:space="0" w:color="auto"/>
            <w:right w:val="none" w:sz="0" w:space="0" w:color="auto"/>
          </w:divBdr>
        </w:div>
        <w:div w:id="1348210608">
          <w:marLeft w:val="640"/>
          <w:marRight w:val="0"/>
          <w:marTop w:val="0"/>
          <w:marBottom w:val="0"/>
          <w:divBdr>
            <w:top w:val="none" w:sz="0" w:space="0" w:color="auto"/>
            <w:left w:val="none" w:sz="0" w:space="0" w:color="auto"/>
            <w:bottom w:val="none" w:sz="0" w:space="0" w:color="auto"/>
            <w:right w:val="none" w:sz="0" w:space="0" w:color="auto"/>
          </w:divBdr>
        </w:div>
        <w:div w:id="1856919292">
          <w:marLeft w:val="640"/>
          <w:marRight w:val="0"/>
          <w:marTop w:val="0"/>
          <w:marBottom w:val="0"/>
          <w:divBdr>
            <w:top w:val="none" w:sz="0" w:space="0" w:color="auto"/>
            <w:left w:val="none" w:sz="0" w:space="0" w:color="auto"/>
            <w:bottom w:val="none" w:sz="0" w:space="0" w:color="auto"/>
            <w:right w:val="none" w:sz="0" w:space="0" w:color="auto"/>
          </w:divBdr>
        </w:div>
        <w:div w:id="611475388">
          <w:marLeft w:val="640"/>
          <w:marRight w:val="0"/>
          <w:marTop w:val="0"/>
          <w:marBottom w:val="0"/>
          <w:divBdr>
            <w:top w:val="none" w:sz="0" w:space="0" w:color="auto"/>
            <w:left w:val="none" w:sz="0" w:space="0" w:color="auto"/>
            <w:bottom w:val="none" w:sz="0" w:space="0" w:color="auto"/>
            <w:right w:val="none" w:sz="0" w:space="0" w:color="auto"/>
          </w:divBdr>
        </w:div>
        <w:div w:id="1158113948">
          <w:marLeft w:val="640"/>
          <w:marRight w:val="0"/>
          <w:marTop w:val="0"/>
          <w:marBottom w:val="0"/>
          <w:divBdr>
            <w:top w:val="none" w:sz="0" w:space="0" w:color="auto"/>
            <w:left w:val="none" w:sz="0" w:space="0" w:color="auto"/>
            <w:bottom w:val="none" w:sz="0" w:space="0" w:color="auto"/>
            <w:right w:val="none" w:sz="0" w:space="0" w:color="auto"/>
          </w:divBdr>
        </w:div>
        <w:div w:id="2056616485">
          <w:marLeft w:val="640"/>
          <w:marRight w:val="0"/>
          <w:marTop w:val="0"/>
          <w:marBottom w:val="0"/>
          <w:divBdr>
            <w:top w:val="none" w:sz="0" w:space="0" w:color="auto"/>
            <w:left w:val="none" w:sz="0" w:space="0" w:color="auto"/>
            <w:bottom w:val="none" w:sz="0" w:space="0" w:color="auto"/>
            <w:right w:val="none" w:sz="0" w:space="0" w:color="auto"/>
          </w:divBdr>
        </w:div>
        <w:div w:id="35081189">
          <w:marLeft w:val="640"/>
          <w:marRight w:val="0"/>
          <w:marTop w:val="0"/>
          <w:marBottom w:val="0"/>
          <w:divBdr>
            <w:top w:val="none" w:sz="0" w:space="0" w:color="auto"/>
            <w:left w:val="none" w:sz="0" w:space="0" w:color="auto"/>
            <w:bottom w:val="none" w:sz="0" w:space="0" w:color="auto"/>
            <w:right w:val="none" w:sz="0" w:space="0" w:color="auto"/>
          </w:divBdr>
        </w:div>
        <w:div w:id="494299280">
          <w:marLeft w:val="640"/>
          <w:marRight w:val="0"/>
          <w:marTop w:val="0"/>
          <w:marBottom w:val="0"/>
          <w:divBdr>
            <w:top w:val="none" w:sz="0" w:space="0" w:color="auto"/>
            <w:left w:val="none" w:sz="0" w:space="0" w:color="auto"/>
            <w:bottom w:val="none" w:sz="0" w:space="0" w:color="auto"/>
            <w:right w:val="none" w:sz="0" w:space="0" w:color="auto"/>
          </w:divBdr>
        </w:div>
      </w:divsChild>
    </w:div>
    <w:div w:id="2119057680">
      <w:bodyDiv w:val="1"/>
      <w:marLeft w:val="0"/>
      <w:marRight w:val="0"/>
      <w:marTop w:val="0"/>
      <w:marBottom w:val="0"/>
      <w:divBdr>
        <w:top w:val="none" w:sz="0" w:space="0" w:color="auto"/>
        <w:left w:val="none" w:sz="0" w:space="0" w:color="auto"/>
        <w:bottom w:val="none" w:sz="0" w:space="0" w:color="auto"/>
        <w:right w:val="none" w:sz="0" w:space="0" w:color="auto"/>
      </w:divBdr>
    </w:div>
    <w:div w:id="2132280122">
      <w:bodyDiv w:val="1"/>
      <w:marLeft w:val="0"/>
      <w:marRight w:val="0"/>
      <w:marTop w:val="0"/>
      <w:marBottom w:val="0"/>
      <w:divBdr>
        <w:top w:val="none" w:sz="0" w:space="0" w:color="auto"/>
        <w:left w:val="none" w:sz="0" w:space="0" w:color="auto"/>
        <w:bottom w:val="none" w:sz="0" w:space="0" w:color="auto"/>
        <w:right w:val="none" w:sz="0" w:space="0" w:color="auto"/>
      </w:divBdr>
      <w:divsChild>
        <w:div w:id="1055397932">
          <w:marLeft w:val="640"/>
          <w:marRight w:val="0"/>
          <w:marTop w:val="0"/>
          <w:marBottom w:val="0"/>
          <w:divBdr>
            <w:top w:val="none" w:sz="0" w:space="0" w:color="auto"/>
            <w:left w:val="none" w:sz="0" w:space="0" w:color="auto"/>
            <w:bottom w:val="none" w:sz="0" w:space="0" w:color="auto"/>
            <w:right w:val="none" w:sz="0" w:space="0" w:color="auto"/>
          </w:divBdr>
        </w:div>
        <w:div w:id="1413888888">
          <w:marLeft w:val="640"/>
          <w:marRight w:val="0"/>
          <w:marTop w:val="0"/>
          <w:marBottom w:val="0"/>
          <w:divBdr>
            <w:top w:val="none" w:sz="0" w:space="0" w:color="auto"/>
            <w:left w:val="none" w:sz="0" w:space="0" w:color="auto"/>
            <w:bottom w:val="none" w:sz="0" w:space="0" w:color="auto"/>
            <w:right w:val="none" w:sz="0" w:space="0" w:color="auto"/>
          </w:divBdr>
        </w:div>
        <w:div w:id="235211363">
          <w:marLeft w:val="640"/>
          <w:marRight w:val="0"/>
          <w:marTop w:val="0"/>
          <w:marBottom w:val="0"/>
          <w:divBdr>
            <w:top w:val="none" w:sz="0" w:space="0" w:color="auto"/>
            <w:left w:val="none" w:sz="0" w:space="0" w:color="auto"/>
            <w:bottom w:val="none" w:sz="0" w:space="0" w:color="auto"/>
            <w:right w:val="none" w:sz="0" w:space="0" w:color="auto"/>
          </w:divBdr>
        </w:div>
        <w:div w:id="2019694523">
          <w:marLeft w:val="640"/>
          <w:marRight w:val="0"/>
          <w:marTop w:val="0"/>
          <w:marBottom w:val="0"/>
          <w:divBdr>
            <w:top w:val="none" w:sz="0" w:space="0" w:color="auto"/>
            <w:left w:val="none" w:sz="0" w:space="0" w:color="auto"/>
            <w:bottom w:val="none" w:sz="0" w:space="0" w:color="auto"/>
            <w:right w:val="none" w:sz="0" w:space="0" w:color="auto"/>
          </w:divBdr>
        </w:div>
        <w:div w:id="1556163212">
          <w:marLeft w:val="640"/>
          <w:marRight w:val="0"/>
          <w:marTop w:val="0"/>
          <w:marBottom w:val="0"/>
          <w:divBdr>
            <w:top w:val="none" w:sz="0" w:space="0" w:color="auto"/>
            <w:left w:val="none" w:sz="0" w:space="0" w:color="auto"/>
            <w:bottom w:val="none" w:sz="0" w:space="0" w:color="auto"/>
            <w:right w:val="none" w:sz="0" w:space="0" w:color="auto"/>
          </w:divBdr>
        </w:div>
        <w:div w:id="1605921144">
          <w:marLeft w:val="640"/>
          <w:marRight w:val="0"/>
          <w:marTop w:val="0"/>
          <w:marBottom w:val="0"/>
          <w:divBdr>
            <w:top w:val="none" w:sz="0" w:space="0" w:color="auto"/>
            <w:left w:val="none" w:sz="0" w:space="0" w:color="auto"/>
            <w:bottom w:val="none" w:sz="0" w:space="0" w:color="auto"/>
            <w:right w:val="none" w:sz="0" w:space="0" w:color="auto"/>
          </w:divBdr>
        </w:div>
        <w:div w:id="1195575390">
          <w:marLeft w:val="640"/>
          <w:marRight w:val="0"/>
          <w:marTop w:val="0"/>
          <w:marBottom w:val="0"/>
          <w:divBdr>
            <w:top w:val="none" w:sz="0" w:space="0" w:color="auto"/>
            <w:left w:val="none" w:sz="0" w:space="0" w:color="auto"/>
            <w:bottom w:val="none" w:sz="0" w:space="0" w:color="auto"/>
            <w:right w:val="none" w:sz="0" w:space="0" w:color="auto"/>
          </w:divBdr>
        </w:div>
        <w:div w:id="213009894">
          <w:marLeft w:val="640"/>
          <w:marRight w:val="0"/>
          <w:marTop w:val="0"/>
          <w:marBottom w:val="0"/>
          <w:divBdr>
            <w:top w:val="none" w:sz="0" w:space="0" w:color="auto"/>
            <w:left w:val="none" w:sz="0" w:space="0" w:color="auto"/>
            <w:bottom w:val="none" w:sz="0" w:space="0" w:color="auto"/>
            <w:right w:val="none" w:sz="0" w:space="0" w:color="auto"/>
          </w:divBdr>
        </w:div>
        <w:div w:id="588276015">
          <w:marLeft w:val="640"/>
          <w:marRight w:val="0"/>
          <w:marTop w:val="0"/>
          <w:marBottom w:val="0"/>
          <w:divBdr>
            <w:top w:val="none" w:sz="0" w:space="0" w:color="auto"/>
            <w:left w:val="none" w:sz="0" w:space="0" w:color="auto"/>
            <w:bottom w:val="none" w:sz="0" w:space="0" w:color="auto"/>
            <w:right w:val="none" w:sz="0" w:space="0" w:color="auto"/>
          </w:divBdr>
        </w:div>
        <w:div w:id="1931429920">
          <w:marLeft w:val="640"/>
          <w:marRight w:val="0"/>
          <w:marTop w:val="0"/>
          <w:marBottom w:val="0"/>
          <w:divBdr>
            <w:top w:val="none" w:sz="0" w:space="0" w:color="auto"/>
            <w:left w:val="none" w:sz="0" w:space="0" w:color="auto"/>
            <w:bottom w:val="none" w:sz="0" w:space="0" w:color="auto"/>
            <w:right w:val="none" w:sz="0" w:space="0" w:color="auto"/>
          </w:divBdr>
        </w:div>
        <w:div w:id="404570774">
          <w:marLeft w:val="640"/>
          <w:marRight w:val="0"/>
          <w:marTop w:val="0"/>
          <w:marBottom w:val="0"/>
          <w:divBdr>
            <w:top w:val="none" w:sz="0" w:space="0" w:color="auto"/>
            <w:left w:val="none" w:sz="0" w:space="0" w:color="auto"/>
            <w:bottom w:val="none" w:sz="0" w:space="0" w:color="auto"/>
            <w:right w:val="none" w:sz="0" w:space="0" w:color="auto"/>
          </w:divBdr>
        </w:div>
        <w:div w:id="2133667531">
          <w:marLeft w:val="640"/>
          <w:marRight w:val="0"/>
          <w:marTop w:val="0"/>
          <w:marBottom w:val="0"/>
          <w:divBdr>
            <w:top w:val="none" w:sz="0" w:space="0" w:color="auto"/>
            <w:left w:val="none" w:sz="0" w:space="0" w:color="auto"/>
            <w:bottom w:val="none" w:sz="0" w:space="0" w:color="auto"/>
            <w:right w:val="none" w:sz="0" w:space="0" w:color="auto"/>
          </w:divBdr>
        </w:div>
        <w:div w:id="1030257704">
          <w:marLeft w:val="640"/>
          <w:marRight w:val="0"/>
          <w:marTop w:val="0"/>
          <w:marBottom w:val="0"/>
          <w:divBdr>
            <w:top w:val="none" w:sz="0" w:space="0" w:color="auto"/>
            <w:left w:val="none" w:sz="0" w:space="0" w:color="auto"/>
            <w:bottom w:val="none" w:sz="0" w:space="0" w:color="auto"/>
            <w:right w:val="none" w:sz="0" w:space="0" w:color="auto"/>
          </w:divBdr>
        </w:div>
        <w:div w:id="832141120">
          <w:marLeft w:val="640"/>
          <w:marRight w:val="0"/>
          <w:marTop w:val="0"/>
          <w:marBottom w:val="0"/>
          <w:divBdr>
            <w:top w:val="none" w:sz="0" w:space="0" w:color="auto"/>
            <w:left w:val="none" w:sz="0" w:space="0" w:color="auto"/>
            <w:bottom w:val="none" w:sz="0" w:space="0" w:color="auto"/>
            <w:right w:val="none" w:sz="0" w:space="0" w:color="auto"/>
          </w:divBdr>
        </w:div>
        <w:div w:id="1955400518">
          <w:marLeft w:val="640"/>
          <w:marRight w:val="0"/>
          <w:marTop w:val="0"/>
          <w:marBottom w:val="0"/>
          <w:divBdr>
            <w:top w:val="none" w:sz="0" w:space="0" w:color="auto"/>
            <w:left w:val="none" w:sz="0" w:space="0" w:color="auto"/>
            <w:bottom w:val="none" w:sz="0" w:space="0" w:color="auto"/>
            <w:right w:val="none" w:sz="0" w:space="0" w:color="auto"/>
          </w:divBdr>
        </w:div>
        <w:div w:id="140319388">
          <w:marLeft w:val="640"/>
          <w:marRight w:val="0"/>
          <w:marTop w:val="0"/>
          <w:marBottom w:val="0"/>
          <w:divBdr>
            <w:top w:val="none" w:sz="0" w:space="0" w:color="auto"/>
            <w:left w:val="none" w:sz="0" w:space="0" w:color="auto"/>
            <w:bottom w:val="none" w:sz="0" w:space="0" w:color="auto"/>
            <w:right w:val="none" w:sz="0" w:space="0" w:color="auto"/>
          </w:divBdr>
        </w:div>
        <w:div w:id="147097570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B135B2-D083-0D4C-A11A-F51A18F4E209}"/>
      </w:docPartPr>
      <w:docPartBody>
        <w:p w:rsidR="00DC6761" w:rsidRDefault="00934C5D">
          <w:r w:rsidRPr="00592721">
            <w:rPr>
              <w:rStyle w:val="PlaceholderText"/>
            </w:rPr>
            <w:t>Click or tap here to enter text.</w:t>
          </w:r>
        </w:p>
      </w:docPartBody>
    </w:docPart>
    <w:docPart>
      <w:docPartPr>
        <w:name w:val="87A1F118B447EC47A44F1581CA4280BB"/>
        <w:category>
          <w:name w:val="General"/>
          <w:gallery w:val="placeholder"/>
        </w:category>
        <w:types>
          <w:type w:val="bbPlcHdr"/>
        </w:types>
        <w:behaviors>
          <w:behavior w:val="content"/>
        </w:behaviors>
        <w:guid w:val="{C16A3838-5E26-254A-B5F5-C3A122EF17D7}"/>
      </w:docPartPr>
      <w:docPartBody>
        <w:p w:rsidR="00496747" w:rsidRDefault="00AD6BE6" w:rsidP="00AD6BE6">
          <w:pPr>
            <w:pStyle w:val="87A1F118B447EC47A44F1581CA4280BB"/>
          </w:pPr>
          <w:r w:rsidRPr="005927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5D"/>
    <w:rsid w:val="001948BB"/>
    <w:rsid w:val="002224FB"/>
    <w:rsid w:val="002B1F5F"/>
    <w:rsid w:val="00311576"/>
    <w:rsid w:val="0035687C"/>
    <w:rsid w:val="0041162E"/>
    <w:rsid w:val="00496747"/>
    <w:rsid w:val="0050334A"/>
    <w:rsid w:val="00572A7A"/>
    <w:rsid w:val="00586BBF"/>
    <w:rsid w:val="005D47CE"/>
    <w:rsid w:val="006A3F97"/>
    <w:rsid w:val="007139BF"/>
    <w:rsid w:val="00761998"/>
    <w:rsid w:val="008C7D9D"/>
    <w:rsid w:val="009052F3"/>
    <w:rsid w:val="00934C5D"/>
    <w:rsid w:val="00971244"/>
    <w:rsid w:val="009D2A86"/>
    <w:rsid w:val="00AD6BE6"/>
    <w:rsid w:val="00AF0AD1"/>
    <w:rsid w:val="00B72050"/>
    <w:rsid w:val="00C754FC"/>
    <w:rsid w:val="00CE4FEA"/>
    <w:rsid w:val="00D43894"/>
    <w:rsid w:val="00DB57E3"/>
    <w:rsid w:val="00DC312F"/>
    <w:rsid w:val="00DC6761"/>
    <w:rsid w:val="00E5153E"/>
    <w:rsid w:val="00FE77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53E"/>
    <w:rPr>
      <w:color w:val="808080"/>
    </w:rPr>
  </w:style>
  <w:style w:type="paragraph" w:customStyle="1" w:styleId="87A1F118B447EC47A44F1581CA4280BB">
    <w:name w:val="87A1F118B447EC47A44F1581CA4280BB"/>
    <w:rsid w:val="00AD6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AD04EA-FC35-8344-BD3C-34EB04A4D750}">
  <we:reference id="f78a3046-9e99-4300-aa2b-5814002b01a2" version="1.46.0.0" store="EXCatalog" storeType="EXCatalog"/>
  <we:alternateReferences>
    <we:reference id="WA104382081" version="1.46.0.0" store="en-AU" storeType="OMEX"/>
  </we:alternateReferences>
  <we:properties>
    <we:property name="MENDELEY_CITATIONS" value="[{&quot;citationID&quot;:&quot;MENDELEY_CITATION_a2e8c9cb-a231-4aeb-888b-42020aa4cc7d&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&quot;,&quot;citationItems&quot;:[{&quot;id&quot;:&quot;56cd6aee-32b3-3e90-875a-78f8cd4ab474&quot;,&quot;itemData&quot;:{&quot;type&quot;:&quot;article-journal&quot;,&quot;id&quot;:&quot;56cd6aee-32b3-3e90-875a-78f8cd4ab474&quot;,&quot;title&quot;:&quot;Heat hardening in a tropical lizard: geographic variation explained by the predictability and variance in environmental temperatures&quot;,&quot;author&quot;:[{&quot;family&quot;:&quot;Phillips&quot;,&quot;given&quot;:&quot;Ben L.&quot;,&quot;parse-names&quot;:false,&quot;dropping-particle&quot;:&quot;&quot;,&quot;non-dropping-particle&quot;:&quot;&quot;},{&quot;family&quot;:&quot;Muñoz&quot;,&quot;given&quot;:&quot;Martha M.&quot;,&quot;parse-names&quot;:false,&quot;dropping-particle&quot;:&quot;&quot;,&quot;non-dropping-particle&quot;:&quot;&quot;},{&quot;family&quot;:&quot;Hatcher&quot;,&quot;given&quot;:&quot;Amberlee&quot;,&quot;parse-names&quot;:false,&quot;dropping-particle&quot;:&quot;&quot;,&quot;non-dropping-particle&quot;:&quot;&quot;},{&quot;family&quot;:&quot;Macdonald&quot;,&quot;given&quot;:&quot;Stewart L.&quot;,&quot;parse-names&quot;:false,&quot;dropping-particle&quot;:&quot;&quot;,&quot;non-dropping-particle&quot;:&quot;&quot;},{&quot;family&quot;:&quot;Llewelyn&quot;,&quot;given&quot;:&quot;John&quot;,&quot;parse-names&quot;:false,&quot;dropping-particle&quot;:&quot;&quot;,&quot;non-dropping-particle&quot;:&quot;&quot;},{&quot;family&quot;:&quot;Lucy&quot;,&quot;given&quot;:&quot;Vanessa&quot;,&quot;parse-names&quot;:false,&quot;dropping-particle&quot;:&quot;&quot;,&quot;non-dropping-particle&quot;:&quot;&quot;},{&quot;family&quot;:&quot;Moritz&quot;,&quot;given&quot;:&quot;Craig&quot;,&quot;parse-names&quot;:false,&quot;dropping-particle&quot;:&quot;&quot;,&quot;non-dropping-particle&quot;:&quot;&quot;}],&quot;container-title&quot;:&quot;Functional Ecology&quot;,&quot;container-title-short&quot;:&quot;Funct Ecol&quot;,&quot;DOI&quot;:&quot;10.1111/1365-2435.12609&quot;,&quot;ISSN&quot;:&quot;13652435&quot;,&quot;issued&quot;:{&quot;date-parts&quot;:[[2016,7,1]]},&quot;page&quot;:&quot;1161-1168&quot;,&quot;abstract&quot;:&quot;Over the coming decades, our planet will experience a dramatic increase in average temperatures and an increase in the variance around those temperatures leading to more frequent and harsher heat waves. These changes will impact most species and impose strong selection on physiological traits. Rapid acclimation is the most direct way for organisms to respond to such extreme events, but we currently have little understanding of how the capacity to mount such plastic responses evolves. Accordingly, there is some urgency to determine how the physiological response to high temperatures varies within species, and how this variation is driven by the environment. Here, we investigate heat-hardening capacity – a rapid physiological response that confers a survival advantage under extreme thermal stress – across 13 populations of a rain forest lizard, Lampropholis coggeri, from the tropics of north-eastern Australia. Our results reveal that heat hardening is constrained in these lizards by a hard upper thermal limit for locomotor function (approximately 43 °C). Further, hardening response shows strong geographic variation associated with thermal environment: lizards from more predictable and more seasonal thermal environments exhibited greater hardening compared with those from more stochastic and less seasonal habitats. This finding – that predictability in thermal variation influences hardening capacity – aligns closely with theoretical expectations. Our results suggest that tropical species may harbour adaptive variation in physiological plasticity that they can draw from in response to climate change, and this variation is spatially structured in locally adapted populations. Our results also suggest that, by using climatic data, we can predict which populations contain particular adaptive variants; information critical to assisted gene flow strategies.&quot;,&quot;publisher&quot;:&quot;Blackwell Publishing Ltd&quot;,&quot;issue&quot;:&quot;7&quot;,&quot;volume&quot;:&quot;30&quot;},&quot;isTemporary&quot;:false},{&quot;id&quot;:&quot;dcf50d66-9c28-331c-810c-6fbc321c7cde&quot;,&quot;itemData&quot;:{&quot;type&quot;:&quot;article-journal&quot;,&quot;id&quot;:&quot;dcf50d66-9c28-331c-810c-6fbc321c7cde&quot;,&quot;title&quot;:&quot;Body size impacts critical thermal maximum measurements in lizards&quot;,&quot;author&quot;:[{&quot;family&quot;:&quot;Claunch&quot;,&quot;given&quot;:&quot;Natalie M&quot;,&quot;parse-names&quot;:false,&quot;dropping-particle&quot;:&quot;&quot;,&quot;non-dropping-particle&quot;:&quot;&quot;},{&quot;family&quot;:&quot;Nix&quot;,&quot;given&quot;:&quot;Emmeleia&quot;,&quot;parse-names&quot;:false,&quot;dropping-particle&quot;:&quot;&quot;,&quot;non-dropping-particle&quot;:&quot;&quot;},{&quot;family&quot;:&quot;Royal&quot;,&quot;given&quot;:&quot;Averil E&quot;,&quot;parse-names&quot;:false,&quot;dropping-particle&quot;:&quot;&quot;,&quot;non-dropping-particle&quot;:&quot;&quot;},{&quot;family&quot;:&quot;Burgos&quot;,&quot;given&quot;:&quot;Luis P&quot;,&quot;parse-names&quot;:false,&quot;dropping-particle&quot;:&quot;&quot;,&quot;non-dropping-particle&quot;:&quot;&quot;},{&quot;family&quot;:&quot;Corn&quot;,&quot;given&quot;:&quot;Megan&quot;,&quot;parse-names&quot;:false,&quot;dropping-particle&quot;:&quot;&quot;,&quot;non-dropping-particle&quot;:&quot;&quot;},{&quot;family&quot;:&quot;DuBois&quot;,&quot;given&quot;:&quot;P Mason&quot;,&quot;parse-names&quot;:false,&quot;dropping-particle&quot;:&quot;&quot;,&quot;non-dropping-particle&quot;:&quot;&quot;},{&quot;family&quot;:&quot;Ivey&quot;,&quot;given&quot;:&quot;Kathleen N&quot;,&quot;parse-names&quot;:false,&quot;dropping-particle&quot;:&quot;&quot;,&quot;non-dropping-particle&quot;:&quot;&quot;},{&quot;family&quot;:&quot;King&quot;,&quot;given&quot;:&quot;Elina C&quot;,&quot;parse-names&quot;:false,&quot;dropping-particle&quot;:&quot;&quot;,&quot;non-dropping-particle&quot;:&quot;&quot;},{&quot;family&quot;:&quot;Rucker&quot;,&quot;given&quot;:&quot;Kiley A&quot;,&quot;parse-names&quot;:false,&quot;dropping-particle&quot;:&quot;&quot;,&quot;non-dropping-particle&quot;:&quot;&quot;},{&quot;family&quot;:&quot;Shea&quot;,&quot;given&quot;:&quot;Tanner K&quot;,&quot;parse-names&quot;:false,&quot;dropping-particle&quot;:&quot;&quot;,&quot;non-dropping-particle&quot;:&quot;&quot;}],&quot;container-title&quot;:&quot;Journal of Experimental Zoology Part A: Ecological and Integrative Physiology&quot;,&quot;container-title-short&quot;:&quot;J Exp Zool A Ecol Integr Physiol&quot;,&quot;ISSN&quot;:&quot;2471-5638&quot;,&quot;issued&quot;:{&quot;date-parts&quot;:[[2021]]},&quot;page&quot;:&quot;96-107&quot;,&quot;publisher&quot;:&quot;Wiley Online Library&quot;,&quot;issue&quot;:&quot;1&quot;,&quot;volume&quot;:&quot;335&quot;},&quot;isTemporary&quot;:false},{&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6187ea79-3b05-4a9a-91e2-84555e593726&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jE4N2VhNzktM2IwNS00YTlhLTkxZTItODQ1NTVlNTkzNzI2IiwicHJvcGVydGllcyI6eyJub3RlSW5kZXgiOjB9LCJpc0VkaXRlZCI6ZmFsc2UsIm1hbnVhbE92ZXJyaWRlIjp7ImlzTWFudWFsbHlPdmVycmlkZGVuIjpmYWxzZSwiY2l0ZXByb2NUZXh0IjoiPHN1cD40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quot;,&quot;citationItems&quot;:[{&quot;id&quot;:&quot;daa2e21b-41f8-3bb0-beda-7386d1b19a51&quot;,&quot;itemData&quot;:{&quot;type&quot;:&quot;article-journal&quot;,&quot;id&quot;:&quot;daa2e21b-41f8-3bb0-beda-7386d1b19a51&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URL&quot;:&quot;http://arxiv.org/abs/1406.5823&quot;,&quot;issued&quot;:{&quot;date-parts&quot;:[[2014,6,23]]},&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container-title-short&quot;:&quot;&quot;},&quot;isTemporary&quot;:false}]},{&quot;citationID&quot;:&quot;MENDELEY_CITATION_7142db83-4207-4999-9168-5f60c341b9d8&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zE0MmRiODMtNDIwNy00OTk5LTkxNjgtNWY2MGMzNDFiOWQ4IiwicHJvcGVydGllcyI6eyJub3RlSW5kZXgiOjB9LCJpc0VkaXRlZCI6ZmFsc2UsIm1hbnVhbE92ZXJyaWRlIjp7ImlzTWFudWFsbHlPdmVycmlkZGVuIjpmYWxzZSwiY2l0ZXByb2NUZXh0IjoiPHN1cD41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quot;,&quot;citationItems&quot;:[{&quot;id&quot;:&quot;fb331121-e816-3840-8c3e-a18c9e0eea82&quot;,&quot;itemData&quot;:{&quot;type&quot;:&quot;article-journal&quot;,&quot;id&quot;:&quot;fb331121-e816-3840-8c3e-a18c9e0eea82&quot;,&quot;title&quot;:&quot;performance: An R Package for Assessment, Comparison and Testing of Statistical Models&quot;,&quot;author&quot;:[{&quot;family&quot;:&quot;Lüdecke&quot;,&quot;given&quot;:&quot;Daniel&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Waggoner&quot;,&quot;given&quot;:&quot;Philip&quot;,&quot;parse-names&quot;:false,&quot;dropping-particle&quot;:&quot;&quot;,&quot;non-dropping-particle&quot;:&quot;&quot;},{&quot;family&quot;:&quot;Makowski&quot;,&quot;given&quot;:&quot;Dominique&quot;,&quot;parse-names&quot;:false,&quot;dropping-particle&quot;:&quot;&quot;,&quot;non-dropping-particle&quot;:&quot;&quot;}],&quot;container-title&quot;:&quot;Journal of Open Source Software&quot;,&quot;container-title-short&quot;:&quot;J Open Source Softw&quot;,&quot;DOI&quot;:&quot;10.21105/joss.03139&quot;,&quot;issued&quot;:{&quot;date-parts&quot;:[[2021,4,21]]},&quot;page&quot;:&quot;3139&quot;,&quot;abstract&quot;:&quot;A crucial part of statistical analysis is evaluating a model's quality and fit, or performance. During analysis, especially with regression models, investigating the fit of models to data also often involves selecting the best fitting model amongst many competing models. Upon investigation, fit indices should also be reported both visually and numerically to bring readers in on the investigative effort. The performance R-package (R Core Team, 2021) provides utilities for computing measures to assess model quality, many of which are not directly provided by R's base or stats packages. These include measures like R 2 , intraclass correlation coefficient (ICC), root mean squared error (RMSE), or functions to check for vexing issues like overdispersion, singularity, or zero-inflation. These functions support a large variety of regression models including generalized linear models, (generalized) mixed-effects models, their Bayesian cousins, and many others. Statement of Need While functions to build and produce diagnostic plots or to compute fit statistics exist, these are located across many packages, which results in a lack of a unique and consistent approach to assess the performance of many types of models. The result is a difficult-to-navigate, unorganized ecosystem of individual packages with different syntax, making it onerous for researchers to locate and use fit indices relevant for their unique purposes. The performance package in R fills this gap by offering researchers a suite of intuitive functions with consistent syntax for computing, building, and presenting regression model fit statistics and visualizations. performance is part of the easystats ecosystem, which is a collaborative project focused on facilitating simple and intuitive usage of R for statistical analysis (Ben-Shachar et al.,&quot;,&quot;publisher&quot;:&quot;The Open Journal&quot;,&quot;issue&quot;:&quot;60&quot;,&quot;volume&quot;:&quot;6&quot;},&quot;isTemporary&quot;:false}]},{&quot;citationID&quot;:&quot;MENDELEY_CITATION_324c5dbe-90e2-4b39-a50b-d579a14cc29f&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zI0YzVkYmUtOTBlMi00YjM5LWE1MGItZDU3OWExNGNjMjlmIiwicHJvcGVydGllcyI6eyJub3RlSW5kZXgiOjB9LCJpc0VkaXRlZCI6ZmFsc2UsIm1hbnVhbE92ZXJyaWRlIjp7ImlzTWFudWFsbHlPdmVycmlkZGVuIjpmYWxzZSwiY2l0ZXByb2NUZXh0IjoiPHN1cD42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quot;,&quot;citationItems&quot;:[{&quot;id&quot;:&quot;622cb5a0-f6cc-3bb9-8195-0157e5934311&quot;,&quot;itemData&quot;:{&quot;type&quot;:&quot;article-journal&quot;,&quot;id&quot;:&quot;622cb5a0-f6cc-3bb9-8195-0157e5934311&quot;,&quot;title&quot;:&quot;Population marginal means in the linear model: An alternative to least squares means&quot;,&quot;author&quot;:[{&quot;family&quot;:&quot;Leath&quot;,&quot;given&quot;:&quot;R&quot;,&quot;parse-names&quot;:false,&quot;dropping-particle&quot;:&quot;&quot;,&quot;non-dropping-particle&quot;:&quot;&quot;}],&quot;container-title&quot;:&quot;American Statistician&quot;,&quot;DOI&quot;:&quot;10.1080/00031305.1980.10483031&quot;,&quot;ISSN&quot;:&quot;15372731&quot;,&quot;issued&quot;:{&quot;date-parts&quot;:[[2018]]},&quot;page&quot;:&quot;216-221&quot;,&quot;abstract&quot;:&quot;The parameter concept in the term least squares mean is defined and given the more meaningful name population marginal mean; and its estimation is discussed. © 1980 The American Statistician.&quot;,&quot;issue&quot;:&quot;4&quot;,&quot;volume&quot;:&quot;34&quot;,&quot;container-title-short&quot;:&quot;&quot;},&quot;isTemporary&quot;:false}]},{&quot;citationID&quot;:&quot;MENDELEY_CITATION_e7279f3a-e071-47d6-8cc2-c655bcbb63d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TcyNzlmM2EtZTA3MS00N2Q2LThjYzItYzY1NWJjYmI2M2QxIiwicHJvcGVydGllcyI6eyJub3RlSW5kZXgiOjB9LCJpc0VkaXRlZCI6ZmFsc2UsIm1hbnVhbE92ZXJyaWRlIjp7ImlzTWFudWFsbHlPdmVycmlkZGVuIjpmYWxzZSwiY2l0ZXByb2NUZXh0IjoiPHN1cD43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citationID&quot;:&quot;MENDELEY_CITATION_5d91c040-b1fb-4112-adae-865be200e01d&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WQ5MWMwNDAtYjFmYi00MTEyLWFkYWUtODY1YmUyMDBlMDFkIiwicHJvcGVydGllcyI6eyJub3RlSW5kZXgiOjB9LCJpc0VkaXRlZCI6ZmFsc2UsIm1hbnVhbE92ZXJyaWRlIjp7ImlzTWFudWFsbHlPdmVycmlkZGVuIjpmYWxzZSwiY2l0ZXByb2NUZXh0IjoiPHN1cD44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quot;,&quot;citationItems&quot;:[{&quot;id&quot;:&quot;620c103f-257a-3a22-84ed-105c85418449&quot;,&quot;itemData&quot;:{&quot;type&quot;:&quot;article-journal&quot;,&quot;id&quot;:&quot;620c103f-257a-3a22-84ed-105c85418449&quot;,&quot;title&quot;:&quot;Rayyan-a web and mobile app for systematic reviews&quot;,&quot;author&quot;:[{&quot;family&quot;:&quot;Ouzzani&quot;,&quot;given&quot;:&quot;Mourad&quot;,&quot;parse-names&quot;:false,&quot;dropping-particle&quot;:&quot;&quot;,&quot;non-dropping-particle&quot;:&quot;&quot;},{&quot;family&quot;:&quot;Hammady&quot;,&quot;given&quot;:&quot;Hossam&quot;,&quot;parse-names&quot;:false,&quot;dropping-particle&quot;:&quot;&quot;,&quot;non-dropping-particle&quot;:&quot;&quot;},{&quot;family&quot;:&quot;Fedorowicz&quot;,&quot;given&quot;:&quot;Zbys&quot;,&quot;parse-names&quot;:false,&quot;dropping-particle&quot;:&quot;&quot;,&quot;non-dropping-particle&quot;:&quot;&quot;},{&quot;family&quot;:&quot;Elmagarmid&quot;,&quot;given&quot;:&quot;Ahmed&quot;,&quot;parse-names&quot;:false,&quot;dropping-particle&quot;:&quot;&quot;,&quot;non-dropping-particle&quot;:&quot;&quot;}],&quot;container-title&quot;:&quot;Systematic Reviews&quot;,&quot;container-title-short&quot;:&quot;Syst Rev&quot;,&quot;DOI&quot;:&quot;10.1186/s13643-016-0384-4&quot;,&quot;ISSN&quot;:&quot;20464053&quot;,&quot;PMID&quot;:&quot;27919275&quot;,&quot;issued&quot;:{&quot;date-parts&quot;:[[2016,12,5]]},&quot;abstract&quot;:&quot;Background: Synthesis of multiple randomized controlled trials (RCTs) in a systematic review can summarize the effects of individual outcomes and provide numerical answers about the effectiveness of interventions. Filtering of searches is time consuming, and no single method fulfills the principal requirements of speed with accuracy. Automation of systematic reviews is driven by a necessity to expedite the availability of current best evidence for policy and clinical decision-making. We developed Rayyan (http://rayyan.qcri.org), a free web and mobile app, that helps expedite the initial screening of abstracts and titles using a process of semi-automation while incorporating a high level of usability. For the beta testing phase, we used two published Cochrane reviews in which included studies had been selected manually. Their searches, with 1030 records and 273 records, were uploaded to Rayyan. Different features of Rayyan were tested using these two reviews. We also conducted a survey of Rayyan's users and collected feedback through a built-in feature. Results: Pilot testing of Rayyan focused on usability, accuracy against manual methods, and the added value of the prediction feature. The \&quot;taster\&quot; review (273 records) allowed a quick overview of Rayyan for early comments on usability. The second review (1030 records) required several iterations to identify the previously identified 11 trials. The \&quot;suggestions\&quot; and \&quot;hints,\&quot; based on the \&quot;prediction model,\&quot; appeared as testing progressed beyond five included studies. Post rollout user experiences and a reflexive response by the developers enabled real-time modifications and improvements. The survey respondents reported 40% average time savings when using Rayyan compared to others tools, with 34% of the respondents reporting more than 50% time savings. In addition, around 75% of the respondents mentioned that screening and labeling studies as well as collaborating on reviews to be the two most important features of Rayyan. As of November 2016, Rayyan users exceed 2000 from over 60 countries conducting hundreds of reviews totaling more than 1.6M citations. Feedback from users, obtained mostly through the app web site and a recent survey, has highlighted the ease in exploration of searches, the time saved, and simplicity in sharing and comparing include-exclude decisions. The strongest features of the app, identified and reported in user feedback, were its ability to help in screening and collaboration as well as the time savings it affords to users. Conclusions: Rayyan is responsive and intuitive in use with significant potential to lighten the load of reviewers.&quot;,&quot;publisher&quot;:&quot;BioMed Central Ltd.&quot;,&quot;issue&quot;:&quot;1&quot;,&quot;volume&quot;:&quot;5&quot;},&quot;isTemporary&quot;:false}]},{&quot;citationID&quot;:&quot;MENDELEY_CITATION_d6079e21-2fb8-4382-9677-afb8f5d2601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DYwNzllMjEtMmZiOC00MzgyLTk2NzctYWZiOGY1ZDI2MDEwIiwicHJvcGVydGllcyI6eyJub3RlSW5kZXgiOjB9LCJpc0VkaXRlZCI6ZmFsc2UsIm1hbnVhbE92ZXJyaWRlIjp7ImlzTWFudWFsbHlPdmVycmlkZGVuIjpmYWxzZSwiY2l0ZXByb2NUZXh0IjoiPHN1cD45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quot;,&quot;citationItems&quot;:[{&quot;id&quot;:&quot;dfcf7ed5-4343-35f0-b0b7-5f527a115112&quot;,&quot;itemData&quot;:{&quot;type&quot;:&quot;article-journal&quot;,&quot;id&quot;:&quot;dfcf7ed5-4343-35f0-b0b7-5f527a11511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3,1]]},&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publisher&quot;:&quot;British Ecological Society&quot;,&quot;issue&quot;:&quot;3&quot;,&quot;volume&quot;:&quot;10&quot;},&quot;isTemporary&quot;:false}]},{&quot;citationID&quot;:&quot;MENDELEY_CITATION_702b98d3-4a19-4efe-90ba-98702b9ce7c2&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zAyYjk4ZDMtNGExOS00ZWZlLTkwYmEtOTg3MDJiOWNlN2My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a0b9027f-d364-455b-9ff2-f9891afa5d4b&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YTBiOTAyN2YtZDM2NC00NTViLTlmZjItZjk4OTFhZmE1ZDRi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98f9384-1142-4a7e-8304-a21f467a3f18&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&quot;,&quot;citationItems&quot;:[{&quot;id&quot;:&quot;7c3dfdc0-32e0-3999-aa44-5df76bb8135a&quot;,&quot;itemData&quot;:{&quot;type&quot;:&quot;article&quot;,&quot;id&quot;:&quot;7c3dfdc0-32e0-3999-aa44-5df76bb8135a&quot;,&quot;title&quot;:&quot;An assessment of statistical methods for nonindependent data in ecological meta-analyses: Comment&quot;,&quot;author&quot;:[{&quot;family&quot;:&quot;Nakagawa&quot;,&quot;given&quot;:&quot;Shinichi&quot;,&quot;parse-names&quot;:false,&quot;dropping-particle&quot;:&quot;&quot;,&quot;non-dropping-particle&quot;:&quot;&quot;},{&quot;family&quot;:&quot;Senior&quot;,&quot;given&quot;:&quot;Alistair M.&quot;,&quot;parse-names&quot;:false,&quot;dropping-particle&quot;:&quot;&quot;,&quot;non-dropping-particle&quot;:&quot;&quot;},{&quot;family&quot;:&quot;Viechtbauer&quot;,&quot;given&quot;:&quot;Wolfgang&quot;,&quot;parse-names&quot;:false,&quot;dropping-particle&quot;:&quot;&quot;,&quot;non-dropping-particle&quot;:&quot;&quot;},{&quot;family&quot;:&quot;Noble&quot;,&quot;given&quot;:&quot;Daniel W.A.&quot;,&quot;parse-names&quot;:false,&quot;dropping-particle&quot;:&quot;&quot;,&quot;non-dropping-particle&quot;:&quot;&quot;}],&quot;container-title&quot;:&quot;Ecology&quot;,&quot;container-title-short&quot;:&quot;Ecology&quot;,&quot;DOI&quot;:&quot;10.1002/ecy.3490&quot;,&quot;ISSN&quot;:&quot;19399170&quot;,&quot;PMID&quot;:&quot;34292593&quot;,&quot;issued&quot;:{&quot;date-parts&quot;:[[2022,1,1]]},&quot;publisher&quot;:&quot;Ecological Society of America&quot;,&quot;issue&quot;:&quot;1&quot;,&quot;volume&quot;:&quot;103&quot;},&quot;isTemporary&quot;:false},{&quot;id&quot;:&quot;dfa2cb58-3dd0-3b93-94c9-2e3e94fcfeba&quot;,&quot;itemData&quot;:{&quot;type&quot;:&quot;article-journal&quot;,&quot;id&quot;:&quot;dfa2cb58-3dd0-3b93-94c9-2e3e94fcfeba&quot;,&quot;title&quot;:&quot;An assessment of statistical methods for nonindependent data in ecological meta-analyses&quot;,&quot;author&quot;:[{&quot;family&quot;:&quot;Song&quot;,&quot;given&quot;:&quot;Chao&quot;,&quot;parse-names&quot;:false,&quot;dropping-particle&quot;:&quot;&quot;,&quot;non-dropping-particle&quot;:&quot;&quot;},{&quot;family&quot;:&quot;Peacor&quot;,&quot;given&quot;:&quot;Scott D.&quot;,&quot;parse-names&quot;:false,&quot;dropping-particle&quot;:&quot;&quot;,&quot;non-dropping-particle&quot;:&quot;&quot;},{&quot;family&quot;:&quot;Osenberg&quot;,&quot;given&quot;:&quot;Craig W.&quot;,&quot;parse-names&quot;:false,&quot;dropping-particle&quot;:&quot;&quot;,&quot;non-dropping-particle&quot;:&quot;&quot;},{&quot;family&quot;:&quot;Bence&quot;,&quot;given&quot;:&quot;James R.&quot;,&quot;parse-names&quot;:false,&quot;dropping-particle&quot;:&quot;&quot;,&quot;non-dropping-particle&quot;:&quot;&quot;}],&quot;container-title&quot;:&quot;Ecology&quot;,&quot;container-title-short&quot;:&quot;Ecology&quot;,&quot;DOI&quot;:&quot;10.1002/ecy.3184&quot;,&quot;ISSN&quot;:&quot;19399170&quot;,&quot;PMID&quot;:&quot;32893349&quot;,&quot;issued&quot;:{&quot;date-parts&quot;:[[2020,12,1]]},&quot;abstract&quot;:&quot;In ecological meta-analyses, nonindependence among observed effect sizes from the same source paper is common. If not accounted for, nonindependence can seriously undermine inferences. We compared the performance of four meta-analysis methods that attempt to address such nonindependence and the standard random-effect model that ignores nonindependence. We simulated data with various types of within-paper nonindependence, and assessed the standard deviation of the estimated mean effect size and Type I error rate of each method. Although all four methods performed substantially better than the standard random-effects model that assumes independence, there were differences in performance among the methods. A two-step method that first summarizes the multiple observed effect sizes per paper using a weighted mean and then analyzes the reduced data in a standard random-effects model, and a robust variance estimation method performed consistently well. A hierarchical model with both random paper and study effects gave precise estimates but had a higher Type I error rates, possibly reflecting limitations of currently available meta-analysis software. Overall, we advocate the use of the two-step method with a weighted paper mean and the robust variance estimation method as reliable ways to handle within-paper nonindependence in ecological meta-analyses.&quot;,&quot;publisher&quot;:&quot;Ecological Society of America&quot;,&quot;issue&quot;:&quot;12&quot;,&quot;volume&quot;:&quot;101&quot;},&quot;isTemporary&quot;:false}]},{&quot;citationID&quot;:&quot;MENDELEY_CITATION_655c62ea-096c-424c-9813-4bf930c9a41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jU1YzYyZWEtMDk2Yy00MjRjLTk4MTMtNGJmOTMwYzlhNDFmIiwicHJvcGVydGllcyI6eyJub3RlSW5kZXgiOjB9LCJpc0VkaXRlZCI6ZmFsc2UsIm1hbnVhbE92ZXJyaWRlIjp7ImlzTWFudWFsbHlPdmVycmlkZGVuIjpmYWxzZSwiY2l0ZXByb2NUZXh0IjoiPHN1cD4xM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citationID&quot;:&quot;MENDELEY_CITATION_bead5da5-1f37-45ac-9e96-863af93911cc&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mVhZDVkYTUtMWYzNy00NWFjLTllOTYtODYzYWY5MzkxMWNjIiwicHJvcGVydGllcyI6eyJub3RlSW5kZXgiOjB9LCJpc0VkaXRlZCI6ZmFsc2UsIm1hbnVhbE92ZXJyaWRlIjp7ImlzTWFudWFsbHlPdmVycmlkZGVuIjpmYWxzZSwiY2l0ZXByb2NUZXh0IjoiPHN1cD4xND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quot;,&quot;citationItems&quot;:[{&quot;id&quot;:&quot;0a06422e-b63f-354a-ae4f-afbf89c5aea8&quot;,&quot;itemData&quot;:{&quot;type&quot;:&quot;article-journal&quot;,&quot;id&quot;:&quot;0a06422e-b63f-354a-ae4f-afbf89c5aea8&quot;,&quot;title&quot;:&quot;Synthesis of phylogeny and taxonomy into a comprehensive tree of life&quot;,&quot;author&quot;:[{&quot;family&quot;:&quot;Hinchliff&quot;,&quot;given&quot;:&quot;Cody E&quot;,&quot;parse-names&quot;:false,&quot;dropping-particle&quot;:&quot;&quot;,&quot;non-dropping-particle&quot;:&quot;&quot;},{&quot;family&quot;:&quot;Smith&quot;,&quot;given&quot;:&quot;Stephen A&quot;,&quot;parse-names&quot;:false,&quot;dropping-particle&quot;:&quot;&quot;,&quot;non-dropping-particle&quot;:&quot;&quot;},{&quot;family&quot;:&quot;Allman&quot;,&quot;given&quot;:&quot;James F&quot;,&quot;parse-names&quot;:false,&quot;dropping-particle&quot;:&quot;&quot;,&quot;non-dropping-particle&quot;:&quot;&quot;},{&quot;family&quot;:&quot;Burleigh&quot;,&quot;given&quot;:&quot;J Gordon&quot;,&quot;parse-names&quot;:false,&quot;dropping-particle&quot;:&quot;&quot;,&quot;non-dropping-particle&quot;:&quot;&quot;},{&quot;family&quot;:&quot;Chaudhary&quot;,&quot;given&quot;:&quot;Ruchi&quot;,&quot;parse-names&quot;:false,&quot;dropping-particle&quot;:&quot;&quot;,&quot;non-dropping-particle&quot;:&quot;&quot;},{&quot;family&quot;:&quot;Coghill&quot;,&quot;given&quot;:&quot;Lyndon M&quot;,&quot;parse-names&quot;:false,&quot;dropping-particle&quot;:&quot;&quot;,&quot;non-dropping-particle&quot;:&quot;&quot;},{&quot;family&quot;:&quot;Crandall&quot;,&quot;given&quot;:&quot;Keith A&quot;,&quot;parse-names&quot;:false,&quot;dropping-particle&quot;:&quot;&quot;,&quot;non-dropping-particle&quot;:&quot;&quot;},{&quot;family&quot;:&quot;Deng&quot;,&quot;given&quot;:&quot;Jiabin&quot;,&quot;parse-names&quot;:false,&quot;dropping-particle&quot;:&quot;&quot;,&quot;non-dropping-particle&quot;:&quot;&quot;},{&quot;family&quot;:&quot;Drew&quot;,&quot;given&quot;:&quot;Bryan T&quot;,&quot;parse-names&quot;:false,&quot;dropping-particle&quot;:&quot;&quot;,&quot;non-dropping-particle&quot;:&quot;&quot;},{&quot;family&quot;:&quot;Gazis&quot;,&quot;given&quot;:&quot;Romina&quot;,&quot;parse-names&quot;:false,&quot;dropping-particle&quot;:&quot;&quot;,&quot;non-dropping-particle&quot;:&quot;&quot;},{&quot;family&quot;:&quot;Gude&quot;,&quot;given&quot;:&quot;Karl&quot;,&quot;parse-names&quot;:false,&quot;dropping-particle&quot;:&quot;&quot;,&quot;non-dropping-particle&quot;:&quot;&quot;},{&quot;family&quot;:&quot;Hibbett&quot;,&quot;given&quot;:&quot;David S&quot;,&quot;parse-names&quot;:false,&quot;dropping-particle&quot;:&quot;&quot;,&quot;non-dropping-particle&quot;:&quot;&quot;},{&quot;family&quot;:&quot;Katz&quot;,&quot;given&quot;:&quot;Laura A&quot;,&quot;parse-names&quot;:false,&quot;dropping-particle&quot;:&quot;&quot;,&quot;non-dropping-particle&quot;:&quot;&quot;},{&quot;family&quot;:&quot;Dail&quot;,&quot;given&quot;:&quot;H&quot;,&quot;parse-names&quot;:false,&quot;dropping-particle&quot;:&quot;&quot;,&quot;non-dropping-particle&quot;:&quot;&quot;},{&quot;family&quot;:&quot;Iv&quot;,&quot;given&quot;:&quot;Laughinghouse&quot;,&quot;parse-names&quot;:false,&quot;dropping-particle&quot;:&quot;&quot;,&quot;non-dropping-particle&quot;:&quot;&quot;},{&quot;family&quot;:&quot;Mctavish&quot;,&quot;given&quot;:&quot;Emily Jane&quot;,&quot;parse-names&quot;:false,&quot;dropping-particle&quot;:&quot;&quot;,&quot;non-dropping-particle&quot;:&quot;&quot;},{&quot;family&quot;:&quot;Midford&quot;,&quot;given&quot;:&quot;Peter E&quot;,&quot;parse-names&quot;:false,&quot;dropping-particle&quot;:&quot;&quot;,&quot;non-dropping-particle&quot;:&quot;&quot;},{&quot;family&quot;:&quot;Owen&quot;,&quot;given&quot;:&quot;Christopher L&quot;,&quot;parse-names&quot;:false,&quot;dropping-particle&quot;:&quot;&quot;,&quot;non-dropping-particle&quot;:&quot;&quot;},{&quot;family&quot;:&quot;Ree&quot;,&quot;given&quot;:&quot;Richard H&quot;,&quot;parse-names&quot;:false,&quot;dropping-particle&quot;:&quot;&quot;,&quot;non-dropping-particle&quot;:&quot;&quot;},{&quot;family&quot;:&quot;Rees&quot;,&quot;given&quot;:&quot;Jonathan A&quot;,&quot;parse-names&quot;:false,&quot;dropping-particle&quot;:&quot;&quot;,&quot;non-dropping-particle&quot;:&quot;&quot;},{&quot;family&quot;:&quot;Soltis&quot;,&quot;given&quot;:&quot;Douglas E&quot;,&quot;parse-names&quot;:false,&quot;dropping-particle&quot;:&quot;&quot;,&quot;non-dropping-particle&quot;:&quot;&quot;},{&quot;family&quot;:&quot;Williams&quot;,&quot;given&quot;:&quot;Tiffani&quot;,&quot;parse-names&quot;:false,&quot;dropping-particle&quot;:&quot;&quot;,&quot;non-dropping-particle&quot;:&quot;&quot;},{&quot;family&quot;:&quot;Cranston&quot;,&quot;given&quot;:&quot;Karen A&quot;,&quot;parse-names&quot;:false,&quot;dropping-particle&quot;:&quot;&quot;,&quot;non-dropping-particle&quot;:&quot;&quot;},{&quot;family&quot;:&quot;Crandall&quot;,&quot;given&quot;:&quot;K A&quot;,&quot;parse-names&quot;:false,&quot;dropping-particle&quot;:&quot;&quot;,&quot;non-dropping-particle&quot;:&quot;&quot;},{&quot;family&quot;:&quot;Cranston&quot;,&quot;given&quot;:&quot;K A&quot;,&quot;parse-names&quot;:false,&quot;dropping-particle&quot;:&quot;&quot;,&quot;non-dropping-particle&quot;:&quot;&quot;},{&quot;family&quot;:&quot;Analyzed&quot;,&quot;given&quot;:&quot;D E S&quot;,&quot;parse-names&quot;:false,&quot;dropping-particle&quot;:&quot;&quot;,&quot;non-dropping-particle&quot;:&quot;&quot;}],&quot;DOI&quot;:&quot;10.5061/dryad.8j60q&quot;,&quot;ISBN&quot;:&quot;150.203.68.51&quot;,&quot;issued&quot;:{&quot;date-parts&quot;:[[2015]]},&quot;page&quot;:&quot;12764-12769&quot;,&quot;abstract&quot;:&quo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 phylogeny | taxonomy | tree of life | biodiversity | synthesis T he realization that all organisms on Earth are related by common descent (1) was one of the most profound insights in scientific history. The goal of reconstructing the tree of life is one of the most daunting challenges in biology. The scope of the problem is immense: there are ∼1.8 million named species, and most species have yet to be described (2-4). Despite decades of effort and thousands of phylogenetic studies on diverse clades, we lack a comprehensive tree of life, or even a summary of our current knowledge. One reason for this shortcoming is lack of data. GenBank contains DNA sequences for ∼411,000 species, only 22% of estimated named species. Although some gene regions (e.g., rbcL, 16S, COI) have been widely sequenced across some lineages, they are insufficient for resolving relationships across the entire tree (5). Most recognized species have never been included in a phylogenetic analysis because no appropriate molecular or morphological data have been collected. There is extensive publication of new phylogenies, data, and inference methods, but little attention to synthesis. We therefore focus on constructing, to our knowledge, the first comprehensive tree of life through the integration of published phylogenies with taxonomic information. Phylogenies by systematists with expertise in particular taxa likely represent the best estimates of relationships for individual clades. By focusing on trees instead of raw data, we avoid issues of dataset assembly (6). However, most published phylogenies are available only as journal figures, rather than in electronic formats that can be integrated into databases and synthesis methods (7-9). Although there are efforts to digitize trees from figures (10), we focus instead on synthesis of published , digitally available phylogenies. When source phylogenies are absent or sparsely sampled, taxonomic hierarchies provide structure and completeness (11, 12). Given the limits of data availability, synthesizing phylogeny and taxonomic classification is the only way to construct a tree of life that includes all recognized species. One obstacle has been the absence of a complete, phylogenetically informed taxonomy that spans traditional taxonomic codes (13). We therefore assembled a comprehensive global reference taxonomy via alignment and merging of multiple openly available taxonomic resources. The Open Tree Taxonomy (OTT) is open, extensible, and updatable, and reflects the overall phylogeny of life. With the continued updating of phylogenetic information from Significance Scientists have used gene sequences and morphological data to construct tens of thousands of evolutionary trees that describe the evolutionary history of animals, plants, and microbes. This study is the first, to our knowledge, to apply an efficient and automated process for assembling published trees into a complete tree of life. This tree and the underlying data are available to browse and download from the Internet, facilitating subsequent analyses that require evolutionary trees. The tree can be easily updated with newly published data. Our analysis of coverage not only reveals gaps in sampling and naming biodiversity but also further demonstrates that most published phylogenies are not available in digital formats that can be summarized into a tree of life.&quot;,&quot;publisher&quot;:&quot;PNAS&quot;,&quot;issue&quot;:&quot;41&quot;,&quot;volume&quot;:&quot;112&quot;,&quot;container-title-short&quot;:&quot;&quot;},&quot;isTemporary&quot;:false}]},{&quot;citationID&quot;:&quot;MENDELEY_CITATION_990ac32c-75dd-418e-b1b5-0db5c96c78e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OTkwYWMzMmMtNzVkZC00MThlLWIxYjUtMGRiNWM5NmM3OGUzIiwicHJvcGVydGllcyI6eyJub3RlSW5kZXgiOjB9LCJpc0VkaXRlZCI6ZmFsc2UsIm1hbnVhbE92ZXJyaWRlIjp7ImlzTWFudWFsbHlPdmVycmlkZGVuIjpmYWxzZSwiY2l0ZXByb2NUZXh0IjoiPHN1cD4xNT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quot;,&quot;citationItems&quot;:[{&quot;id&quot;:&quot;2a2677c3-498f-372b-b3c4-b99a6e9212d3&quot;,&quot;itemData&quot;:{&quot;type&quot;:&quot;article-journal&quot;,&quot;id&quot;:&quot;2a2677c3-498f-372b-b3c4-b99a6e9212d3&quot;,&quot;title&quot;:&quot;rotl: an R package to interact with the Open Tree of Life data&quot;,&quot;author&quot;:[{&quot;family&quot;:&quot;Michonneau&quot;,&quot;given&quot;:&quot;François&quot;,&quot;parse-names&quot;:false,&quot;dropping-particle&quot;:&quot;&quot;,&quot;non-dropping-particle&quot;:&quot;&quot;},{&quot;family&quot;:&quot;Brown&quot;,&quot;given&quot;:&quot;Joseph W.&quot;,&quot;parse-names&quot;:false,&quot;dropping-particle&quot;:&quot;&quot;,&quot;non-dropping-particle&quot;:&quot;&quot;},{&quot;family&quot;:&quot;Winter&quot;,&quot;given&quot;:&quot;David J.&quot;,&quot;parse-names&quot;:false,&quot;dropping-particle&quot;:&quot;&quot;,&quot;non-dropping-particle&quot;:&quot;&quot;}],&quot;container-title&quot;:&quot;Methods in Ecology and Evolution&quot;,&quot;container-title-short&quot;:&quot;Methods Ecol Evol&quot;,&quot;DOI&quot;:&quot;10.1111/2041-210X.12593&quot;,&quot;ISSN&quot;:&quot;2041210X&quot;,&quot;issued&quot;:{&quot;date-parts&quot;:[[2016,12,1]]},&quot;page&quot;:&quot;1476-1481&quot;,&quot;abstract&quot;:&quot;While phylogenies have been getting easier to build, it has been difficult to reuse, combine and synthesize the information they provide because published trees are often only available as image files, and taxonomic information is not standardized across studies. The Open Tree of Life (OTL) project addresses these issues by providing a digital tree that encompasses all organisms, built by combining taxonomic information and published phylogenies. The project also provides tools and services to query and download parts of this synthetic tree, as well as the source data used to build it. Here, we present rotl, an R package to search and download data from the Open Tree of Life directly in R. rotl uses common data structures allowing researchers to take advantage of the rich set of tools and methods that are available in R to manipulate, analyse and visualize phylogenies. Here, and in the vignettes accompanying the package, we demonstrate how rotl can be used with other R packages to analyse biodiversity data. As phylogenies are being used in a growing number of applications, rotl facilitates access to phylogenetic data and allows their integration with statistical methods and data sources available in R.&quot;,&quot;publisher&quot;:&quot;British Ecological Society&quot;,&quot;issue&quot;:&quot;12&quot;,&quot;volume&quot;:&quot;7&quot;},&quot;isTemporary&quot;:false}]},{&quot;citationID&quot;:&quot;MENDELEY_CITATION_8cd01d34-a103-4bae-940a-6429be06014b&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GNkMDFkMzQtYTEwMy00YmFlLTk0MGEtNjQyOWJlMDYwMTRiIiwicHJvcGVydGllcyI6eyJub3RlSW5kZXgiOjB9LCJpc0VkaXRlZCI6ZmFsc2UsIm1hbnVhbE92ZXJyaWRlIjp7ImlzTWFudWFsbHlPdmVycmlkZGVuIjpmYWxzZSwiY2l0ZXByb2NUZXh0IjoiPHN1cD4xNj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quot;,&quot;citationItems&quot;:[{&quot;id&quot;:&quot;ce34d984-9026-38d8-8d32-1be8a5616206&quot;,&quot;itemData&quot;:{&quot;type&quot;:&quot;article-journal&quot;,&quot;id&quot;:&quot;ce34d984-9026-38d8-8d32-1be8a5616206&quot;,&quot;title&quot;:&quot;APE: Analyses of phylogenetics and evolution in R language&quot;,&quot;author&quot;:[{&quot;family&quot;:&quot;Paradis&quot;,&quot;given&quot;:&quot;Emmanuel&quot;,&quot;parse-names&quot;:false,&quot;dropping-particle&quot;:&quot;&quot;,&quot;non-dropping-particle&quot;:&quot;&quot;},{&quot;family&quot;:&quot;Claude&quot;,&quot;given&quot;:&quot;Julien&quot;,&quot;parse-names&quot;:false,&quot;dropping-particle&quot;:&quot;&quot;,&quot;non-dropping-particle&quot;:&quot;&quot;},{&quot;family&quot;:&quot;Strimmer&quot;,&quot;given&quot;:&quot;Korbinian&quot;,&quot;parse-names&quot;:false,&quot;dropping-particle&quot;:&quot;&quot;,&quot;non-dropping-particle&quot;:&quot;&quot;}],&quot;container-title&quot;:&quot;Bioinformatics&quot;,&quot;DOI&quot;:&quot;10.1093/bioinformatics/btg412&quot;,&quot;ISSN&quot;:&quot;13674803&quot;,&quot;PMID&quot;:&quot;14734327&quot;,&quot;issued&quot;:{&quot;date-parts&quot;:[[2004,1,22]]},&quot;page&quot;:&quot;289-290&quot;,&quot;abstract&quot;:&quo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quot;,&quot;issue&quot;:&quot;2&quot;,&quot;volume&quot;:&quot;20&quot;,&quot;container-title-short&quot;:&quot;&quot;},&quot;isTemporary&quot;:false}]},{&quot;citationID&quot;:&quot;MENDELEY_CITATION_9c6b8adf-bebd-4b25-bbe5-968fa5be118b&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OWM2YjhhZGYtYmViZC00YjI1LWJiZTUtOTY4ZmE1YmUxMThiIiwicHJvcGVydGllcyI6eyJub3RlSW5kZXgiOjB9LCJpc0VkaXRlZCI6ZmFsc2UsIm1hbnVhbE92ZXJyaWRlIjp7ImlzTWFudWFsbHlPdmVycmlkZGVuIjpmYWxzZSwiY2l0ZXByb2NUZXh0IjoiPHN1cD4xNywxO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id&quot;:&quot;cdd3ea7d-5e6b-37f9-bf57-0c52e8281b86&quot;,&quot;itemData&quot;:{&quot;type&quot;:&quot;article&quot;,&quot;id&quot;:&quot;cdd3ea7d-5e6b-37f9-bf57-0c52e8281b86&quot;,&quot;title&quot;:&quot;Methodological issues and advances in biological meta-analysis&quot;,&quot;author&quot;:[{&quot;family&quot;:&quot;Nakagawa&quot;,&quot;given&quot;:&quot;Shinichi&quot;,&quot;parse-names&quot;:false,&quot;dropping-particle&quot;:&quot;&quot;,&quot;non-dropping-particle&quot;:&quot;&quot;},{&quot;family&quot;:&quot;Santos&quot;,&quot;given&quot;:&quot;Eduardo S.A.&quot;,&quot;parse-names&quot;:false,&quot;dropping-particle&quot;:&quot;&quot;,&quot;non-dropping-particle&quot;:&quot;&quot;}],&quot;container-title&quot;:&quot;Evolutionary Ecology&quot;,&quot;container-title-short&quot;:&quot;Evol Ecol&quot;,&quot;DOI&quot;:&quot;10.1007/s10682-012-9555-5&quot;,&quot;ISSN&quot;:&quot;02697653&quot;,&quot;issued&quot;:{&quot;date-parts&quot;:[[2012,9]]},&quot;page&quot;:&quot;1253-1274&quot;,&quot;abstract&quot;:&quo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 © 2012 Springer Science+Business Media B.V.&quot;,&quot;issue&quot;:&quot;5&quot;,&quot;volume&quot;:&quot;26&quot;},&quot;isTemporary&quot;:false}]},{&quot;citationID&quot;:&quot;MENDELEY_CITATION_b98a26e5-4d17-451e-b673-05a6d0af596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jk4YTI2ZTUtNGQxNy00NTFlLWI2NzMtMDVhNmQwYWY1OTZiIiwicHJvcGVydGllcyI6eyJub3RlSW5kZXgiOjB9LCJpc0VkaXRlZCI6ZmFsc2UsIm1hbnVhbE92ZXJyaWRlIjp7ImlzTWFudWFsbHlPdmVycmlkZGVuIjpmYWxzZSwiY2l0ZXByb2NUZXh0IjoiPHN1cD4xO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06e35610-392c-4d5a-b867-f7b31e0e4935&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MDZlMzU2MTAtMzkyYy00ZDVhLWI4NjctZjdiMzFlMGU0OTM1IiwicHJvcGVydGllcyI6eyJub3RlSW5kZXgiOjB9LCJpc0VkaXRlZCI6ZmFsc2UsIm1hbnVhbE92ZXJyaWRlIjp7ImlzTWFudWFsbHlPdmVycmlkZGVuIjpmYWxzZSwiY2l0ZXByb2NUZXh0IjoiPHN1cD4x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3E73-4100-674F-BA66-F3539795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4730</Words>
  <Characters>26966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7</cp:revision>
  <dcterms:created xsi:type="dcterms:W3CDTF">2023-03-06T04:18:00Z</dcterms:created>
  <dcterms:modified xsi:type="dcterms:W3CDTF">2023-03-06T06:15:00Z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2023-01-05T08:04:52Z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2991e144-09ef-451a-93ea-01b9f9de1457</vt:lpwstr>
  </property>
  <property fmtid="{D5CDD505-2E9C-101B-9397-08002B2CF9AE}" pid="8" name="MSIP_Label_bf6fef03-d487-4433-8e43-6b81c0a1b7be_ContentBits">
    <vt:lpwstr>0</vt:lpwstr>
  </property>
</Properties>
</file>