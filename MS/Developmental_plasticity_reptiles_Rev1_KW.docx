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E82C33">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w:t>
      </w:r>
      <w:proofErr w:type="gramStart"/>
      <w:r w:rsidR="007D1C50" w:rsidRPr="00B824A3">
        <w:rPr>
          <w:b/>
          <w:bCs/>
        </w:rPr>
        <w:t>analysis</w:t>
      </w:r>
      <w:proofErr w:type="gramEnd"/>
    </w:p>
    <w:p w14:paraId="0EB44720" w14:textId="77777777" w:rsidR="007D1C50" w:rsidRPr="00B824A3" w:rsidRDefault="007D1C50" w:rsidP="00E82C33">
      <w:pPr>
        <w:contextualSpacing/>
        <w:mirrorIndents/>
      </w:pPr>
    </w:p>
    <w:p w14:paraId="351960BB" w14:textId="59171A26" w:rsidR="007D1C50" w:rsidRPr="00B824A3" w:rsidRDefault="007D1C50" w:rsidP="00E82C33">
      <w:pPr>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E82C33">
      <w:pPr>
        <w:contextualSpacing/>
        <w:mirrorIndents/>
      </w:pPr>
    </w:p>
    <w:p w14:paraId="14DBD845" w14:textId="77777777" w:rsidR="007D1C50" w:rsidRPr="00B824A3" w:rsidRDefault="007D1C50" w:rsidP="00E82C33">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E82C33">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E82C33">
      <w:pPr>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E82C33">
      <w:pPr>
        <w:contextualSpacing/>
        <w:mirrorIndents/>
      </w:pPr>
    </w:p>
    <w:p w14:paraId="787F94D1" w14:textId="005E99F2" w:rsidR="007D1C50" w:rsidRDefault="007D1C50" w:rsidP="00E82C33">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3B411243" w14:textId="48329A89" w:rsidR="0054371D" w:rsidRPr="00B824A3" w:rsidRDefault="0054371D" w:rsidP="00E82C33">
      <w:pPr>
        <w:contextualSpacing/>
        <w:mirrorIndents/>
      </w:pPr>
      <w:r>
        <w:t>* Authors Contributed Equally</w:t>
      </w:r>
    </w:p>
    <w:p w14:paraId="465F4664" w14:textId="77777777" w:rsidR="007D1C50" w:rsidRPr="00B824A3" w:rsidRDefault="007D1C50" w:rsidP="00E82C33">
      <w:pPr>
        <w:contextualSpacing/>
        <w:mirrorIndents/>
      </w:pPr>
      <w:r w:rsidRPr="00B824A3">
        <w:rPr>
          <w:b/>
          <w:bCs/>
        </w:rPr>
        <w:t>Abstract</w:t>
      </w:r>
      <w:r w:rsidRPr="00B824A3">
        <w:t>:</w:t>
      </w:r>
    </w:p>
    <w:p w14:paraId="37A49A74" w14:textId="2A6DF09F" w:rsidR="00280C86" w:rsidRPr="007B3484" w:rsidRDefault="00FE0B0E" w:rsidP="00E82C33">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proofErr w:type="spellStart"/>
      <w:r w:rsidR="006C5A80" w:rsidRPr="00AD37CE">
        <w:rPr>
          <w:i/>
          <w:iCs/>
        </w:rPr>
        <w:t>Lampropholis</w:t>
      </w:r>
      <w:proofErr w:type="spellEnd"/>
      <w:r w:rsidR="006C5A80" w:rsidRPr="00AD37CE">
        <w:rPr>
          <w:i/>
          <w:iCs/>
        </w:rPr>
        <w:t xml:space="preserve"> </w:t>
      </w:r>
      <w:proofErr w:type="spellStart"/>
      <w:r w:rsidR="006C5A80" w:rsidRPr="00AD37CE">
        <w:rPr>
          <w:i/>
          <w:iCs/>
        </w:rPr>
        <w:t>delicata</w:t>
      </w:r>
      <w:proofErr w:type="spellEnd"/>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r w:rsidR="00280C86">
        <w:rPr>
          <w:b/>
          <w:bCs/>
        </w:rPr>
        <w:br w:type="page"/>
      </w:r>
    </w:p>
    <w:p w14:paraId="62AA0AE0" w14:textId="71D7C2DE" w:rsidR="000A58EA" w:rsidRPr="00D407D5" w:rsidRDefault="000A58EA" w:rsidP="00E82C33">
      <w:pPr>
        <w:contextualSpacing/>
        <w:mirrorIndents/>
        <w:rPr>
          <w:b/>
          <w:bCs/>
        </w:rPr>
      </w:pPr>
      <w:r>
        <w:rPr>
          <w:b/>
          <w:bCs/>
        </w:rPr>
        <w:lastRenderedPageBreak/>
        <w:t>Introduction</w:t>
      </w:r>
    </w:p>
    <w:p w14:paraId="339F7196" w14:textId="6144D515" w:rsidR="00CA37DA" w:rsidRDefault="001F7F12" w:rsidP="00E82C33">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ins w:id="0" w:author="Kris.Wild" w:date="2023-03-06T15:15:00Z">
            <w:r w:rsidR="00AE0451" w:rsidRPr="003461FD">
              <w:rPr>
                <w:color w:val="000000"/>
                <w:vertAlign w:val="superscript"/>
                <w:lang w:val="en-GB"/>
              </w:rPr>
              <w:t>1,2</w:t>
            </w:r>
          </w:ins>
          <w:del w:id="1" w:author="Kris.Wild" w:date="2023-03-06T14:53:00Z">
            <w:r w:rsidR="007C569A" w:rsidRPr="00AE0451" w:rsidDel="0072394C">
              <w:rPr>
                <w:color w:val="000000"/>
                <w:vertAlign w:val="superscript"/>
                <w:lang w:val="en-GB"/>
              </w:rPr>
              <w:delText>1,2</w:delText>
            </w:r>
          </w:del>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ins w:id="2" w:author="Kris.Wild" w:date="2023-03-06T15:15:00Z">
            <w:r w:rsidR="00AE0451" w:rsidRPr="00AE0451">
              <w:rPr>
                <w:color w:val="000000"/>
                <w:vertAlign w:val="superscript"/>
                <w:lang w:val="en-GB"/>
              </w:rPr>
              <w:t>3</w:t>
            </w:r>
          </w:ins>
          <w:del w:id="3" w:author="Kris.Wild" w:date="2023-03-06T14:53:00Z">
            <w:r w:rsidR="007C569A" w:rsidRPr="00AE0451" w:rsidDel="0072394C">
              <w:rPr>
                <w:color w:val="000000"/>
                <w:vertAlign w:val="superscript"/>
                <w:lang w:val="en-GB"/>
              </w:rPr>
              <w:delText>3</w:delText>
            </w:r>
          </w:del>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ins w:id="4" w:author="Kris.Wild" w:date="2023-03-06T15:15:00Z">
            <w:r w:rsidR="00AE0451" w:rsidRPr="00AE0451">
              <w:rPr>
                <w:color w:val="000000"/>
                <w:vertAlign w:val="superscript"/>
                <w:lang w:val="en-GB"/>
              </w:rPr>
              <w:t>4</w:t>
            </w:r>
          </w:ins>
          <w:del w:id="5" w:author="Kris.Wild" w:date="2023-03-06T14:53:00Z">
            <w:r w:rsidR="007C569A" w:rsidRPr="00AE0451" w:rsidDel="0072394C">
              <w:rPr>
                <w:color w:val="000000"/>
                <w:vertAlign w:val="superscript"/>
                <w:lang w:val="en-GB"/>
              </w:rPr>
              <w:delText>4</w:delText>
            </w:r>
          </w:del>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ins w:id="6" w:author="Kris.Wild" w:date="2023-03-06T15:24:00Z">
        <w:r w:rsidR="00B76849">
          <w:rPr>
            <w:lang w:val="en-GB"/>
          </w:rPr>
          <w:t xml:space="preserve"> </w:t>
        </w:r>
      </w:ins>
      <w:del w:id="7" w:author="Kris.Wild" w:date="2023-03-06T15:24:00Z">
        <w:r w:rsidR="00F2627C" w:rsidDel="00B76849">
          <w:rPr>
            <w:lang w:val="en-GB"/>
          </w:rPr>
          <w:delText xml:space="preserve"> </w:delText>
        </w:r>
      </w:del>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ins w:id="8" w:author="Kris.Wild" w:date="2023-03-06T15:15:00Z">
            <w:r w:rsidR="00AE0451" w:rsidRPr="00AE0451">
              <w:rPr>
                <w:color w:val="000000"/>
                <w:vertAlign w:val="superscript"/>
                <w:lang w:val="en-GB"/>
              </w:rPr>
              <w:t>5</w:t>
            </w:r>
          </w:ins>
          <w:del w:id="9" w:author="Kris.Wild" w:date="2023-03-06T14:53:00Z">
            <w:r w:rsidR="007C569A" w:rsidRPr="00AE0451" w:rsidDel="0072394C">
              <w:rPr>
                <w:color w:val="000000"/>
                <w:vertAlign w:val="superscript"/>
                <w:lang w:val="en-GB"/>
              </w:rPr>
              <w:delText>5</w:delText>
            </w:r>
          </w:del>
        </w:sdtContent>
      </w:sdt>
      <w:r w:rsidR="0059747F" w:rsidRPr="0059747F">
        <w:rPr>
          <w:vertAlign w:val="superscript"/>
          <w:lang w:val="en-GB"/>
        </w:rPr>
        <w:t>]</w:t>
      </w:r>
      <w:r w:rsidRPr="001F7F12">
        <w:rPr>
          <w:lang w:val="en-GB"/>
        </w:rPr>
        <w:t>. However, the magnitude of plastic responses is widely trait- and species-specific</w:t>
      </w:r>
      <w:ins w:id="10" w:author="Kris.Wild" w:date="2023-03-06T15:24:00Z">
        <w:r w:rsidR="00B76849" w:rsidRPr="00A12A5A">
          <w:rPr>
            <w:vertAlign w:val="superscript"/>
            <w:lang w:val="en-GB"/>
          </w:rPr>
          <w:t xml:space="preserve"> </w:t>
        </w:r>
      </w:ins>
      <w:r w:rsidR="002E5259" w:rsidRPr="002E5259">
        <w:rPr>
          <w:vertAlign w:val="superscript"/>
          <w:lang w:val="en-GB"/>
        </w:rPr>
        <w:t>[</w:t>
      </w:r>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ins w:id="11" w:author="Kris.Wild" w:date="2023-03-06T15:15:00Z">
            <w:r w:rsidR="00AE0451" w:rsidRPr="00AE0451">
              <w:rPr>
                <w:color w:val="000000"/>
                <w:vertAlign w:val="superscript"/>
                <w:lang w:val="en-GB"/>
              </w:rPr>
              <w:t>5–7</w:t>
            </w:r>
          </w:ins>
          <w:del w:id="12" w:author="Kris.Wild" w:date="2023-03-06T14:53:00Z">
            <w:r w:rsidR="007C569A" w:rsidRPr="00AE0451" w:rsidDel="0072394C">
              <w:rPr>
                <w:color w:val="000000"/>
                <w:vertAlign w:val="superscript"/>
                <w:lang w:val="en-GB"/>
              </w:rPr>
              <w:delText>5–7</w:delText>
            </w:r>
          </w:del>
        </w:sdtContent>
      </w:sdt>
      <w:ins w:id="13" w:author="Kris.Wild" w:date="2023-03-06T15:23:00Z">
        <w:r w:rsidR="00B76849">
          <w:rPr>
            <w:color w:val="000000"/>
            <w:vertAlign w:val="superscript"/>
            <w:lang w:val="en-GB"/>
          </w:rPr>
          <w:t>]</w:t>
        </w:r>
      </w:ins>
      <w:r w:rsidRPr="001F7F12">
        <w:rPr>
          <w:lang w:val="en-GB"/>
        </w:rPr>
        <w:t xml:space="preserve"> </w:t>
      </w:r>
    </w:p>
    <w:p w14:paraId="3C9C5FC8" w14:textId="4838F476" w:rsidR="00CA37DA" w:rsidRDefault="001F7F12" w:rsidP="00E82C33">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ins w:id="14" w:author="Kris.Wild" w:date="2023-03-06T15:15:00Z">
            <w:r w:rsidR="00AE0451" w:rsidRPr="00AE0451">
              <w:rPr>
                <w:color w:val="000000"/>
                <w:vertAlign w:val="superscript"/>
                <w:lang w:val="en-GB"/>
              </w:rPr>
              <w:t>8,9</w:t>
            </w:r>
          </w:ins>
          <w:del w:id="15" w:author="Kris.Wild" w:date="2023-03-06T14:53:00Z">
            <w:r w:rsidR="007C569A" w:rsidRPr="00AE0451" w:rsidDel="0072394C">
              <w:rPr>
                <w:color w:val="000000"/>
                <w:vertAlign w:val="superscript"/>
                <w:lang w:val="en-GB"/>
              </w:rPr>
              <w:delText>8,9</w:delText>
            </w:r>
          </w:del>
        </w:sdtContent>
      </w:sdt>
      <w:r w:rsidRPr="00A12A5A">
        <w:rPr>
          <w:vertAlign w:val="superscript"/>
          <w:lang w:val="en-GB"/>
        </w:rPr>
        <w:t>]</w:t>
      </w:r>
      <w:r w:rsidRPr="001F7F12">
        <w:rPr>
          <w:lang w:val="en-GB"/>
        </w:rPr>
        <w:t xml:space="preserve">. For instance, recent evidence indicates that some ectotherms can tolerate heat events for </w:t>
      </w:r>
      <w:r w:rsidR="002E5259">
        <w:rPr>
          <w:lang w:val="en-GB"/>
        </w:rPr>
        <w:t>long periods</w:t>
      </w:r>
      <w:r w:rsidR="002E5259" w:rsidRPr="00A12A5A">
        <w:rPr>
          <w:vertAlign w:val="superscript"/>
          <w:lang w:val="en-GB"/>
        </w:rPr>
        <w:t xml:space="preserve"> </w:t>
      </w:r>
      <w:r w:rsidR="0059747F" w:rsidRPr="00A12A5A">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ins w:id="16" w:author="Kris.Wild" w:date="2023-03-06T15:15:00Z">
            <w:r w:rsidR="00AE0451" w:rsidRPr="00AE0451">
              <w:rPr>
                <w:color w:val="000000"/>
                <w:vertAlign w:val="superscript"/>
                <w:lang w:val="en-GB"/>
              </w:rPr>
              <w:t>5,10</w:t>
            </w:r>
          </w:ins>
          <w:del w:id="17" w:author="Kris.Wild" w:date="2023-03-06T14:53:00Z">
            <w:r w:rsidR="007C569A" w:rsidRPr="00AE0451" w:rsidDel="0072394C">
              <w:rPr>
                <w:color w:val="000000"/>
                <w:vertAlign w:val="superscript"/>
                <w:lang w:val="en-GB"/>
              </w:rPr>
              <w:delText>5,10</w:delText>
            </w:r>
          </w:del>
        </w:sdtContent>
      </w:sdt>
      <w:r w:rsidR="00A4054E" w:rsidRPr="00A12A5A">
        <w:rPr>
          <w:vertAlign w:val="superscript"/>
          <w:lang w:val="en-GB"/>
        </w:rPr>
        <w:t>]</w:t>
      </w:r>
      <w:r w:rsidRPr="001F7F12">
        <w:rPr>
          <w:lang w:val="en-GB"/>
        </w:rPr>
        <w:t>.</w:t>
      </w:r>
      <w:r w:rsidR="002E5259">
        <w:rPr>
          <w:lang w:val="en-GB"/>
        </w:rPr>
        <w:t xml:space="preserve"> Thermal ecology of ectotherms can also be shaped by other factors, </w:t>
      </w:r>
      <w:r w:rsidRPr="001F7F12">
        <w:rPr>
          <w:lang w:val="en-GB"/>
        </w:rPr>
        <w:t>such as diet or maternal investment</w:t>
      </w:r>
      <w:r w:rsidR="002E5259">
        <w:rPr>
          <w:lang w:val="en-GB"/>
        </w:rPr>
        <w:t>, which can influence</w:t>
      </w:r>
      <w:r w:rsidRPr="001F7F12">
        <w:rPr>
          <w:lang w:val="en-GB"/>
        </w:rPr>
        <w:t xml:space="preserve">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ins w:id="18" w:author="Kris.Wild" w:date="2023-03-06T15:15:00Z">
            <w:r w:rsidR="00AE0451" w:rsidRPr="00AE0451">
              <w:rPr>
                <w:color w:val="000000"/>
                <w:vertAlign w:val="superscript"/>
                <w:lang w:val="en-GB"/>
              </w:rPr>
              <w:t>11–13</w:t>
            </w:r>
          </w:ins>
          <w:del w:id="19" w:author="Kris.Wild" w:date="2023-03-06T14:53:00Z">
            <w:r w:rsidR="007C569A" w:rsidRPr="00AE0451" w:rsidDel="0072394C">
              <w:rPr>
                <w:color w:val="000000"/>
                <w:vertAlign w:val="superscript"/>
                <w:lang w:val="en-GB"/>
              </w:rPr>
              <w:delText>11–13</w:delText>
            </w:r>
          </w:del>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
          <w:id w:val="-236706025"/>
          <w:placeholder>
            <w:docPart w:val="DefaultPlaceholder_-1854013440"/>
          </w:placeholder>
        </w:sdtPr>
        <w:sdtContent>
          <w:ins w:id="20" w:author="Kris.Wild" w:date="2023-03-06T15:15:00Z">
            <w:r w:rsidR="00AE0451" w:rsidRPr="00AE0451">
              <w:rPr>
                <w:color w:val="000000"/>
                <w:vertAlign w:val="superscript"/>
                <w:lang w:val="en-GB"/>
              </w:rPr>
              <w:t>14–16</w:t>
            </w:r>
          </w:ins>
          <w:del w:id="21" w:author="Kris.Wild" w:date="2023-03-06T14:53:00Z">
            <w:r w:rsidR="007C569A" w:rsidRPr="00AE0451" w:rsidDel="0072394C">
              <w:rPr>
                <w:color w:val="000000"/>
                <w:vertAlign w:val="superscript"/>
                <w:lang w:val="en-GB"/>
              </w:rPr>
              <w:delText>14–16</w:delText>
            </w:r>
          </w:del>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ins w:id="22" w:author="Kris.Wild" w:date="2023-03-06T15:15:00Z">
            <w:r w:rsidR="00AE0451" w:rsidRPr="00AE0451">
              <w:rPr>
                <w:color w:val="000000"/>
                <w:vertAlign w:val="superscript"/>
                <w:lang w:val="en-GB"/>
              </w:rPr>
              <w:t>17</w:t>
            </w:r>
          </w:ins>
          <w:del w:id="23" w:author="Kris.Wild" w:date="2023-03-06T14:53:00Z">
            <w:r w:rsidR="007C569A" w:rsidRPr="00AE0451" w:rsidDel="0072394C">
              <w:rPr>
                <w:color w:val="000000"/>
                <w:vertAlign w:val="superscript"/>
                <w:lang w:val="en-GB"/>
              </w:rPr>
              <w:delText>17</w:delText>
            </w:r>
          </w:del>
        </w:sdtContent>
      </w:sdt>
      <w:r w:rsidR="00A4054E" w:rsidRPr="00A12A5A">
        <w:rPr>
          <w:vertAlign w:val="superscript"/>
          <w:lang w:val="en-GB"/>
        </w:rPr>
        <w:t>]</w:t>
      </w:r>
      <w:r w:rsidRPr="001F7F12">
        <w:rPr>
          <w:lang w:val="en-GB"/>
        </w:rPr>
        <w:t xml:space="preserve">. Determining how thermal and resource environments during development affect key thermal physiological traits in various taxa may provide an understanding of how species </w:t>
      </w:r>
      <w:del w:id="24" w:author="Daniel Noble" w:date="2023-03-06T19:10:00Z">
        <w:r w:rsidRPr="001F7F12" w:rsidDel="004E6615">
          <w:rPr>
            <w:lang w:val="en-GB"/>
          </w:rPr>
          <w:delText xml:space="preserve">may </w:delText>
        </w:r>
      </w:del>
      <w:ins w:id="25" w:author="Daniel Noble" w:date="2023-03-06T19:10:00Z">
        <w:r w:rsidR="004E6615">
          <w:rPr>
            <w:lang w:val="en-GB"/>
          </w:rPr>
          <w:t>are likely to</w:t>
        </w:r>
        <w:r w:rsidR="004E6615" w:rsidRPr="001F7F12">
          <w:rPr>
            <w:lang w:val="en-GB"/>
          </w:rPr>
          <w:t xml:space="preserve"> </w:t>
        </w:r>
      </w:ins>
      <w:r w:rsidRPr="001F7F12">
        <w:rPr>
          <w:lang w:val="en-GB"/>
        </w:rPr>
        <w:t>cope with changing environments.</w:t>
      </w:r>
      <w:r w:rsidR="00CA37DA">
        <w:t xml:space="preserve"> </w:t>
      </w:r>
    </w:p>
    <w:p w14:paraId="4511056D" w14:textId="1B7BBA99" w:rsidR="00A12A5A" w:rsidRDefault="00CA37DA" w:rsidP="00E82C33">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ins w:id="26" w:author="Kris.Wild" w:date="2023-03-06T15:15:00Z">
            <w:r w:rsidR="00AE0451">
              <w:rPr>
                <w:color w:val="000000"/>
                <w:vertAlign w:val="superscript"/>
              </w:rPr>
              <w:t>[</w:t>
            </w:r>
            <w:r w:rsidR="00AE0451" w:rsidRPr="00AE0451">
              <w:rPr>
                <w:color w:val="000000"/>
                <w:vertAlign w:val="superscript"/>
              </w:rPr>
              <w:t>6</w:t>
            </w:r>
            <w:r w:rsidR="00AE0451">
              <w:rPr>
                <w:color w:val="000000"/>
                <w:vertAlign w:val="superscript"/>
              </w:rPr>
              <w:t>]</w:t>
            </w:r>
          </w:ins>
          <w:del w:id="27" w:author="Kris.Wild" w:date="2023-03-06T14:53:00Z">
            <w:r w:rsidR="007C569A" w:rsidRPr="00AE0451" w:rsidDel="0072394C">
              <w:rPr>
                <w:color w:val="000000"/>
                <w:vertAlign w:val="superscript"/>
              </w:rPr>
              <w:delText>6</w:delText>
            </w:r>
          </w:del>
        </w:sdtContent>
      </w:sdt>
      <w:r>
        <w:rPr>
          <w:color w:val="000000"/>
        </w:rPr>
        <w:t xml:space="preserve">. </w:t>
      </w:r>
      <w:r w:rsidR="00844C20">
        <w:t xml:space="preserve">For </w:t>
      </w:r>
      <w:del w:id="28" w:author="Daniel Noble" w:date="2023-03-05T13:13:00Z">
        <w:r w:rsidR="00844C20" w:rsidDel="005203BD">
          <w:delText xml:space="preserve">vertebrates </w:delText>
        </w:r>
      </w:del>
      <w:ins w:id="29" w:author="Daniel Noble" w:date="2023-03-05T13:13:00Z">
        <w:r w:rsidR="005203BD">
          <w:t xml:space="preserve">vertebrates </w:t>
        </w:r>
      </w:ins>
      <w:r w:rsidR="00844C20">
        <w:t>in particular, s</w:t>
      </w:r>
      <w:r>
        <w:t xml:space="preserve">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ins w:id="30" w:author="Kris.Wild" w:date="2023-03-06T15:15:00Z">
            <w:r w:rsidR="00AE0451" w:rsidRPr="00AE0451">
              <w:rPr>
                <w:color w:val="000000"/>
                <w:vertAlign w:val="superscript"/>
              </w:rPr>
              <w:t>18</w:t>
            </w:r>
          </w:ins>
          <w:del w:id="31" w:author="Kris.Wild" w:date="2023-03-06T14:53:00Z">
            <w:r w:rsidR="007C569A" w:rsidRPr="00AE0451" w:rsidDel="0072394C">
              <w:rPr>
                <w:color w:val="000000"/>
                <w:vertAlign w:val="superscript"/>
              </w:rPr>
              <w:delText>18</w:delText>
            </w:r>
          </w:del>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w:t>
      </w:r>
      <w:del w:id="32" w:author="Kris.Wild" w:date="2023-03-06T15:25:00Z">
        <w:r w:rsidDel="00B76849">
          <w:delText>fitness</w:delText>
        </w:r>
        <w:r w:rsidR="00946E66" w:rsidDel="00B76849">
          <w:delText xml:space="preserve"> </w:delText>
        </w:r>
      </w:del>
      <w:ins w:id="33" w:author="Kris.Wild" w:date="2023-03-06T15:25:00Z">
        <w:r w:rsidR="00B76849">
          <w:t>fitness</w:t>
        </w:r>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ins w:id="34" w:author="Kris.Wild" w:date="2023-03-06T15:15:00Z">
            <w:r w:rsidR="00AE0451" w:rsidRPr="00AE0451">
              <w:rPr>
                <w:color w:val="000000"/>
                <w:vertAlign w:val="superscript"/>
              </w:rPr>
              <w:t>19,20</w:t>
            </w:r>
          </w:ins>
          <w:del w:id="35" w:author="Kris.Wild" w:date="2023-03-06T14:53:00Z">
            <w:r w:rsidR="007C569A" w:rsidRPr="00AE0451" w:rsidDel="0072394C">
              <w:rPr>
                <w:color w:val="000000"/>
                <w:vertAlign w:val="superscript"/>
              </w:rPr>
              <w:delText>19,20</w:delText>
            </w:r>
          </w:del>
        </w:sdtContent>
      </w:sdt>
      <w:r w:rsidRPr="00CA37DA">
        <w:rPr>
          <w:vertAlign w:val="superscript"/>
        </w:rPr>
        <w:t>]</w:t>
      </w:r>
      <w:r>
        <w:t>. In reptiles, temperatures during embryonic development are known to affect phenotypes throughout ontogeny</w:t>
      </w:r>
      <w:ins w:id="36" w:author="Kris.Wild" w:date="2023-03-06T15:25:00Z">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ins w:id="37" w:author="Kris.Wild" w:date="2023-03-06T15:15:00Z">
            <w:r w:rsidR="00AE0451" w:rsidRPr="00AE0451">
              <w:rPr>
                <w:color w:val="000000"/>
                <w:vertAlign w:val="superscript"/>
              </w:rPr>
              <w:t>7</w:t>
            </w:r>
          </w:ins>
          <w:del w:id="38" w:author="Kris.Wild" w:date="2023-03-06T14:53:00Z">
            <w:r w:rsidR="007C569A" w:rsidRPr="00AE0451" w:rsidDel="0072394C">
              <w:rPr>
                <w:color w:val="000000"/>
                <w:vertAlign w:val="superscript"/>
              </w:rPr>
              <w:delText>7</w:delText>
            </w:r>
          </w:del>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ins w:id="39" w:author="Kris.Wild" w:date="2023-03-06T15:15:00Z">
            <w:r w:rsidR="00AE0451" w:rsidRPr="00AE0451">
              <w:rPr>
                <w:color w:val="000000"/>
                <w:vertAlign w:val="superscript"/>
              </w:rPr>
              <w:t>7,20,21</w:t>
            </w:r>
          </w:ins>
          <w:del w:id="40" w:author="Kris.Wild" w:date="2023-03-06T14:53:00Z">
            <w:r w:rsidR="007C569A" w:rsidRPr="00AE0451" w:rsidDel="0072394C">
              <w:rPr>
                <w:color w:val="000000"/>
                <w:vertAlign w:val="superscript"/>
              </w:rPr>
              <w:delText>7,20,21</w:delText>
            </w:r>
          </w:del>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ins w:id="41" w:author="Kris.Wild" w:date="2023-03-06T15:15:00Z">
            <w:r w:rsidR="00AE0451" w:rsidRPr="00AE0451">
              <w:rPr>
                <w:color w:val="000000"/>
                <w:vertAlign w:val="superscript"/>
              </w:rPr>
              <w:t>22,23</w:t>
            </w:r>
          </w:ins>
          <w:del w:id="42" w:author="Kris.Wild" w:date="2023-03-06T14:53:00Z">
            <w:r w:rsidR="007C569A" w:rsidRPr="00AE0451" w:rsidDel="0072394C">
              <w:rPr>
                <w:color w:val="000000"/>
                <w:vertAlign w:val="superscript"/>
              </w:rPr>
              <w:delText>22,23</w:delText>
            </w:r>
          </w:del>
        </w:sdtContent>
      </w:sdt>
      <w:r w:rsidRPr="00CA37DA">
        <w:rPr>
          <w:vertAlign w:val="superscript"/>
        </w:rPr>
        <w:t>]</w:t>
      </w:r>
      <w:r>
        <w:t xml:space="preserve">. </w:t>
      </w:r>
    </w:p>
    <w:p w14:paraId="6F1555FA" w14:textId="134B2465" w:rsidR="00946E66" w:rsidRPr="007741F1" w:rsidRDefault="00CA37DA" w:rsidP="00E82C33">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ins w:id="43" w:author="Kris.Wild" w:date="2023-03-06T15:25:00Z">
        <w:r w:rsidR="00B76849" w:rsidRPr="00A12A5A">
          <w:rPr>
            <w:vertAlign w:val="superscript"/>
            <w:lang w:val="en-GB"/>
          </w:rPr>
          <w:t xml:space="preserve"> </w:t>
        </w:r>
      </w:ins>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ins w:id="44" w:author="Kris.Wild" w:date="2023-03-06T15:15:00Z">
            <w:r w:rsidR="00AE0451" w:rsidRPr="00AE0451">
              <w:rPr>
                <w:color w:val="000000"/>
                <w:vertAlign w:val="superscript"/>
              </w:rPr>
              <w:t>3,24,25</w:t>
            </w:r>
          </w:ins>
          <w:del w:id="45" w:author="Kris.Wild" w:date="2023-03-06T14:53:00Z">
            <w:r w:rsidR="007C569A" w:rsidRPr="00AE0451" w:rsidDel="0072394C">
              <w:rPr>
                <w:color w:val="000000"/>
                <w:vertAlign w:val="superscript"/>
              </w:rPr>
              <w:delText>3,24,25</w:delText>
            </w:r>
          </w:del>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sidRPr="00AD37CE">
        <w:t xml:space="preserve"> in a common skink (</w:t>
      </w:r>
      <w:proofErr w:type="spellStart"/>
      <w:r w:rsidRPr="00AD37CE">
        <w:rPr>
          <w:i/>
          <w:iCs/>
        </w:rPr>
        <w:t>Lampropholis</w:t>
      </w:r>
      <w:proofErr w:type="spellEnd"/>
      <w:r w:rsidRPr="00AD37CE">
        <w:rPr>
          <w:i/>
          <w:iCs/>
        </w:rPr>
        <w:t xml:space="preserve"> </w:t>
      </w:r>
      <w:proofErr w:type="spellStart"/>
      <w:r w:rsidRPr="00AD37CE">
        <w:rPr>
          <w:i/>
          <w:iCs/>
        </w:rPr>
        <w:t>delicata</w:t>
      </w:r>
      <w:proofErr w:type="spellEnd"/>
      <w:r w:rsidRPr="00AD37CE">
        <w:t>). We then compare our experimental findings with quantitative results testing this same question</w:t>
      </w:r>
      <w:r>
        <w:t xml:space="preserve"> </w:t>
      </w:r>
      <w:r w:rsidRPr="00AD37CE">
        <w:t>more broadly in reptiles using a meta-analysis.</w:t>
      </w:r>
    </w:p>
    <w:p w14:paraId="33932509" w14:textId="23221F3E" w:rsidR="00F425C6" w:rsidRPr="00D407D5" w:rsidRDefault="00F425C6" w:rsidP="00E82C33">
      <w:pPr>
        <w:contextualSpacing/>
        <w:mirrorIndents/>
        <w:rPr>
          <w:b/>
          <w:bCs/>
        </w:rPr>
      </w:pPr>
      <w:r w:rsidRPr="00D407D5">
        <w:rPr>
          <w:b/>
          <w:bCs/>
        </w:rPr>
        <w:t xml:space="preserve">Method and materials </w:t>
      </w:r>
    </w:p>
    <w:p w14:paraId="2F0089A9" w14:textId="77777777" w:rsidR="00F425C6" w:rsidRPr="00D407D5" w:rsidRDefault="00F425C6" w:rsidP="00E82C33">
      <w:pPr>
        <w:contextualSpacing/>
        <w:mirrorIndents/>
        <w:rPr>
          <w:i/>
          <w:iCs/>
        </w:rPr>
      </w:pPr>
      <w:r w:rsidRPr="00D407D5">
        <w:rPr>
          <w:i/>
          <w:iCs/>
        </w:rPr>
        <w:lastRenderedPageBreak/>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3FEB82B0" w:rsidR="00F425C6" w:rsidRPr="007C569A" w:rsidRDefault="00F425C6" w:rsidP="00E82C33">
      <w:pPr>
        <w:ind w:firstLine="720"/>
        <w:contextualSpacing/>
        <w:mirrorIndents/>
      </w:pPr>
      <w:r>
        <w:t>We collected g</w:t>
      </w:r>
      <w:r w:rsidRPr="00D407D5">
        <w:t xml:space="preserve">ravid </w:t>
      </w:r>
      <w:proofErr w:type="spellStart"/>
      <w:r w:rsidRPr="00D407D5">
        <w:rPr>
          <w:i/>
          <w:iCs/>
        </w:rPr>
        <w:t>Lampropholis</w:t>
      </w:r>
      <w:proofErr w:type="spellEnd"/>
      <w:r w:rsidRPr="00D407D5">
        <w:rPr>
          <w:i/>
          <w:iCs/>
        </w:rPr>
        <w:t xml:space="preserve"> </w:t>
      </w:r>
      <w:proofErr w:type="spellStart"/>
      <w:r w:rsidRPr="00D407D5">
        <w:rPr>
          <w:i/>
          <w:iCs/>
        </w:rPr>
        <w:t>delicata</w:t>
      </w:r>
      <w:proofErr w:type="spellEnd"/>
      <w:r w:rsidRPr="00D407D5">
        <w:t xml:space="preserve"> </w:t>
      </w:r>
      <w:r w:rsidR="00844C20">
        <w:t>(c</w:t>
      </w:r>
      <w:r w:rsidR="00844C20" w:rsidRPr="00844C20">
        <w:t>ommon garden</w:t>
      </w:r>
      <w:del w:id="46" w:author="Daniel Noble" w:date="2023-03-05T13:14:00Z">
        <w:r w:rsidR="00844C20" w:rsidDel="00383B7E">
          <w:delText>)</w:delText>
        </w:r>
      </w:del>
      <w:r w:rsidR="00844C20" w:rsidRPr="00844C20">
        <w:t xml:space="preserve"> skink</w:t>
      </w:r>
      <w:ins w:id="47" w:author="Daniel Noble" w:date="2023-03-05T13:14:00Z">
        <w:r w:rsidR="00383B7E">
          <w:t>, n = 100)</w:t>
        </w:r>
      </w:ins>
      <w:r w:rsidR="00844C20" w:rsidRPr="00844C20">
        <w:t xml:space="preserve"> </w:t>
      </w:r>
      <w:r w:rsidRPr="00D407D5">
        <w:t xml:space="preserve">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 xml:space="preserve">We then </w:t>
      </w:r>
      <w:del w:id="48" w:author="Daniel Noble" w:date="2023-03-05T13:14:00Z">
        <w:r w:rsidR="00844C20" w:rsidDel="00383B7E">
          <w:delText>haphazardly</w:delText>
        </w:r>
        <w:r w:rsidDel="00383B7E">
          <w:delText xml:space="preserve"> </w:delText>
        </w:r>
      </w:del>
      <w:ins w:id="49" w:author="Daniel Noble" w:date="2023-03-05T13:14:00Z">
        <w:r w:rsidR="00383B7E">
          <w:t>p</w:t>
        </w:r>
      </w:ins>
      <w:ins w:id="50" w:author="Daniel Noble" w:date="2023-03-05T13:15:00Z">
        <w:r w:rsidR="00383B7E">
          <w:t>seudo-randomly</w:t>
        </w:r>
      </w:ins>
      <w:ins w:id="51" w:author="Daniel Noble" w:date="2023-03-05T13:14:00Z">
        <w:r w:rsidR="00383B7E">
          <w:t xml:space="preserve"> </w:t>
        </w:r>
      </w:ins>
      <w:ins w:id="52" w:author="Daniel Noble" w:date="2023-03-05T13:15:00Z">
        <w:r w:rsidR="00383B7E">
          <w:t xml:space="preserve">(to ensure equal sample sizes) </w:t>
        </w:r>
      </w:ins>
      <w:r>
        <w:t>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w:t>
      </w:r>
      <w:ins w:id="53" w:author="Daniel Noble" w:date="2023-03-05T13:21:00Z">
        <w:r w:rsidR="00383B7E">
          <w:rPr>
            <w:color w:val="000000" w:themeColor="text1"/>
          </w:rPr>
          <w:t>3</w:t>
        </w:r>
      </w:ins>
      <w:del w:id="54" w:author="Daniel Noble" w:date="2023-03-05T13:21:00Z">
        <w:r w:rsidR="003E3D19" w:rsidRPr="003E3D19" w:rsidDel="00383B7E">
          <w:rPr>
            <w:color w:val="000000" w:themeColor="text1"/>
          </w:rPr>
          <w:delText>1</w:delText>
        </w:r>
      </w:del>
      <w:r w:rsidR="003E3D19" w:rsidRPr="003E3D19">
        <w:rPr>
          <w:color w:val="000000" w:themeColor="text1"/>
        </w:rPr>
        <w:t>.</w:t>
      </w:r>
      <w:r w:rsidR="003E3D19">
        <w:rPr>
          <w:color w:val="000000" w:themeColor="text1"/>
        </w:rPr>
        <w:t>0</w:t>
      </w:r>
      <w:r w:rsidRPr="003E3D19">
        <w:t>)</w:t>
      </w:r>
      <w:r w:rsidRPr="00D407D5">
        <w:t xml:space="preserve"> treatment</w:t>
      </w:r>
      <w:r w:rsidR="00380A00">
        <w:t xml:space="preserve"> (</w:t>
      </w:r>
      <w:r w:rsidR="00380A00">
        <w:rPr>
          <w:i/>
          <w:iCs/>
        </w:rPr>
        <w:t>See Supplementary materials for details on husbandry of hatchlings</w:t>
      </w:r>
      <w:r w:rsidR="00380A00">
        <w:t>)</w:t>
      </w:r>
      <w:r w:rsidRPr="00D407D5">
        <w:t xml:space="preserve">. </w:t>
      </w:r>
      <w:ins w:id="55" w:author="Daniel Noble" w:date="2023-03-05T13:24:00Z">
        <w:r w:rsidR="00E008ED">
          <w:t>Egg incubation temperatures were chosen to mimic conditions experienced at extremes of natural nest temperatures in nature</w:t>
        </w:r>
      </w:ins>
      <w:ins w:id="56" w:author="Daniel Noble" w:date="2023-03-05T13:25:00Z">
        <w:r w:rsidR="00E008ED">
          <w:t xml:space="preserve"> while also showing natural thermal fluctuations </w:t>
        </w:r>
        <w:del w:id="57" w:author="Kris.Wild" w:date="2023-03-06T14:52:00Z">
          <w:r w:rsidR="00E008ED" w:rsidDel="0072394C">
            <w:delText>through</w:delText>
          </w:r>
        </w:del>
      </w:ins>
      <w:ins w:id="58" w:author="Kris.Wild" w:date="2023-03-06T14:52:00Z">
        <w:r w:rsidR="0072394C">
          <w:t>throughout</w:t>
        </w:r>
      </w:ins>
      <w:ins w:id="59" w:author="Daniel Noble" w:date="2023-03-05T13:25:00Z">
        <w:r w:rsidR="00E008ED">
          <w:t xml:space="preserve"> the day </w:t>
        </w:r>
      </w:ins>
      <w:ins w:id="60" w:author="Daniel Noble" w:date="2023-03-05T13:24:00Z">
        <w:r w:rsidR="00E008ED" w:rsidRPr="00F317FA">
          <w:rPr>
            <w:vertAlign w:val="superscript"/>
          </w:rPr>
          <w:t>[</w:t>
        </w:r>
      </w:ins>
      <w:customXmlInsRangeStart w:id="61" w:author="Daniel Noble" w:date="2023-03-05T13:24:00Z"/>
      <w:sdt>
        <w:sdtPr>
          <w:rPr>
            <w:color w:val="000000"/>
            <w:vertAlign w:val="superscript"/>
          </w:rPr>
          <w:tag w:val="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
          <w:id w:val="399949542"/>
          <w:placeholder>
            <w:docPart w:val="9313D2DDFDFC25439CB299B8DAFC8495"/>
          </w:placeholder>
        </w:sdtPr>
        <w:sdtContent>
          <w:customXmlInsRangeEnd w:id="61"/>
          <w:ins w:id="62" w:author="Kris.Wild" w:date="2023-03-06T15:15:00Z">
            <w:r w:rsidR="00AE0451" w:rsidRPr="00AE0451">
              <w:rPr>
                <w:color w:val="000000"/>
                <w:vertAlign w:val="superscript"/>
              </w:rPr>
              <w:t>26</w:t>
            </w:r>
          </w:ins>
          <w:ins w:id="63" w:author="Daniel Noble" w:date="2023-03-05T13:24:00Z">
            <w:del w:id="64" w:author="Kris.Wild" w:date="2023-03-06T14:53:00Z">
              <w:r w:rsidR="00E008ED" w:rsidRPr="00AE0451" w:rsidDel="0072394C">
                <w:rPr>
                  <w:color w:val="000000"/>
                  <w:vertAlign w:val="superscript"/>
                </w:rPr>
                <w:delText>26</w:delText>
              </w:r>
            </w:del>
          </w:ins>
          <w:customXmlInsRangeStart w:id="65" w:author="Daniel Noble" w:date="2023-03-05T13:24:00Z"/>
        </w:sdtContent>
      </w:sdt>
      <w:customXmlInsRangeEnd w:id="65"/>
      <w:ins w:id="66" w:author="Daniel Noble" w:date="2023-03-05T13:24:00Z">
        <w:r w:rsidR="00E008ED" w:rsidRPr="00F317FA">
          <w:rPr>
            <w:vertAlign w:val="superscript"/>
          </w:rPr>
          <w:t>]</w:t>
        </w:r>
        <w:r w:rsidR="00E008ED">
          <w:t xml:space="preserve">. </w:t>
        </w:r>
      </w:ins>
      <w:r w:rsidRPr="00D407D5">
        <w:t xml:space="preserve">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ins w:id="67" w:author="Kris.Wild" w:date="2023-03-06T15:15:00Z">
            <w:r w:rsidR="00AE0451" w:rsidRPr="00AE0451">
              <w:rPr>
                <w:color w:val="000000"/>
                <w:vertAlign w:val="superscript"/>
              </w:rPr>
              <w:t>16</w:t>
            </w:r>
          </w:ins>
          <w:del w:id="68" w:author="Kris.Wild" w:date="2023-03-06T14:53:00Z">
            <w:r w:rsidR="007C569A" w:rsidRPr="00AE0451" w:rsidDel="0072394C">
              <w:rPr>
                <w:color w:val="000000"/>
                <w:vertAlign w:val="superscript"/>
              </w:rPr>
              <w:delText>16</w:delText>
            </w:r>
          </w:del>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w:t>
      </w:r>
      <w:r w:rsidR="007C569A">
        <w:t>l</w:t>
      </w:r>
      <w:r w:rsidRPr="00D407D5">
        <w:t>.</w:t>
      </w:r>
      <w:ins w:id="69" w:author="Kris.Wild" w:date="2023-03-06T15:26:00Z">
        <w:r w:rsidR="00B76849">
          <w:t xml:space="preserve"> </w:t>
        </w:r>
      </w:ins>
      <w:del w:id="70" w:author="Kris.Wild" w:date="2023-03-06T15:26:00Z">
        <w:r w:rsidRPr="00D407D5" w:rsidDel="00B76849">
          <w:delText xml:space="preserve"> </w:delText>
        </w:r>
        <w:r w:rsidR="00844C20" w:rsidDel="00B76849">
          <w:delText>The temperature selection for the egg temperature manipulation was</w:delText>
        </w:r>
        <w:r w:rsidR="00F317FA" w:rsidDel="00B76849">
          <w:delText xml:space="preserve"> to mimic fluctuating developmental temperatures (cold = 23</w:delText>
        </w:r>
        <w:r w:rsidR="00F317FA" w:rsidRPr="003E3D19" w:rsidDel="00B76849">
          <w:rPr>
            <w:position w:val="8"/>
          </w:rPr>
          <w:sym w:font="Symbol" w:char="F0B0"/>
        </w:r>
        <w:r w:rsidR="00F317FA" w:rsidRPr="003E3D19" w:rsidDel="00B76849">
          <w:delText xml:space="preserve">C </w:delText>
        </w:r>
        <w:r w:rsidR="00F317FA" w:rsidDel="00B76849">
          <w:delText>and</w:delText>
        </w:r>
        <w:r w:rsidR="00F317FA" w:rsidRPr="003E3D19" w:rsidDel="00B76849">
          <w:delText xml:space="preserve"> 28</w:delText>
        </w:r>
        <w:r w:rsidR="00F317FA" w:rsidRPr="003E3D19" w:rsidDel="00B76849">
          <w:rPr>
            <w:position w:val="8"/>
          </w:rPr>
          <w:sym w:font="Symbol" w:char="F0B0"/>
        </w:r>
        <w:r w:rsidR="00F317FA" w:rsidRPr="003E3D19" w:rsidDel="00B76849">
          <w:delText>C</w:delText>
        </w:r>
        <w:r w:rsidR="00F317FA" w:rsidDel="00B76849">
          <w:delText xml:space="preserve"> ) experienced in nature</w:delText>
        </w:r>
        <w:r w:rsidR="00F317FA" w:rsidRPr="00F317FA" w:rsidDel="00B76849">
          <w:rPr>
            <w:vertAlign w:val="superscript"/>
          </w:rPr>
          <w:delText>[</w:delText>
        </w:r>
      </w:del>
      <w:customXmlDelRangeStart w:id="71" w:author="Kris.Wild" w:date="2023-03-06T15:26:00Z"/>
      <w:sdt>
        <w:sdtPr>
          <w:rPr>
            <w:color w:val="000000"/>
            <w:vertAlign w:val="superscript"/>
          </w:rPr>
          <w:tag w:val="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
          <w:id w:val="-1694381651"/>
          <w:placeholder>
            <w:docPart w:val="DefaultPlaceholder_-1854013440"/>
          </w:placeholder>
        </w:sdtPr>
        <w:sdtContent>
          <w:customXmlDelRangeEnd w:id="71"/>
          <w:del w:id="72" w:author="Kris.Wild" w:date="2023-03-06T14:53:00Z">
            <w:r w:rsidR="007C569A" w:rsidRPr="00AE0451" w:rsidDel="0072394C">
              <w:rPr>
                <w:color w:val="000000"/>
                <w:vertAlign w:val="superscript"/>
              </w:rPr>
              <w:delText>26</w:delText>
            </w:r>
          </w:del>
          <w:customXmlDelRangeStart w:id="73" w:author="Kris.Wild" w:date="2023-03-06T15:26:00Z"/>
        </w:sdtContent>
      </w:sdt>
      <w:customXmlDelRangeEnd w:id="73"/>
      <w:del w:id="74" w:author="Daniel Noble" w:date="2023-03-05T13:24:00Z">
        <w:r w:rsidR="00F317FA" w:rsidRPr="00F317FA" w:rsidDel="00E008ED">
          <w:rPr>
            <w:vertAlign w:val="superscript"/>
          </w:rPr>
          <w:delText>]</w:delText>
        </w:r>
        <w:r w:rsidR="00F317FA" w:rsidDel="00E008ED">
          <w:delText>.</w:delText>
        </w:r>
        <w:r w:rsidR="007C569A" w:rsidDel="00E008ED">
          <w:delText xml:space="preserve"> </w:delText>
        </w:r>
      </w:del>
      <w:r w:rsidR="007C569A">
        <w:t xml:space="preserve">For further description of husbandry conditions of adults and incubation details, </w:t>
      </w:r>
      <w:r w:rsidR="007C569A">
        <w:rPr>
          <w:i/>
          <w:iCs/>
        </w:rPr>
        <w:t>see Kar et al.</w:t>
      </w:r>
      <w:r w:rsidR="007C569A" w:rsidRPr="00040A62">
        <w:rPr>
          <w:vertAlign w:val="superscript"/>
        </w:rPr>
        <w:t>[</w:t>
      </w:r>
      <w:sdt>
        <w:sdtPr>
          <w:rPr>
            <w:color w:val="000000"/>
            <w:vertAlign w:val="superscript"/>
          </w:rPr>
          <w:tag w:val="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
          <w:id w:val="196441543"/>
          <w:placeholder>
            <w:docPart w:val="A9F4DC4C4503C846B898BCB60F6C4175"/>
          </w:placeholder>
        </w:sdtPr>
        <w:sdtContent>
          <w:ins w:id="75" w:author="Kris.Wild" w:date="2023-03-06T15:15:00Z">
            <w:r w:rsidR="00AE0451" w:rsidRPr="00AE0451">
              <w:rPr>
                <w:color w:val="000000"/>
                <w:vertAlign w:val="superscript"/>
              </w:rPr>
              <w:t>28</w:t>
            </w:r>
          </w:ins>
          <w:del w:id="76" w:author="Kris.Wild" w:date="2023-03-06T14:53:00Z">
            <w:r w:rsidR="007C569A" w:rsidRPr="00AE0451" w:rsidDel="0072394C">
              <w:rPr>
                <w:color w:val="000000"/>
                <w:vertAlign w:val="superscript"/>
              </w:rPr>
              <w:delText>27</w:delText>
            </w:r>
          </w:del>
        </w:sdtContent>
      </w:sdt>
      <w:r w:rsidR="007C569A" w:rsidRPr="00040A62">
        <w:rPr>
          <w:vertAlign w:val="superscript"/>
        </w:rPr>
        <w:t>]</w:t>
      </w:r>
      <w:r w:rsidR="007C569A">
        <w:t xml:space="preserve">. </w:t>
      </w:r>
    </w:p>
    <w:p w14:paraId="56620D71" w14:textId="2322F0F8" w:rsidR="00F425C6" w:rsidRDefault="00F425C6">
      <w:pPr>
        <w:pPrChange w:id="77" w:author="Kris.Wild" w:date="2023-03-06T13:13:00Z">
          <w:pPr>
            <w:contextualSpacing/>
            <w:mirrorIndents/>
          </w:pPr>
        </w:pPrChange>
      </w:pPr>
      <w:r>
        <w:tab/>
      </w:r>
      <w:r w:rsidRPr="00D407D5">
        <w:t xml:space="preserve">Hatchlings from </w:t>
      </w:r>
      <w:r w:rsidR="00625C30">
        <w:t xml:space="preserve">their </w:t>
      </w:r>
      <w:r w:rsidR="009E2452">
        <w:t>respective</w:t>
      </w:r>
      <w:r w:rsidRPr="00D407D5">
        <w:t xml:space="preserve"> treatment were housed in </w:t>
      </w:r>
      <w:ins w:id="78" w:author="Daniel Noble" w:date="2023-03-05T13:26:00Z">
        <w:r w:rsidR="00E008ED">
          <w:t xml:space="preserve">mixed treatment </w:t>
        </w:r>
      </w:ins>
      <w:r w:rsidRPr="00D407D5">
        <w:t xml:space="preserve">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xml:space="preserve">) every second day. </w:t>
      </w:r>
      <w:ins w:id="79" w:author="Daniel Noble" w:date="2023-03-05T13:29:00Z">
        <w:r w:rsidR="00E008ED">
          <w:t>A</w:t>
        </w:r>
        <w:r w:rsidR="00E008ED" w:rsidRPr="00D407D5">
          <w:t>t eight to eleven months post-hatching</w:t>
        </w:r>
        <w:r w:rsidR="00E008ED">
          <w:t xml:space="preserve">, </w:t>
        </w:r>
      </w:ins>
      <w:del w:id="80" w:author="Daniel Noble" w:date="2023-03-05T13:29:00Z">
        <w:r w:rsidR="000E1DD6" w:rsidRPr="00D407D5" w:rsidDel="00E008ED">
          <w:delText xml:space="preserve"> </w:delText>
        </w:r>
      </w:del>
      <w:del w:id="81" w:author="Daniel Noble" w:date="2023-03-05T13:28:00Z">
        <w:r w:rsidR="000E1DD6" w:rsidDel="00E008ED">
          <w:delText>Then l</w:delText>
        </w:r>
      </w:del>
      <w:ins w:id="82" w:author="Daniel Noble" w:date="2023-03-05T13:29:00Z">
        <w:r w:rsidR="00E008ED">
          <w:t>l</w:t>
        </w:r>
      </w:ins>
      <w:r w:rsidR="000E1DD6">
        <w:t xml:space="preserve">izards were selected at random, and </w:t>
      </w:r>
      <w:del w:id="83" w:author="Daniel Noble" w:date="2023-03-05T13:29:00Z">
        <w:r w:rsidR="000E1DD6" w:rsidDel="00E008ED">
          <w:delText xml:space="preserve">we </w:delText>
        </w:r>
        <w:r w:rsidR="000E1DD6" w:rsidRPr="00D407D5" w:rsidDel="00E008ED">
          <w:delText xml:space="preserve">measured </w:delText>
        </w:r>
      </w:del>
      <w:r w:rsidR="000E1DD6" w:rsidRPr="00D407D5">
        <w:t>thermal traits (</w:t>
      </w:r>
      <w:proofErr w:type="spellStart"/>
      <w:r w:rsidR="000E1DD6" w:rsidRPr="00D407D5">
        <w:t>CT</w:t>
      </w:r>
      <w:r w:rsidR="000E1DD6" w:rsidRPr="00D407D5">
        <w:rPr>
          <w:vertAlign w:val="subscript"/>
        </w:rPr>
        <w:t>max</w:t>
      </w:r>
      <w:proofErr w:type="spellEnd"/>
      <w:r w:rsidR="000E1DD6" w:rsidRPr="00D407D5">
        <w:t xml:space="preserve"> and </w:t>
      </w:r>
      <w:proofErr w:type="spellStart"/>
      <w:r w:rsidR="000E1DD6" w:rsidRPr="00D407D5">
        <w:t>T</w:t>
      </w:r>
      <w:r w:rsidR="000E1DD6" w:rsidRPr="00D407D5">
        <w:rPr>
          <w:vertAlign w:val="subscript"/>
        </w:rPr>
        <w:t>pref</w:t>
      </w:r>
      <w:proofErr w:type="spellEnd"/>
      <w:del w:id="84" w:author="Daniel Noble" w:date="2023-03-04T19:40:00Z">
        <w:r w:rsidR="000E1DD6" w:rsidRPr="00D407D5" w:rsidDel="004C43FC">
          <w:delText xml:space="preserve">, </w:delText>
        </w:r>
      </w:del>
      <w:r w:rsidR="00907F1E">
        <w:t>)</w:t>
      </w:r>
      <w:r w:rsidR="00605E1B" w:rsidRPr="00605E1B">
        <w:t xml:space="preserve"> </w:t>
      </w:r>
      <w:del w:id="85" w:author="Daniel Noble" w:date="2023-03-05T13:29:00Z">
        <w:r w:rsidR="00605E1B" w:rsidRPr="00D407D5" w:rsidDel="00E008ED">
          <w:delText>of lizards</w:delText>
        </w:r>
      </w:del>
      <w:ins w:id="86" w:author="Daniel Noble" w:date="2023-03-05T13:29:00Z">
        <w:r w:rsidR="00E008ED">
          <w:t>measured</w:t>
        </w:r>
      </w:ins>
      <w:del w:id="87" w:author="Daniel Noble" w:date="2023-03-05T13:29:00Z">
        <w:r w:rsidR="00605E1B" w:rsidRPr="00D407D5" w:rsidDel="00E008ED">
          <w:delText xml:space="preserve"> at eight to eleven months post-hatching</w:delText>
        </w:r>
      </w:del>
      <w:r w:rsidR="00907F1E">
        <w:t>. Briefly, after undergoing</w:t>
      </w:r>
      <w:r w:rsidR="00907F1E" w:rsidRPr="006A31D1">
        <w:t xml:space="preserve"> a 24-hour fasting period</w:t>
      </w:r>
      <w:r w:rsidR="00907F1E">
        <w:t xml:space="preserve">, animals were </w:t>
      </w:r>
      <w:r w:rsidR="00907F1E" w:rsidRPr="006A31D1">
        <w:t>transferred into individual lanes of a thermal gradient</w:t>
      </w:r>
      <w:r w:rsidR="00907F1E">
        <w:t xml:space="preserve"> </w:t>
      </w:r>
      <w:ins w:id="88" w:author="Daniel Noble" w:date="2023-03-04T19:24:00Z">
        <w:r w:rsidR="00E82C33">
          <w:t>(</w:t>
        </w:r>
        <w:r w:rsidR="00E82C33" w:rsidRPr="006A31D1">
          <w:t>5</w:t>
        </w:r>
        <w:r w:rsidR="00E82C33" w:rsidRPr="006A31D1">
          <w:rPr>
            <w:position w:val="8"/>
          </w:rPr>
          <w:t>◦</w:t>
        </w:r>
        <w:r w:rsidR="00E82C33" w:rsidRPr="006A31D1">
          <w:t>C to 55</w:t>
        </w:r>
        <w:r w:rsidR="00E82C33" w:rsidRPr="006A31D1">
          <w:rPr>
            <w:position w:val="8"/>
          </w:rPr>
          <w:t>◦</w:t>
        </w:r>
        <w:r w:rsidR="00E82C33" w:rsidRPr="006A31D1">
          <w:t>C</w:t>
        </w:r>
        <w:r w:rsidR="00E82C33">
          <w:t>)</w:t>
        </w:r>
        <w:r w:rsidR="00E82C33" w:rsidRPr="006A31D1">
          <w:t xml:space="preserve"> </w:t>
        </w:r>
      </w:ins>
      <w:r w:rsidR="00907F1E">
        <w:t xml:space="preserve">to measure </w:t>
      </w:r>
      <w:proofErr w:type="spellStart"/>
      <w:r w:rsidR="00907F1E">
        <w:t>T</w:t>
      </w:r>
      <w:r w:rsidR="00907F1E" w:rsidRPr="00605E1B">
        <w:rPr>
          <w:vertAlign w:val="subscript"/>
        </w:rPr>
        <w:t>pref</w:t>
      </w:r>
      <w:proofErr w:type="spellEnd"/>
      <w:r w:rsidR="00907F1E">
        <w:t xml:space="preserve">. </w:t>
      </w:r>
      <w:ins w:id="89" w:author="Daniel Noble" w:date="2023-03-04T19:25:00Z">
        <w:r w:rsidR="00E82C33">
          <w:t xml:space="preserve">A FLIR T640 </w:t>
        </w:r>
      </w:ins>
      <w:del w:id="90" w:author="Daniel Noble" w:date="2023-03-04T19:25:00Z">
        <w:r w:rsidR="00907F1E" w:rsidRPr="006A31D1" w:rsidDel="00E82C33">
          <w:delText>The thermal profile</w:delText>
        </w:r>
        <w:r w:rsidR="00907F1E" w:rsidRPr="00ED6F4E" w:rsidDel="00E82C33">
          <w:delText>s</w:delText>
        </w:r>
        <w:r w:rsidR="00907F1E" w:rsidDel="00E82C33">
          <w:delText xml:space="preserve"> </w:delText>
        </w:r>
        <w:r w:rsidR="00907F1E" w:rsidRPr="006A31D1" w:rsidDel="00E82C33">
          <w:delText xml:space="preserve">across the thermal gradient </w:delText>
        </w:r>
        <w:r w:rsidR="00907F1E" w:rsidDel="00E82C33">
          <w:delText xml:space="preserve">where </w:delText>
        </w:r>
        <w:r w:rsidR="00907F1E" w:rsidRPr="006A31D1" w:rsidDel="00E82C33">
          <w:delText>i</w:delText>
        </w:r>
      </w:del>
      <w:ins w:id="91" w:author="Daniel Noble" w:date="2023-03-04T19:25:00Z">
        <w:r w:rsidR="00E82C33">
          <w:t xml:space="preserve">thermal </w:t>
        </w:r>
      </w:ins>
      <w:del w:id="92" w:author="Daniel Noble" w:date="2023-03-04T19:33:00Z">
        <w:r w:rsidR="00907F1E" w:rsidRPr="006A31D1" w:rsidDel="00E82C33">
          <w:delText xml:space="preserve">mages </w:delText>
        </w:r>
      </w:del>
      <w:ins w:id="93" w:author="Daniel Noble" w:date="2023-03-04T19:33:00Z">
        <w:r w:rsidR="00E82C33">
          <w:t>camera was used to take thermal images of all lanes ever</w:t>
        </w:r>
      </w:ins>
      <w:ins w:id="94" w:author="Daniel Noble" w:date="2023-03-04T19:36:00Z">
        <w:r w:rsidR="00670982">
          <w:t>y</w:t>
        </w:r>
      </w:ins>
      <w:ins w:id="95" w:author="Daniel Noble" w:date="2023-03-04T19:33:00Z">
        <w:r w:rsidR="00E82C33" w:rsidRPr="006A31D1">
          <w:t xml:space="preserve"> </w:t>
        </w:r>
      </w:ins>
      <w:del w:id="96" w:author="Daniel Noble" w:date="2023-03-04T19:34:00Z">
        <w:r w:rsidR="00907F1E" w:rsidRPr="006A31D1" w:rsidDel="00E82C33">
          <w:delText xml:space="preserve">were obtained in </w:delText>
        </w:r>
      </w:del>
      <w:r w:rsidR="00907F1E" w:rsidRPr="006A31D1">
        <w:t>15-</w:t>
      </w:r>
      <w:del w:id="97" w:author="Daniel Noble" w:date="2023-03-04T19:34:00Z">
        <w:r w:rsidR="00907F1E" w:rsidRPr="006A31D1" w:rsidDel="00E82C33">
          <w:delText xml:space="preserve"> </w:delText>
        </w:r>
      </w:del>
      <w:r w:rsidR="00907F1E" w:rsidRPr="006A31D1">
        <w:t>minute</w:t>
      </w:r>
      <w:ins w:id="98" w:author="Daniel Noble" w:date="2023-03-04T19:34:00Z">
        <w:r w:rsidR="00E82C33">
          <w:t>s</w:t>
        </w:r>
      </w:ins>
      <w:r w:rsidR="00907F1E" w:rsidRPr="006A31D1">
        <w:t xml:space="preserve"> </w:t>
      </w:r>
      <w:del w:id="99" w:author="Daniel Noble" w:date="2023-03-04T19:34:00Z">
        <w:r w:rsidR="00907F1E" w:rsidRPr="006A31D1" w:rsidDel="00E82C33">
          <w:delText xml:space="preserve">intervals </w:delText>
        </w:r>
      </w:del>
      <w:r w:rsidR="00907F1E" w:rsidRPr="006A31D1">
        <w:t>over an eight-hour observation period</w:t>
      </w:r>
      <w:r w:rsidR="00907F1E">
        <w:t>.</w:t>
      </w:r>
      <w:r w:rsidR="00605E1B">
        <w:t xml:space="preserve"> </w:t>
      </w:r>
      <w:del w:id="100" w:author="Daniel Noble" w:date="2023-03-04T19:34:00Z">
        <w:r w:rsidR="00605E1B" w:rsidDel="00670982">
          <w:delText xml:space="preserve"> </w:delText>
        </w:r>
      </w:del>
      <w:r w:rsidR="00605E1B" w:rsidRPr="006A31D1">
        <w:t>T</w:t>
      </w:r>
      <w:proofErr w:type="spellStart"/>
      <w:r w:rsidR="00605E1B" w:rsidRPr="00670982">
        <w:rPr>
          <w:i/>
          <w:iCs/>
          <w:position w:val="-4"/>
          <w:vertAlign w:val="subscript"/>
          <w:rPrChange w:id="101" w:author="Daniel Noble" w:date="2023-03-04T19:34:00Z">
            <w:rPr>
              <w:position w:val="-4"/>
            </w:rPr>
          </w:rPrChange>
        </w:rPr>
        <w:t>pref</w:t>
      </w:r>
      <w:proofErr w:type="spellEnd"/>
      <w:r w:rsidR="00605E1B" w:rsidRPr="006A31D1">
        <w:rPr>
          <w:position w:val="-4"/>
        </w:rPr>
        <w:t xml:space="preserve"> </w:t>
      </w:r>
      <w:r w:rsidR="00605E1B" w:rsidRPr="006A31D1">
        <w:t xml:space="preserve">was defined as the mean </w:t>
      </w:r>
      <w:del w:id="102" w:author="Daniel Noble" w:date="2023-03-04T19:34:00Z">
        <w:r w:rsidR="00605E1B" w:rsidRPr="006A31D1" w:rsidDel="00670982">
          <w:delText xml:space="preserve">body </w:delText>
        </w:r>
      </w:del>
      <w:ins w:id="103" w:author="Daniel Noble" w:date="2023-03-04T19:34:00Z">
        <w:r w:rsidR="00670982">
          <w:t>skin surface</w:t>
        </w:r>
        <w:r w:rsidR="00670982" w:rsidRPr="006A31D1">
          <w:t xml:space="preserve"> </w:t>
        </w:r>
      </w:ins>
      <w:r w:rsidR="00605E1B" w:rsidRPr="006A31D1">
        <w:t>temperature</w:t>
      </w:r>
      <w:ins w:id="104" w:author="Daniel Noble" w:date="2023-03-04T19:36:00Z">
        <w:r w:rsidR="00670982">
          <w:t xml:space="preserve"> (on the neck)</w:t>
        </w:r>
      </w:ins>
      <w:r w:rsidR="00605E1B" w:rsidRPr="006A31D1">
        <w:t xml:space="preserve"> </w:t>
      </w:r>
      <w:del w:id="105" w:author="Daniel Noble" w:date="2023-03-04T19:35:00Z">
        <w:r w:rsidR="00605E1B" w:rsidRPr="006A31D1" w:rsidDel="00670982">
          <w:delText>(T</w:delText>
        </w:r>
        <w:r w:rsidR="00605E1B" w:rsidRPr="006A31D1" w:rsidDel="00670982">
          <w:rPr>
            <w:vertAlign w:val="subscript"/>
          </w:rPr>
          <w:delText>b</w:delText>
        </w:r>
        <w:r w:rsidR="00605E1B" w:rsidRPr="006A31D1" w:rsidDel="00670982">
          <w:delText xml:space="preserve">) </w:delText>
        </w:r>
      </w:del>
      <w:r w:rsidR="00605E1B" w:rsidRPr="006A31D1">
        <w:t xml:space="preserve">over the eight-hour observation period. </w:t>
      </w:r>
      <w:ins w:id="106" w:author="Kris.Wild" w:date="2023-03-06T13:17:00Z">
        <w:r w:rsidR="00DC54D4">
          <w:t>Given the small size of lizards (i.e., 1.</w:t>
        </w:r>
      </w:ins>
      <w:ins w:id="107" w:author="Kris.Wild" w:date="2023-03-06T16:39:00Z">
        <w:r w:rsidR="00651A26">
          <w:t>3</w:t>
        </w:r>
      </w:ins>
      <w:ins w:id="108" w:author="Kris.Wild" w:date="2023-03-06T13:17:00Z">
        <w:r w:rsidR="00DC54D4">
          <w:t xml:space="preserve"> g)</w:t>
        </w:r>
      </w:ins>
      <w:ins w:id="109" w:author="Kris.Wild" w:date="2023-03-06T14:03:00Z">
        <w:r w:rsidR="006372F9">
          <w:t xml:space="preserve"> </w:t>
        </w:r>
      </w:ins>
      <w:ins w:id="110" w:author="Kris.Wild" w:date="2023-03-06T14:02:00Z">
        <w:r w:rsidR="006372F9">
          <w:t xml:space="preserve">we </w:t>
        </w:r>
      </w:ins>
      <w:ins w:id="111" w:author="Kris.Wild" w:date="2023-03-06T13:17:00Z">
        <w:r w:rsidR="00DC54D4">
          <w:t>assumed skin surface temperature reflected body temperature, which has been shown for many small lizards</w:t>
        </w:r>
      </w:ins>
      <w:ins w:id="112" w:author="Kris.Wild" w:date="2023-03-06T15:26:00Z">
        <w:r w:rsidR="00B76849" w:rsidRPr="00A12A5A">
          <w:rPr>
            <w:vertAlign w:val="superscript"/>
            <w:lang w:val="en-GB"/>
          </w:rPr>
          <w:t xml:space="preserve"> </w:t>
        </w:r>
      </w:ins>
      <w:ins w:id="113" w:author="Kris.Wild" w:date="2023-03-06T14:55:00Z">
        <w:r w:rsidR="0072394C" w:rsidRPr="0072394C">
          <w:rPr>
            <w:vertAlign w:val="superscript"/>
            <w:rPrChange w:id="114" w:author="Kris.Wild" w:date="2023-03-06T14:55:00Z">
              <w:rPr/>
            </w:rPrChange>
          </w:rPr>
          <w:t>[</w:t>
        </w:r>
      </w:ins>
      <w:customXmlInsRangeStart w:id="115" w:author="Kris.Wild" w:date="2023-03-06T14:55:00Z"/>
      <w:sdt>
        <w:sdtPr>
          <w:rPr>
            <w:color w:val="000000"/>
            <w:vertAlign w:val="superscript"/>
          </w:rPr>
          <w:tag w:val="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
          <w:id w:val="-128090613"/>
          <w:placeholder>
            <w:docPart w:val="DefaultPlaceholder_-1854013440"/>
          </w:placeholder>
        </w:sdtPr>
        <w:sdtContent>
          <w:customXmlInsRangeEnd w:id="115"/>
          <w:ins w:id="116" w:author="Kris.Wild" w:date="2023-03-06T15:15:00Z">
            <w:r w:rsidR="00AE0451" w:rsidRPr="00AE0451">
              <w:rPr>
                <w:color w:val="000000"/>
                <w:vertAlign w:val="superscript"/>
                <w:rPrChange w:id="117" w:author="Kris.Wild" w:date="2023-03-06T15:15:00Z">
                  <w:rPr/>
                </w:rPrChange>
              </w:rPr>
              <w:t>29</w:t>
            </w:r>
          </w:ins>
          <w:customXmlInsRangeStart w:id="118" w:author="Kris.Wild" w:date="2023-03-06T14:55:00Z"/>
        </w:sdtContent>
      </w:sdt>
      <w:customXmlInsRangeEnd w:id="118"/>
      <w:ins w:id="119" w:author="Kris.Wild" w:date="2023-03-06T14:55:00Z">
        <w:r w:rsidR="0072394C" w:rsidRPr="0072394C">
          <w:rPr>
            <w:vertAlign w:val="superscript"/>
            <w:rPrChange w:id="120" w:author="Kris.Wild" w:date="2023-03-06T14:55:00Z">
              <w:rPr/>
            </w:rPrChange>
          </w:rPr>
          <w:t>]</w:t>
        </w:r>
      </w:ins>
      <w:ins w:id="121" w:author="Daniel Noble" w:date="2023-03-04T19:37:00Z">
        <w:del w:id="122" w:author="Kris.Wild" w:date="2023-03-06T13:11:00Z">
          <w:r w:rsidR="00670982" w:rsidDel="00DC54D4">
            <w:delText>Given the small size of lizards (i.e.,</w:delText>
          </w:r>
        </w:del>
      </w:ins>
      <w:ins w:id="123" w:author="Daniel Noble" w:date="2023-03-04T20:03:00Z">
        <w:del w:id="124" w:author="Kris.Wild" w:date="2023-03-06T13:11:00Z">
          <w:r w:rsidR="00187102" w:rsidDel="00DC54D4">
            <w:delText xml:space="preserve"> </w:delText>
          </w:r>
        </w:del>
      </w:ins>
      <w:ins w:id="125" w:author="Daniel Noble" w:date="2023-03-04T19:37:00Z">
        <w:del w:id="126" w:author="Kris.Wild" w:date="2023-03-06T13:11:00Z">
          <w:r w:rsidR="00670982" w:rsidDel="00DC54D4">
            <w:delText>1.</w:delText>
          </w:r>
        </w:del>
      </w:ins>
      <w:ins w:id="127" w:author="Daniel Noble" w:date="2023-03-04T20:03:00Z">
        <w:del w:id="128" w:author="Kris.Wild" w:date="2023-03-06T13:11:00Z">
          <w:r w:rsidR="00187102" w:rsidDel="00DC54D4">
            <w:delText>3</w:delText>
          </w:r>
        </w:del>
      </w:ins>
      <w:ins w:id="129" w:author="Daniel Noble" w:date="2023-03-04T19:37:00Z">
        <w:del w:id="130" w:author="Kris.Wild" w:date="2023-03-06T13:11:00Z">
          <w:r w:rsidR="00670982" w:rsidDel="00DC54D4">
            <w:delText xml:space="preserve"> g) we assumed skin surface temperature reflected body temperature, which has been shown for many small li</w:delText>
          </w:r>
        </w:del>
      </w:ins>
      <w:ins w:id="131" w:author="Daniel Noble" w:date="2023-03-04T19:38:00Z">
        <w:del w:id="132" w:author="Kris.Wild" w:date="2023-03-06T13:11:00Z">
          <w:r w:rsidR="00670982" w:rsidDel="00DC54D4">
            <w:delText>zards</w:delText>
          </w:r>
        </w:del>
      </w:ins>
      <w:ins w:id="133" w:author="Daniel Noble" w:date="2023-03-04T20:04:00Z">
        <w:del w:id="134" w:author="Kris.Wild" w:date="2023-03-06T13:11:00Z">
          <w:r w:rsidR="00187102" w:rsidDel="00DC54D4">
            <w:delText xml:space="preserve"> (</w:delText>
          </w:r>
          <w:commentRangeStart w:id="135"/>
          <w:r w:rsidR="00187102" w:rsidRPr="005F4FD7" w:rsidDel="00DC54D4">
            <w:rPr>
              <w:color w:val="4472C4" w:themeColor="accent1"/>
            </w:rPr>
            <w:delText xml:space="preserve">Garrick </w:delText>
          </w:r>
          <w:commentRangeEnd w:id="135"/>
          <w:r w:rsidR="00187102" w:rsidDel="00DC54D4">
            <w:rPr>
              <w:rStyle w:val="CommentReference"/>
              <w:rFonts w:asciiTheme="minorHAnsi" w:eastAsiaTheme="minorHAnsi" w:hAnsiTheme="minorHAnsi" w:cstheme="minorBidi"/>
              <w:lang w:eastAsia="en-US"/>
            </w:rPr>
            <w:commentReference w:id="135"/>
          </w:r>
          <w:r w:rsidR="00187102" w:rsidRPr="005F4FD7" w:rsidDel="00DC54D4">
            <w:rPr>
              <w:color w:val="4472C4" w:themeColor="accent1"/>
            </w:rPr>
            <w:delText>2008</w:delText>
          </w:r>
          <w:r w:rsidR="00187102" w:rsidDel="00DC54D4">
            <w:rPr>
              <w:color w:val="4472C4" w:themeColor="accent1"/>
            </w:rPr>
            <w:delText>)</w:delText>
          </w:r>
        </w:del>
      </w:ins>
      <w:ins w:id="136" w:author="Daniel Noble" w:date="2023-03-04T19:38:00Z">
        <w:r w:rsidR="00670982">
          <w:t xml:space="preserve">. </w:t>
        </w:r>
      </w:ins>
      <w:r w:rsidR="00605E1B">
        <w:t>For CT</w:t>
      </w:r>
      <w:r w:rsidR="00605E1B" w:rsidRPr="00605E1B">
        <w:rPr>
          <w:vertAlign w:val="subscript"/>
        </w:rPr>
        <w:t>max</w:t>
      </w:r>
      <w:r w:rsidR="00605E1B">
        <w:rPr>
          <w:vertAlign w:val="subscript"/>
        </w:rPr>
        <w:t xml:space="preserve"> </w:t>
      </w:r>
      <w:r w:rsidR="00605E1B">
        <w:t xml:space="preserve">we followed the same fasting period used for </w:t>
      </w:r>
      <w:proofErr w:type="spellStart"/>
      <w:r w:rsidR="00605E1B">
        <w:t>T</w:t>
      </w:r>
      <w:r w:rsidR="00605E1B" w:rsidRPr="00605E1B">
        <w:rPr>
          <w:vertAlign w:val="subscript"/>
        </w:rPr>
        <w:t>pref</w:t>
      </w:r>
      <w:proofErr w:type="spellEnd"/>
      <w:r w:rsidR="00907F1E">
        <w:t xml:space="preserve"> </w:t>
      </w:r>
      <w:r w:rsidR="00605E1B">
        <w:t xml:space="preserve">experiments. Here, lizards were placed in falcon tubes </w:t>
      </w:r>
      <w:r w:rsidR="00605E1B" w:rsidRPr="006A31D1">
        <w:t>in a water bath for 5 min at a temperature of 30</w:t>
      </w:r>
      <w:r w:rsidR="00605E1B" w:rsidRPr="006A31D1">
        <w:rPr>
          <w:position w:val="8"/>
        </w:rPr>
        <w:t>◦</w:t>
      </w:r>
      <w:r w:rsidR="00605E1B" w:rsidRPr="006A31D1">
        <w:t>C</w:t>
      </w:r>
      <w:ins w:id="137" w:author="Daniel Noble" w:date="2023-03-04T19:38:00Z">
        <w:r w:rsidR="00670982">
          <w:t>.</w:t>
        </w:r>
      </w:ins>
      <w:r w:rsidR="00605E1B">
        <w:t xml:space="preserve"> </w:t>
      </w:r>
      <w:del w:id="138" w:author="Daniel Noble" w:date="2023-03-04T19:38:00Z">
        <w:r w:rsidR="00605E1B" w:rsidDel="00670982">
          <w:delText>and then t</w:delText>
        </w:r>
      </w:del>
      <w:ins w:id="139" w:author="Daniel Noble" w:date="2023-03-04T19:38:00Z">
        <w:r w:rsidR="00670982">
          <w:t>T</w:t>
        </w:r>
      </w:ins>
      <w:r w:rsidR="00605E1B">
        <w:t xml:space="preserve">he water </w:t>
      </w:r>
      <w:r w:rsidR="00605E1B" w:rsidRPr="006A31D1">
        <w:t>temperature was increased to 38</w:t>
      </w:r>
      <w:r w:rsidR="00605E1B" w:rsidRPr="006A31D1">
        <w:rPr>
          <w:position w:val="8"/>
        </w:rPr>
        <w:t xml:space="preserve">◦ </w:t>
      </w:r>
      <w:r w:rsidR="00605E1B" w:rsidRPr="006A31D1">
        <w:t>C at a rate of 1</w:t>
      </w:r>
      <w:r w:rsidR="00605E1B" w:rsidRPr="006A31D1">
        <w:rPr>
          <w:position w:val="8"/>
        </w:rPr>
        <w:t xml:space="preserve">◦ </w:t>
      </w:r>
      <w:r w:rsidR="00605E1B" w:rsidRPr="006A31D1">
        <w:t>C/min</w:t>
      </w:r>
      <w:r w:rsidR="00605E1B">
        <w:t>.</w:t>
      </w:r>
      <w:ins w:id="140" w:author="Daniel Noble" w:date="2023-03-04T19:38:00Z">
        <w:r w:rsidR="00670982">
          <w:t xml:space="preserve"> We used a control falcon tub with a thermal couple attached to the bottom of the tub where lizards were positioned to </w:t>
        </w:r>
      </w:ins>
      <w:ins w:id="141" w:author="Daniel Noble" w:date="2023-03-04T19:39:00Z">
        <w:r w:rsidR="00670982">
          <w:t>record</w:t>
        </w:r>
      </w:ins>
      <w:ins w:id="142" w:author="Daniel Noble" w:date="2023-03-04T19:38:00Z">
        <w:r w:rsidR="00670982">
          <w:t xml:space="preserve"> the </w:t>
        </w:r>
      </w:ins>
      <w:ins w:id="143" w:author="Daniel Noble" w:date="2023-03-04T19:39:00Z">
        <w:r w:rsidR="00670982">
          <w:t>temperature</w:t>
        </w:r>
      </w:ins>
      <w:ins w:id="144" w:author="Daniel Noble" w:date="2023-03-04T19:38:00Z">
        <w:r w:rsidR="00670982">
          <w:t xml:space="preserve"> </w:t>
        </w:r>
      </w:ins>
      <w:ins w:id="145" w:author="Daniel Noble" w:date="2023-03-04T19:39:00Z">
        <w:r w:rsidR="00670982">
          <w:t>of the tube surface</w:t>
        </w:r>
      </w:ins>
      <w:ins w:id="146" w:author="Kris.Wild" w:date="2023-03-06T13:16:00Z">
        <w:r w:rsidR="00DC54D4">
          <w:t>,</w:t>
        </w:r>
      </w:ins>
      <w:ins w:id="147" w:author="Daniel Noble" w:date="2023-03-04T19:39:00Z">
        <w:r w:rsidR="00670982">
          <w:t xml:space="preserve"> which we took to be the temperature experienced by the lizards.</w:t>
        </w:r>
      </w:ins>
      <w:ins w:id="148" w:author="Kris.Wild" w:date="2023-03-06T13:18:00Z">
        <w:r w:rsidR="00DC54D4">
          <w:t xml:space="preserve"> This approach </w:t>
        </w:r>
        <w:del w:id="149" w:author="Daniel Noble" w:date="2023-03-06T19:24:00Z">
          <w:r w:rsidR="00DC54D4" w:rsidDel="004E6615">
            <w:delText>limited the hindrance of inserting a</w:delText>
          </w:r>
        </w:del>
      </w:ins>
      <w:ins w:id="150" w:author="Daniel Noble" w:date="2023-03-06T19:24:00Z">
        <w:r w:rsidR="004E6615">
          <w:t xml:space="preserve">was needed </w:t>
        </w:r>
      </w:ins>
      <w:ins w:id="151" w:author="Daniel Noble" w:date="2023-03-06T19:25:00Z">
        <w:r w:rsidR="00D404B5">
          <w:t>because it was not possible to have a thermal couple in each lizards Falco</w:t>
        </w:r>
      </w:ins>
      <w:ins w:id="152" w:author="Daniel Noble" w:date="2023-03-06T19:26:00Z">
        <w:r w:rsidR="00D404B5">
          <w:t>n</w:t>
        </w:r>
      </w:ins>
      <w:ins w:id="153" w:author="Daniel Noble" w:date="2023-03-06T19:25:00Z">
        <w:r w:rsidR="00D404B5">
          <w:t xml:space="preserve"> tube when measuring righting responses </w:t>
        </w:r>
      </w:ins>
      <w:ins w:id="154" w:author="Kris.Wild" w:date="2023-03-06T13:18:00Z">
        <w:del w:id="155" w:author="Daniel Noble" w:date="2023-03-06T19:25:00Z">
          <w:r w:rsidR="00DC54D4" w:rsidDel="004E6615">
            <w:delText xml:space="preserve"> small thermal couple probe into the small size of our lizards and the probe impeding their ability to </w:delText>
          </w:r>
        </w:del>
        <w:del w:id="156" w:author="Daniel Noble" w:date="2023-03-06T19:26:00Z">
          <w:r w:rsidR="00DC54D4" w:rsidDel="00D404B5">
            <w:delText xml:space="preserve">right itself during </w:delText>
          </w:r>
        </w:del>
      </w:ins>
      <w:ins w:id="157" w:author="Kris.Wild" w:date="2023-03-06T15:27:00Z">
        <w:del w:id="158" w:author="Daniel Noble" w:date="2023-03-06T19:26:00Z">
          <w:r w:rsidR="00B76849" w:rsidDel="00D404B5">
            <w:delText>the</w:delText>
          </w:r>
        </w:del>
      </w:ins>
      <w:ins w:id="159" w:author="Daniel Noble" w:date="2023-03-06T19:26:00Z">
        <w:r w:rsidR="00D404B5">
          <w:t>in the</w:t>
        </w:r>
      </w:ins>
      <w:ins w:id="160" w:author="Kris.Wild" w:date="2023-03-06T15:27:00Z">
        <w:r w:rsidR="00B76849">
          <w:t xml:space="preserve"> </w:t>
        </w:r>
      </w:ins>
      <w:proofErr w:type="spellStart"/>
      <w:ins w:id="161" w:author="Kris.Wild" w:date="2023-03-06T13:18:00Z">
        <w:r w:rsidR="00DC54D4">
          <w:t>CT</w:t>
        </w:r>
        <w:r w:rsidR="00DC54D4" w:rsidRPr="00B76849">
          <w:rPr>
            <w:vertAlign w:val="subscript"/>
            <w:rPrChange w:id="162" w:author="Kris.Wild" w:date="2023-03-06T15:27:00Z">
              <w:rPr/>
            </w:rPrChange>
          </w:rPr>
          <w:t>max</w:t>
        </w:r>
        <w:proofErr w:type="spellEnd"/>
        <w:r w:rsidR="00DC54D4">
          <w:t xml:space="preserve"> </w:t>
        </w:r>
      </w:ins>
      <w:ins w:id="163" w:author="Kris.Wild" w:date="2023-03-06T15:27:00Z">
        <w:r w:rsidR="00B76849">
          <w:t>procedure</w:t>
        </w:r>
      </w:ins>
      <w:ins w:id="164" w:author="Kris.Wild" w:date="2023-03-06T15:28:00Z">
        <w:r w:rsidR="00B76849" w:rsidRPr="00A12A5A">
          <w:rPr>
            <w:vertAlign w:val="superscript"/>
            <w:lang w:val="en-GB"/>
          </w:rPr>
          <w:t xml:space="preserve"> </w:t>
        </w:r>
      </w:ins>
      <w:ins w:id="165" w:author="Kris.Wild" w:date="2023-03-06T14:56:00Z">
        <w:r w:rsidR="0072394C" w:rsidRPr="0072394C">
          <w:rPr>
            <w:vertAlign w:val="superscript"/>
            <w:rPrChange w:id="166" w:author="Kris.Wild" w:date="2023-03-06T14:56:00Z">
              <w:rPr/>
            </w:rPrChange>
          </w:rPr>
          <w:t>[</w:t>
        </w:r>
      </w:ins>
      <w:customXmlInsRangeStart w:id="167" w:author="Kris.Wild" w:date="2023-03-06T14:56:00Z"/>
      <w:sdt>
        <w:sdtPr>
          <w:rPr>
            <w:color w:val="000000"/>
            <w:vertAlign w:val="superscript"/>
          </w:rPr>
          <w:tag w:val="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
          <w:id w:val="-1398968996"/>
          <w:placeholder>
            <w:docPart w:val="DefaultPlaceholder_-1854013440"/>
          </w:placeholder>
        </w:sdtPr>
        <w:sdtContent>
          <w:customXmlInsRangeEnd w:id="167"/>
          <w:ins w:id="168" w:author="Kris.Wild" w:date="2023-03-06T15:15:00Z">
            <w:r w:rsidR="00AE0451" w:rsidRPr="00AE0451">
              <w:rPr>
                <w:color w:val="000000"/>
                <w:vertAlign w:val="superscript"/>
                <w:rPrChange w:id="169" w:author="Kris.Wild" w:date="2023-03-06T15:15:00Z">
                  <w:rPr/>
                </w:rPrChange>
              </w:rPr>
              <w:t>30</w:t>
            </w:r>
          </w:ins>
          <w:customXmlInsRangeStart w:id="170" w:author="Kris.Wild" w:date="2023-03-06T14:56:00Z"/>
        </w:sdtContent>
      </w:sdt>
      <w:customXmlInsRangeEnd w:id="170"/>
      <w:ins w:id="171" w:author="Kris.Wild" w:date="2023-03-06T14:56:00Z">
        <w:r w:rsidR="0072394C" w:rsidRPr="0072394C">
          <w:rPr>
            <w:vertAlign w:val="superscript"/>
            <w:rPrChange w:id="172" w:author="Kris.Wild" w:date="2023-03-06T14:56:00Z">
              <w:rPr/>
            </w:rPrChange>
          </w:rPr>
          <w:t>]</w:t>
        </w:r>
      </w:ins>
      <w:ins w:id="173" w:author="Kris.Wild" w:date="2023-03-06T13:20:00Z">
        <w:r w:rsidR="00DC54D4">
          <w:t>.</w:t>
        </w:r>
      </w:ins>
      <w:r w:rsidR="00605E1B">
        <w:t xml:space="preserve"> </w:t>
      </w:r>
      <w:r w:rsidR="00605E1B" w:rsidRPr="006A31D1">
        <w:t>CT</w:t>
      </w:r>
      <w:r w:rsidR="00605E1B" w:rsidRPr="006A31D1">
        <w:rPr>
          <w:position w:val="-4"/>
        </w:rPr>
        <w:t xml:space="preserve">max </w:t>
      </w:r>
      <w:r w:rsidR="00605E1B" w:rsidRPr="006A31D1">
        <w:t>was defined as the temperature at which an individual lost their righting reflex</w:t>
      </w:r>
      <w:r w:rsidR="00605E1B">
        <w:t xml:space="preserve"> (</w:t>
      </w:r>
      <w:r w:rsidR="000E1DD6" w:rsidRPr="00D407D5">
        <w:t xml:space="preserve">for </w:t>
      </w:r>
      <w:r w:rsidR="00605E1B">
        <w:t xml:space="preserve">further details in </w:t>
      </w:r>
      <w:r w:rsidR="000E1DD6" w:rsidRPr="00D407D5">
        <w:t>collection methods</w:t>
      </w:r>
      <w:r w:rsidR="000E1DD6">
        <w:t>,</w:t>
      </w:r>
      <w:r w:rsidR="000E1DD6" w:rsidRPr="00D407D5">
        <w:t xml:space="preserve"> </w:t>
      </w:r>
      <w:r w:rsidR="000E1DD6" w:rsidRPr="00D407D5">
        <w:rPr>
          <w:i/>
          <w:iCs/>
        </w:rPr>
        <w:t xml:space="preserve">see </w:t>
      </w:r>
      <w:r w:rsidR="000E1DD6">
        <w:rPr>
          <w:i/>
          <w:iCs/>
        </w:rPr>
        <w:t>Supp.</w:t>
      </w:r>
      <w:r w:rsidR="000E1DD6" w:rsidRPr="00D407D5">
        <w:t>).</w:t>
      </w:r>
    </w:p>
    <w:p w14:paraId="0AAA8B2F" w14:textId="174BF21D" w:rsidR="00F425C6" w:rsidRPr="00F81DA0" w:rsidRDefault="00F425C6" w:rsidP="00E82C33">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12"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w:t>
      </w:r>
      <w:proofErr w:type="spellStart"/>
      <w:r w:rsidRPr="00D407D5">
        <w:rPr>
          <w:color w:val="000000" w:themeColor="text1"/>
        </w:rPr>
        <w:t>CT</w:t>
      </w:r>
      <w:r w:rsidRPr="00D407D5">
        <w:rPr>
          <w:color w:val="000000" w:themeColor="text1"/>
          <w:vertAlign w:val="subscript"/>
        </w:rPr>
        <w:t>max</w:t>
      </w:r>
      <w:proofErr w:type="spellEnd"/>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E82C33">
      <w:pPr>
        <w:contextualSpacing/>
        <w:mirrorIndents/>
        <w:rPr>
          <w:i/>
          <w:iCs/>
        </w:rPr>
      </w:pPr>
    </w:p>
    <w:p w14:paraId="5ED12755" w14:textId="77777777" w:rsidR="00F425C6" w:rsidRPr="00D407D5" w:rsidRDefault="00F425C6" w:rsidP="00E82C33">
      <w:pPr>
        <w:contextualSpacing/>
        <w:mirrorIndents/>
        <w:rPr>
          <w:i/>
          <w:iCs/>
        </w:rPr>
      </w:pPr>
      <w:r w:rsidRPr="00D407D5">
        <w:rPr>
          <w:i/>
          <w:iCs/>
        </w:rPr>
        <w:t>(b) Meta-analysis of early thermal effects on thermal physiology in reptiles</w:t>
      </w:r>
    </w:p>
    <w:p w14:paraId="18DEBE33" w14:textId="0770ECDE" w:rsidR="00F425C6" w:rsidRDefault="00F425C6" w:rsidP="00E82C33">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w:t>
      </w:r>
      <w:r>
        <w:rPr>
          <w:shd w:val="clear" w:color="auto" w:fill="FFFFFF"/>
        </w:rPr>
        <w:lastRenderedPageBreak/>
        <w:t xml:space="preserve">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ins w:id="174" w:author="Daniel Noble" w:date="2023-03-05T14:51:00Z">
        <w:r w:rsidR="005450C5">
          <w:rPr>
            <w:shd w:val="clear" w:color="auto" w:fill="FFFFFF"/>
          </w:rPr>
          <w:t xml:space="preserve">Our search string included cold tolerance (i.e., critical thermal minimum, </w:t>
        </w:r>
        <w:proofErr w:type="spellStart"/>
        <w:r w:rsidR="005450C5">
          <w:rPr>
            <w:shd w:val="clear" w:color="auto" w:fill="FFFFFF"/>
          </w:rPr>
          <w:t>CT</w:t>
        </w:r>
        <w:r w:rsidR="005450C5" w:rsidRPr="005450C5">
          <w:rPr>
            <w:shd w:val="clear" w:color="auto" w:fill="FFFFFF"/>
            <w:vertAlign w:val="subscript"/>
            <w:rPrChange w:id="175" w:author="Daniel Noble" w:date="2023-03-05T14:51:00Z">
              <w:rPr>
                <w:shd w:val="clear" w:color="auto" w:fill="FFFFFF"/>
              </w:rPr>
            </w:rPrChange>
          </w:rPr>
          <w:t>min</w:t>
        </w:r>
        <w:proofErr w:type="spellEnd"/>
        <w:r w:rsidR="005450C5">
          <w:rPr>
            <w:shd w:val="clear" w:color="auto" w:fill="FFFFFF"/>
          </w:rPr>
          <w:t xml:space="preserve">), but there were too few studies </w:t>
        </w:r>
      </w:ins>
      <w:ins w:id="176" w:author="Daniel Noble" w:date="2023-03-05T14:52:00Z">
        <w:r w:rsidR="005450C5">
          <w:rPr>
            <w:shd w:val="clear" w:color="auto" w:fill="FFFFFF"/>
          </w:rPr>
          <w:t xml:space="preserve">that manipulated developmental environments and measured this trait to conduct a formal meta-analysis. As such, we focus on </w:t>
        </w:r>
        <w:proofErr w:type="spellStart"/>
        <w:r w:rsidR="005450C5" w:rsidRPr="00D407D5">
          <w:rPr>
            <w:shd w:val="clear" w:color="auto" w:fill="FFFFFF"/>
          </w:rPr>
          <w:t>T</w:t>
        </w:r>
        <w:r w:rsidR="005450C5" w:rsidRPr="00D407D5">
          <w:rPr>
            <w:shd w:val="clear" w:color="auto" w:fill="FFFFFF"/>
            <w:vertAlign w:val="subscript"/>
          </w:rPr>
          <w:t>pref</w:t>
        </w:r>
        <w:proofErr w:type="spellEnd"/>
        <w:r w:rsidR="005450C5" w:rsidRPr="00D407D5">
          <w:rPr>
            <w:shd w:val="clear" w:color="auto" w:fill="FFFFFF"/>
          </w:rPr>
          <w:t xml:space="preserve"> and </w:t>
        </w:r>
        <w:proofErr w:type="spellStart"/>
        <w:r w:rsidR="005450C5" w:rsidRPr="00D407D5">
          <w:rPr>
            <w:shd w:val="clear" w:color="auto" w:fill="FFFFFF"/>
          </w:rPr>
          <w:t>CT</w:t>
        </w:r>
        <w:r w:rsidR="005450C5" w:rsidRPr="00D407D5">
          <w:rPr>
            <w:shd w:val="clear" w:color="auto" w:fill="FFFFFF"/>
            <w:vertAlign w:val="subscript"/>
          </w:rPr>
          <w:t>max</w:t>
        </w:r>
        <w:proofErr w:type="spellEnd"/>
        <w:r w:rsidR="005450C5">
          <w:rPr>
            <w:shd w:val="clear" w:color="auto" w:fill="FFFFFF"/>
            <w:vertAlign w:val="subscript"/>
          </w:rPr>
          <w:t xml:space="preserve">. </w:t>
        </w:r>
      </w:ins>
    </w:p>
    <w:p w14:paraId="51BB37BC" w14:textId="2C5AFF34" w:rsidR="00F425C6" w:rsidRDefault="00F425C6" w:rsidP="00E82C33">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ins w:id="177" w:author="Kris.Wild" w:date="2023-03-06T15:15:00Z">
            <w:r w:rsidR="00AE0451" w:rsidRPr="00AE0451">
              <w:rPr>
                <w:color w:val="000000"/>
                <w:vertAlign w:val="superscript"/>
              </w:rPr>
              <w:t>31</w:t>
            </w:r>
          </w:ins>
          <w:del w:id="178" w:author="Kris.Wild" w:date="2023-03-06T14:53:00Z">
            <w:r w:rsidR="007C569A" w:rsidRPr="00AE0451" w:rsidDel="0072394C">
              <w:rPr>
                <w:color w:val="000000"/>
                <w:vertAlign w:val="superscript"/>
              </w:rPr>
              <w:delText>28</w:delText>
            </w:r>
          </w:del>
        </w:sdtContent>
      </w:sdt>
      <w:r w:rsidRPr="00F425C6">
        <w:rPr>
          <w:vertAlign w:val="superscript"/>
        </w:rPr>
        <w:t>]</w:t>
      </w:r>
      <w:del w:id="179" w:author="Kris.Wild" w:date="2023-03-06T15:28:00Z">
        <w:r w:rsidR="009110EA" w:rsidDel="00B76849">
          <w:rPr>
            <w:vertAlign w:val="superscript"/>
          </w:rPr>
          <w:delText xml:space="preserve"> </w:delText>
        </w:r>
        <w:r w:rsidR="009110EA" w:rsidRPr="00D51B0A" w:rsidDel="00B76849">
          <w:delText>(</w:delText>
        </w:r>
        <w:r w:rsidR="009110EA" w:rsidDel="00B76849">
          <w:rPr>
            <w:i/>
            <w:iCs/>
            <w:color w:val="000000" w:themeColor="text1"/>
          </w:rPr>
          <w:delText>see Supp. for more details)</w:delText>
        </w:r>
      </w:del>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w:t>
      </w:r>
      <w:del w:id="180" w:author="Kris.Wild" w:date="2023-03-06T15:28:00Z">
        <w:r w:rsidDel="00B76849">
          <w:rPr>
            <w:shd w:val="clear" w:color="auto" w:fill="FFFFFF"/>
          </w:rPr>
          <w:delText>S2</w:delText>
        </w:r>
      </w:del>
      <w:ins w:id="181" w:author="Kris.Wild" w:date="2023-03-06T15:28:00Z">
        <w:r w:rsidR="00B76849">
          <w:rPr>
            <w:shd w:val="clear" w:color="auto" w:fill="FFFFFF"/>
          </w:rPr>
          <w:t>S1</w:t>
        </w:r>
      </w:ins>
      <w:r>
        <w:rPr>
          <w:shd w:val="clear" w:color="auto" w:fill="FFFFFF"/>
        </w:rPr>
        <w:t>&amp;</w:t>
      </w:r>
      <w:del w:id="182" w:author="Kris.Wild" w:date="2023-03-06T15:28:00Z">
        <w:r w:rsidDel="00B76849">
          <w:rPr>
            <w:shd w:val="clear" w:color="auto" w:fill="FFFFFF"/>
          </w:rPr>
          <w:delText>3</w:delText>
        </w:r>
      </w:del>
      <w:ins w:id="183" w:author="Kris.Wild" w:date="2023-03-06T15:28:00Z">
        <w:r w:rsidR="00B76849">
          <w:rPr>
            <w:shd w:val="clear" w:color="auto" w:fill="FFFFFF"/>
          </w:rPr>
          <w:t>2</w:t>
        </w:r>
      </w:ins>
      <w:r>
        <w:rPr>
          <w:shd w:val="clear" w:color="auto" w:fill="FFFFFF"/>
        </w:rPr>
        <w:t>)</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27955DCB" w:rsidR="00CA37DA" w:rsidRDefault="00F425C6" w:rsidP="00E82C33">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ins w:id="184" w:author="Kris.Wild" w:date="2023-03-06T15:15:00Z">
            <w:r w:rsidR="00AE0451" w:rsidRPr="00AE0451">
              <w:rPr>
                <w:color w:val="000000"/>
                <w:vertAlign w:val="superscript"/>
              </w:rPr>
              <w:t>32</w:t>
            </w:r>
          </w:ins>
          <w:del w:id="185" w:author="Kris.Wild" w:date="2023-03-06T14:53:00Z">
            <w:r w:rsidR="007C569A" w:rsidRPr="00AE0451" w:rsidDel="0072394C">
              <w:rPr>
                <w:color w:val="000000"/>
                <w:vertAlign w:val="superscript"/>
              </w:rPr>
              <w:delText>29</w:delText>
            </w:r>
          </w:del>
        </w:sdtContent>
      </w:sdt>
      <w:r w:rsidRPr="00F425C6">
        <w:rPr>
          <w:vertAlign w:val="superscript"/>
        </w:rPr>
        <w:t>]</w:t>
      </w:r>
      <w:r>
        <w:t xml:space="preserve">. </w:t>
      </w:r>
      <w:r w:rsidR="000E1DD6">
        <w:t>To determine the ability of an organism to acclimate to changes in the environment, we</w:t>
      </w:r>
      <w:r>
        <w:t xml:space="preserve"> used</w:t>
      </w:r>
      <w:r w:rsidRPr="00D407D5">
        <w:t xml:space="preserve"> the </w:t>
      </w:r>
      <w:del w:id="186" w:author="Daniel Noble" w:date="2023-03-05T13:46:00Z">
        <w:r w:rsidRPr="00D407D5" w:rsidDel="0053494B">
          <w:delText>acclimation response ratio</w:delText>
        </w:r>
      </w:del>
      <w:ins w:id="187" w:author="Daniel Noble" w:date="2023-03-05T13:46:00Z">
        <w:r w:rsidR="0053494B">
          <w:t>acclimation response ratio</w:t>
        </w:r>
      </w:ins>
      <w:r w:rsidRPr="00D407D5">
        <w:t xml:space="preserve">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ins w:id="188" w:author="Kris.Wild" w:date="2023-03-06T15:15:00Z">
            <w:r w:rsidR="00AE0451" w:rsidRPr="00AE0451">
              <w:rPr>
                <w:color w:val="000000"/>
                <w:vertAlign w:val="superscript"/>
              </w:rPr>
              <w:t>33</w:t>
            </w:r>
          </w:ins>
          <w:del w:id="189" w:author="Kris.Wild" w:date="2023-03-06T14:53:00Z">
            <w:r w:rsidR="007C569A" w:rsidRPr="00AE0451" w:rsidDel="0072394C">
              <w:rPr>
                <w:color w:val="000000"/>
                <w:vertAlign w:val="superscript"/>
              </w:rPr>
              <w:delText>30</w:delText>
            </w:r>
          </w:del>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ins w:id="190" w:author="Kris.Wild" w:date="2023-03-06T15:15:00Z">
            <w:r w:rsidR="00AE0451" w:rsidRPr="00AE0451">
              <w:rPr>
                <w:color w:val="000000"/>
                <w:vertAlign w:val="superscript"/>
                <w:lang w:val="en-GB"/>
              </w:rPr>
              <w:t>34</w:t>
            </w:r>
          </w:ins>
          <w:del w:id="191" w:author="Kris.Wild" w:date="2023-03-06T14:53:00Z">
            <w:r w:rsidR="007C569A" w:rsidRPr="00AE0451" w:rsidDel="0072394C">
              <w:rPr>
                <w:color w:val="000000"/>
                <w:vertAlign w:val="superscript"/>
                <w:lang w:val="en-GB"/>
              </w:rPr>
              <w:delText>31</w:delText>
            </w:r>
          </w:del>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w:t>
      </w:r>
      <w:ins w:id="192" w:author="Daniel Noble" w:date="2023-03-05T13:47:00Z">
        <w:r w:rsidR="0053494B">
          <w:t>Studies often had more than two temperature treatments</w:t>
        </w:r>
      </w:ins>
      <w:del w:id="193" w:author="Daniel Noble" w:date="2023-03-05T13:47:00Z">
        <w:r w:rsidR="009110EA" w:rsidDel="0053494B">
          <w:delText>Studies often had more than two temperature treatments</w:delText>
        </w:r>
      </w:del>
      <w:r w:rsidR="009110EA">
        <w:t>. As such, we derived all pairwise effect size comparisons. This, however, does induce a correlation between effect size sampling errors ,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ins w:id="194" w:author="Kris.Wild" w:date="2023-03-06T15:15:00Z">
            <w:r w:rsidR="00AE0451" w:rsidRPr="00AE0451">
              <w:rPr>
                <w:color w:val="000000"/>
                <w:vertAlign w:val="superscript"/>
              </w:rPr>
              <w:t>35</w:t>
            </w:r>
          </w:ins>
          <w:del w:id="195" w:author="Kris.Wild" w:date="2023-03-06T14:53:00Z">
            <w:r w:rsidR="007C569A" w:rsidRPr="00AE0451" w:rsidDel="0072394C">
              <w:rPr>
                <w:color w:val="000000"/>
                <w:vertAlign w:val="superscript"/>
              </w:rPr>
              <w:delText>32</w:delText>
            </w:r>
          </w:del>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w:t>
      </w:r>
      <w:proofErr w:type="spellStart"/>
      <w:r w:rsidRPr="00D407D5">
        <w:t>CT</w:t>
      </w:r>
      <w:r w:rsidRPr="00D407D5">
        <w:rPr>
          <w:vertAlign w:val="subscript"/>
        </w:rPr>
        <w:t>max</w:t>
      </w:r>
      <w:proofErr w:type="spellEnd"/>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 xml:space="preserve">(lizard, snake, </w:t>
      </w:r>
      <w:proofErr w:type="gramStart"/>
      <w:r w:rsidRPr="00D407D5">
        <w:t>tuatara</w:t>
      </w:r>
      <w:proofErr w:type="gramEnd"/>
      <w:r w:rsidRPr="00D407D5">
        <w:t xml:space="preserve">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ins w:id="196" w:author="Kris.Wild" w:date="2023-03-06T15:15:00Z">
            <w:r w:rsidR="00AE0451" w:rsidRPr="00AE0451">
              <w:rPr>
                <w:color w:val="000000"/>
                <w:vertAlign w:val="superscript"/>
              </w:rPr>
              <w:t>36</w:t>
            </w:r>
          </w:ins>
          <w:del w:id="197" w:author="Kris.Wild" w:date="2023-03-06T14:53:00Z">
            <w:r w:rsidR="007C569A" w:rsidRPr="00AE0451" w:rsidDel="0072394C">
              <w:rPr>
                <w:color w:val="000000"/>
                <w:vertAlign w:val="superscript"/>
              </w:rPr>
              <w:delText>33</w:delText>
            </w:r>
          </w:del>
        </w:sdtContent>
      </w:sdt>
      <w:r w:rsidR="00A70C1C" w:rsidRPr="00A70C1C">
        <w:rPr>
          <w:vertAlign w:val="superscript"/>
        </w:rPr>
        <w:t>]</w:t>
      </w:r>
      <w:r w:rsidR="00A70C1C" w:rsidRPr="00A70C1C">
        <w:t xml:space="preserve"> </w:t>
      </w:r>
      <w:r w:rsidR="00A70C1C">
        <w:t xml:space="preserve">and </w:t>
      </w:r>
      <w:r w:rsidR="00907F1E">
        <w:t xml:space="preserve">was </w:t>
      </w:r>
      <w:r w:rsidR="00A70C1C">
        <w:t>visual</w:t>
      </w:r>
      <w:r w:rsidR="004E3B91">
        <w:t xml:space="preserve">ly </w:t>
      </w:r>
      <w:r w:rsidR="00907F1E">
        <w:t>inspected</w:t>
      </w:r>
      <w:r w:rsidR="004E3B91">
        <w:t xml:space="preserve"> </w:t>
      </w:r>
      <w:r w:rsidR="00A70C1C">
        <w:t>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ins w:id="198" w:author="Kris.Wild" w:date="2023-03-06T15:15:00Z">
            <w:r w:rsidR="00AE0451" w:rsidRPr="00AE0451">
              <w:rPr>
                <w:color w:val="000000"/>
                <w:vertAlign w:val="superscript"/>
              </w:rPr>
              <w:t>37</w:t>
            </w:r>
          </w:ins>
          <w:del w:id="199" w:author="Kris.Wild" w:date="2023-03-06T14:53:00Z">
            <w:r w:rsidR="007C569A" w:rsidRPr="00AE0451" w:rsidDel="0072394C">
              <w:rPr>
                <w:color w:val="000000"/>
                <w:vertAlign w:val="superscript"/>
              </w:rPr>
              <w:delText>34</w:delText>
            </w:r>
          </w:del>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ins w:id="200" w:author="Kris.Wild" w:date="2023-03-06T15:15:00Z">
            <w:r w:rsidR="00AE0451" w:rsidRPr="00AE0451">
              <w:rPr>
                <w:color w:val="000000"/>
                <w:vertAlign w:val="superscript"/>
              </w:rPr>
              <w:t>38</w:t>
            </w:r>
          </w:ins>
          <w:del w:id="201" w:author="Kris.Wild" w:date="2023-03-06T14:53:00Z">
            <w:r w:rsidR="007C569A" w:rsidRPr="00AE0451" w:rsidDel="0072394C">
              <w:rPr>
                <w:color w:val="000000"/>
                <w:vertAlign w:val="superscript"/>
              </w:rPr>
              <w:delText>35</w:delText>
            </w:r>
          </w:del>
        </w:sdtContent>
      </w:sdt>
      <w:r w:rsidRPr="002D0D99">
        <w:rPr>
          <w:vertAlign w:val="superscript"/>
        </w:rPr>
        <w:t>]</w:t>
      </w:r>
      <w:r>
        <w:t xml:space="preserve">. </w:t>
      </w:r>
    </w:p>
    <w:p w14:paraId="28902645" w14:textId="7E998F85" w:rsidR="004E3B91" w:rsidDel="00946E88" w:rsidRDefault="004E3B91" w:rsidP="00E82C33">
      <w:pPr>
        <w:contextualSpacing/>
        <w:mirrorIndents/>
        <w:rPr>
          <w:del w:id="202" w:author="Kris.Wild" w:date="2023-03-06T15:01:00Z"/>
          <w:b/>
          <w:bCs/>
        </w:rPr>
      </w:pPr>
    </w:p>
    <w:p w14:paraId="4C636601" w14:textId="0DDCD2FD" w:rsidR="003E3D19" w:rsidDel="00B76849" w:rsidRDefault="003E3D19" w:rsidP="00B76849">
      <w:pPr>
        <w:contextualSpacing/>
        <w:mirrorIndents/>
        <w:rPr>
          <w:del w:id="203" w:author="Kris.Wild" w:date="2023-03-06T15:29:00Z"/>
          <w:b/>
          <w:bCs/>
        </w:rPr>
      </w:pPr>
      <w:r>
        <w:rPr>
          <w:b/>
          <w:bCs/>
        </w:rPr>
        <w:t>Results</w:t>
      </w:r>
    </w:p>
    <w:p w14:paraId="6B96FB2A" w14:textId="77777777" w:rsidR="00B76849" w:rsidRPr="003E3D19" w:rsidRDefault="00B76849" w:rsidP="00946E88">
      <w:pPr>
        <w:contextualSpacing/>
        <w:mirrorIndents/>
        <w:rPr>
          <w:ins w:id="204" w:author="Kris.Wild" w:date="2023-03-06T15:29:00Z"/>
          <w:b/>
          <w:bCs/>
          <w:shd w:val="clear" w:color="auto" w:fill="FFFFFF"/>
        </w:rPr>
      </w:pPr>
    </w:p>
    <w:p w14:paraId="75A20B4B" w14:textId="4727608A" w:rsidR="003E3D19" w:rsidRPr="00B76849" w:rsidDel="00B76849" w:rsidRDefault="003E3D19" w:rsidP="00B76849">
      <w:pPr>
        <w:contextualSpacing/>
        <w:mirrorIndents/>
        <w:rPr>
          <w:del w:id="205" w:author="Kris.Wild" w:date="2023-03-06T15:29:00Z"/>
          <w:i/>
          <w:iCs/>
          <w:rPrChange w:id="206" w:author="Kris.Wild" w:date="2023-03-06T15:29:00Z">
            <w:rPr>
              <w:del w:id="207" w:author="Kris.Wild" w:date="2023-03-06T15:29:00Z"/>
            </w:rPr>
          </w:rPrChange>
        </w:rPr>
      </w:pPr>
      <w:r w:rsidRPr="00B76849">
        <w:rPr>
          <w:i/>
          <w:iCs/>
          <w:rPrChange w:id="208" w:author="Kris.Wild" w:date="2023-03-06T15:29:00Z">
            <w:rPr/>
          </w:rPrChange>
        </w:rPr>
        <w:t>a)Incubation temperature and resource allocation consequences on thermal preference and critical thermal maximum</w:t>
      </w:r>
    </w:p>
    <w:p w14:paraId="4CAF6187" w14:textId="77777777" w:rsidR="00B76849" w:rsidRPr="003E3D19" w:rsidRDefault="00B76849">
      <w:pPr>
        <w:contextualSpacing/>
        <w:mirrorIndents/>
        <w:rPr>
          <w:ins w:id="209" w:author="Kris.Wild" w:date="2023-03-06T15:29:00Z"/>
        </w:rPr>
        <w:pPrChange w:id="210" w:author="Kris.Wild" w:date="2023-03-06T15:29:00Z">
          <w:pPr>
            <w:pStyle w:val="FirstParagraph"/>
            <w:contextualSpacing/>
          </w:pPr>
        </w:pPrChange>
      </w:pPr>
    </w:p>
    <w:p w14:paraId="649845E3" w14:textId="077A19C2" w:rsidR="003E3D19" w:rsidDel="00B76849" w:rsidRDefault="003E3D19" w:rsidP="00B76849">
      <w:pPr>
        <w:contextualSpacing/>
        <w:mirrorIndents/>
        <w:rPr>
          <w:del w:id="211" w:author="Kris.Wild" w:date="2023-03-06T15:30:00Z"/>
        </w:rPr>
      </w:pPr>
      <w:r w:rsidRPr="003E3D19">
        <w:t xml:space="preserve">Mean </w:t>
      </w:r>
      <w:proofErr w:type="spellStart"/>
      <w:r w:rsidR="00D51B0A">
        <w:t>T</w:t>
      </w:r>
      <w:r w:rsidR="00D51B0A" w:rsidRPr="00D51B0A">
        <w:rPr>
          <w:vertAlign w:val="subscript"/>
        </w:rPr>
        <w:t>pref</w:t>
      </w:r>
      <w:proofErr w:type="spellEnd"/>
      <w:r w:rsidRPr="003E3D19">
        <w:t xml:space="preserve"> was 31</w:t>
      </w:r>
      <w:r w:rsidR="00D51B0A" w:rsidRPr="003E3D19">
        <w:t>°</w:t>
      </w:r>
      <w:r w:rsidRPr="003E3D19">
        <w:t>C ±0.47</w:t>
      </w:r>
      <w:r w:rsidR="00C868A0">
        <w:t xml:space="preserve"> </w:t>
      </w:r>
      <w:r w:rsidR="00563ADD">
        <w:t xml:space="preserve">(mean </w:t>
      </w:r>
      <w:r w:rsidR="00563ADD" w:rsidRPr="003E3D19">
        <w:t>±SE</w:t>
      </w:r>
      <w:r w:rsidR="00563ADD">
        <w:t xml:space="preserve">) </w:t>
      </w:r>
      <w:r w:rsidRPr="003E3D19">
        <w:t>and ranged from 20.99–34.26</w:t>
      </w:r>
      <w:r w:rsidR="00D51B0A" w:rsidRPr="003E3D19">
        <w:t>°</w:t>
      </w:r>
      <w:r w:rsidR="00D51B0A">
        <w:t>C</w:t>
      </w:r>
      <w:r w:rsidRPr="003E3D19">
        <w:t xml:space="preserve">. Mean </w:t>
      </w:r>
      <w:r w:rsidR="00D51B0A">
        <w:t>CT</w:t>
      </w:r>
      <w:r w:rsidR="00D51B0A">
        <w:rPr>
          <w:vertAlign w:val="subscript"/>
        </w:rPr>
        <w:t>max</w:t>
      </w:r>
      <w:r w:rsidRPr="003E3D19">
        <w:t xml:space="preserve"> was 43.04</w:t>
      </w:r>
      <w:r w:rsidR="00D51B0A" w:rsidRPr="003E3D19">
        <w:t>°</w:t>
      </w:r>
      <w:r w:rsidRPr="003E3D19">
        <w:t>C ±0.23 and ranged from 38.6–45.2</w:t>
      </w:r>
      <m:oMath>
        <m:sSup>
          <m:sSupPr>
            <m:ctrlPr>
              <w:ins w:id="212" w:author="Kris.Wild" w:date="2023-03-06T15:20:00Z">
                <w:rPr>
                  <w:rFonts w:ascii="Cambria Math" w:hAnsi="Cambria Math"/>
                </w:rPr>
              </w:ins>
            </m:ctrlPr>
          </m:sSupPr>
          <m:e>
            <m:r>
              <w:rPr>
                <w:rFonts w:ascii="Cambria Math" w:hAnsi="Cambria Math"/>
              </w:rPr>
              <m:t>​</m:t>
            </m:r>
          </m:e>
          <m:sup>
            <m:r>
              <m:rPr>
                <m:sty m:val="p"/>
              </m:rPr>
              <w:rPr>
                <w:rFonts w:ascii="Cambria Math" w:hAnsi="Cambria Math"/>
              </w:rPr>
              <m:t>∘</m:t>
            </m:r>
          </m:sup>
        </m:sSup>
      </m:oMath>
      <w:r w:rsidRPr="003E3D19">
        <w:t xml:space="preserve">C. We did not detect any effect of incubation temperature, yolk treatment, sex, or body mass on </w:t>
      </w:r>
      <w:proofErr w:type="spellStart"/>
      <w:r w:rsidR="00D51B0A">
        <w:t>T</w:t>
      </w:r>
      <w:r w:rsidR="00D51B0A" w:rsidRPr="00D51B0A">
        <w:rPr>
          <w:vertAlign w:val="subscript"/>
        </w:rPr>
        <w:t>pref</w:t>
      </w:r>
      <w:proofErr w:type="spellEnd"/>
      <w:r w:rsidR="00D51B0A" w:rsidRPr="003E3D19">
        <w:t xml:space="preserve"> </w:t>
      </w:r>
      <w:r w:rsidRPr="003E3D19">
        <w:t xml:space="preserve">or </w:t>
      </w:r>
      <w:proofErr w:type="spellStart"/>
      <w:r w:rsidR="00D51B0A">
        <w:t>CT</w:t>
      </w:r>
      <w:r w:rsidR="00D51B0A">
        <w:rPr>
          <w:vertAlign w:val="subscript"/>
        </w:rPr>
        <w:t>max</w:t>
      </w:r>
      <w:proofErr w:type="spellEnd"/>
      <w:r w:rsidRPr="003E3D19">
        <w:t xml:space="preserve"> (Figure 1A|B; Table 1).</w:t>
      </w:r>
    </w:p>
    <w:p w14:paraId="5803DBDF" w14:textId="77777777" w:rsidR="00B76849" w:rsidRDefault="00B76849" w:rsidP="00B76849">
      <w:pPr>
        <w:pStyle w:val="BodyText"/>
        <w:contextualSpacing/>
        <w:rPr>
          <w:ins w:id="213" w:author="Kris.Wild" w:date="2023-03-06T15:30:00Z"/>
          <w:rFonts w:ascii="Times New Roman" w:hAnsi="Times New Roman" w:cs="Times New Roman"/>
          <w:i/>
          <w:iCs/>
        </w:rPr>
      </w:pPr>
    </w:p>
    <w:p w14:paraId="67939669" w14:textId="77777777" w:rsidR="00B76849" w:rsidRDefault="00B76849" w:rsidP="00B76849">
      <w:pPr>
        <w:pStyle w:val="BodyText"/>
        <w:contextualSpacing/>
        <w:rPr>
          <w:ins w:id="214" w:author="Kris.Wild" w:date="2023-03-06T15:30:00Z"/>
          <w:rFonts w:ascii="Times New Roman" w:hAnsi="Times New Roman" w:cs="Times New Roman"/>
          <w:i/>
          <w:iCs/>
        </w:rPr>
      </w:pPr>
    </w:p>
    <w:p w14:paraId="40BE093B" w14:textId="227E6FCB" w:rsidR="003E3D19" w:rsidDel="00B76849" w:rsidRDefault="003E3D19" w:rsidP="00B76849">
      <w:pPr>
        <w:pStyle w:val="BodyText"/>
        <w:contextualSpacing/>
        <w:rPr>
          <w:del w:id="215" w:author="Kris.Wild" w:date="2023-03-06T15:29:00Z"/>
          <w:rFonts w:ascii="Times New Roman" w:hAnsi="Times New Roman" w:cs="Times New Roman"/>
          <w:i/>
          <w:iCs/>
        </w:rPr>
      </w:pPr>
      <w:r w:rsidRPr="003E3D19">
        <w:rPr>
          <w:rFonts w:ascii="Times New Roman" w:hAnsi="Times New Roman" w:cs="Times New Roman"/>
          <w:i/>
          <w:iCs/>
        </w:rPr>
        <w:t>(b) Meta-analysis of early thermal effects on thermal physiology in reptiles</w:t>
      </w:r>
    </w:p>
    <w:p w14:paraId="57F085B0" w14:textId="77777777" w:rsidR="00B76849" w:rsidRDefault="00B76849" w:rsidP="00B76849">
      <w:pPr>
        <w:pStyle w:val="BodyText"/>
        <w:contextualSpacing/>
        <w:rPr>
          <w:ins w:id="216" w:author="Kris.Wild" w:date="2023-03-06T15:30:00Z"/>
        </w:rPr>
      </w:pPr>
    </w:p>
    <w:p w14:paraId="257887B6" w14:textId="05D4C964" w:rsidR="00A70C1C" w:rsidRPr="004E6615" w:rsidDel="00B76849" w:rsidRDefault="003E3D19">
      <w:pPr>
        <w:pStyle w:val="BodyText"/>
        <w:contextualSpacing/>
        <w:rPr>
          <w:del w:id="217" w:author="Kris.Wild" w:date="2023-03-06T15:30:00Z"/>
          <w:b/>
          <w:bCs/>
        </w:rPr>
        <w:pPrChange w:id="218" w:author="Kris.Wild" w:date="2023-03-06T15:29:00Z">
          <w:pPr>
            <w:contextualSpacing/>
            <w:mirrorIndents/>
          </w:pPr>
        </w:pPrChange>
      </w:pPr>
      <w:r w:rsidRPr="004E6615">
        <w:t>Across reptiles, developmental temperatures did not influence thermal traits (</w:t>
      </w:r>
      <w:proofErr w:type="spellStart"/>
      <w:r w:rsidRPr="004E6615">
        <w:t>T</w:t>
      </w:r>
      <w:r w:rsidRPr="004E6615">
        <w:rPr>
          <w:vertAlign w:val="subscript"/>
        </w:rPr>
        <w:t>pref</w:t>
      </w:r>
      <w:proofErr w:type="spellEnd"/>
      <w:r w:rsidRPr="004E6615">
        <w:t xml:space="preserve"> or </w:t>
      </w:r>
      <w:proofErr w:type="spellStart"/>
      <w:r w:rsidRPr="004E6615">
        <w:t>CT</w:t>
      </w:r>
      <w:r w:rsidRPr="004E6615">
        <w:rPr>
          <w:vertAlign w:val="subscript"/>
        </w:rPr>
        <w:t>max</w:t>
      </w:r>
      <w:proofErr w:type="spellEnd"/>
      <w:r w:rsidRPr="004E6615">
        <w:t>), but heterogeneity was high (ARR =</w:t>
      </w:r>
      <w:r w:rsidR="002D0D99" w:rsidRPr="004E6615">
        <w:t>0.05</w:t>
      </w:r>
      <w:r w:rsidRPr="004E6615">
        <w:t xml:space="preserve">, 95% CI:-0.28-0.37; </w:t>
      </w:r>
      <m:oMath>
        <m:sSubSup>
          <m:sSubSupPr>
            <m:ctrlPr>
              <w:ins w:id="219" w:author="Kris.Wild" w:date="2023-03-06T15:20:00Z">
                <w:rPr>
                  <w:rFonts w:ascii="Cambria Math" w:hAnsi="Cambria Math" w:cs="Times New Roman"/>
                </w:rPr>
              </w:ins>
            </m:ctrlPr>
          </m:sSubSupPr>
          <m:e>
            <m:r>
              <w:rPr>
                <w:rFonts w:ascii="Cambria Math" w:hAnsi="Cambria Math" w:cs="Times New Roman"/>
              </w:rPr>
              <m:t>I</m:t>
            </m:r>
          </m:e>
          <m:sub>
            <m:r>
              <w:rPr>
                <w:rFonts w:ascii="Cambria Math" w:hAnsi="Cambria Math" w:cs="Times New Roman"/>
              </w:rPr>
              <m:t>Total</m:t>
            </m:r>
          </m:sub>
          <m:sup>
            <m:r>
              <w:rPr>
                <w:rFonts w:ascii="Cambria Math" w:hAnsi="Cambria Math" w:cs="Times New Roman"/>
              </w:rPr>
              <m:t>2</m:t>
            </m:r>
          </m:sup>
        </m:sSubSup>
      </m:oMath>
      <w:r w:rsidRPr="004E6615">
        <w:t xml:space="preserve"> = 99.53%, Prediction Interval:</w:t>
      </w:r>
      <w:r w:rsidR="00D51B0A" w:rsidRPr="004E6615">
        <w:t xml:space="preserve">    </w:t>
      </w:r>
      <w:r w:rsidRPr="004E6615">
        <w:t xml:space="preserve">-1.23-1.32; Fig. 2A, n = 69 effects from </w:t>
      </w:r>
      <w:r w:rsidR="00E4058F" w:rsidRPr="004E6615">
        <w:t xml:space="preserve">14 </w:t>
      </w:r>
      <w:r w:rsidRPr="004E6615">
        <w:t xml:space="preserve">species). </w:t>
      </w:r>
      <w:r w:rsidR="006666E8" w:rsidRPr="004E6615">
        <w:t>Overall, we found no evidence for publication biases (</w:t>
      </w:r>
      <m:oMath>
        <m:r>
          <w:rPr>
            <w:rFonts w:ascii="Cambria Math" w:hAnsi="Cambria Math" w:cs="Times New Roman"/>
          </w:rPr>
          <m:t>β</m:t>
        </m:r>
      </m:oMath>
      <w:r w:rsidR="006666E8" w:rsidRPr="004E6615">
        <w:t xml:space="preserve">=-0.81, 95%CI=-1.92-0.3, </w:t>
      </w:r>
      <w:r w:rsidR="006666E8" w:rsidRPr="004E6615">
        <w:rPr>
          <w:i/>
          <w:iCs/>
        </w:rPr>
        <w:t>p=0.15</w:t>
      </w:r>
      <w:r w:rsidR="006666E8" w:rsidRPr="004E6615">
        <w:t xml:space="preserve">; Fig </w:t>
      </w:r>
      <w:del w:id="220" w:author="Kris.Wild" w:date="2023-03-06T15:30:00Z">
        <w:r w:rsidR="006666E8" w:rsidRPr="004E6615" w:rsidDel="00B76849">
          <w:delText>S4</w:delText>
        </w:r>
      </w:del>
      <w:ins w:id="221" w:author="Kris.Wild" w:date="2023-03-06T15:30:00Z">
        <w:r w:rsidR="00B76849" w:rsidRPr="004E6615">
          <w:t>S</w:t>
        </w:r>
        <w:r w:rsidR="00B76849">
          <w:rPr>
            <w:rFonts w:ascii="Times New Roman" w:hAnsi="Times New Roman" w:cs="Times New Roman"/>
          </w:rPr>
          <w:t>3</w:t>
        </w:r>
      </w:ins>
      <w:r w:rsidR="006666E8" w:rsidRPr="004E6615">
        <w:t>; for further details see electronic supplementary materials).</w:t>
      </w:r>
      <w:r w:rsidR="006666E8" w:rsidRPr="004E6615">
        <w:rPr>
          <w:b/>
          <w:bCs/>
        </w:rPr>
        <w:t xml:space="preserve"> </w:t>
      </w:r>
      <w:r w:rsidRPr="004E6615">
        <w:t>Species effects (</w:t>
      </w:r>
      <m:oMath>
        <m:sSubSup>
          <m:sSubSupPr>
            <m:ctrlPr>
              <w:ins w:id="222" w:author="Kris.Wild" w:date="2023-03-06T15:20:00Z">
                <w:rPr>
                  <w:rFonts w:ascii="Cambria Math" w:hAnsi="Cambria Math" w:cs="Times New Roman"/>
                </w:rPr>
              </w:ins>
            </m:ctrlPr>
          </m:sSubSupPr>
          <m:e>
            <m:r>
              <w:rPr>
                <w:rFonts w:ascii="Cambria Math" w:hAnsi="Cambria Math" w:cs="Times New Roman"/>
              </w:rPr>
              <m:t>I</m:t>
            </m:r>
          </m:e>
          <m:sub>
            <m:r>
              <w:rPr>
                <w:rFonts w:ascii="Cambria Math" w:hAnsi="Cambria Math" w:cs="Times New Roman"/>
              </w:rPr>
              <m:t>Species</m:t>
            </m:r>
          </m:sub>
          <m:sup>
            <m:r>
              <w:rPr>
                <w:rFonts w:ascii="Cambria Math" w:hAnsi="Cambria Math" w:cs="Times New Roman"/>
              </w:rPr>
              <m:t>2</m:t>
            </m:r>
          </m:sup>
        </m:sSubSup>
      </m:oMath>
      <w:r w:rsidRPr="004E6615">
        <w:t xml:space="preserve"> = 70.57%) drove most of the heterogeneity </w:t>
      </w:r>
      <w:r w:rsidRPr="004E6615">
        <w:lastRenderedPageBreak/>
        <w:t xml:space="preserve">in ARR, but thermal traits were not influenced by life stage, </w:t>
      </w:r>
      <w:r w:rsidR="00E4058F" w:rsidRPr="004E6615">
        <w:t>climate</w:t>
      </w:r>
      <w:r w:rsidR="00E4058F" w:rsidRPr="004E6615" w:rsidDel="00E4058F">
        <w:t xml:space="preserve"> </w:t>
      </w:r>
      <w:r w:rsidRPr="004E6615">
        <w:t>zone</w:t>
      </w:r>
      <w:r w:rsidR="008A6CA0" w:rsidRPr="004E6615">
        <w:t>,</w:t>
      </w:r>
      <w:r w:rsidRPr="004E6615">
        <w:t xml:space="preserve"> or major taxonomic group (i.e., snakes, turtles, lizards) (Fig. 2B|C). </w:t>
      </w:r>
      <w:r w:rsidR="008A6CA0" w:rsidRPr="004E6615">
        <w:t>While</w:t>
      </w:r>
      <w:r w:rsidRPr="004E6615">
        <w:t xml:space="preserve"> there was a significant increase in thermal traits in snakes</w:t>
      </w:r>
      <w:ins w:id="223" w:author="Kris.Wild" w:date="2023-03-06T15:31:00Z">
        <w:r w:rsidR="00B76849">
          <w:rPr>
            <w:rFonts w:ascii="Times New Roman" w:hAnsi="Times New Roman" w:cs="Times New Roman"/>
          </w:rPr>
          <w:t xml:space="preserve"> </w:t>
        </w:r>
        <w:r w:rsidR="00B76849" w:rsidRPr="00395A32">
          <w:rPr>
            <w:rFonts w:ascii="Times New Roman" w:hAnsi="Times New Roman" w:cs="Times New Roman"/>
          </w:rPr>
          <w:t>(Fig 2D)</w:t>
        </w:r>
      </w:ins>
      <w:r w:rsidRPr="004E6615">
        <w:t>, this was driven by a single species (</w:t>
      </w:r>
      <w:proofErr w:type="spellStart"/>
      <w:r w:rsidRPr="004E6615">
        <w:rPr>
          <w:i/>
          <w:iCs/>
        </w:rPr>
        <w:t>Nerodia</w:t>
      </w:r>
      <w:proofErr w:type="spellEnd"/>
      <w:r w:rsidRPr="004E6615">
        <w:rPr>
          <w:i/>
          <w:iCs/>
        </w:rPr>
        <w:t xml:space="preserve"> </w:t>
      </w:r>
      <w:proofErr w:type="spellStart"/>
      <w:r w:rsidRPr="004E6615">
        <w:rPr>
          <w:i/>
          <w:iCs/>
        </w:rPr>
        <w:t>sipdedon</w:t>
      </w:r>
      <w:proofErr w:type="spellEnd"/>
      <w:r w:rsidRPr="004E6615">
        <w:t>)</w:t>
      </w:r>
      <w:del w:id="224" w:author="Kris.Wild" w:date="2023-03-06T15:31:00Z">
        <w:r w:rsidRPr="004E6615" w:rsidDel="00B76849">
          <w:delText xml:space="preserve"> (Fig 2D)</w:delText>
        </w:r>
      </w:del>
      <w:r w:rsidR="008A6CA0" w:rsidRPr="004E6615">
        <w:t>, and given the small sample sizes</w:t>
      </w:r>
      <w:r w:rsidR="00ED57BD" w:rsidRPr="004E6615">
        <w:t>,</w:t>
      </w:r>
      <w:r w:rsidR="008A6CA0" w:rsidRPr="004E6615">
        <w:t xml:space="preserve"> we need to caution whether any true differences between snakes and other groups exists</w:t>
      </w:r>
      <w:r w:rsidRPr="004E6615">
        <w:t xml:space="preserve">. </w:t>
      </w:r>
    </w:p>
    <w:p w14:paraId="0241945C" w14:textId="77777777" w:rsidR="00DD4282" w:rsidRDefault="00DD4282">
      <w:pPr>
        <w:pStyle w:val="BodyText"/>
        <w:contextualSpacing/>
        <w:pPrChange w:id="225" w:author="Kris.Wild" w:date="2023-03-06T15:30:00Z">
          <w:pPr>
            <w:contextualSpacing/>
            <w:mirrorIndents/>
          </w:pPr>
        </w:pPrChange>
      </w:pPr>
    </w:p>
    <w:p w14:paraId="0FC76487" w14:textId="640A829C" w:rsidR="00A70C1C" w:rsidRPr="00D407D5" w:rsidRDefault="00A70C1C" w:rsidP="00E82C33">
      <w:pPr>
        <w:contextualSpacing/>
        <w:mirrorIndents/>
        <w:rPr>
          <w:b/>
          <w:bCs/>
        </w:rPr>
      </w:pPr>
      <w:r w:rsidRPr="00D407D5">
        <w:rPr>
          <w:b/>
          <w:bCs/>
        </w:rPr>
        <w:t>Discussion</w:t>
      </w:r>
    </w:p>
    <w:p w14:paraId="6F683960" w14:textId="142DB023" w:rsidR="00A70C1C" w:rsidRDefault="00A70C1C" w:rsidP="00E82C33">
      <w:pPr>
        <w:contextualSpacing/>
        <w:mirrorIndents/>
      </w:pPr>
      <w:r w:rsidRPr="00AE3B63">
        <w:t xml:space="preserve">Genetic adaptation </w:t>
      </w:r>
      <w:r>
        <w:t>and</w:t>
      </w:r>
      <w:r w:rsidRPr="00AE3B63">
        <w:t xml:space="preserve"> phenotypic plasticity are two </w:t>
      </w:r>
      <w:del w:id="226" w:author="Daniel Noble" w:date="2023-03-05T13:52:00Z">
        <w:r w:rsidRPr="00AE3B63" w:rsidDel="0053494B">
          <w:delText xml:space="preserve">competing </w:delText>
        </w:r>
      </w:del>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ins w:id="227" w:author="Kris.Wild" w:date="2023-03-06T15:15:00Z">
            <w:r w:rsidR="00AE0451" w:rsidRPr="00AE0451">
              <w:rPr>
                <w:color w:val="000000"/>
                <w:vertAlign w:val="superscript"/>
              </w:rPr>
              <w:t>3,39–41</w:t>
            </w:r>
          </w:ins>
          <w:del w:id="228" w:author="Kris.Wild" w:date="2023-03-06T14:53:00Z">
            <w:r w:rsidR="007C569A" w:rsidRPr="00AE0451" w:rsidDel="0072394C">
              <w:rPr>
                <w:color w:val="000000"/>
                <w:vertAlign w:val="superscript"/>
              </w:rPr>
              <w:delText>3,36–38</w:delText>
            </w:r>
          </w:del>
        </w:sdtContent>
      </w:sdt>
      <w:r w:rsidRPr="00AE3B63">
        <w:rPr>
          <w:vertAlign w:val="superscript"/>
        </w:rPr>
        <w:t>]</w:t>
      </w:r>
      <w:r w:rsidRPr="00AE3B63">
        <w:t xml:space="preserve">. </w:t>
      </w:r>
      <w:r>
        <w:t xml:space="preserve">Plastic responses occurring early in development can have </w:t>
      </w:r>
      <w:del w:id="229" w:author="Daniel Noble" w:date="2023-03-05T14:20:00Z">
        <w:r w:rsidDel="0021490E">
          <w:delText xml:space="preserve">anticipatory and </w:delText>
        </w:r>
      </w:del>
      <w:r>
        <w:t>long-lasting effects on organisms, with significant implications for how they cope with environmental stressors.</w:t>
      </w:r>
      <w:r w:rsidRPr="00AE3B63">
        <w:t xml:space="preserve"> </w:t>
      </w:r>
    </w:p>
    <w:p w14:paraId="0C6E09C5" w14:textId="0BF8C9B8" w:rsidR="00A70C1C" w:rsidRDefault="00A70C1C" w:rsidP="00E82C33">
      <w:pPr>
        <w:ind w:firstLine="720"/>
        <w:contextualSpacing/>
        <w:mirrorIndents/>
      </w:pPr>
      <w:r>
        <w:t>W</w:t>
      </w:r>
      <w:r w:rsidRPr="00AE3B63">
        <w:t xml:space="preserve">e show that </w:t>
      </w:r>
      <w:r>
        <w:t>early developmental environments do little to modify thermal physiological traits</w:t>
      </w:r>
      <w:r w:rsidRPr="00AE3B63">
        <w:t xml:space="preserve"> </w:t>
      </w:r>
      <w:r>
        <w:t>(</w:t>
      </w:r>
      <w:proofErr w:type="spellStart"/>
      <w:r>
        <w:t>CT</w:t>
      </w:r>
      <w:r w:rsidRPr="00863D36">
        <w:rPr>
          <w:vertAlign w:val="subscript"/>
        </w:rPr>
        <w:t>max</w:t>
      </w:r>
      <w:proofErr w:type="spellEnd"/>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ins w:id="230" w:author="Kris.Wild" w:date="2023-03-06T15:15:00Z">
            <w:r w:rsidR="00AE0451" w:rsidRPr="00AE0451">
              <w:rPr>
                <w:color w:val="000000"/>
                <w:vertAlign w:val="superscript"/>
              </w:rPr>
              <w:t>6,42–44</w:t>
            </w:r>
          </w:ins>
          <w:del w:id="231" w:author="Kris.Wild" w:date="2023-03-06T14:53:00Z">
            <w:r w:rsidR="007C569A" w:rsidRPr="00AE0451" w:rsidDel="0072394C">
              <w:rPr>
                <w:color w:val="000000"/>
                <w:vertAlign w:val="superscript"/>
              </w:rPr>
              <w:delText>6,39–41</w:delText>
            </w:r>
          </w:del>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m:oMath>
        <m:sSubSup>
          <m:sSubSupPr>
            <m:ctrlPr>
              <w:ins w:id="232" w:author="Kris.Wild" w:date="2023-03-06T15:20:00Z">
                <w:rPr>
                  <w:rFonts w:ascii="Cambria Math" w:hAnsi="Cambria Math"/>
                </w:rPr>
              </w:ins>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ins w:id="233" w:author="Kris.Wild" w:date="2023-03-06T15:15:00Z">
            <w:r w:rsidR="00AE0451" w:rsidRPr="00AE0451">
              <w:rPr>
                <w:color w:val="000000"/>
                <w:vertAlign w:val="superscript"/>
              </w:rPr>
              <w:t>45–48</w:t>
            </w:r>
          </w:ins>
          <w:del w:id="234" w:author="Kris.Wild" w:date="2023-03-06T14:53:00Z">
            <w:r w:rsidR="007C569A" w:rsidRPr="00AE0451" w:rsidDel="0072394C">
              <w:rPr>
                <w:color w:val="000000"/>
                <w:vertAlign w:val="superscript"/>
              </w:rPr>
              <w:delText>42–45</w:delText>
            </w:r>
          </w:del>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r w:rsidR="006E0945">
        <w:t xml:space="preserve">Together, these data highlight that further ecological data on developmental environments in nature is needed to test if static manipulations in the lab provide a functional link to how species can cope with environmental change. </w:t>
      </w:r>
    </w:p>
    <w:p w14:paraId="747981A3" w14:textId="24319280" w:rsidR="00A70C1C" w:rsidRDefault="007D4297" w:rsidP="00E82C33">
      <w:pPr>
        <w:tabs>
          <w:tab w:val="left" w:pos="6663"/>
        </w:tabs>
        <w:ind w:firstLine="720"/>
        <w:contextualSpacing/>
        <w:mirrorIndents/>
      </w:pPr>
      <w:ins w:id="235" w:author="Daniel Noble" w:date="2023-03-05T15:06:00Z">
        <w:r>
          <w:t xml:space="preserve">While </w:t>
        </w:r>
      </w:ins>
      <w:ins w:id="236" w:author="Daniel Noble" w:date="2023-03-05T15:07:00Z">
        <w:r>
          <w:t xml:space="preserve">there are still limited empirical studies, </w:t>
        </w:r>
      </w:ins>
      <w:del w:id="237" w:author="Daniel Noble" w:date="2023-03-05T15:07:00Z">
        <w:r w:rsidR="00A70C1C" w:rsidRPr="00FF2B7E" w:rsidDel="007D4297">
          <w:delText xml:space="preserve">Across </w:delText>
        </w:r>
      </w:del>
      <w:ins w:id="238" w:author="Daniel Noble" w:date="2023-03-05T15:07:00Z">
        <w:r>
          <w:t>a</w:t>
        </w:r>
        <w:r w:rsidRPr="00FF2B7E">
          <w:t xml:space="preserve">cross </w:t>
        </w:r>
      </w:ins>
      <w:r w:rsidR="00A70C1C" w:rsidRPr="00FF2B7E">
        <w:t xml:space="preserve">reptile taxa, </w:t>
      </w:r>
      <w:r w:rsidR="005B2689">
        <w:t>plasticity in t</w:t>
      </w:r>
      <w:r w:rsidR="00A70C1C" w:rsidRPr="00FF2B7E">
        <w:t xml:space="preserve">hermal </w:t>
      </w:r>
      <w:r w:rsidR="005B2689">
        <w:t>physiology</w:t>
      </w:r>
      <w:r w:rsidR="00A70C1C">
        <w:t xml:space="preserve"> </w:t>
      </w:r>
      <w:del w:id="239" w:author="Daniel Noble" w:date="2023-03-05T15:07:00Z">
        <w:r w:rsidR="005B2689" w:rsidDel="007D4297">
          <w:delText xml:space="preserve">also </w:delText>
        </w:r>
      </w:del>
      <w:r w:rsidR="005B2689">
        <w:t xml:space="preserve">did not differ by age, </w:t>
      </w:r>
      <w:proofErr w:type="gramStart"/>
      <w:r w:rsidR="005B2689">
        <w:t>taxon</w:t>
      </w:r>
      <w:proofErr w:type="gramEnd"/>
      <w:r w:rsidR="005B2689">
        <w:t xml:space="preserve"> or climate zone</w:t>
      </w:r>
      <w:r w:rsidR="00A70C1C"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00A70C1C" w:rsidRPr="00AD37CE">
        <w:t>species</w:t>
      </w:r>
      <w:r w:rsidR="00A70C1C">
        <w:t xml:space="preserve"> are expected to</w:t>
      </w:r>
      <w:r w:rsidR="00A70C1C" w:rsidRPr="00AD37CE">
        <w:t xml:space="preserve"> maintain body temperatures near </w:t>
      </w:r>
      <w:r w:rsidR="00A70C1C">
        <w:t xml:space="preserve">their </w:t>
      </w:r>
      <w:r w:rsidR="00A70C1C" w:rsidRPr="00AD37CE">
        <w:t>thermal limits</w:t>
      </w:r>
      <w:r w:rsidR="00A70C1C">
        <w:t xml:space="preserve">, and an </w:t>
      </w:r>
      <w:r w:rsidR="00A70C1C" w:rsidRPr="00AD37CE">
        <w:t xml:space="preserve">increase in temperature can push </w:t>
      </w:r>
      <w:r w:rsidR="00A70C1C">
        <w:t>these species</w:t>
      </w:r>
      <w:r w:rsidR="00A70C1C" w:rsidRPr="00AD37CE">
        <w:t xml:space="preserve"> to physiological extremes </w:t>
      </w:r>
      <w:r w:rsidR="00A70C1C">
        <w:t>compared</w:t>
      </w:r>
      <w:r w:rsidR="00A70C1C" w:rsidRPr="00AD37CE">
        <w:t xml:space="preserve"> to temperate species</w:t>
      </w:r>
      <w:r w:rsidR="00A70C1C">
        <w:t xml:space="preserve"> </w:t>
      </w:r>
      <w:del w:id="240" w:author="Kris.Wild" w:date="2023-03-06T15:31:00Z">
        <w:r w:rsidR="00A70C1C" w:rsidRPr="00DC089A" w:rsidDel="00B76849">
          <w:rPr>
            <w:vertAlign w:val="superscript"/>
          </w:rPr>
          <w:delText>[</w:delText>
        </w:r>
        <w:r w:rsidR="00A70C1C" w:rsidDel="00B76849">
          <w:rPr>
            <w:vertAlign w:val="superscript"/>
          </w:rPr>
          <w:delText xml:space="preserve"> </w:delText>
        </w:r>
      </w:del>
      <w:ins w:id="241" w:author="Kris.Wild" w:date="2023-03-06T15:31:00Z">
        <w:r w:rsidR="00B76849" w:rsidRPr="00DC089A">
          <w:rPr>
            <w:vertAlign w:val="superscript"/>
          </w:rPr>
          <w:t>[</w:t>
        </w:r>
      </w:ins>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
          <w:id w:val="-1177722868"/>
          <w:placeholder>
            <w:docPart w:val="4CF6005911BF4948AD224EE775871F88"/>
          </w:placeholder>
        </w:sdtPr>
        <w:sdtContent>
          <w:ins w:id="242" w:author="Kris.Wild" w:date="2023-03-06T15:15:00Z">
            <w:r w:rsidR="00AE0451" w:rsidRPr="00AE0451">
              <w:rPr>
                <w:color w:val="000000"/>
                <w:vertAlign w:val="superscript"/>
              </w:rPr>
              <w:t>3,41,49</w:t>
            </w:r>
          </w:ins>
          <w:del w:id="243" w:author="Kris.Wild" w:date="2023-03-06T14:53:00Z">
            <w:r w:rsidR="007C569A" w:rsidRPr="00AE0451" w:rsidDel="0072394C">
              <w:rPr>
                <w:color w:val="000000"/>
                <w:vertAlign w:val="superscript"/>
              </w:rPr>
              <w:delText>3,38,46</w:delText>
            </w:r>
          </w:del>
        </w:sdtContent>
      </w:sdt>
      <w:r w:rsidR="00A70C1C" w:rsidRPr="00DC089A">
        <w:rPr>
          <w:vertAlign w:val="superscript"/>
        </w:rPr>
        <w:t>]</w:t>
      </w:r>
      <w:r w:rsidR="00A70C1C">
        <w:t xml:space="preserve">. Greater thermal variability in temperate regions should select for greater plasticity. However, our meta-analysis does not support </w:t>
      </w:r>
      <w:r w:rsidR="005B2689">
        <w:t xml:space="preserve">these </w:t>
      </w:r>
      <w:r w:rsidR="00A70C1C">
        <w:t>hypothes</w:t>
      </w:r>
      <w:r w:rsidR="005B2689">
        <w:t>e</w:t>
      </w:r>
      <w:r w:rsidR="00A70C1C">
        <w:t>s</w:t>
      </w:r>
      <w:ins w:id="244" w:author="Daniel Noble" w:date="2023-03-05T15:08:00Z">
        <w:r w:rsidR="009E06CA">
          <w:t>.</w:t>
        </w:r>
      </w:ins>
      <w:del w:id="245" w:author="Daniel Noble" w:date="2023-03-05T15:08:00Z">
        <w:r w:rsidR="00A70C1C" w:rsidDel="009E06CA">
          <w:delText>,</w:delText>
        </w:r>
      </w:del>
      <w:r w:rsidR="00A70C1C">
        <w:t xml:space="preserve"> </w:t>
      </w:r>
      <w:del w:id="246" w:author="Daniel Noble" w:date="2023-03-05T15:08:00Z">
        <w:r w:rsidR="00A70C1C" w:rsidDel="009E06CA">
          <w:delText>and i</w:delText>
        </w:r>
      </w:del>
      <w:ins w:id="247" w:author="Daniel Noble" w:date="2023-03-05T15:08:00Z">
        <w:r w:rsidR="009E06CA">
          <w:t>I</w:t>
        </w:r>
      </w:ins>
      <w:r w:rsidR="00A70C1C">
        <w:t>nstead, the microthermal environments and behavioural flexibility may be a more important driving mechanism</w:t>
      </w:r>
      <w:r w:rsidR="005B2689">
        <w:t xml:space="preserve"> as to whether species respond plastically to developmental environments or not</w:t>
      </w:r>
      <w:r w:rsidR="00A70C1C">
        <w:t xml:space="preserve"> </w:t>
      </w:r>
      <w:r w:rsidR="00A70C1C"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ins w:id="248" w:author="Kris.Wild" w:date="2023-03-06T15:15:00Z">
            <w:r w:rsidR="00AE0451" w:rsidRPr="00AE0451">
              <w:rPr>
                <w:color w:val="000000"/>
                <w:vertAlign w:val="superscript"/>
              </w:rPr>
              <w:t>3,50</w:t>
            </w:r>
          </w:ins>
          <w:del w:id="249" w:author="Kris.Wild" w:date="2023-03-06T14:53:00Z">
            <w:r w:rsidR="007C569A" w:rsidRPr="00AE0451" w:rsidDel="0072394C">
              <w:rPr>
                <w:color w:val="000000"/>
                <w:vertAlign w:val="superscript"/>
              </w:rPr>
              <w:delText>3,47</w:delText>
            </w:r>
          </w:del>
        </w:sdtContent>
      </w:sdt>
      <w:r w:rsidR="00A70C1C" w:rsidRPr="002833EA">
        <w:rPr>
          <w:vertAlign w:val="superscript"/>
        </w:rPr>
        <w:t>]</w:t>
      </w:r>
      <w:r w:rsidR="00A70C1C">
        <w:t>.</w:t>
      </w:r>
      <w:r w:rsidR="005B2689">
        <w:t xml:space="preserve"> Future studies looking at the autocorrelation between early and late developmental environments would be fruitful in helping elucidate species-specific responses to thermal environments. </w:t>
      </w:r>
    </w:p>
    <w:p w14:paraId="645C884F" w14:textId="3EC19A6D" w:rsidR="00A70C1C" w:rsidDel="00B76849" w:rsidRDefault="00A70C1C" w:rsidP="00E82C33">
      <w:pPr>
        <w:tabs>
          <w:tab w:val="left" w:pos="6663"/>
        </w:tabs>
        <w:ind w:firstLine="720"/>
        <w:contextualSpacing/>
        <w:mirrorIndents/>
        <w:rPr>
          <w:del w:id="250" w:author="Kris.Wild" w:date="2023-03-06T15:32:00Z"/>
        </w:rPr>
      </w:pPr>
      <w:r>
        <w:t>O</w:t>
      </w:r>
      <w:r w:rsidRPr="00AE3B63">
        <w:t xml:space="preserve">verall, our </w:t>
      </w:r>
      <w:r>
        <w:t xml:space="preserve">results </w:t>
      </w:r>
      <w:r w:rsidR="00973A26">
        <w:t>suggest</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(i.e.</w:t>
      </w:r>
      <w:ins w:id="251" w:author="Daniel Noble" w:date="2023-03-05T15:13:00Z">
        <w:r w:rsidR="00D76E5B">
          <w:t>,</w:t>
        </w:r>
      </w:ins>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ins w:id="252" w:author="Kris.Wild" w:date="2023-03-06T15:15:00Z">
            <w:r w:rsidR="00AE0451" w:rsidRPr="00AE0451">
              <w:rPr>
                <w:color w:val="000000"/>
                <w:vertAlign w:val="superscript"/>
              </w:rPr>
              <w:t>3,51</w:t>
            </w:r>
          </w:ins>
          <w:del w:id="253" w:author="Kris.Wild" w:date="2023-03-06T14:53:00Z">
            <w:r w:rsidR="007C569A" w:rsidRPr="00AE0451" w:rsidDel="0072394C">
              <w:rPr>
                <w:color w:val="000000"/>
                <w:vertAlign w:val="superscript"/>
              </w:rPr>
              <w:delText>3,48</w:delText>
            </w:r>
          </w:del>
        </w:sdtContent>
      </w:sdt>
      <w:r w:rsidRPr="002B6324">
        <w:rPr>
          <w:vertAlign w:val="superscript"/>
        </w:rPr>
        <w:t>]</w:t>
      </w:r>
      <w:r w:rsidRPr="00AE3B63">
        <w:t xml:space="preserve"> </w:t>
      </w:r>
      <w:r>
        <w:t>or responses that operate on slower time scales (i.e.</w:t>
      </w:r>
      <w:ins w:id="254" w:author="Daniel Noble" w:date="2023-03-05T15:13:00Z">
        <w:r w:rsidR="00D76E5B">
          <w:t>,</w:t>
        </w:r>
      </w:ins>
      <w:r>
        <w:t xml:space="preserv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ins w:id="255" w:author="Kris.Wild" w:date="2023-03-06T15:15:00Z">
            <w:r w:rsidR="00AE0451" w:rsidRPr="00AE0451">
              <w:rPr>
                <w:color w:val="000000"/>
                <w:vertAlign w:val="superscript"/>
              </w:rPr>
              <w:t>40,52</w:t>
            </w:r>
          </w:ins>
          <w:del w:id="256" w:author="Kris.Wild" w:date="2023-03-06T14:53:00Z">
            <w:r w:rsidR="007C569A" w:rsidRPr="00AE0451" w:rsidDel="0072394C">
              <w:rPr>
                <w:color w:val="000000"/>
                <w:vertAlign w:val="superscript"/>
              </w:rPr>
              <w:delText>37,49</w:delText>
            </w:r>
          </w:del>
        </w:sdtContent>
      </w:sdt>
      <w:r w:rsidRPr="00AE3B63">
        <w:rPr>
          <w:vertAlign w:val="superscript"/>
        </w:rPr>
        <w:t>]</w:t>
      </w:r>
      <w:r>
        <w:t>.</w:t>
      </w:r>
      <w:r w:rsidR="007741F1">
        <w:t xml:space="preserve"> </w:t>
      </w:r>
      <w:ins w:id="257" w:author="Daniel Noble" w:date="2023-03-05T15:12:00Z">
        <w:r w:rsidR="005007C1">
          <w:t xml:space="preserve">Given the small effect sizes we observed, </w:t>
        </w:r>
      </w:ins>
      <w:ins w:id="258" w:author="Daniel Noble" w:date="2023-03-05T15:10:00Z">
        <w:r w:rsidR="005007C1">
          <w:t xml:space="preserve">statistical power </w:t>
        </w:r>
      </w:ins>
      <w:ins w:id="259" w:author="Daniel Noble" w:date="2023-03-05T15:12:00Z">
        <w:r w:rsidR="005007C1">
          <w:t>is</w:t>
        </w:r>
      </w:ins>
      <w:ins w:id="260" w:author="Daniel Noble" w:date="2023-03-05T15:10:00Z">
        <w:r w:rsidR="005007C1">
          <w:t xml:space="preserve"> likely an issue </w:t>
        </w:r>
      </w:ins>
      <w:ins w:id="261" w:author="Daniel Noble" w:date="2023-03-05T15:11:00Z">
        <w:r w:rsidR="005007C1">
          <w:t>in ours and other</w:t>
        </w:r>
      </w:ins>
      <w:ins w:id="262" w:author="Daniel Noble" w:date="2023-03-05T15:12:00Z">
        <w:r w:rsidR="005007C1">
          <w:t>s’</w:t>
        </w:r>
      </w:ins>
      <w:ins w:id="263" w:author="Daniel Noble" w:date="2023-03-05T15:11:00Z">
        <w:r w:rsidR="005007C1">
          <w:t xml:space="preserve"> empirical work</w:t>
        </w:r>
      </w:ins>
      <w:ins w:id="264" w:author="Daniel Noble" w:date="2023-03-05T15:12:00Z">
        <w:r w:rsidR="005007C1">
          <w:t>. However,</w:t>
        </w:r>
      </w:ins>
      <w:ins w:id="265" w:author="Daniel Noble" w:date="2023-03-05T15:10:00Z">
        <w:r w:rsidR="005007C1">
          <w:t xml:space="preserve"> ethical </w:t>
        </w:r>
      </w:ins>
      <w:ins w:id="266" w:author="Daniel Noble" w:date="2023-03-05T15:11:00Z">
        <w:r w:rsidR="005007C1">
          <w:t xml:space="preserve">constraints in measuring thermal limits in large numbers of animals will mean </w:t>
        </w:r>
      </w:ins>
      <w:ins w:id="267" w:author="Daniel Noble" w:date="2023-03-05T15:12:00Z">
        <w:r w:rsidR="005007C1">
          <w:t>such studies are likely to be common</w:t>
        </w:r>
      </w:ins>
      <w:ins w:id="268" w:author="Daniel Noble" w:date="2023-03-05T15:16:00Z">
        <w:r w:rsidR="009005CF">
          <w:t>. As such, w</w:t>
        </w:r>
      </w:ins>
      <w:ins w:id="269" w:author="Daniel Noble" w:date="2023-03-05T15:12:00Z">
        <w:r w:rsidR="005007C1">
          <w:t xml:space="preserve">e will need to rely on meta-analysis to help </w:t>
        </w:r>
      </w:ins>
      <w:ins w:id="270" w:author="Daniel Noble" w:date="2023-03-05T15:13:00Z">
        <w:r w:rsidR="005007C1">
          <w:t>circumvent power limitations</w:t>
        </w:r>
      </w:ins>
      <w:ins w:id="271" w:author="Kris.Wild" w:date="2023-03-06T14:58:00Z">
        <w:r w:rsidR="0072394C">
          <w:t xml:space="preserve"> </w:t>
        </w:r>
      </w:ins>
      <w:ins w:id="272" w:author="Daniel Noble" w:date="2023-03-05T15:13:00Z">
        <w:del w:id="273" w:author="Kris.Wild" w:date="2023-03-06T14:58:00Z">
          <w:r w:rsidR="005007C1" w:rsidDel="0072394C">
            <w:delText xml:space="preserve"> </w:delText>
          </w:r>
        </w:del>
      </w:ins>
      <w:ins w:id="274" w:author="Daniel Noble" w:date="2023-03-05T15:48:00Z">
        <w:del w:id="275" w:author="Kris.Wild" w:date="2023-03-06T14:58:00Z">
          <w:r w:rsidR="00F33C37" w:rsidDel="0072394C">
            <w:delText xml:space="preserve">(Nakagawa et al. 2017) </w:delText>
          </w:r>
        </w:del>
      </w:ins>
      <w:ins w:id="276" w:author="Daniel Noble" w:date="2023-03-05T15:13:00Z">
        <w:r w:rsidR="005007C1">
          <w:t>in individual studies</w:t>
        </w:r>
      </w:ins>
      <w:ins w:id="277" w:author="Daniel Noble" w:date="2023-03-05T15:14:00Z">
        <w:r w:rsidR="00D76E5B">
          <w:t xml:space="preserve"> (</w:t>
        </w:r>
      </w:ins>
      <w:ins w:id="278" w:author="Daniel Noble" w:date="2023-03-05T15:13:00Z">
        <w:r w:rsidR="005007C1">
          <w:t>as we have done here</w:t>
        </w:r>
      </w:ins>
      <w:ins w:id="279" w:author="Daniel Noble" w:date="2023-03-05T15:14:00Z">
        <w:r w:rsidR="00D76E5B">
          <w:t>)</w:t>
        </w:r>
      </w:ins>
      <w:customXmlInsRangeStart w:id="280" w:author="Kris.Wild" w:date="2023-03-06T14:58:00Z"/>
      <w:sdt>
        <w:sdtPr>
          <w:rPr>
            <w:color w:val="000000"/>
            <w:vertAlign w:val="superscript"/>
          </w:rPr>
          <w:tag w:val="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
          <w:id w:val="1526368864"/>
          <w:placeholder>
            <w:docPart w:val="DefaultPlaceholder_-1854013440"/>
          </w:placeholder>
        </w:sdtPr>
        <w:sdtContent>
          <w:customXmlInsRangeEnd w:id="280"/>
          <w:ins w:id="281" w:author="Kris.Wild" w:date="2023-03-06T15:32:00Z">
            <w:r w:rsidR="00B76849">
              <w:rPr>
                <w:color w:val="000000"/>
                <w:vertAlign w:val="superscript"/>
              </w:rPr>
              <w:t>[</w:t>
            </w:r>
          </w:ins>
          <w:ins w:id="282" w:author="Kris.Wild" w:date="2023-03-06T15:15:00Z">
            <w:r w:rsidR="00AE0451" w:rsidRPr="00AE0451">
              <w:rPr>
                <w:color w:val="000000"/>
                <w:vertAlign w:val="superscript"/>
                <w:rPrChange w:id="283" w:author="Kris.Wild" w:date="2023-03-06T15:15:00Z">
                  <w:rPr/>
                </w:rPrChange>
              </w:rPr>
              <w:t>53</w:t>
            </w:r>
          </w:ins>
          <w:ins w:id="284" w:author="Kris.Wild" w:date="2023-03-06T15:32:00Z">
            <w:r w:rsidR="00B76849">
              <w:rPr>
                <w:color w:val="000000"/>
                <w:vertAlign w:val="superscript"/>
              </w:rPr>
              <w:t>]</w:t>
            </w:r>
          </w:ins>
          <w:customXmlInsRangeStart w:id="285" w:author="Kris.Wild" w:date="2023-03-06T14:58:00Z"/>
        </w:sdtContent>
      </w:sdt>
      <w:customXmlInsRangeEnd w:id="285"/>
      <w:ins w:id="286" w:author="Daniel Noble" w:date="2023-03-05T15:13:00Z">
        <w:r w:rsidR="005007C1">
          <w:t xml:space="preserve">. </w:t>
        </w:r>
      </w:ins>
      <w:ins w:id="287" w:author="Daniel Noble" w:date="2023-03-05T15:14:00Z">
        <w:r w:rsidR="009005CF">
          <w:t>We have also identified clear gaps in the literature</w:t>
        </w:r>
      </w:ins>
      <w:ins w:id="288" w:author="Daniel Noble" w:date="2023-03-05T15:16:00Z">
        <w:r w:rsidR="009005CF">
          <w:t xml:space="preserve"> that should help pave the way for future research</w:t>
        </w:r>
      </w:ins>
      <w:ins w:id="289" w:author="Daniel Noble" w:date="2023-03-05T15:15:00Z">
        <w:r w:rsidR="009005CF">
          <w:t xml:space="preserve">. </w:t>
        </w:r>
      </w:ins>
      <w:ins w:id="290" w:author="Daniel Noble" w:date="2023-03-05T15:17:00Z">
        <w:r w:rsidR="009005CF">
          <w:t>First, w</w:t>
        </w:r>
      </w:ins>
      <w:ins w:id="291" w:author="Daniel Noble" w:date="2023-03-05T15:15:00Z">
        <w:r w:rsidR="009005CF">
          <w:t xml:space="preserve">e </w:t>
        </w:r>
      </w:ins>
      <w:del w:id="292" w:author="Daniel Noble" w:date="2023-03-05T15:13:00Z">
        <w:r w:rsidR="007741F1" w:rsidDel="005007C1">
          <w:lastRenderedPageBreak/>
          <w:delText xml:space="preserve">Though we may have limited power in our experimental with </w:delText>
        </w:r>
        <w:r w:rsidR="007741F1" w:rsidDel="005007C1">
          <w:rPr>
            <w:i/>
            <w:iCs/>
          </w:rPr>
          <w:delText xml:space="preserve">L. </w:delText>
        </w:r>
        <w:r w:rsidR="007741F1" w:rsidRPr="00D407D5" w:rsidDel="005007C1">
          <w:rPr>
            <w:i/>
            <w:iCs/>
          </w:rPr>
          <w:delText>delicata</w:delText>
        </w:r>
        <w:r w:rsidR="007741F1" w:rsidRPr="00D407D5" w:rsidDel="005007C1">
          <w:delText xml:space="preserve"> </w:delText>
        </w:r>
        <w:r w:rsidR="007741F1" w:rsidDel="005007C1">
          <w:delText>to detect an effect on developmental effects on thermal our ecology, our meta-analysis shows that our sample size per treatment was</w:delText>
        </w:r>
        <w:r w:rsidR="007741F1" w:rsidRPr="007741F1" w:rsidDel="005007C1">
          <w:rPr>
            <w:i/>
            <w:iCs/>
          </w:rPr>
          <w:delText xml:space="preserve"> </w:delText>
        </w:r>
        <w:r w:rsidR="007741F1" w:rsidRPr="00717EA0" w:rsidDel="005007C1">
          <w:delText>above or comparable to over half (26 out of 40) of the sample sizes of lizard studies used in our metanalysis</w:delText>
        </w:r>
        <w:r w:rsidR="00973A26" w:rsidDel="005007C1">
          <w:delText xml:space="preserve">. </w:delText>
        </w:r>
      </w:del>
      <w:del w:id="293" w:author="Daniel Noble" w:date="2023-03-05T15:14:00Z">
        <w:r w:rsidR="00973A26" w:rsidDel="009005CF">
          <w:delText xml:space="preserve">We </w:delText>
        </w:r>
      </w:del>
      <w:r w:rsidR="00973A26">
        <w:t xml:space="preserve">encourage </w:t>
      </w:r>
      <w:ins w:id="294" w:author="Daniel Noble" w:date="2023-03-05T15:17:00Z">
        <w:r w:rsidR="009005CF">
          <w:t xml:space="preserve">measuring thermal physiology under different developmental </w:t>
        </w:r>
      </w:ins>
      <w:ins w:id="295" w:author="Daniel Noble" w:date="2023-03-05T15:21:00Z">
        <w:r w:rsidR="00BB400E">
          <w:t>manipulations</w:t>
        </w:r>
      </w:ins>
      <w:ins w:id="296" w:author="Daniel Noble" w:date="2023-03-05T15:17:00Z">
        <w:r w:rsidR="009005CF">
          <w:t xml:space="preserve"> across a greater diversity of reptile taxa. </w:t>
        </w:r>
      </w:ins>
      <w:ins w:id="297" w:author="Daniel Noble" w:date="2023-03-05T15:21:00Z">
        <w:r w:rsidR="00BB400E">
          <w:t xml:space="preserve">Greater taxonomic diversity will clarify </w:t>
        </w:r>
      </w:ins>
      <w:ins w:id="298" w:author="Daniel Noble" w:date="2023-03-05T15:22:00Z">
        <w:r w:rsidR="00BB400E">
          <w:t xml:space="preserve">when developmental environments matter and allow us to explore reasons for this heterogeneity. </w:t>
        </w:r>
      </w:ins>
      <w:ins w:id="299" w:author="Daniel Noble" w:date="2023-03-05T15:17:00Z">
        <w:r w:rsidR="009005CF">
          <w:t xml:space="preserve">Second, </w:t>
        </w:r>
      </w:ins>
      <w:ins w:id="300" w:author="Daniel Noble" w:date="2023-03-05T15:19:00Z">
        <w:r w:rsidR="00BB400E">
          <w:t xml:space="preserve">we encourage </w:t>
        </w:r>
      </w:ins>
      <w:ins w:id="301" w:author="Daniel Noble" w:date="2023-03-05T15:17:00Z">
        <w:r w:rsidR="009005CF">
          <w:t xml:space="preserve">measuring </w:t>
        </w:r>
      </w:ins>
      <w:proofErr w:type="spellStart"/>
      <w:ins w:id="302" w:author="Daniel Noble" w:date="2023-03-05T15:18:00Z">
        <w:r w:rsidR="009005CF">
          <w:t>CT</w:t>
        </w:r>
        <w:r w:rsidR="009005CF" w:rsidRPr="009005CF">
          <w:rPr>
            <w:vertAlign w:val="subscript"/>
            <w:rPrChange w:id="303" w:author="Daniel Noble" w:date="2023-03-05T15:18:00Z">
              <w:rPr/>
            </w:rPrChange>
          </w:rPr>
          <w:t>min</w:t>
        </w:r>
        <w:proofErr w:type="spellEnd"/>
        <w:r w:rsidR="009005CF">
          <w:t xml:space="preserve">, in addition to other thermal physiological traits (i.e., </w:t>
        </w:r>
        <w:proofErr w:type="spellStart"/>
        <w:r w:rsidR="009005CF">
          <w:t>CT</w:t>
        </w:r>
        <w:r w:rsidR="009005CF" w:rsidRPr="009005CF">
          <w:rPr>
            <w:vertAlign w:val="subscript"/>
            <w:rPrChange w:id="304" w:author="Daniel Noble" w:date="2023-03-05T15:18:00Z">
              <w:rPr/>
            </w:rPrChange>
          </w:rPr>
          <w:t>max</w:t>
        </w:r>
        <w:proofErr w:type="spellEnd"/>
        <w:r w:rsidR="009005CF">
          <w:t xml:space="preserve">, </w:t>
        </w:r>
        <w:proofErr w:type="spellStart"/>
        <w:r w:rsidR="009005CF">
          <w:t>T</w:t>
        </w:r>
        <w:r w:rsidR="009005CF" w:rsidRPr="009005CF">
          <w:rPr>
            <w:vertAlign w:val="subscript"/>
            <w:rPrChange w:id="305" w:author="Daniel Noble" w:date="2023-03-05T15:18:00Z">
              <w:rPr/>
            </w:rPrChange>
          </w:rPr>
          <w:t>Pref</w:t>
        </w:r>
      </w:ins>
      <w:proofErr w:type="spellEnd"/>
      <w:ins w:id="306" w:author="Kris.Wild" w:date="2023-03-06T14:58:00Z">
        <w:r w:rsidR="0072394C">
          <w:t xml:space="preserve">, </w:t>
        </w:r>
      </w:ins>
      <w:ins w:id="307" w:author="Daniel Noble" w:date="2023-03-05T15:18:00Z">
        <w:del w:id="308" w:author="Kris.Wild" w:date="2023-03-06T14:58:00Z">
          <w:r w:rsidR="009005CF" w:rsidDel="0072394C">
            <w:delText xml:space="preserve"> </w:delText>
          </w:r>
        </w:del>
        <w:r w:rsidR="009005CF">
          <w:t xml:space="preserve">etc) </w:t>
        </w:r>
      </w:ins>
      <w:ins w:id="309" w:author="Daniel Noble" w:date="2023-03-05T15:20:00Z">
        <w:r w:rsidR="00BB400E">
          <w:t xml:space="preserve">as it is often more environmentally flexible than upper thermal limits. </w:t>
        </w:r>
      </w:ins>
      <w:ins w:id="310" w:author="Daniel Noble" w:date="2023-03-06T19:39:00Z">
        <w:r w:rsidR="000D2EDC">
          <w:t>Despite these gaps</w:t>
        </w:r>
      </w:ins>
      <w:ins w:id="311" w:author="Daniel Noble" w:date="2023-03-05T15:23:00Z">
        <w:r w:rsidR="00441279">
          <w:t xml:space="preserve">, </w:t>
        </w:r>
      </w:ins>
      <w:del w:id="312" w:author="Daniel Noble" w:date="2023-03-05T15:20:00Z">
        <w:r w:rsidR="003131E7" w:rsidDel="00BB400E">
          <w:delText>further research efforts on increasing more examples across reptile taxa and suggest other thermal indices (CT</w:delText>
        </w:r>
        <w:r w:rsidR="003131E7" w:rsidRPr="003131E7" w:rsidDel="00BB400E">
          <w:rPr>
            <w:vertAlign w:val="subscript"/>
          </w:rPr>
          <w:delText>min</w:delText>
        </w:r>
        <w:r w:rsidR="003131E7" w:rsidDel="00BB400E">
          <w:delText>)</w:delText>
        </w:r>
        <w:r w:rsidR="007741F1" w:rsidDel="00BB400E">
          <w:delText xml:space="preserve"> related to individual fitness</w:delText>
        </w:r>
        <w:r w:rsidR="003131E7" w:rsidDel="00BB400E">
          <w:delText xml:space="preserve"> should be considered for further questions. </w:delText>
        </w:r>
      </w:del>
      <w:del w:id="313" w:author="Daniel Noble" w:date="2023-03-05T15:23:00Z">
        <w:r w:rsidDel="00441279">
          <w:delText>These</w:delText>
        </w:r>
      </w:del>
      <w:ins w:id="314" w:author="Daniel Noble" w:date="2023-03-05T15:23:00Z">
        <w:r w:rsidR="00441279">
          <w:t>our results</w:t>
        </w:r>
      </w:ins>
      <w:r>
        <w:t xml:space="preserve"> </w:t>
      </w:r>
      <w:del w:id="315" w:author="Daniel Noble" w:date="2023-03-05T15:23:00Z">
        <w:r w:rsidDel="00441279">
          <w:delText xml:space="preserve">data </w:delText>
        </w:r>
      </w:del>
      <w:del w:id="316" w:author="Daniel Noble" w:date="2023-03-05T15:24:00Z">
        <w:r w:rsidDel="00441279">
          <w:delText>collectively serve as</w:delText>
        </w:r>
      </w:del>
      <w:ins w:id="317" w:author="Daniel Noble" w:date="2023-03-05T15:24:00Z">
        <w:r w:rsidR="00441279">
          <w:t>provide</w:t>
        </w:r>
      </w:ins>
      <w:r>
        <w:t xml:space="preserve"> valuable insights into possible responses that are plausible under changing thermal conditions</w:t>
      </w:r>
      <w:del w:id="318" w:author="Daniel Noble" w:date="2023-03-05T15:24:00Z">
        <w:r w:rsidR="006E0945" w:rsidDel="00441279">
          <w:delText xml:space="preserve"> and provide promising areas of research</w:delText>
        </w:r>
      </w:del>
      <w:r>
        <w:t>.</w:t>
      </w:r>
    </w:p>
    <w:p w14:paraId="53302BCF" w14:textId="77777777" w:rsidR="005B2689" w:rsidDel="00B76849" w:rsidRDefault="005B2689">
      <w:pPr>
        <w:tabs>
          <w:tab w:val="left" w:pos="6663"/>
        </w:tabs>
        <w:ind w:firstLine="720"/>
        <w:contextualSpacing/>
        <w:mirrorIndents/>
        <w:rPr>
          <w:del w:id="319" w:author="Kris.Wild" w:date="2023-03-06T15:32:00Z"/>
          <w:b/>
          <w:bCs/>
        </w:rPr>
        <w:pPrChange w:id="320" w:author="Kris.Wild" w:date="2023-03-06T15:32:00Z">
          <w:pPr>
            <w:tabs>
              <w:tab w:val="left" w:pos="6663"/>
            </w:tabs>
            <w:contextualSpacing/>
            <w:mirrorIndents/>
          </w:pPr>
        </w:pPrChange>
      </w:pPr>
    </w:p>
    <w:p w14:paraId="3D104B60" w14:textId="37632ABE" w:rsidR="003D2777" w:rsidRPr="00B824A3" w:rsidDel="00946E88" w:rsidRDefault="00BD7D18" w:rsidP="00E82C33">
      <w:pPr>
        <w:tabs>
          <w:tab w:val="left" w:pos="6663"/>
        </w:tabs>
        <w:contextualSpacing/>
        <w:mirrorIndents/>
        <w:rPr>
          <w:del w:id="321" w:author="Kris.Wild" w:date="2023-03-06T15:07:00Z"/>
        </w:rPr>
      </w:pPr>
      <w:del w:id="322" w:author="Kris.Wild" w:date="2023-03-06T15:07:00Z">
        <w:r w:rsidRPr="00B824A3" w:rsidDel="00946E88">
          <w:rPr>
            <w:b/>
            <w:bCs/>
          </w:rPr>
          <w:delText>Ethics</w:delText>
        </w:r>
        <w:r w:rsidRPr="00B824A3" w:rsidDel="00946E88">
          <w:delText xml:space="preserve">. All experimental procedures followed approved protocols by the ANU Animal Ethics Committee (ARA2019/17). Lizards were caught under </w:delText>
        </w:r>
        <w:r w:rsidRPr="005627B5" w:rsidDel="00946E88">
          <w:delText xml:space="preserve">NPWS permit </w:delText>
        </w:r>
        <w:r w:rsidDel="00946E88">
          <w:delText>LT201917</w:delText>
        </w:r>
        <w:r w:rsidR="007D1C50" w:rsidRPr="005627B5" w:rsidDel="00946E88">
          <w:delText>.</w:delText>
        </w:r>
      </w:del>
    </w:p>
    <w:p w14:paraId="41C71ECB" w14:textId="57E32300" w:rsidR="007D1C50" w:rsidRPr="00B824A3" w:rsidDel="00946E88" w:rsidRDefault="007D1C50" w:rsidP="00E82C33">
      <w:pPr>
        <w:contextualSpacing/>
        <w:rPr>
          <w:del w:id="323" w:author="Kris.Wild" w:date="2023-03-06T15:07:00Z"/>
        </w:rPr>
      </w:pPr>
      <w:del w:id="324" w:author="Kris.Wild" w:date="2023-03-06T15:07:00Z">
        <w:r w:rsidRPr="00B824A3" w:rsidDel="00946E88">
          <w:rPr>
            <w:b/>
            <w:bCs/>
          </w:rPr>
          <w:delText>Data accessibility</w:delText>
        </w:r>
        <w:r w:rsidRPr="00B824A3" w:rsidDel="00946E88">
          <w:delText>. Experimental and meta-analytic datasets are available from:</w:delText>
        </w:r>
        <w:r w:rsidR="008C32B3" w:rsidDel="00946E88">
          <w:delText xml:space="preserve"> </w:delText>
        </w:r>
        <w:r w:rsidDel="00946E88">
          <w:fldChar w:fldCharType="begin"/>
        </w:r>
        <w:r w:rsidDel="00946E88">
          <w:delInstrText>HYPERLINK "https://github.com/kris-wild/Lampro_project.git"</w:delInstrText>
        </w:r>
        <w:r w:rsidDel="00946E88">
          <w:fldChar w:fldCharType="separate"/>
        </w:r>
        <w:r w:rsidR="008C32B3" w:rsidRPr="008508C9" w:rsidDel="00946E88">
          <w:rPr>
            <w:rStyle w:val="Hyperlink"/>
          </w:rPr>
          <w:delText>https://github.com/kris-wild/Lampro_project.git</w:delText>
        </w:r>
        <w:r w:rsidDel="00946E88">
          <w:rPr>
            <w:rStyle w:val="Hyperlink"/>
          </w:rPr>
          <w:fldChar w:fldCharType="end"/>
        </w:r>
        <w:r w:rsidR="008C32B3" w:rsidDel="00946E88">
          <w:tab/>
        </w:r>
      </w:del>
    </w:p>
    <w:p w14:paraId="0EF52B10" w14:textId="18E5CE94" w:rsidR="007D1C50" w:rsidRPr="00B824A3" w:rsidDel="00946E88" w:rsidRDefault="007D1C50" w:rsidP="00E82C33">
      <w:pPr>
        <w:contextualSpacing/>
        <w:rPr>
          <w:del w:id="325" w:author="Kris.Wild" w:date="2023-03-06T15:07:00Z"/>
        </w:rPr>
      </w:pPr>
      <w:del w:id="326" w:author="Kris.Wild" w:date="2023-03-06T15:07:00Z">
        <w:r w:rsidRPr="00B824A3" w:rsidDel="00946E88">
          <w:rPr>
            <w:b/>
            <w:bCs/>
          </w:rPr>
          <w:delText>Authors’ contributions</w:delText>
        </w:r>
        <w:r w:rsidRPr="00B824A3" w:rsidDel="00946E88">
          <w:delText xml:space="preserve">. </w:delText>
        </w:r>
        <w:r w:rsidR="00F32999" w:rsidDel="00946E88">
          <w:delText>K.H.W., R.</w:delText>
        </w:r>
        <w:r w:rsidR="004A43E5" w:rsidDel="00946E88">
          <w:delText>Y.</w:delText>
        </w:r>
        <w:r w:rsidR="00F32999" w:rsidDel="00946E88">
          <w:delText>Z., P.P., M.I.C., S.N. and D.W.N conceived</w:delText>
        </w:r>
        <w:r w:rsidR="00DA7945" w:rsidDel="00946E88">
          <w:delText>,</w:delText>
        </w:r>
        <w:r w:rsidR="00F32999" w:rsidDel="00946E88">
          <w:delText xml:space="preserve"> designed and executed the project. K.H.W, R.</w:delText>
        </w:r>
        <w:r w:rsidR="004A43E5" w:rsidDel="00946E88">
          <w:delText>Y.</w:delText>
        </w:r>
        <w:r w:rsidR="00F32999" w:rsidDel="00946E88">
          <w:delText>Z., and P.P. conducted the statistical analysis. K.H.W., R.</w:delText>
        </w:r>
        <w:r w:rsidR="004A43E5" w:rsidDel="00946E88">
          <w:delText>Y.</w:delText>
        </w:r>
        <w:r w:rsidR="00F32999" w:rsidDel="00946E88">
          <w:delText xml:space="preserve">Z., and D.W.N wrote the paper. </w:delText>
        </w:r>
        <w:r w:rsidR="009A4C6E" w:rsidDel="00946E88">
          <w:delText xml:space="preserve">All authors provided critical feedback on previous versions of the paper. </w:delText>
        </w:r>
      </w:del>
    </w:p>
    <w:p w14:paraId="6E81CC11" w14:textId="5D7EB4DE" w:rsidR="007D1C50" w:rsidRPr="00B824A3" w:rsidDel="00946E88" w:rsidRDefault="007D1C50" w:rsidP="00E82C33">
      <w:pPr>
        <w:contextualSpacing/>
        <w:rPr>
          <w:del w:id="327" w:author="Kris.Wild" w:date="2023-03-06T15:07:00Z"/>
        </w:rPr>
      </w:pPr>
      <w:del w:id="328" w:author="Kris.Wild" w:date="2023-03-06T15:07:00Z">
        <w:r w:rsidRPr="00B824A3" w:rsidDel="00946E88">
          <w:rPr>
            <w:b/>
            <w:bCs/>
          </w:rPr>
          <w:delText>Competing interests</w:delText>
        </w:r>
        <w:r w:rsidRPr="00B824A3" w:rsidDel="00946E88">
          <w:delText>. We declare no competing interests.</w:delText>
        </w:r>
      </w:del>
    </w:p>
    <w:p w14:paraId="12A299D5" w14:textId="4FD4777E" w:rsidR="00946E88" w:rsidRDefault="007D1C50" w:rsidP="00E82C33">
      <w:pPr>
        <w:contextualSpacing/>
        <w:rPr>
          <w:ins w:id="329" w:author="Kris.Wild" w:date="2023-03-06T15:07:00Z"/>
        </w:rPr>
      </w:pPr>
      <w:del w:id="330" w:author="Kris.Wild" w:date="2023-03-06T15:07:00Z">
        <w:r w:rsidRPr="00B824A3" w:rsidDel="00946E88">
          <w:rPr>
            <w:b/>
            <w:bCs/>
          </w:rPr>
          <w:delText>Funding</w:delText>
        </w:r>
        <w:r w:rsidRPr="00B824A3" w:rsidDel="00946E88">
          <w:delText xml:space="preserve">. This work was supported by </w:delText>
        </w:r>
        <w:r w:rsidR="00EE2B6A" w:rsidRPr="00B824A3" w:rsidDel="00946E88">
          <w:delText>an</w:delText>
        </w:r>
        <w:r w:rsidRPr="00B824A3" w:rsidDel="00946E88">
          <w:delText xml:space="preserve"> ARC Discovery Grant to D.N. (DP210101152)</w:delText>
        </w:r>
      </w:del>
    </w:p>
    <w:p w14:paraId="39F8FF4A" w14:textId="0DF53298" w:rsidR="00946E88" w:rsidRPr="00023285" w:rsidRDefault="00946E88" w:rsidP="00E82C33">
      <w:pPr>
        <w:contextualSpacing/>
        <w:sectPr w:rsidR="00946E88" w:rsidRPr="00023285" w:rsidSect="007B3484">
          <w:pgSz w:w="12240" w:h="15840"/>
          <w:pgMar w:top="1440" w:right="1440" w:bottom="1440" w:left="1440" w:header="708" w:footer="708" w:gutter="0"/>
          <w:lnNumType w:countBy="1" w:restart="continuous"/>
          <w:cols w:space="708"/>
          <w:docGrid w:linePitch="360"/>
        </w:sectPr>
      </w:pPr>
    </w:p>
    <w:p w14:paraId="2493C06D" w14:textId="745E8C54" w:rsidR="00E4058F" w:rsidRDefault="00023285" w:rsidP="00E82C33">
      <w:pPr>
        <w:autoSpaceDE w:val="0"/>
        <w:autoSpaceDN w:val="0"/>
        <w:ind w:left="640"/>
        <w:contextualSpacing/>
        <w:divId w:val="341318472"/>
      </w:pPr>
      <w:r>
        <w:rPr>
          <w:b/>
          <w:bCs/>
        </w:rPr>
        <w:lastRenderedPageBreak/>
        <w:t>Literature Cited</w:t>
      </w:r>
      <w:r w:rsidR="00DD4282">
        <w:rPr>
          <w:b/>
          <w:bCs/>
        </w:rPr>
        <w:t xml:space="preserve"> (** indicate studies </w:t>
      </w:r>
      <w:del w:id="331" w:author="Kris.Wild" w:date="2023-03-06T13:37:00Z">
        <w:r w:rsidR="00DD4282" w:rsidDel="006D627F">
          <w:rPr>
            <w:b/>
            <w:bCs/>
          </w:rPr>
          <w:delText>use</w:delText>
        </w:r>
      </w:del>
      <w:ins w:id="332" w:author="Kris.Wild" w:date="2023-03-06T13:37:00Z">
        <w:r w:rsidR="006D627F">
          <w:rPr>
            <w:b/>
            <w:bCs/>
          </w:rPr>
          <w:t>used</w:t>
        </w:r>
      </w:ins>
      <w:r w:rsidR="00DD4282">
        <w:rPr>
          <w:b/>
          <w:bCs/>
        </w:rPr>
        <w:t xml:space="preserve"> in the meta-analysis)</w:t>
      </w:r>
    </w:p>
    <w:customXmlDelRangeStart w:id="333" w:author="Kris.Wild" w:date="2023-03-06T15:42:00Z"/>
    <w:sdt>
      <w:sdtPr>
        <w:rPr>
          <w:b/>
          <w:bCs/>
        </w:rPr>
        <w:tag w:val="MENDELEY_BIBLIOGRAPHY"/>
        <w:id w:val="-1990090324"/>
        <w:placeholder>
          <w:docPart w:val="DefaultPlaceholder_-1854013440"/>
        </w:placeholder>
      </w:sdtPr>
      <w:sdtContent>
        <w:customXmlDelRangeEnd w:id="333"/>
        <w:p w14:paraId="6DD29E60" w14:textId="3C5EA72C" w:rsidR="007C569A" w:rsidDel="006D627F" w:rsidRDefault="007C569A">
          <w:pPr>
            <w:autoSpaceDE w:val="0"/>
            <w:autoSpaceDN w:val="0"/>
            <w:ind w:left="-640"/>
            <w:contextualSpacing/>
            <w:divId w:val="932592270"/>
            <w:rPr>
              <w:del w:id="334" w:author="Kris.Wild" w:date="2023-03-06T13:37:00Z"/>
            </w:rPr>
            <w:pPrChange w:id="335" w:author="Kris.Wild" w:date="2023-03-06T13:37:00Z">
              <w:pPr>
                <w:autoSpaceDE w:val="0"/>
                <w:autoSpaceDN w:val="0"/>
                <w:ind w:hanging="640"/>
                <w:contextualSpacing/>
                <w:divId w:val="932592270"/>
              </w:pPr>
            </w:pPrChange>
          </w:pPr>
          <w:del w:id="336" w:author="Kris.Wild" w:date="2023-03-06T13:37:00Z">
            <w:r w:rsidDel="006D627F">
              <w:delText xml:space="preserve">1. </w:delText>
            </w:r>
            <w:r w:rsidDel="006D627F">
              <w:tab/>
              <w:delText xml:space="preserve">Parmesan C. Ecological and Evolutionary Responses to Recent Climate Change. Source: Annual Review of Ecology, Evolution, and </w:delText>
            </w:r>
            <w:commentRangeStart w:id="337"/>
            <w:r w:rsidDel="006D627F">
              <w:delText xml:space="preserve">Systematics. 2006;37:637–69. </w:delText>
            </w:r>
          </w:del>
        </w:p>
        <w:p w14:paraId="4412A82F" w14:textId="3EFED867" w:rsidR="007C569A" w:rsidDel="006D627F" w:rsidRDefault="007C569A">
          <w:pPr>
            <w:autoSpaceDE w:val="0"/>
            <w:autoSpaceDN w:val="0"/>
            <w:ind w:left="-640"/>
            <w:contextualSpacing/>
            <w:divId w:val="932592270"/>
            <w:rPr>
              <w:del w:id="338" w:author="Kris.Wild" w:date="2023-03-06T13:37:00Z"/>
            </w:rPr>
            <w:pPrChange w:id="339" w:author="Kris.Wild" w:date="2023-03-06T13:37:00Z">
              <w:pPr>
                <w:autoSpaceDE w:val="0"/>
                <w:autoSpaceDN w:val="0"/>
                <w:ind w:hanging="640"/>
                <w:contextualSpacing/>
                <w:divId w:val="932592270"/>
              </w:pPr>
            </w:pPrChange>
          </w:pPr>
          <w:del w:id="340" w:author="Kris.Wild" w:date="2023-03-06T13:37:00Z">
            <w:r w:rsidDel="006D627F">
              <w:delText xml:space="preserve">2. </w:delText>
            </w:r>
            <w:r w:rsidDel="006D627F">
              <w:tab/>
              <w:delText xml:space="preserve">Sala OE, Stuart F, Iii C, Armesto JJ, Berlow E, Bloomfield J, et al. Global Biodiversity Scenarios for the Year 2100. Science (1979). 2000;287(5459):1770–4. </w:delText>
            </w:r>
          </w:del>
        </w:p>
        <w:p w14:paraId="1ACAEEB7" w14:textId="5AF883F9" w:rsidR="007C569A" w:rsidDel="006D627F" w:rsidRDefault="007C569A">
          <w:pPr>
            <w:autoSpaceDE w:val="0"/>
            <w:autoSpaceDN w:val="0"/>
            <w:ind w:left="-640"/>
            <w:contextualSpacing/>
            <w:divId w:val="932592270"/>
            <w:rPr>
              <w:del w:id="341" w:author="Kris.Wild" w:date="2023-03-06T13:37:00Z"/>
            </w:rPr>
            <w:pPrChange w:id="342" w:author="Kris.Wild" w:date="2023-03-06T13:37:00Z">
              <w:pPr>
                <w:autoSpaceDE w:val="0"/>
                <w:autoSpaceDN w:val="0"/>
                <w:ind w:hanging="640"/>
                <w:contextualSpacing/>
                <w:divId w:val="932592270"/>
              </w:pPr>
            </w:pPrChange>
          </w:pPr>
          <w:del w:id="343" w:author="Kris.Wild" w:date="2023-03-06T13:37:00Z">
            <w:r w:rsidDel="006D627F">
              <w:delText xml:space="preserve">3. </w:delText>
            </w:r>
            <w:r w:rsidDel="006D627F">
              <w:tab/>
              <w:delText xml:space="preserve">Huey RB, Kearney MR, Krockenberger A, Holtum JAM, Jess M, Williams </w:delText>
            </w:r>
            <w:commentRangeEnd w:id="337"/>
            <w:r w:rsidR="00105F96" w:rsidDel="006D627F">
              <w:rPr>
                <w:rStyle w:val="CommentReference"/>
                <w:rFonts w:asciiTheme="minorHAnsi" w:eastAsiaTheme="minorHAnsi" w:hAnsiTheme="minorHAnsi" w:cstheme="minorBidi"/>
                <w:lang w:eastAsia="en-US"/>
              </w:rPr>
              <w:commentReference w:id="337"/>
            </w:r>
            <w:r w:rsidDel="006D627F">
              <w:delText xml:space="preserve">SE. Predicting organismal vulnerability to climate warming: Roles of behaviour, physiology and adaptation. Philosophical Transactions of the Royal Society B: Biological Sciences. 2012;367(1596):1665–79. </w:delText>
            </w:r>
          </w:del>
        </w:p>
        <w:p w14:paraId="76349B93" w14:textId="23E912B7" w:rsidR="007C569A" w:rsidDel="006D627F" w:rsidRDefault="007C569A">
          <w:pPr>
            <w:autoSpaceDE w:val="0"/>
            <w:autoSpaceDN w:val="0"/>
            <w:ind w:left="-640"/>
            <w:contextualSpacing/>
            <w:divId w:val="932592270"/>
            <w:rPr>
              <w:del w:id="344" w:author="Kris.Wild" w:date="2023-03-06T13:37:00Z"/>
            </w:rPr>
            <w:pPrChange w:id="345" w:author="Kris.Wild" w:date="2023-03-06T13:37:00Z">
              <w:pPr>
                <w:autoSpaceDE w:val="0"/>
                <w:autoSpaceDN w:val="0"/>
                <w:ind w:hanging="640"/>
                <w:contextualSpacing/>
                <w:divId w:val="932592270"/>
              </w:pPr>
            </w:pPrChange>
          </w:pPr>
          <w:del w:id="346" w:author="Kris.Wild" w:date="2023-03-06T13:37:00Z">
            <w:r w:rsidDel="006D627F">
              <w:delText xml:space="preserve">4. </w:delText>
            </w:r>
            <w:r w:rsidDel="006D627F">
              <w:tab/>
              <w:delText xml:space="preserve">Peralta-Maraver I, Rezende EL. Heat tolerance in ectotherms scales predictably with body size. Nat Clim Chang. 2021 Jan 1;11(1):58–63. </w:delText>
            </w:r>
          </w:del>
        </w:p>
        <w:p w14:paraId="5B413FFA" w14:textId="223FEFCE" w:rsidR="007C569A" w:rsidDel="006D627F" w:rsidRDefault="007C569A">
          <w:pPr>
            <w:autoSpaceDE w:val="0"/>
            <w:autoSpaceDN w:val="0"/>
            <w:ind w:left="-640"/>
            <w:contextualSpacing/>
            <w:divId w:val="932592270"/>
            <w:rPr>
              <w:del w:id="347" w:author="Kris.Wild" w:date="2023-03-06T13:37:00Z"/>
            </w:rPr>
            <w:pPrChange w:id="348" w:author="Kris.Wild" w:date="2023-03-06T13:37:00Z">
              <w:pPr>
                <w:autoSpaceDE w:val="0"/>
                <w:autoSpaceDN w:val="0"/>
                <w:ind w:hanging="640"/>
                <w:contextualSpacing/>
                <w:divId w:val="932592270"/>
              </w:pPr>
            </w:pPrChange>
          </w:pPr>
          <w:del w:id="349" w:author="Kris.Wild" w:date="2023-03-06T13:37:00Z">
            <w:r w:rsidDel="006D627F">
              <w:delText xml:space="preserve">5. </w:delText>
            </w:r>
            <w:r w:rsidDel="006D627F">
              <w:tab/>
              <w:delText xml:space="preserve">Seebacher F, White CR, Franklin CE. Physiological plasticity increases resilience of ectothermic animals to climate change. Nat Clim Chang. 2015 Dec 18;5(1):61–6. </w:delText>
            </w:r>
          </w:del>
        </w:p>
        <w:p w14:paraId="7140311C" w14:textId="0131F8F6" w:rsidR="007C569A" w:rsidDel="006D627F" w:rsidRDefault="007C569A">
          <w:pPr>
            <w:autoSpaceDE w:val="0"/>
            <w:autoSpaceDN w:val="0"/>
            <w:ind w:left="-640"/>
            <w:contextualSpacing/>
            <w:divId w:val="932592270"/>
            <w:rPr>
              <w:del w:id="350" w:author="Kris.Wild" w:date="2023-03-06T13:37:00Z"/>
            </w:rPr>
            <w:pPrChange w:id="351" w:author="Kris.Wild" w:date="2023-03-06T13:37:00Z">
              <w:pPr>
                <w:autoSpaceDE w:val="0"/>
                <w:autoSpaceDN w:val="0"/>
                <w:ind w:hanging="640"/>
                <w:contextualSpacing/>
                <w:divId w:val="932592270"/>
              </w:pPr>
            </w:pPrChange>
          </w:pPr>
          <w:del w:id="352" w:author="Kris.Wild" w:date="2023-03-06T13:37:00Z">
            <w:r w:rsidDel="006D627F">
              <w:delText xml:space="preserve">6. </w:delText>
            </w:r>
            <w:r w:rsidDel="006D627F">
              <w:tab/>
              <w:delText xml:space="preserve">Pottier P, Burke S, Zhang RY, Noble DWA, Schwanz LE, Drobniak SM, et al. Developmental plasticity in thermal tolerance: Ontogenetic variation, persistence, and future directions. Ecol Lett. 2022;25:2245–68. </w:delText>
            </w:r>
          </w:del>
        </w:p>
        <w:p w14:paraId="46A8F077" w14:textId="6780CE47" w:rsidR="007C569A" w:rsidDel="006D627F" w:rsidRDefault="007C569A">
          <w:pPr>
            <w:autoSpaceDE w:val="0"/>
            <w:autoSpaceDN w:val="0"/>
            <w:ind w:left="-640"/>
            <w:contextualSpacing/>
            <w:divId w:val="932592270"/>
            <w:rPr>
              <w:del w:id="353" w:author="Kris.Wild" w:date="2023-03-06T13:37:00Z"/>
            </w:rPr>
            <w:pPrChange w:id="354" w:author="Kris.Wild" w:date="2023-03-06T13:37:00Z">
              <w:pPr>
                <w:autoSpaceDE w:val="0"/>
                <w:autoSpaceDN w:val="0"/>
                <w:ind w:hanging="640"/>
                <w:contextualSpacing/>
                <w:divId w:val="932592270"/>
              </w:pPr>
            </w:pPrChange>
          </w:pPr>
          <w:del w:id="355" w:author="Kris.Wild" w:date="2023-03-06T13:37:00Z">
            <w:r w:rsidDel="006D627F">
              <w:delText xml:space="preserve">7. </w:delText>
            </w:r>
            <w:r w:rsidDel="006D627F">
              <w:tab/>
              <w:delText xml:space="preserve">Noble DWA, Stenhouse V, Schwanz LE. Developmental temperatures and phenotypic plasticity in reptiles: a systematic review and meta-analysis. Biological Reviews. 2018;93(1):72–97. </w:delText>
            </w:r>
          </w:del>
        </w:p>
        <w:p w14:paraId="5A1DD148" w14:textId="7E091EF7" w:rsidR="007C569A" w:rsidDel="006D627F" w:rsidRDefault="007C569A">
          <w:pPr>
            <w:autoSpaceDE w:val="0"/>
            <w:autoSpaceDN w:val="0"/>
            <w:ind w:left="-640"/>
            <w:contextualSpacing/>
            <w:divId w:val="932592270"/>
            <w:rPr>
              <w:del w:id="356" w:author="Kris.Wild" w:date="2023-03-06T13:37:00Z"/>
            </w:rPr>
            <w:pPrChange w:id="357" w:author="Kris.Wild" w:date="2023-03-06T13:37:00Z">
              <w:pPr>
                <w:autoSpaceDE w:val="0"/>
                <w:autoSpaceDN w:val="0"/>
                <w:ind w:hanging="640"/>
                <w:contextualSpacing/>
                <w:divId w:val="932592270"/>
              </w:pPr>
            </w:pPrChange>
          </w:pPr>
          <w:del w:id="358" w:author="Kris.Wild" w:date="2023-03-06T13:37:00Z">
            <w:r w:rsidDel="006D627F">
              <w:delText xml:space="preserve">8. </w:delText>
            </w:r>
            <w:r w:rsidDel="006D627F">
              <w:tab/>
              <w:delText xml:space="preserve">Sales K, Vasudeva R, Dickinson ME, Godwin JL, Lumley AJ, Michalczyk Ł, et al. Experimental heatwaves compromise sperm function and cause transgenerational damage in a model insect. Nat Commun. 2018 Dec 1;9(1). </w:delText>
            </w:r>
          </w:del>
        </w:p>
        <w:p w14:paraId="44F29F02" w14:textId="32424BFA" w:rsidR="007C569A" w:rsidDel="006D627F" w:rsidRDefault="007C569A">
          <w:pPr>
            <w:autoSpaceDE w:val="0"/>
            <w:autoSpaceDN w:val="0"/>
            <w:ind w:left="-640"/>
            <w:contextualSpacing/>
            <w:divId w:val="932592270"/>
            <w:rPr>
              <w:del w:id="359" w:author="Kris.Wild" w:date="2023-03-06T13:37:00Z"/>
            </w:rPr>
            <w:pPrChange w:id="360" w:author="Kris.Wild" w:date="2023-03-06T13:37:00Z">
              <w:pPr>
                <w:autoSpaceDE w:val="0"/>
                <w:autoSpaceDN w:val="0"/>
                <w:ind w:hanging="640"/>
                <w:contextualSpacing/>
                <w:divId w:val="932592270"/>
              </w:pPr>
            </w:pPrChange>
          </w:pPr>
          <w:del w:id="361" w:author="Kris.Wild" w:date="2023-03-06T13:37:00Z">
            <w:r w:rsidDel="006D627F">
              <w:delText xml:space="preserve">9. </w:delText>
            </w:r>
            <w:r w:rsidDel="006D627F">
              <w:tab/>
              <w:delText xml:space="preserve">Salinas S, Munch SB. Thermal legacies: Transgenerational effects of temperature on growth in a vertebrate. Ecol Lett. 2012 Feb;15(2):159–63. </w:delText>
            </w:r>
          </w:del>
        </w:p>
        <w:p w14:paraId="2ACAE020" w14:textId="50B91811" w:rsidR="007C569A" w:rsidDel="006D627F" w:rsidRDefault="007C569A">
          <w:pPr>
            <w:autoSpaceDE w:val="0"/>
            <w:autoSpaceDN w:val="0"/>
            <w:ind w:left="-640"/>
            <w:contextualSpacing/>
            <w:divId w:val="932592270"/>
            <w:rPr>
              <w:del w:id="362" w:author="Kris.Wild" w:date="2023-03-06T13:37:00Z"/>
            </w:rPr>
            <w:pPrChange w:id="363" w:author="Kris.Wild" w:date="2023-03-06T13:37:00Z">
              <w:pPr>
                <w:autoSpaceDE w:val="0"/>
                <w:autoSpaceDN w:val="0"/>
                <w:ind w:hanging="640"/>
                <w:contextualSpacing/>
                <w:divId w:val="932592270"/>
              </w:pPr>
            </w:pPrChange>
          </w:pPr>
          <w:del w:id="364" w:author="Kris.Wild" w:date="2023-03-06T13:37:00Z">
            <w:r w:rsidDel="006D627F">
              <w:delText xml:space="preserve">10. </w:delText>
            </w:r>
            <w:r w:rsidDel="006D627F">
              <w:tab/>
              <w:delText xml:space="preserve">Kirchhof S, Hetem RS, Lease HM, Miles DB, Mitchel D, McUller J, et al. Thermoregulatory behavior and high thermal preference buffer impact of climate change in a Namib Desert lizard. Ecosphere. 2017 Dec 1;8(12). </w:delText>
            </w:r>
          </w:del>
        </w:p>
        <w:p w14:paraId="440501A5" w14:textId="04EF96AD" w:rsidR="007C569A" w:rsidDel="006D627F" w:rsidRDefault="007C569A">
          <w:pPr>
            <w:autoSpaceDE w:val="0"/>
            <w:autoSpaceDN w:val="0"/>
            <w:ind w:left="-640"/>
            <w:contextualSpacing/>
            <w:divId w:val="932592270"/>
            <w:rPr>
              <w:del w:id="365" w:author="Kris.Wild" w:date="2023-03-06T13:37:00Z"/>
            </w:rPr>
            <w:pPrChange w:id="366" w:author="Kris.Wild" w:date="2023-03-06T13:37:00Z">
              <w:pPr>
                <w:autoSpaceDE w:val="0"/>
                <w:autoSpaceDN w:val="0"/>
                <w:ind w:hanging="640"/>
                <w:contextualSpacing/>
                <w:divId w:val="932592270"/>
              </w:pPr>
            </w:pPrChange>
          </w:pPr>
          <w:del w:id="367" w:author="Kris.Wild" w:date="2023-03-06T13:37:00Z">
            <w:r w:rsidDel="006D627F">
              <w:delText xml:space="preserve">11. </w:delText>
            </w:r>
            <w:r w:rsidDel="006D627F">
              <w:tab/>
              <w:delText xml:space="preserve">Burton T, Killen SS, Armstrong JD, Metcalfe NB. What causes intraspecific variation in resting metabolic rate and what are its ecological consequences? Vol. 278, Proceedings of the Royal Society B: Biological Sciences. Royal Society; 2011. p. 3465–73. </w:delText>
            </w:r>
          </w:del>
        </w:p>
        <w:p w14:paraId="0F1CDE80" w14:textId="1F6E1D59" w:rsidR="007C569A" w:rsidDel="006D627F" w:rsidRDefault="007C569A">
          <w:pPr>
            <w:autoSpaceDE w:val="0"/>
            <w:autoSpaceDN w:val="0"/>
            <w:ind w:left="-640"/>
            <w:contextualSpacing/>
            <w:divId w:val="932592270"/>
            <w:rPr>
              <w:del w:id="368" w:author="Kris.Wild" w:date="2023-03-06T13:37:00Z"/>
            </w:rPr>
            <w:pPrChange w:id="369" w:author="Kris.Wild" w:date="2023-03-06T13:37:00Z">
              <w:pPr>
                <w:autoSpaceDE w:val="0"/>
                <w:autoSpaceDN w:val="0"/>
                <w:ind w:hanging="640"/>
                <w:contextualSpacing/>
                <w:divId w:val="932592270"/>
              </w:pPr>
            </w:pPrChange>
          </w:pPr>
          <w:del w:id="370" w:author="Kris.Wild" w:date="2023-03-06T13:37:00Z">
            <w:r w:rsidDel="006D627F">
              <w:delText xml:space="preserve">12. </w:delText>
            </w:r>
            <w:r w:rsidDel="006D627F">
              <w:tab/>
              <w:delText xml:space="preserve">Tobler M, Nilsson JÅ, Nilsson JF. Costly steroids: Egg testosterone modulates nestling metabolic rate in the zebra finch. Biol Lett. 2007 Aug 22;3(4):408–10. </w:delText>
            </w:r>
          </w:del>
        </w:p>
        <w:p w14:paraId="619099E2" w14:textId="2DF0F25B" w:rsidR="007C569A" w:rsidDel="006D627F" w:rsidRDefault="007C569A">
          <w:pPr>
            <w:autoSpaceDE w:val="0"/>
            <w:autoSpaceDN w:val="0"/>
            <w:ind w:left="-640"/>
            <w:contextualSpacing/>
            <w:divId w:val="932592270"/>
            <w:rPr>
              <w:del w:id="371" w:author="Kris.Wild" w:date="2023-03-06T13:37:00Z"/>
            </w:rPr>
            <w:pPrChange w:id="372" w:author="Kris.Wild" w:date="2023-03-06T13:37:00Z">
              <w:pPr>
                <w:autoSpaceDE w:val="0"/>
                <w:autoSpaceDN w:val="0"/>
                <w:ind w:hanging="640"/>
                <w:contextualSpacing/>
                <w:divId w:val="932592270"/>
              </w:pPr>
            </w:pPrChange>
          </w:pPr>
          <w:del w:id="373" w:author="Kris.Wild" w:date="2023-03-06T13:37:00Z">
            <w:r w:rsidDel="006D627F">
              <w:delText xml:space="preserve">13. </w:delText>
            </w:r>
            <w:r w:rsidDel="006D627F">
              <w:tab/>
              <w:delText xml:space="preserve">Zhao CL, Zhao T, Feng JY, Chang LM, Zheng PY, Fu SJ, et al. Temperature and Diet Acclimation Modify the Acute Thermal Performance of the Largest Extant Amphibian. Animals. 2022 Feb 1;12(4). </w:delText>
            </w:r>
          </w:del>
        </w:p>
        <w:p w14:paraId="036C5496" w14:textId="3B0261F6" w:rsidR="007C569A" w:rsidDel="006D627F" w:rsidRDefault="007C569A">
          <w:pPr>
            <w:autoSpaceDE w:val="0"/>
            <w:autoSpaceDN w:val="0"/>
            <w:ind w:left="-640"/>
            <w:contextualSpacing/>
            <w:divId w:val="932592270"/>
            <w:rPr>
              <w:del w:id="374" w:author="Kris.Wild" w:date="2023-03-06T13:37:00Z"/>
            </w:rPr>
            <w:pPrChange w:id="375" w:author="Kris.Wild" w:date="2023-03-06T13:37:00Z">
              <w:pPr>
                <w:autoSpaceDE w:val="0"/>
                <w:autoSpaceDN w:val="0"/>
                <w:ind w:hanging="640"/>
                <w:contextualSpacing/>
                <w:divId w:val="932592270"/>
              </w:pPr>
            </w:pPrChange>
          </w:pPr>
          <w:del w:id="376" w:author="Kris.Wild" w:date="2023-03-06T13:37:00Z">
            <w:r w:rsidDel="006D627F">
              <w:delText xml:space="preserve">14. </w:delText>
            </w:r>
            <w:r w:rsidDel="006D627F">
              <w:tab/>
              <w:delText xml:space="preserve">Hardison EA, Kraskura K, van Wert J, Nguyen T, Eliason EJ. Diet mediates thermal performance traits: Implications for marine ectotherms. Journal of Experimental Biology. 2021 Nov 1;224(21). </w:delText>
            </w:r>
          </w:del>
        </w:p>
        <w:p w14:paraId="6DF5BE07" w14:textId="52D7C647" w:rsidR="007C569A" w:rsidDel="006D627F" w:rsidRDefault="007C569A">
          <w:pPr>
            <w:autoSpaceDE w:val="0"/>
            <w:autoSpaceDN w:val="0"/>
            <w:ind w:left="-640"/>
            <w:contextualSpacing/>
            <w:divId w:val="932592270"/>
            <w:rPr>
              <w:del w:id="377" w:author="Kris.Wild" w:date="2023-03-06T13:37:00Z"/>
            </w:rPr>
            <w:pPrChange w:id="378" w:author="Kris.Wild" w:date="2023-03-06T13:37:00Z">
              <w:pPr>
                <w:autoSpaceDE w:val="0"/>
                <w:autoSpaceDN w:val="0"/>
                <w:ind w:hanging="640"/>
                <w:contextualSpacing/>
                <w:divId w:val="932592270"/>
              </w:pPr>
            </w:pPrChange>
          </w:pPr>
          <w:del w:id="379" w:author="Kris.Wild" w:date="2023-03-06T13:37:00Z">
            <w:r w:rsidDel="006D627F">
              <w:delText xml:space="preserve">15. </w:delText>
            </w:r>
            <w:r w:rsidDel="006D627F">
              <w:tab/>
              <w:delText xml:space="preserve">Bujan J, Kaspari M. Nutrition modifies critical thermal maximum of a dominant canopy ant. J Insect Physiol. 2017 Oct 1;102:1–6. </w:delText>
            </w:r>
          </w:del>
        </w:p>
        <w:p w14:paraId="078813F3" w14:textId="3D5535D0" w:rsidR="007C569A" w:rsidDel="006D627F" w:rsidRDefault="007C569A">
          <w:pPr>
            <w:autoSpaceDE w:val="0"/>
            <w:autoSpaceDN w:val="0"/>
            <w:ind w:left="-640"/>
            <w:contextualSpacing/>
            <w:divId w:val="932592270"/>
            <w:rPr>
              <w:del w:id="380" w:author="Kris.Wild" w:date="2023-03-06T13:37:00Z"/>
            </w:rPr>
            <w:pPrChange w:id="381" w:author="Kris.Wild" w:date="2023-03-06T13:37:00Z">
              <w:pPr>
                <w:autoSpaceDE w:val="0"/>
                <w:autoSpaceDN w:val="0"/>
                <w:ind w:hanging="640"/>
                <w:contextualSpacing/>
                <w:divId w:val="932592270"/>
              </w:pPr>
            </w:pPrChange>
          </w:pPr>
          <w:del w:id="382" w:author="Kris.Wild" w:date="2023-03-06T13:37:00Z">
            <w:r w:rsidDel="006D627F">
              <w:delText xml:space="preserve">16. </w:delText>
            </w:r>
            <w:r w:rsidDel="006D627F">
              <w:tab/>
              <w:delText xml:space="preserve">Sinervo B. The evolution of maternal investment in lizards: an experimental and comparative analysis of egg size and its effects on offspring performance. Evolution (N Y). 1990;44(2):279–94. </w:delText>
            </w:r>
          </w:del>
        </w:p>
        <w:p w14:paraId="0A71F911" w14:textId="52B2F15E" w:rsidR="007C569A" w:rsidDel="006D627F" w:rsidRDefault="007C569A">
          <w:pPr>
            <w:autoSpaceDE w:val="0"/>
            <w:autoSpaceDN w:val="0"/>
            <w:ind w:left="-640"/>
            <w:contextualSpacing/>
            <w:divId w:val="932592270"/>
            <w:rPr>
              <w:del w:id="383" w:author="Kris.Wild" w:date="2023-03-06T13:37:00Z"/>
            </w:rPr>
            <w:pPrChange w:id="384" w:author="Kris.Wild" w:date="2023-03-06T13:37:00Z">
              <w:pPr>
                <w:autoSpaceDE w:val="0"/>
                <w:autoSpaceDN w:val="0"/>
                <w:ind w:hanging="640"/>
                <w:contextualSpacing/>
                <w:divId w:val="932592270"/>
              </w:pPr>
            </w:pPrChange>
          </w:pPr>
          <w:del w:id="385" w:author="Kris.Wild" w:date="2023-03-06T13:37:00Z">
            <w:r w:rsidDel="006D627F">
              <w:delText xml:space="preserve">17. </w:delText>
            </w:r>
            <w:r w:rsidDel="006D627F">
              <w:tab/>
              <w:delText xml:space="preserve">Mousseau TA, Fox CW. The adaptive significance of maternal effects. Trends Ecol Evol. 1998;13(10):403–7. </w:delText>
            </w:r>
          </w:del>
        </w:p>
        <w:p w14:paraId="516CC5F6" w14:textId="4F8B08EE" w:rsidR="007C569A" w:rsidDel="006D627F" w:rsidRDefault="007C569A">
          <w:pPr>
            <w:autoSpaceDE w:val="0"/>
            <w:autoSpaceDN w:val="0"/>
            <w:ind w:left="-640"/>
            <w:contextualSpacing/>
            <w:divId w:val="932592270"/>
            <w:rPr>
              <w:del w:id="386" w:author="Kris.Wild" w:date="2023-03-06T13:37:00Z"/>
            </w:rPr>
            <w:pPrChange w:id="387" w:author="Kris.Wild" w:date="2023-03-06T13:37:00Z">
              <w:pPr>
                <w:autoSpaceDE w:val="0"/>
                <w:autoSpaceDN w:val="0"/>
                <w:ind w:hanging="640"/>
                <w:contextualSpacing/>
                <w:divId w:val="932592270"/>
              </w:pPr>
            </w:pPrChange>
          </w:pPr>
          <w:del w:id="388" w:author="Kris.Wild" w:date="2023-03-06T13:37:00Z">
            <w:r w:rsidDel="006D627F">
              <w:delText xml:space="preserve">18. </w:delText>
            </w:r>
            <w:r w:rsidDel="006D627F">
              <w:tab/>
              <w:delText xml:space="preserve">Angilletta Jr MJ, Angilletta MJ. Thermal adaptation: a theoretical and empirical synthesis. New York, NY, USA: Oxford University Press; 2009. </w:delText>
            </w:r>
          </w:del>
        </w:p>
        <w:p w14:paraId="54F33E77" w14:textId="378D86B4" w:rsidR="007C569A" w:rsidDel="006D627F" w:rsidRDefault="007C569A">
          <w:pPr>
            <w:autoSpaceDE w:val="0"/>
            <w:autoSpaceDN w:val="0"/>
            <w:ind w:left="-640"/>
            <w:contextualSpacing/>
            <w:divId w:val="932592270"/>
            <w:rPr>
              <w:del w:id="389" w:author="Kris.Wild" w:date="2023-03-06T13:37:00Z"/>
            </w:rPr>
            <w:pPrChange w:id="390" w:author="Kris.Wild" w:date="2023-03-06T13:37:00Z">
              <w:pPr>
                <w:autoSpaceDE w:val="0"/>
                <w:autoSpaceDN w:val="0"/>
                <w:ind w:hanging="640"/>
                <w:contextualSpacing/>
                <w:divId w:val="932592270"/>
              </w:pPr>
            </w:pPrChange>
          </w:pPr>
          <w:del w:id="391" w:author="Kris.Wild" w:date="2023-03-06T13:37:00Z">
            <w:r w:rsidDel="006D627F">
              <w:delText xml:space="preserve">19. </w:delText>
            </w:r>
            <w:r w:rsidDel="006D627F">
              <w:tab/>
              <w:delText xml:space="preserve">Huey RB, Berrigan D. Temperature, Demography, and Ectotherm Fitness. The American Naturalists. 2001;2:158–210. </w:delText>
            </w:r>
          </w:del>
        </w:p>
        <w:p w14:paraId="12B03BBE" w14:textId="7225B18E" w:rsidR="007C569A" w:rsidDel="006D627F" w:rsidRDefault="007C569A">
          <w:pPr>
            <w:autoSpaceDE w:val="0"/>
            <w:autoSpaceDN w:val="0"/>
            <w:ind w:left="-640"/>
            <w:contextualSpacing/>
            <w:divId w:val="932592270"/>
            <w:rPr>
              <w:del w:id="392" w:author="Kris.Wild" w:date="2023-03-06T13:37:00Z"/>
            </w:rPr>
            <w:pPrChange w:id="393" w:author="Kris.Wild" w:date="2023-03-06T13:37:00Z">
              <w:pPr>
                <w:autoSpaceDE w:val="0"/>
                <w:autoSpaceDN w:val="0"/>
                <w:ind w:hanging="640"/>
                <w:contextualSpacing/>
                <w:divId w:val="932592270"/>
              </w:pPr>
            </w:pPrChange>
          </w:pPr>
          <w:del w:id="394" w:author="Kris.Wild" w:date="2023-03-06T13:37:00Z">
            <w:r w:rsidDel="006D627F">
              <w:delText xml:space="preserve">20. </w:delText>
            </w:r>
            <w:r w:rsidDel="006D627F">
              <w:tab/>
              <w:delText xml:space="preserve">Sibly RM, Atkinson D. How Rearing Temperature Affects Optimal Adult Size in Ectotherms. Ecology. 1994;8(4):486–93. </w:delText>
            </w:r>
          </w:del>
        </w:p>
        <w:p w14:paraId="0DF099B4" w14:textId="1C09C0C2" w:rsidR="007C569A" w:rsidDel="006D627F" w:rsidRDefault="007C569A">
          <w:pPr>
            <w:autoSpaceDE w:val="0"/>
            <w:autoSpaceDN w:val="0"/>
            <w:ind w:left="-640"/>
            <w:contextualSpacing/>
            <w:divId w:val="932592270"/>
            <w:rPr>
              <w:del w:id="395" w:author="Kris.Wild" w:date="2023-03-06T13:37:00Z"/>
            </w:rPr>
            <w:pPrChange w:id="396" w:author="Kris.Wild" w:date="2023-03-06T13:37:00Z">
              <w:pPr>
                <w:autoSpaceDE w:val="0"/>
                <w:autoSpaceDN w:val="0"/>
                <w:ind w:hanging="640"/>
                <w:contextualSpacing/>
                <w:divId w:val="932592270"/>
              </w:pPr>
            </w:pPrChange>
          </w:pPr>
          <w:del w:id="397" w:author="Kris.Wild" w:date="2023-03-06T13:37:00Z">
            <w:r w:rsidDel="006D627F">
              <w:delText xml:space="preserve">21. </w:delText>
            </w:r>
            <w:r w:rsidDel="006D627F">
              <w:tab/>
              <w:delText>Bull JJ. Sex Determination in Reptiles. Source: The Quarterly Review of Biology [Internet]. 1980;55(1):3–21. Available from: https://about.jstor.org/terms</w:delText>
            </w:r>
          </w:del>
        </w:p>
        <w:p w14:paraId="62455246" w14:textId="6002DD73" w:rsidR="007C569A" w:rsidDel="006D627F" w:rsidRDefault="007C569A">
          <w:pPr>
            <w:autoSpaceDE w:val="0"/>
            <w:autoSpaceDN w:val="0"/>
            <w:ind w:left="-640"/>
            <w:contextualSpacing/>
            <w:divId w:val="932592270"/>
            <w:rPr>
              <w:del w:id="398" w:author="Kris.Wild" w:date="2023-03-06T13:37:00Z"/>
            </w:rPr>
            <w:pPrChange w:id="399" w:author="Kris.Wild" w:date="2023-03-06T13:37:00Z">
              <w:pPr>
                <w:autoSpaceDE w:val="0"/>
                <w:autoSpaceDN w:val="0"/>
                <w:ind w:hanging="640"/>
                <w:contextualSpacing/>
                <w:divId w:val="932592270"/>
              </w:pPr>
            </w:pPrChange>
          </w:pPr>
          <w:del w:id="400" w:author="Kris.Wild" w:date="2023-03-06T13:37:00Z">
            <w:r w:rsidDel="006D627F">
              <w:delText xml:space="preserve">22. </w:delText>
            </w:r>
            <w:r w:rsidDel="006D627F">
              <w:tab/>
              <w:delText xml:space="preserve">Refsnider JM, Clifton IT, Vazquez TK. Developmental plasticity of thermal ecology traits in reptiles: Trends, potential benefits, and research needs. J Therm Biol. 2019;84:74–82. </w:delText>
            </w:r>
          </w:del>
        </w:p>
        <w:p w14:paraId="18723700" w14:textId="193327E6" w:rsidR="007C569A" w:rsidDel="006D627F" w:rsidRDefault="007C569A">
          <w:pPr>
            <w:autoSpaceDE w:val="0"/>
            <w:autoSpaceDN w:val="0"/>
            <w:ind w:left="-640"/>
            <w:contextualSpacing/>
            <w:divId w:val="932592270"/>
            <w:rPr>
              <w:del w:id="401" w:author="Kris.Wild" w:date="2023-03-06T13:37:00Z"/>
            </w:rPr>
            <w:pPrChange w:id="402" w:author="Kris.Wild" w:date="2023-03-06T13:37:00Z">
              <w:pPr>
                <w:autoSpaceDE w:val="0"/>
                <w:autoSpaceDN w:val="0"/>
                <w:ind w:hanging="640"/>
                <w:contextualSpacing/>
                <w:divId w:val="932592270"/>
              </w:pPr>
            </w:pPrChange>
          </w:pPr>
          <w:del w:id="403" w:author="Kris.Wild" w:date="2023-03-06T13:37:00Z">
            <w:r w:rsidDel="006D627F">
              <w:delText xml:space="preserve">23. </w:delText>
            </w:r>
            <w:r w:rsidDel="006D627F">
              <w:tab/>
              <w:delText xml:space="preserve">Bodensteiner BL, Agudelo-Cantero GA, Arietta AZA, Gunderson AR, Muñoz MM, Refsnider JM, et al. Thermal adaptation revisited: How conserved are thermal traits of reptiles and amphibians? J Exp Zool A Ecol Integr Physiol. 2021;335(1):173–94. </w:delText>
            </w:r>
          </w:del>
        </w:p>
        <w:p w14:paraId="70B4C03B" w14:textId="2295766C" w:rsidR="007C569A" w:rsidDel="006D627F" w:rsidRDefault="007C569A">
          <w:pPr>
            <w:autoSpaceDE w:val="0"/>
            <w:autoSpaceDN w:val="0"/>
            <w:ind w:left="-640"/>
            <w:contextualSpacing/>
            <w:divId w:val="932592270"/>
            <w:rPr>
              <w:del w:id="404" w:author="Kris.Wild" w:date="2023-03-06T13:37:00Z"/>
            </w:rPr>
            <w:pPrChange w:id="405" w:author="Kris.Wild" w:date="2023-03-06T13:37:00Z">
              <w:pPr>
                <w:autoSpaceDE w:val="0"/>
                <w:autoSpaceDN w:val="0"/>
                <w:ind w:hanging="640"/>
                <w:contextualSpacing/>
                <w:divId w:val="932592270"/>
              </w:pPr>
            </w:pPrChange>
          </w:pPr>
          <w:del w:id="406" w:author="Kris.Wild" w:date="2023-03-06T13:37:00Z">
            <w:r w:rsidDel="006D627F">
              <w:delText xml:space="preserve">24. </w:delText>
            </w:r>
            <w:r w:rsidDel="006D627F">
              <w:tab/>
              <w:delText xml:space="preserve">Hoffmann AA, Chown SL, Clusella-Trullas S. Upper thermal limits in terrestrial ectotherms: How constrained are they? Funct Ecol. 2013 Aug;27(4):934–49. </w:delText>
            </w:r>
          </w:del>
        </w:p>
        <w:p w14:paraId="613F9157" w14:textId="4734D7EA" w:rsidR="007C569A" w:rsidDel="006D627F" w:rsidRDefault="007C569A">
          <w:pPr>
            <w:autoSpaceDE w:val="0"/>
            <w:autoSpaceDN w:val="0"/>
            <w:ind w:left="-640"/>
            <w:contextualSpacing/>
            <w:divId w:val="932592270"/>
            <w:rPr>
              <w:del w:id="407" w:author="Kris.Wild" w:date="2023-03-06T13:37:00Z"/>
            </w:rPr>
            <w:pPrChange w:id="408" w:author="Kris.Wild" w:date="2023-03-06T13:37:00Z">
              <w:pPr>
                <w:autoSpaceDE w:val="0"/>
                <w:autoSpaceDN w:val="0"/>
                <w:ind w:hanging="640"/>
                <w:contextualSpacing/>
                <w:divId w:val="932592270"/>
              </w:pPr>
            </w:pPrChange>
          </w:pPr>
          <w:del w:id="409" w:author="Kris.Wild" w:date="2023-03-06T13:37:00Z">
            <w:r w:rsidDel="006D627F">
              <w:delText xml:space="preserve">25. </w:delText>
            </w:r>
            <w:r w:rsidDel="006D627F">
              <w:tab/>
              <w:delText xml:space="preserve">Sinervo B, Mendez-De-La-Cruz F, Miles DB, Heulin B, Bastiaans E, Villagrán-Santa Cruz M, et al. Erosion of Lizard Diversity by Climate Change and Altered Thermal Niches. Science (1979). 2010;328(5980):894–9. </w:delText>
            </w:r>
          </w:del>
        </w:p>
        <w:p w14:paraId="5EB7A4D3" w14:textId="0FEB32D6" w:rsidR="007C569A" w:rsidDel="006D627F" w:rsidRDefault="007C569A">
          <w:pPr>
            <w:autoSpaceDE w:val="0"/>
            <w:autoSpaceDN w:val="0"/>
            <w:ind w:left="-640"/>
            <w:contextualSpacing/>
            <w:divId w:val="932592270"/>
            <w:rPr>
              <w:del w:id="410" w:author="Kris.Wild" w:date="2023-03-06T13:37:00Z"/>
            </w:rPr>
            <w:pPrChange w:id="411" w:author="Kris.Wild" w:date="2023-03-06T13:37:00Z">
              <w:pPr>
                <w:autoSpaceDE w:val="0"/>
                <w:autoSpaceDN w:val="0"/>
                <w:ind w:hanging="640"/>
                <w:contextualSpacing/>
                <w:divId w:val="932592270"/>
              </w:pPr>
            </w:pPrChange>
          </w:pPr>
          <w:del w:id="412" w:author="Kris.Wild" w:date="2023-03-06T13:37:00Z">
            <w:r w:rsidDel="006D627F">
              <w:delText xml:space="preserve">26. </w:delText>
            </w:r>
            <w:r w:rsidDel="006D627F">
              <w:tab/>
              <w:delText xml:space="preserve">Bilcke J, Downes S, Büscher I. Combined effect of incubation and ambient temperature on the feeding performance of a small ectotherm. Austral Ecol. 2006 Dec;31(8):937–47. </w:delText>
            </w:r>
          </w:del>
        </w:p>
        <w:p w14:paraId="463B13E9" w14:textId="2AD5AE7A" w:rsidR="007C569A" w:rsidDel="006D627F" w:rsidRDefault="007C569A">
          <w:pPr>
            <w:autoSpaceDE w:val="0"/>
            <w:autoSpaceDN w:val="0"/>
            <w:ind w:left="-640"/>
            <w:contextualSpacing/>
            <w:divId w:val="932592270"/>
            <w:rPr>
              <w:del w:id="413" w:author="Kris.Wild" w:date="2023-03-06T13:37:00Z"/>
            </w:rPr>
            <w:pPrChange w:id="414" w:author="Kris.Wild" w:date="2023-03-06T13:37:00Z">
              <w:pPr>
                <w:autoSpaceDE w:val="0"/>
                <w:autoSpaceDN w:val="0"/>
                <w:ind w:hanging="640"/>
                <w:contextualSpacing/>
                <w:divId w:val="932592270"/>
              </w:pPr>
            </w:pPrChange>
          </w:pPr>
          <w:del w:id="415" w:author="Kris.Wild" w:date="2023-03-06T13:37:00Z">
            <w:r w:rsidDel="006D627F">
              <w:delText xml:space="preserve">27. </w:delText>
            </w:r>
            <w:r w:rsidDel="006D627F">
              <w:tab/>
              <w:delText xml:space="preserve">Kar F, Nakagawa S, Noble DWA. Impact of developmental temperatures on thermal plasticity and repeatability of metabolic rate. Evol Ecol. 2022 Apr 1;36(2):199–216. </w:delText>
            </w:r>
          </w:del>
        </w:p>
        <w:p w14:paraId="6377A2A4" w14:textId="67F82E24" w:rsidR="007C569A" w:rsidDel="006D627F" w:rsidRDefault="007C569A">
          <w:pPr>
            <w:autoSpaceDE w:val="0"/>
            <w:autoSpaceDN w:val="0"/>
            <w:ind w:left="-640"/>
            <w:contextualSpacing/>
            <w:divId w:val="932592270"/>
            <w:rPr>
              <w:del w:id="416" w:author="Kris.Wild" w:date="2023-03-06T13:37:00Z"/>
            </w:rPr>
            <w:pPrChange w:id="417" w:author="Kris.Wild" w:date="2023-03-06T13:37:00Z">
              <w:pPr>
                <w:autoSpaceDE w:val="0"/>
                <w:autoSpaceDN w:val="0"/>
                <w:ind w:hanging="640"/>
                <w:contextualSpacing/>
                <w:divId w:val="932592270"/>
              </w:pPr>
            </w:pPrChange>
          </w:pPr>
          <w:del w:id="418" w:author="Kris.Wild" w:date="2023-03-06T13:37:00Z">
            <w:r w:rsidDel="006D627F">
              <w:delText xml:space="preserve">28. </w:delText>
            </w:r>
            <w:r w:rsidDel="006D627F">
              <w:tab/>
              <w:delText xml:space="preserve">O’Dea RE, Lagisz M, Jennions MD, Koricheva J, Noble DWA, Parker TH, et al. Preferred reporting items for systematic reviews and meta-analyses in ecology and evolutionary biology: a PRISMA extension. Biological Reviews. 2021;96(5):1695–722. </w:delText>
            </w:r>
          </w:del>
        </w:p>
        <w:p w14:paraId="7FA754FA" w14:textId="49C9B7BD" w:rsidR="007C569A" w:rsidDel="006D627F" w:rsidRDefault="007C569A">
          <w:pPr>
            <w:autoSpaceDE w:val="0"/>
            <w:autoSpaceDN w:val="0"/>
            <w:ind w:left="-640"/>
            <w:contextualSpacing/>
            <w:divId w:val="932592270"/>
            <w:rPr>
              <w:del w:id="419" w:author="Kris.Wild" w:date="2023-03-06T13:37:00Z"/>
            </w:rPr>
            <w:pPrChange w:id="420" w:author="Kris.Wild" w:date="2023-03-06T13:37:00Z">
              <w:pPr>
                <w:autoSpaceDE w:val="0"/>
                <w:autoSpaceDN w:val="0"/>
                <w:ind w:hanging="640"/>
                <w:contextualSpacing/>
                <w:divId w:val="932592270"/>
              </w:pPr>
            </w:pPrChange>
          </w:pPr>
          <w:del w:id="421" w:author="Kris.Wild" w:date="2023-03-06T13:37:00Z">
            <w:r w:rsidDel="006D627F">
              <w:delText xml:space="preserve">29. </w:delText>
            </w:r>
            <w:r w:rsidDel="006D627F">
              <w:tab/>
              <w:delText>Viechtbauer W. Conducting Meta-Analyses in R with the metafor Package [Internet]. Vol. 36, JSS Journal of Statistical Software. 2010. Available from: http://www.jstatsoft.org/</w:delText>
            </w:r>
          </w:del>
        </w:p>
        <w:p w14:paraId="5173EE22" w14:textId="7B913A3A" w:rsidR="007C569A" w:rsidDel="006D627F" w:rsidRDefault="007C569A">
          <w:pPr>
            <w:autoSpaceDE w:val="0"/>
            <w:autoSpaceDN w:val="0"/>
            <w:ind w:left="-640"/>
            <w:contextualSpacing/>
            <w:divId w:val="932592270"/>
            <w:rPr>
              <w:del w:id="422" w:author="Kris.Wild" w:date="2023-03-06T13:37:00Z"/>
            </w:rPr>
            <w:pPrChange w:id="423" w:author="Kris.Wild" w:date="2023-03-06T13:37:00Z">
              <w:pPr>
                <w:autoSpaceDE w:val="0"/>
                <w:autoSpaceDN w:val="0"/>
                <w:ind w:hanging="640"/>
                <w:contextualSpacing/>
                <w:divId w:val="932592270"/>
              </w:pPr>
            </w:pPrChange>
          </w:pPr>
          <w:del w:id="424" w:author="Kris.Wild" w:date="2023-03-06T13:37:00Z">
            <w:r w:rsidDel="006D627F">
              <w:delText xml:space="preserve">30. </w:delText>
            </w:r>
            <w:r w:rsidDel="006D627F">
              <w:tab/>
              <w:delText xml:space="preserve">Claussen DL. Thermal acclimation in Ambystomatid salamanders. Comparative Biochemistry and Physiology . 1977;58(4):333–40. </w:delText>
            </w:r>
          </w:del>
        </w:p>
        <w:p w14:paraId="67837D2B" w14:textId="6649C389" w:rsidR="007C569A" w:rsidDel="006D627F" w:rsidRDefault="007C569A">
          <w:pPr>
            <w:autoSpaceDE w:val="0"/>
            <w:autoSpaceDN w:val="0"/>
            <w:ind w:left="-640"/>
            <w:contextualSpacing/>
            <w:divId w:val="932592270"/>
            <w:rPr>
              <w:del w:id="425" w:author="Kris.Wild" w:date="2023-03-06T13:37:00Z"/>
            </w:rPr>
            <w:pPrChange w:id="426" w:author="Kris.Wild" w:date="2023-03-06T13:37:00Z">
              <w:pPr>
                <w:autoSpaceDE w:val="0"/>
                <w:autoSpaceDN w:val="0"/>
                <w:ind w:hanging="640"/>
                <w:contextualSpacing/>
                <w:divId w:val="932592270"/>
              </w:pPr>
            </w:pPrChange>
          </w:pPr>
          <w:del w:id="427" w:author="Kris.Wild" w:date="2023-03-06T13:37:00Z">
            <w:r w:rsidDel="006D627F">
              <w:delText xml:space="preserve">31. </w:delText>
            </w:r>
            <w:r w:rsidDel="006D627F">
              <w:tab/>
              <w:delText xml:space="preserve">Pottier P, Burke S, Drobniak SM, Lagisz M, Nakagawa S. Sexual (in)equality? A meta-analysis of sex differences in thermal acclimation capacity across ectotherms. Funct Ecol. 2021 Dec 1;35(12):2663–78. </w:delText>
            </w:r>
          </w:del>
        </w:p>
        <w:p w14:paraId="3A65CD43" w14:textId="2B55E7D5" w:rsidR="007C569A" w:rsidDel="006D627F" w:rsidRDefault="007C569A">
          <w:pPr>
            <w:autoSpaceDE w:val="0"/>
            <w:autoSpaceDN w:val="0"/>
            <w:ind w:left="-640"/>
            <w:contextualSpacing/>
            <w:divId w:val="932592270"/>
            <w:rPr>
              <w:del w:id="428" w:author="Kris.Wild" w:date="2023-03-06T13:37:00Z"/>
            </w:rPr>
            <w:pPrChange w:id="429" w:author="Kris.Wild" w:date="2023-03-06T13:37:00Z">
              <w:pPr>
                <w:autoSpaceDE w:val="0"/>
                <w:autoSpaceDN w:val="0"/>
                <w:ind w:hanging="640"/>
                <w:contextualSpacing/>
                <w:divId w:val="932592270"/>
              </w:pPr>
            </w:pPrChange>
          </w:pPr>
          <w:del w:id="430" w:author="Kris.Wild" w:date="2023-03-06T13:37:00Z">
            <w:r w:rsidDel="006D627F">
              <w:delText xml:space="preserve">32. </w:delText>
            </w:r>
            <w:r w:rsidDel="006D627F">
              <w:tab/>
              <w:delText xml:space="preserve">Noble DWA, Lagisz M, O’dea RE, Nakagawa S. Nonindependence and sensitivity analyses in ecological and evolutionary meta-analyses. Mol Ecol. 2017;26(9):2410–25. </w:delText>
            </w:r>
          </w:del>
        </w:p>
        <w:p w14:paraId="6E8059BB" w14:textId="56570A24" w:rsidR="007C569A" w:rsidDel="006D627F" w:rsidRDefault="007C569A">
          <w:pPr>
            <w:autoSpaceDE w:val="0"/>
            <w:autoSpaceDN w:val="0"/>
            <w:ind w:left="-640"/>
            <w:contextualSpacing/>
            <w:divId w:val="932592270"/>
            <w:rPr>
              <w:del w:id="431" w:author="Kris.Wild" w:date="2023-03-06T13:37:00Z"/>
            </w:rPr>
            <w:pPrChange w:id="432" w:author="Kris.Wild" w:date="2023-03-06T13:37:00Z">
              <w:pPr>
                <w:autoSpaceDE w:val="0"/>
                <w:autoSpaceDN w:val="0"/>
                <w:ind w:hanging="640"/>
                <w:contextualSpacing/>
                <w:divId w:val="932592270"/>
              </w:pPr>
            </w:pPrChange>
          </w:pPr>
          <w:del w:id="433" w:author="Kris.Wild" w:date="2023-03-06T13:37:00Z">
            <w:r w:rsidDel="006D627F">
              <w:delText xml:space="preserve">33. </w:delText>
            </w:r>
            <w:r w:rsidDel="006D627F">
              <w:tab/>
              <w:delText xml:space="preserve">Nakagawa S, Lagisz M, Jennions MD, Koricheva J, Noble DWA, Parker TH, et al. Methods for testing publication bias in ecological and evolutionary meta-analyses. Vol. 13, Methods in Ecology and Evolution. British Ecological Society; 2022. p. 4–21. </w:delText>
            </w:r>
          </w:del>
        </w:p>
        <w:p w14:paraId="4CFF4555" w14:textId="5DF475D3" w:rsidR="007C569A" w:rsidDel="006D627F" w:rsidRDefault="007C569A">
          <w:pPr>
            <w:autoSpaceDE w:val="0"/>
            <w:autoSpaceDN w:val="0"/>
            <w:ind w:left="-640"/>
            <w:contextualSpacing/>
            <w:divId w:val="932592270"/>
            <w:rPr>
              <w:del w:id="434" w:author="Kris.Wild" w:date="2023-03-06T13:37:00Z"/>
            </w:rPr>
            <w:pPrChange w:id="435" w:author="Kris.Wild" w:date="2023-03-06T13:37:00Z">
              <w:pPr>
                <w:autoSpaceDE w:val="0"/>
                <w:autoSpaceDN w:val="0"/>
                <w:ind w:hanging="640"/>
                <w:contextualSpacing/>
                <w:divId w:val="932592270"/>
              </w:pPr>
            </w:pPrChange>
          </w:pPr>
          <w:del w:id="436" w:author="Kris.Wild" w:date="2023-03-06T13:37:00Z">
            <w:r w:rsidDel="006D627F">
              <w:delText xml:space="preserve">34. </w:delText>
            </w:r>
            <w:r w:rsidDel="006D627F">
              <w:tab/>
              <w:delText xml:space="preserve">Noble DWA, Pottier P, Lagisz M, Burke S, Drobniak SM, O’Dea RE, et al. Meta-analytic approaches and effect sizes to account for ‘nuisance heterogeneity’ in comparative physiology. Vol. 225, Journal of Experimental Biology. Company of Biologists Ltd; 2022. </w:delText>
            </w:r>
          </w:del>
        </w:p>
        <w:p w14:paraId="7813A504" w14:textId="2008F5B2" w:rsidR="007C569A" w:rsidDel="006D627F" w:rsidRDefault="007C569A">
          <w:pPr>
            <w:autoSpaceDE w:val="0"/>
            <w:autoSpaceDN w:val="0"/>
            <w:ind w:left="-640"/>
            <w:contextualSpacing/>
            <w:divId w:val="932592270"/>
            <w:rPr>
              <w:del w:id="437" w:author="Kris.Wild" w:date="2023-03-06T13:37:00Z"/>
            </w:rPr>
            <w:pPrChange w:id="438" w:author="Kris.Wild" w:date="2023-03-06T13:37:00Z">
              <w:pPr>
                <w:autoSpaceDE w:val="0"/>
                <w:autoSpaceDN w:val="0"/>
                <w:ind w:hanging="640"/>
                <w:contextualSpacing/>
                <w:divId w:val="932592270"/>
              </w:pPr>
            </w:pPrChange>
          </w:pPr>
          <w:del w:id="439" w:author="Kris.Wild" w:date="2023-03-06T13:37:00Z">
            <w:r w:rsidDel="006D627F">
              <w:delText xml:space="preserve">35. </w:delText>
            </w:r>
            <w:r w:rsidDel="006D627F">
              <w:tab/>
              <w:delText xml:space="preserve">Nakagawa S, Lagisz M, O’dea RE, Pottier P, Rutkowska J, Senior AM, et al. orchaRd 2.0: An R package for visualizing meta-analyses with 2 orchard plots. EcoEvoRxiv. 2023. </w:delText>
            </w:r>
          </w:del>
        </w:p>
        <w:p w14:paraId="24AE942C" w14:textId="1B33AD12" w:rsidR="007C569A" w:rsidDel="006D627F" w:rsidRDefault="007C569A">
          <w:pPr>
            <w:autoSpaceDE w:val="0"/>
            <w:autoSpaceDN w:val="0"/>
            <w:ind w:left="-640"/>
            <w:contextualSpacing/>
            <w:divId w:val="932592270"/>
            <w:rPr>
              <w:del w:id="440" w:author="Kris.Wild" w:date="2023-03-06T13:37:00Z"/>
            </w:rPr>
            <w:pPrChange w:id="441" w:author="Kris.Wild" w:date="2023-03-06T13:37:00Z">
              <w:pPr>
                <w:autoSpaceDE w:val="0"/>
                <w:autoSpaceDN w:val="0"/>
                <w:ind w:hanging="640"/>
                <w:contextualSpacing/>
                <w:divId w:val="932592270"/>
              </w:pPr>
            </w:pPrChange>
          </w:pPr>
          <w:del w:id="442" w:author="Kris.Wild" w:date="2023-03-06T13:37:00Z">
            <w:r w:rsidDel="006D627F">
              <w:delText xml:space="preserve">36. </w:delText>
            </w:r>
            <w:r w:rsidDel="006D627F">
              <w:tab/>
              <w:delText xml:space="preserve">Sunday JM, Bates AE, Kearney MR, Colwell RK, Dulvy NK, Longino JT, et al. Thermal-safety margins and the necessity of thermoregulatory behavior across latitude and elevation. Proceedings of the National Academy of Sciences . 2014;111(15):5610–5. </w:delText>
            </w:r>
          </w:del>
        </w:p>
        <w:p w14:paraId="5877306D" w14:textId="451B7897" w:rsidR="007C569A" w:rsidDel="006D627F" w:rsidRDefault="007C569A">
          <w:pPr>
            <w:autoSpaceDE w:val="0"/>
            <w:autoSpaceDN w:val="0"/>
            <w:ind w:left="-640"/>
            <w:contextualSpacing/>
            <w:divId w:val="932592270"/>
            <w:rPr>
              <w:del w:id="443" w:author="Kris.Wild" w:date="2023-03-06T13:37:00Z"/>
            </w:rPr>
            <w:pPrChange w:id="444" w:author="Kris.Wild" w:date="2023-03-06T13:37:00Z">
              <w:pPr>
                <w:autoSpaceDE w:val="0"/>
                <w:autoSpaceDN w:val="0"/>
                <w:ind w:hanging="640"/>
                <w:contextualSpacing/>
                <w:divId w:val="932592270"/>
              </w:pPr>
            </w:pPrChange>
          </w:pPr>
          <w:del w:id="445" w:author="Kris.Wild" w:date="2023-03-06T13:37:00Z">
            <w:r w:rsidDel="006D627F">
              <w:delText xml:space="preserve">37. </w:delText>
            </w:r>
            <w:r w:rsidDel="006D627F">
              <w:tab/>
              <w:delText xml:space="preserve">Kellermann V, van Heerwaarden B, Sgrò CM, Hoffmann AA. Fundamental evolutionary limits in ecological traits drive drosophila species distributions. Science (1979). 2009;325(5945):1244–6. </w:delText>
            </w:r>
          </w:del>
        </w:p>
        <w:p w14:paraId="6F89BAA2" w14:textId="54D9A368" w:rsidR="007C569A" w:rsidDel="006D627F" w:rsidRDefault="007C569A">
          <w:pPr>
            <w:autoSpaceDE w:val="0"/>
            <w:autoSpaceDN w:val="0"/>
            <w:ind w:left="-640"/>
            <w:contextualSpacing/>
            <w:divId w:val="932592270"/>
            <w:rPr>
              <w:del w:id="446" w:author="Kris.Wild" w:date="2023-03-06T13:37:00Z"/>
            </w:rPr>
            <w:pPrChange w:id="447" w:author="Kris.Wild" w:date="2023-03-06T13:37:00Z">
              <w:pPr>
                <w:autoSpaceDE w:val="0"/>
                <w:autoSpaceDN w:val="0"/>
                <w:ind w:hanging="640"/>
                <w:contextualSpacing/>
                <w:divId w:val="932592270"/>
              </w:pPr>
            </w:pPrChange>
          </w:pPr>
          <w:del w:id="448" w:author="Kris.Wild" w:date="2023-03-06T13:37:00Z">
            <w:r w:rsidDel="006D627F">
              <w:delText xml:space="preserve">38. </w:delText>
            </w:r>
            <w:r w:rsidDel="006D627F">
              <w:tab/>
              <w:delText xml:space="preserve">Deutsch CA, Tewksbury JJ, Huey RB, Sheldon KS, Ghalambor CK, Haak DC, et al. Impacts of climate warming on terrestrial ectotherms across latitude. Proceedings of the National Academy of Sciences. 2008;105(18):6686–6672. </w:delText>
            </w:r>
          </w:del>
        </w:p>
        <w:p w14:paraId="11C9CE6B" w14:textId="76F10F7F" w:rsidR="007C569A" w:rsidDel="006D627F" w:rsidRDefault="007C569A">
          <w:pPr>
            <w:autoSpaceDE w:val="0"/>
            <w:autoSpaceDN w:val="0"/>
            <w:ind w:left="-640"/>
            <w:contextualSpacing/>
            <w:divId w:val="932592270"/>
            <w:rPr>
              <w:del w:id="449" w:author="Kris.Wild" w:date="2023-03-06T13:37:00Z"/>
            </w:rPr>
            <w:pPrChange w:id="450" w:author="Kris.Wild" w:date="2023-03-06T13:37:00Z">
              <w:pPr>
                <w:autoSpaceDE w:val="0"/>
                <w:autoSpaceDN w:val="0"/>
                <w:ind w:hanging="640"/>
                <w:contextualSpacing/>
                <w:divId w:val="932592270"/>
              </w:pPr>
            </w:pPrChange>
          </w:pPr>
          <w:del w:id="451" w:author="Kris.Wild" w:date="2023-03-06T13:37:00Z">
            <w:r w:rsidDel="006D627F">
              <w:delText xml:space="preserve">39. </w:delText>
            </w:r>
            <w:r w:rsidDel="006D627F">
              <w:tab/>
              <w:delText xml:space="preserve">MacLean HJ, Sørensen JG, Kristensen TN, Loeschcke V, Beedholm K, Kellermann V, et al. Evolution and plasticity of thermal performance: An analysis of variation in thermal tolerance and fitness in 22 Drosophila species. Philosophical Transactions of the Royal Society B: Biological Sciences. 2019;374(1778). </w:delText>
            </w:r>
          </w:del>
        </w:p>
        <w:p w14:paraId="06009233" w14:textId="0CCDF9C6" w:rsidR="007C569A" w:rsidDel="006D627F" w:rsidRDefault="007C569A">
          <w:pPr>
            <w:autoSpaceDE w:val="0"/>
            <w:autoSpaceDN w:val="0"/>
            <w:ind w:left="-640"/>
            <w:contextualSpacing/>
            <w:divId w:val="932592270"/>
            <w:rPr>
              <w:del w:id="452" w:author="Kris.Wild" w:date="2023-03-06T13:37:00Z"/>
            </w:rPr>
            <w:pPrChange w:id="453" w:author="Kris.Wild" w:date="2023-03-06T13:37:00Z">
              <w:pPr>
                <w:autoSpaceDE w:val="0"/>
                <w:autoSpaceDN w:val="0"/>
                <w:ind w:hanging="640"/>
                <w:contextualSpacing/>
                <w:divId w:val="932592270"/>
              </w:pPr>
            </w:pPrChange>
          </w:pPr>
          <w:del w:id="454" w:author="Kris.Wild" w:date="2023-03-06T13:37:00Z">
            <w:r w:rsidDel="006D627F">
              <w:delText xml:space="preserve">40. </w:delText>
            </w:r>
            <w:r w:rsidDel="006D627F">
              <w:tab/>
              <w:delText xml:space="preserve">Enriquez-Urzelai U, Sacco M, Palacio AS, Pintanel P, Tejedo M, Nicieza AG. Ontogenetic reduction in thermal tolerance is not alleviated by earlier developmental acclimation in Rana temporaria. Oecologia. 2019;189(2):385–94. </w:delText>
            </w:r>
          </w:del>
        </w:p>
        <w:p w14:paraId="5EF57243" w14:textId="45A3A3D1" w:rsidR="007C569A" w:rsidDel="006D627F" w:rsidRDefault="007C569A">
          <w:pPr>
            <w:autoSpaceDE w:val="0"/>
            <w:autoSpaceDN w:val="0"/>
            <w:ind w:left="-640"/>
            <w:contextualSpacing/>
            <w:divId w:val="932592270"/>
            <w:rPr>
              <w:del w:id="455" w:author="Kris.Wild" w:date="2023-03-06T13:37:00Z"/>
            </w:rPr>
            <w:pPrChange w:id="456" w:author="Kris.Wild" w:date="2023-03-06T13:37:00Z">
              <w:pPr>
                <w:autoSpaceDE w:val="0"/>
                <w:autoSpaceDN w:val="0"/>
                <w:ind w:hanging="640"/>
                <w:contextualSpacing/>
                <w:divId w:val="932592270"/>
              </w:pPr>
            </w:pPrChange>
          </w:pPr>
          <w:del w:id="457" w:author="Kris.Wild" w:date="2023-03-06T13:37:00Z">
            <w:r w:rsidDel="006D627F">
              <w:delText xml:space="preserve">41. </w:delText>
            </w:r>
            <w:r w:rsidDel="006D627F">
              <w:tab/>
              <w:delText xml:space="preserve">Gunderson AR, Fargevieille A, Warner DA. Egg incubation temperature does not influence adult heat tolerance in the lizard Anolis sagrei. Biol Lett. 2020 Jan 1;16(1). </w:delText>
            </w:r>
          </w:del>
        </w:p>
        <w:p w14:paraId="092D55FA" w14:textId="206D01C5" w:rsidR="007C569A" w:rsidDel="006D627F" w:rsidRDefault="007C569A">
          <w:pPr>
            <w:autoSpaceDE w:val="0"/>
            <w:autoSpaceDN w:val="0"/>
            <w:ind w:left="-640"/>
            <w:contextualSpacing/>
            <w:divId w:val="932592270"/>
            <w:rPr>
              <w:del w:id="458" w:author="Kris.Wild" w:date="2023-03-06T13:37:00Z"/>
            </w:rPr>
            <w:pPrChange w:id="459" w:author="Kris.Wild" w:date="2023-03-06T13:37:00Z">
              <w:pPr>
                <w:autoSpaceDE w:val="0"/>
                <w:autoSpaceDN w:val="0"/>
                <w:ind w:hanging="640"/>
                <w:contextualSpacing/>
                <w:divId w:val="932592270"/>
              </w:pPr>
            </w:pPrChange>
          </w:pPr>
          <w:del w:id="460" w:author="Kris.Wild" w:date="2023-03-06T13:37:00Z">
            <w:r w:rsidDel="006D627F">
              <w:delText xml:space="preserve">42. </w:delText>
            </w:r>
            <w:r w:rsidDel="006D627F">
              <w:tab/>
              <w:delText xml:space="preserve">Shine R, Harlow PS. Maternal manipulation of offspring phenotypes via nest-site selection in an oviparous lizard. Ecology. 1996;77(6):1808–17. </w:delText>
            </w:r>
          </w:del>
        </w:p>
        <w:p w14:paraId="2B47FEEF" w14:textId="287CE467" w:rsidR="007C569A" w:rsidDel="006D627F" w:rsidRDefault="007C569A">
          <w:pPr>
            <w:autoSpaceDE w:val="0"/>
            <w:autoSpaceDN w:val="0"/>
            <w:ind w:left="-640"/>
            <w:contextualSpacing/>
            <w:divId w:val="932592270"/>
            <w:rPr>
              <w:del w:id="461" w:author="Kris.Wild" w:date="2023-03-06T13:37:00Z"/>
            </w:rPr>
            <w:pPrChange w:id="462" w:author="Kris.Wild" w:date="2023-03-06T13:37:00Z">
              <w:pPr>
                <w:autoSpaceDE w:val="0"/>
                <w:autoSpaceDN w:val="0"/>
                <w:ind w:hanging="640"/>
                <w:contextualSpacing/>
                <w:divId w:val="932592270"/>
              </w:pPr>
            </w:pPrChange>
          </w:pPr>
          <w:del w:id="463" w:author="Kris.Wild" w:date="2023-03-06T13:37:00Z">
            <w:r w:rsidDel="006D627F">
              <w:delText xml:space="preserve">43. </w:delText>
            </w:r>
            <w:r w:rsidDel="006D627F">
              <w:tab/>
              <w:delText xml:space="preserve">Mitchell TS, Warner DA, Janzen FJ. Phenotypic and fitness consequences of maternal nest-site choice across multiple early life stages. Ecology. 2013 Feb;94(2):336–45. </w:delText>
            </w:r>
          </w:del>
        </w:p>
        <w:p w14:paraId="040BE9A0" w14:textId="7B3907DF" w:rsidR="007C569A" w:rsidDel="006D627F" w:rsidRDefault="007C569A">
          <w:pPr>
            <w:autoSpaceDE w:val="0"/>
            <w:autoSpaceDN w:val="0"/>
            <w:ind w:left="-640"/>
            <w:contextualSpacing/>
            <w:divId w:val="932592270"/>
            <w:rPr>
              <w:del w:id="464" w:author="Kris.Wild" w:date="2023-03-06T13:37:00Z"/>
            </w:rPr>
            <w:pPrChange w:id="465" w:author="Kris.Wild" w:date="2023-03-06T13:37:00Z">
              <w:pPr>
                <w:autoSpaceDE w:val="0"/>
                <w:autoSpaceDN w:val="0"/>
                <w:ind w:hanging="640"/>
                <w:contextualSpacing/>
                <w:divId w:val="932592270"/>
              </w:pPr>
            </w:pPrChange>
          </w:pPr>
          <w:del w:id="466" w:author="Kris.Wild" w:date="2023-03-06T13:37:00Z">
            <w:r w:rsidDel="006D627F">
              <w:delText xml:space="preserve">44. </w:delText>
            </w:r>
            <w:r w:rsidDel="006D627F">
              <w:tab/>
              <w:delText xml:space="preserve">Bonduriansky R, Head M. Maternal and paternal condition effects on offspring phenotype in Telostylinus angusticollis (Diptera: Neriidae). J Evol Biol. 2007 Nov;20(6):2379–88. </w:delText>
            </w:r>
          </w:del>
        </w:p>
        <w:p w14:paraId="580E4796" w14:textId="73383CF7" w:rsidR="007C569A" w:rsidDel="006D627F" w:rsidRDefault="007C569A">
          <w:pPr>
            <w:autoSpaceDE w:val="0"/>
            <w:autoSpaceDN w:val="0"/>
            <w:ind w:left="-640"/>
            <w:contextualSpacing/>
            <w:divId w:val="932592270"/>
            <w:rPr>
              <w:del w:id="467" w:author="Kris.Wild" w:date="2023-03-06T13:37:00Z"/>
            </w:rPr>
            <w:pPrChange w:id="468" w:author="Kris.Wild" w:date="2023-03-06T13:37:00Z">
              <w:pPr>
                <w:autoSpaceDE w:val="0"/>
                <w:autoSpaceDN w:val="0"/>
                <w:ind w:hanging="640"/>
                <w:contextualSpacing/>
                <w:divId w:val="932592270"/>
              </w:pPr>
            </w:pPrChange>
          </w:pPr>
          <w:del w:id="469" w:author="Kris.Wild" w:date="2023-03-06T13:37:00Z">
            <w:r w:rsidDel="006D627F">
              <w:delText xml:space="preserve">45. </w:delText>
            </w:r>
            <w:r w:rsidDel="006D627F">
              <w:tab/>
              <w:delText xml:space="preserve">Parker GA, Begon M. Optimal Egg Size and Clutch Size: Effects of Environment and Maternal Phenotype. Am Nat. 1986;128(4):573–92. </w:delText>
            </w:r>
          </w:del>
        </w:p>
        <w:p w14:paraId="36DD22A1" w14:textId="36BEB8F1" w:rsidR="007C569A" w:rsidDel="006D627F" w:rsidRDefault="007C569A">
          <w:pPr>
            <w:autoSpaceDE w:val="0"/>
            <w:autoSpaceDN w:val="0"/>
            <w:ind w:left="-640"/>
            <w:contextualSpacing/>
            <w:divId w:val="932592270"/>
            <w:rPr>
              <w:del w:id="470" w:author="Kris.Wild" w:date="2023-03-06T13:37:00Z"/>
            </w:rPr>
            <w:pPrChange w:id="471" w:author="Kris.Wild" w:date="2023-03-06T13:37:00Z">
              <w:pPr>
                <w:autoSpaceDE w:val="0"/>
                <w:autoSpaceDN w:val="0"/>
                <w:ind w:hanging="640"/>
                <w:contextualSpacing/>
                <w:divId w:val="932592270"/>
              </w:pPr>
            </w:pPrChange>
          </w:pPr>
          <w:del w:id="472" w:author="Kris.Wild" w:date="2023-03-06T13:37:00Z">
            <w:r w:rsidDel="006D627F">
              <w:delText xml:space="preserve">46. </w:delText>
            </w:r>
            <w:r w:rsidDel="006D627F">
              <w:tab/>
              <w:delText>Janzen DH. Why Mountain Passes are Higher in the Tropics. Source: The American Naturalist [Internet]. 1967;101(919):233–49. Available from: http://www.jstor.orgURL:http://www.jstor.org/stable/2458977</w:delText>
            </w:r>
          </w:del>
        </w:p>
        <w:p w14:paraId="5C864BDC" w14:textId="3E422ABC" w:rsidR="007C569A" w:rsidDel="006D627F" w:rsidRDefault="007C569A">
          <w:pPr>
            <w:autoSpaceDE w:val="0"/>
            <w:autoSpaceDN w:val="0"/>
            <w:ind w:left="-640"/>
            <w:contextualSpacing/>
            <w:divId w:val="932592270"/>
            <w:rPr>
              <w:del w:id="473" w:author="Kris.Wild" w:date="2023-03-06T13:37:00Z"/>
            </w:rPr>
            <w:pPrChange w:id="474" w:author="Kris.Wild" w:date="2023-03-06T13:37:00Z">
              <w:pPr>
                <w:autoSpaceDE w:val="0"/>
                <w:autoSpaceDN w:val="0"/>
                <w:ind w:hanging="640"/>
                <w:contextualSpacing/>
                <w:divId w:val="932592270"/>
              </w:pPr>
            </w:pPrChange>
          </w:pPr>
          <w:del w:id="475" w:author="Kris.Wild" w:date="2023-03-06T13:37:00Z">
            <w:r w:rsidDel="006D627F">
              <w:delText xml:space="preserve">47. </w:delText>
            </w:r>
            <w:r w:rsidDel="006D627F">
              <w:tab/>
              <w:delText xml:space="preserve">Sunday JM, Bates AE, Kearney MR, Colwell RK, Dulvy NK, Longino JT, et al. Thermal-safety margins and the necessity of thermoregulatory behavior across latitude and elevation. Proceedings of the National Academy of Sciences. 2014;111(15):5610–5. </w:delText>
            </w:r>
          </w:del>
        </w:p>
        <w:p w14:paraId="27191ACE" w14:textId="3B6CB009" w:rsidR="007C569A" w:rsidDel="006D627F" w:rsidRDefault="007C569A">
          <w:pPr>
            <w:autoSpaceDE w:val="0"/>
            <w:autoSpaceDN w:val="0"/>
            <w:ind w:left="-640"/>
            <w:contextualSpacing/>
            <w:divId w:val="932592270"/>
            <w:rPr>
              <w:del w:id="476" w:author="Kris.Wild" w:date="2023-03-06T13:37:00Z"/>
            </w:rPr>
            <w:pPrChange w:id="477" w:author="Kris.Wild" w:date="2023-03-06T13:37:00Z">
              <w:pPr>
                <w:autoSpaceDE w:val="0"/>
                <w:autoSpaceDN w:val="0"/>
                <w:ind w:hanging="640"/>
                <w:contextualSpacing/>
                <w:divId w:val="932592270"/>
              </w:pPr>
            </w:pPrChange>
          </w:pPr>
          <w:del w:id="478" w:author="Kris.Wild" w:date="2023-03-06T13:37:00Z">
            <w:r w:rsidDel="006D627F">
              <w:delText xml:space="preserve">48. </w:delText>
            </w:r>
            <w:r w:rsidDel="006D627F">
              <w:tab/>
              <w:delText xml:space="preserve">Kearney M, Shine R, Porter WP. The potential for behavioral thermoregulation to buffer “‘cold-blooded’” animals against climate warming. Proceedings of the National Academy of Sciences. 2009;10(10):3835–40. </w:delText>
            </w:r>
          </w:del>
        </w:p>
        <w:p w14:paraId="09260930" w14:textId="001D682B" w:rsidR="007C569A" w:rsidDel="006D627F" w:rsidRDefault="007C569A">
          <w:pPr>
            <w:autoSpaceDE w:val="0"/>
            <w:autoSpaceDN w:val="0"/>
            <w:ind w:left="-640"/>
            <w:contextualSpacing/>
            <w:divId w:val="932592270"/>
            <w:rPr>
              <w:del w:id="479" w:author="Kris.Wild" w:date="2023-03-06T13:37:00Z"/>
            </w:rPr>
            <w:pPrChange w:id="480" w:author="Kris.Wild" w:date="2023-03-06T13:37:00Z">
              <w:pPr>
                <w:autoSpaceDE w:val="0"/>
                <w:autoSpaceDN w:val="0"/>
                <w:ind w:hanging="640"/>
                <w:contextualSpacing/>
                <w:divId w:val="932592270"/>
              </w:pPr>
            </w:pPrChange>
          </w:pPr>
          <w:del w:id="481" w:author="Kris.Wild" w:date="2023-03-06T13:37:00Z">
            <w:r w:rsidDel="006D627F">
              <w:delText xml:space="preserve">49. </w:delText>
            </w:r>
            <w:r w:rsidDel="006D627F">
              <w:tab/>
              <w:delText xml:space="preserve">Gunderson AR, Stillman JH. Plasticity in thermal tolerance has limited potential to buffer ectotherms from global warming. Proceedings of the Royal Society B: Biological Sciences. 2015 May 20;282(1808). </w:delText>
            </w:r>
          </w:del>
        </w:p>
        <w:p w14:paraId="133B1A55" w14:textId="75086CC4" w:rsidR="007C569A" w:rsidDel="0072394C" w:rsidRDefault="007C569A">
          <w:pPr>
            <w:autoSpaceDE w:val="0"/>
            <w:autoSpaceDN w:val="0"/>
            <w:ind w:left="-640"/>
            <w:contextualSpacing/>
            <w:divId w:val="932592270"/>
            <w:rPr>
              <w:del w:id="482" w:author="Kris.Wild" w:date="2023-03-06T14:53:00Z"/>
            </w:rPr>
            <w:pPrChange w:id="483" w:author="Kris.Wild" w:date="2023-03-06T13:37:00Z">
              <w:pPr>
                <w:autoSpaceDE w:val="0"/>
                <w:autoSpaceDN w:val="0"/>
                <w:ind w:hanging="640"/>
                <w:contextualSpacing/>
                <w:divId w:val="932592270"/>
              </w:pPr>
            </w:pPrChange>
          </w:pPr>
          <w:del w:id="484" w:author="Kris.Wild" w:date="2023-03-06T13:37:00Z">
            <w:r w:rsidDel="006D627F">
              <w:delText xml:space="preserve">50. </w:delText>
            </w:r>
            <w:r w:rsidDel="006D627F">
              <w:tab/>
              <w:delText>Nakagawa S, Lagisz M, O’Dea RE, Rutkowska J, Yang Y, Noble DWA, et al. The orchard plot: Cultivating a forest plot for use in ecology, evolution, and beyond. Res Synth Methods. 2021;12(1):4–12.</w:delText>
            </w:r>
          </w:del>
          <w:del w:id="485" w:author="Kris.Wild" w:date="2023-03-06T14:53:00Z">
            <w:r w:rsidDel="0072394C">
              <w:delText xml:space="preserve"> </w:delText>
            </w:r>
          </w:del>
        </w:p>
        <w:p w14:paraId="487CE52E" w14:textId="77777777" w:rsidR="00163075" w:rsidRDefault="007C569A" w:rsidP="00163075">
          <w:pPr>
            <w:autoSpaceDE w:val="0"/>
            <w:autoSpaceDN w:val="0"/>
            <w:ind w:left="640" w:hanging="640"/>
            <w:divId w:val="341318472"/>
            <w:rPr>
              <w:b/>
              <w:bCs/>
            </w:rPr>
          </w:pPr>
          <w:del w:id="486" w:author="Kris.Wild" w:date="2023-03-06T14:53:00Z">
            <w:r w:rsidDel="0072394C">
              <w:delText> </w:delText>
            </w:r>
          </w:del>
        </w:p>
        <w:customXmlDelRangeStart w:id="487" w:author="Kris.Wild" w:date="2023-03-06T15:42:00Z"/>
      </w:sdtContent>
    </w:sdt>
    <w:customXmlDelRangeEnd w:id="487"/>
    <w:p w14:paraId="7DC40C6F" w14:textId="17FFB985" w:rsidR="00163075" w:rsidRDefault="00163075" w:rsidP="00163075">
      <w:pPr>
        <w:autoSpaceDE w:val="0"/>
        <w:autoSpaceDN w:val="0"/>
        <w:ind w:hanging="640"/>
        <w:divId w:val="341318472"/>
        <w:rPr>
          <w:ins w:id="488" w:author="Kris.Wild" w:date="2023-03-06T15:42:00Z"/>
        </w:rPr>
      </w:pPr>
      <w:ins w:id="489" w:author="Kris.Wild" w:date="2023-03-06T15:42:00Z">
        <w:r w:rsidRPr="00163075">
          <w:t xml:space="preserve"> </w:t>
        </w:r>
        <w:r>
          <w:t xml:space="preserve">1. </w:t>
        </w:r>
        <w:r>
          <w:tab/>
          <w:t xml:space="preserve">Parmesan C. Ecological and evolutionary responses to recent climate change. Annual Review of Ecology, Evolution, and Systematics. 2006;37:637–69. </w:t>
        </w:r>
      </w:ins>
    </w:p>
    <w:p w14:paraId="651E0B56" w14:textId="77777777" w:rsidR="00163075" w:rsidRDefault="00163075" w:rsidP="00163075">
      <w:pPr>
        <w:autoSpaceDE w:val="0"/>
        <w:autoSpaceDN w:val="0"/>
        <w:ind w:hanging="640"/>
        <w:divId w:val="341318472"/>
        <w:rPr>
          <w:ins w:id="490" w:author="Kris.Wild" w:date="2023-03-06T15:42:00Z"/>
        </w:rPr>
      </w:pPr>
      <w:ins w:id="491" w:author="Kris.Wild" w:date="2023-03-06T15:42:00Z">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2000;287(5459):1770–4. </w:t>
        </w:r>
      </w:ins>
    </w:p>
    <w:p w14:paraId="4CA5DCC0" w14:textId="77777777" w:rsidR="00163075" w:rsidRDefault="00163075" w:rsidP="00163075">
      <w:pPr>
        <w:autoSpaceDE w:val="0"/>
        <w:autoSpaceDN w:val="0"/>
        <w:ind w:hanging="640"/>
        <w:divId w:val="341318472"/>
        <w:rPr>
          <w:ins w:id="492" w:author="Kris.Wild" w:date="2023-03-06T15:42:00Z"/>
        </w:rPr>
      </w:pPr>
      <w:ins w:id="493" w:author="Kris.Wild" w:date="2023-03-06T15:42:00Z">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w:t>
        </w:r>
        <w:proofErr w:type="gramStart"/>
        <w:r>
          <w:t>physiology</w:t>
        </w:r>
        <w:proofErr w:type="gramEnd"/>
        <w:r>
          <w:t xml:space="preserve"> and adaptation. Philosophical Transactions of the Royal Society B: Biological Sciences. 2012;367(1596):1665–79. </w:t>
        </w:r>
      </w:ins>
    </w:p>
    <w:p w14:paraId="12128AEB" w14:textId="0AE17CB8" w:rsidR="00163075" w:rsidRDefault="00163075" w:rsidP="00163075">
      <w:pPr>
        <w:autoSpaceDE w:val="0"/>
        <w:autoSpaceDN w:val="0"/>
        <w:ind w:hanging="640"/>
        <w:divId w:val="341318472"/>
        <w:rPr>
          <w:ins w:id="494" w:author="Kris.Wild" w:date="2023-03-06T15:42:00Z"/>
        </w:rPr>
      </w:pPr>
      <w:ins w:id="495" w:author="Kris.Wild" w:date="2023-03-06T15:42:00Z">
        <w:r>
          <w:t xml:space="preserve">4. </w:t>
        </w:r>
        <w:r>
          <w:tab/>
          <w:t>Peralta-</w:t>
        </w:r>
        <w:proofErr w:type="spellStart"/>
        <w:r>
          <w:t>Maraver</w:t>
        </w:r>
        <w:proofErr w:type="spellEnd"/>
        <w:r>
          <w:t xml:space="preserve"> I, Rezende EL. Heat tolerance in ectotherms scales predictably with body size. Nat </w:t>
        </w:r>
        <w:proofErr w:type="spellStart"/>
        <w:r>
          <w:t>Clim</w:t>
        </w:r>
        <w:proofErr w:type="spellEnd"/>
        <w:r>
          <w:t xml:space="preserve"> Chang. 202</w:t>
        </w:r>
      </w:ins>
      <w:ins w:id="496" w:author="Kris.Wild" w:date="2023-03-06T15:43:00Z">
        <w:r w:rsidR="0048394B">
          <w:t>1</w:t>
        </w:r>
      </w:ins>
      <w:ins w:id="497" w:author="Kris.Wild" w:date="2023-03-06T15:42:00Z">
        <w:r>
          <w:t xml:space="preserve">;11(1):58–63. </w:t>
        </w:r>
      </w:ins>
    </w:p>
    <w:p w14:paraId="6C6812B0" w14:textId="77777777" w:rsidR="00163075" w:rsidRDefault="00163075" w:rsidP="00163075">
      <w:pPr>
        <w:autoSpaceDE w:val="0"/>
        <w:autoSpaceDN w:val="0"/>
        <w:ind w:hanging="640"/>
        <w:divId w:val="341318472"/>
        <w:rPr>
          <w:ins w:id="498" w:author="Kris.Wild" w:date="2023-03-06T15:42:00Z"/>
        </w:rPr>
      </w:pPr>
      <w:ins w:id="499" w:author="Kris.Wild" w:date="2023-03-06T15:42:00Z">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2015;5(1):61–6. </w:t>
        </w:r>
      </w:ins>
    </w:p>
    <w:p w14:paraId="6FA1E86A" w14:textId="77777777" w:rsidR="00163075" w:rsidRDefault="00163075" w:rsidP="00163075">
      <w:pPr>
        <w:autoSpaceDE w:val="0"/>
        <w:autoSpaceDN w:val="0"/>
        <w:ind w:hanging="640"/>
        <w:divId w:val="341318472"/>
        <w:rPr>
          <w:ins w:id="500" w:author="Kris.Wild" w:date="2023-03-06T15:42:00Z"/>
        </w:rPr>
      </w:pPr>
      <w:ins w:id="501" w:author="Kris.Wild" w:date="2023-03-06T15:42:00Z">
        <w:r>
          <w:t xml:space="preserve">6. </w:t>
        </w:r>
        <w:r>
          <w:tab/>
          <w:t xml:space="preserve">Pottier P, Burke S, Zhang RY, Noble DWA, </w:t>
        </w:r>
        <w:proofErr w:type="spellStart"/>
        <w:r>
          <w:t>Schwanz</w:t>
        </w:r>
        <w:proofErr w:type="spellEnd"/>
        <w:r>
          <w:t xml:space="preserve">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ins>
    </w:p>
    <w:p w14:paraId="315E1BBA" w14:textId="3F0F3219" w:rsidR="00163075" w:rsidRDefault="00163075" w:rsidP="00163075">
      <w:pPr>
        <w:autoSpaceDE w:val="0"/>
        <w:autoSpaceDN w:val="0"/>
        <w:ind w:hanging="640"/>
        <w:divId w:val="341318472"/>
        <w:rPr>
          <w:ins w:id="502" w:author="Kris.Wild" w:date="2023-03-06T15:42:00Z"/>
        </w:rPr>
      </w:pPr>
      <w:ins w:id="503" w:author="Kris.Wild" w:date="2023-03-06T15:42:00Z">
        <w:r>
          <w:t xml:space="preserve">7. </w:t>
        </w:r>
        <w:r>
          <w:tab/>
          <w:t xml:space="preserve">Noble DWA, Stenhouse V, Schwanz LE. Developmental temperatures and phenotypic plasticity in reptiles: </w:t>
        </w:r>
      </w:ins>
      <w:ins w:id="504" w:author="Kris.Wild" w:date="2023-03-06T15:43:00Z">
        <w:r w:rsidR="0048394B">
          <w:t>A</w:t>
        </w:r>
      </w:ins>
      <w:ins w:id="505" w:author="Kris.Wild" w:date="2023-03-06T15:42:00Z">
        <w:r>
          <w:t xml:space="preserve"> systematic review and meta-analysis. Biological Reviews. 2018;93(1):72–97. </w:t>
        </w:r>
      </w:ins>
    </w:p>
    <w:p w14:paraId="025A73BC" w14:textId="5AA12EB6" w:rsidR="00163075" w:rsidRDefault="00163075" w:rsidP="00163075">
      <w:pPr>
        <w:autoSpaceDE w:val="0"/>
        <w:autoSpaceDN w:val="0"/>
        <w:ind w:hanging="640"/>
        <w:divId w:val="341318472"/>
        <w:rPr>
          <w:ins w:id="506" w:author="Kris.Wild" w:date="2023-03-06T15:42:00Z"/>
        </w:rPr>
      </w:pPr>
      <w:ins w:id="507" w:author="Kris.Wild" w:date="2023-03-06T15:42:00Z">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2018;9(1). </w:t>
        </w:r>
      </w:ins>
    </w:p>
    <w:p w14:paraId="63169982" w14:textId="68AAF96E" w:rsidR="00163075" w:rsidRDefault="00163075" w:rsidP="00163075">
      <w:pPr>
        <w:autoSpaceDE w:val="0"/>
        <w:autoSpaceDN w:val="0"/>
        <w:ind w:hanging="640"/>
        <w:divId w:val="341318472"/>
        <w:rPr>
          <w:ins w:id="508" w:author="Kris.Wild" w:date="2023-03-06T15:42:00Z"/>
        </w:rPr>
      </w:pPr>
      <w:ins w:id="509" w:author="Kris.Wild" w:date="2023-03-06T15:42:00Z">
        <w:r>
          <w:t xml:space="preserve">9. </w:t>
        </w:r>
        <w:r>
          <w:tab/>
          <w:t xml:space="preserve">Salinas S, Munch SB. Thermal legacies: Transgenerational effects of temperature on growth in a vertebrate. </w:t>
        </w:r>
        <w:proofErr w:type="spellStart"/>
        <w:r>
          <w:t>Ecol</w:t>
        </w:r>
        <w:proofErr w:type="spellEnd"/>
        <w:r>
          <w:t xml:space="preserve"> Lett. 2012;15(2):159–63. </w:t>
        </w:r>
      </w:ins>
    </w:p>
    <w:p w14:paraId="750C027E" w14:textId="4DC73889" w:rsidR="00163075" w:rsidRDefault="00163075" w:rsidP="00163075">
      <w:pPr>
        <w:autoSpaceDE w:val="0"/>
        <w:autoSpaceDN w:val="0"/>
        <w:ind w:hanging="640"/>
        <w:divId w:val="341318472"/>
        <w:rPr>
          <w:ins w:id="510" w:author="Kris.Wild" w:date="2023-03-06T15:42:00Z"/>
        </w:rPr>
      </w:pPr>
      <w:ins w:id="511" w:author="Kris.Wild" w:date="2023-03-06T15:42:00Z">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proofErr w:type="gramStart"/>
        <w:r>
          <w:t>behavior</w:t>
        </w:r>
        <w:proofErr w:type="spellEnd"/>
        <w:proofErr w:type="gramEnd"/>
        <w:r>
          <w:t xml:space="preserve"> and high thermal preference buffer impact of climate change in a Namib Desert lizard. Ecosphere. 2017;8(12). </w:t>
        </w:r>
      </w:ins>
    </w:p>
    <w:p w14:paraId="68C88CB0" w14:textId="7769544C" w:rsidR="00163075" w:rsidRDefault="00163075" w:rsidP="00163075">
      <w:pPr>
        <w:autoSpaceDE w:val="0"/>
        <w:autoSpaceDN w:val="0"/>
        <w:ind w:hanging="640"/>
        <w:divId w:val="341318472"/>
        <w:rPr>
          <w:ins w:id="512" w:author="Kris.Wild" w:date="2023-03-06T15:42:00Z"/>
        </w:rPr>
      </w:pPr>
      <w:ins w:id="513" w:author="Kris.Wild" w:date="2023-03-06T15:42:00Z">
        <w:r>
          <w:t xml:space="preserve">11. </w:t>
        </w:r>
        <w:r>
          <w:tab/>
          <w:t xml:space="preserve">Burton T, Killen SS, Armstrong JD, Metcalfe NB. What causes intraspecific variation in resting metabolic rate and what are its ecological consequences? Proceedings of the Royal Society B: Biological Sciences. Royal Society; 2011. </w:t>
        </w:r>
      </w:ins>
      <w:ins w:id="514" w:author="Kris.Wild" w:date="2023-03-06T15:44:00Z">
        <w:r w:rsidR="0048394B">
          <w:t>278:</w:t>
        </w:r>
      </w:ins>
      <w:ins w:id="515" w:author="Kris.Wild" w:date="2023-03-06T15:42:00Z">
        <w:r>
          <w:t xml:space="preserve">3465–73. </w:t>
        </w:r>
      </w:ins>
    </w:p>
    <w:p w14:paraId="70CA31F2" w14:textId="3991374D" w:rsidR="00163075" w:rsidRDefault="00163075" w:rsidP="00163075">
      <w:pPr>
        <w:autoSpaceDE w:val="0"/>
        <w:autoSpaceDN w:val="0"/>
        <w:ind w:hanging="640"/>
        <w:divId w:val="341318472"/>
        <w:rPr>
          <w:ins w:id="516" w:author="Kris.Wild" w:date="2023-03-06T15:42:00Z"/>
        </w:rPr>
      </w:pPr>
      <w:ins w:id="517" w:author="Kris.Wild" w:date="2023-03-06T15:42:00Z">
        <w:r>
          <w:t xml:space="preserve">12. </w:t>
        </w:r>
        <w:r>
          <w:tab/>
          <w:t>Tobler M, Nilsson JÅ, Nilsson JF. Costly steroids: Egg testosterone modulates nestling metabolic rate in the zebra finch. Biol Lett. 2007</w:t>
        </w:r>
      </w:ins>
      <w:ins w:id="518" w:author="Kris.Wild" w:date="2023-03-06T15:45:00Z">
        <w:r w:rsidR="0048394B">
          <w:t xml:space="preserve">; </w:t>
        </w:r>
      </w:ins>
      <w:ins w:id="519" w:author="Kris.Wild" w:date="2023-03-06T15:42:00Z">
        <w:r>
          <w:t xml:space="preserve">3(4):408–10. </w:t>
        </w:r>
      </w:ins>
    </w:p>
    <w:p w14:paraId="17EB1457" w14:textId="6724DFF6" w:rsidR="00163075" w:rsidRDefault="00163075" w:rsidP="00163075">
      <w:pPr>
        <w:autoSpaceDE w:val="0"/>
        <w:autoSpaceDN w:val="0"/>
        <w:ind w:hanging="640"/>
        <w:divId w:val="341318472"/>
        <w:rPr>
          <w:ins w:id="520" w:author="Kris.Wild" w:date="2023-03-06T15:42:00Z"/>
        </w:rPr>
      </w:pPr>
      <w:ins w:id="521" w:author="Kris.Wild" w:date="2023-03-06T15:42:00Z">
        <w:r>
          <w:t xml:space="preserve">13. </w:t>
        </w:r>
        <w:r>
          <w:tab/>
          <w:t xml:space="preserve">Zhao CL, Zhao T, Feng JY, Chang LM, Zheng PY, Fu SJ, et al. Temperature and </w:t>
        </w:r>
      </w:ins>
      <w:ins w:id="522" w:author="Kris.Wild" w:date="2023-03-06T15:45:00Z">
        <w:r w:rsidR="0048394B">
          <w:t>d</w:t>
        </w:r>
      </w:ins>
      <w:ins w:id="523" w:author="Kris.Wild" w:date="2023-03-06T15:42:00Z">
        <w:r>
          <w:t xml:space="preserve">iet </w:t>
        </w:r>
      </w:ins>
      <w:ins w:id="524" w:author="Kris.Wild" w:date="2023-03-06T15:45:00Z">
        <w:r w:rsidR="0048394B">
          <w:t>a</w:t>
        </w:r>
      </w:ins>
      <w:ins w:id="525" w:author="Kris.Wild" w:date="2023-03-06T15:42:00Z">
        <w:r>
          <w:t xml:space="preserve">cclimation </w:t>
        </w:r>
      </w:ins>
      <w:ins w:id="526" w:author="Kris.Wild" w:date="2023-03-06T15:45:00Z">
        <w:r w:rsidR="0048394B">
          <w:t>m</w:t>
        </w:r>
      </w:ins>
      <w:ins w:id="527" w:author="Kris.Wild" w:date="2023-03-06T15:42:00Z">
        <w:r>
          <w:t xml:space="preserve">odify the </w:t>
        </w:r>
      </w:ins>
      <w:ins w:id="528" w:author="Kris.Wild" w:date="2023-03-06T15:45:00Z">
        <w:r w:rsidR="0048394B">
          <w:t>a</w:t>
        </w:r>
      </w:ins>
      <w:ins w:id="529" w:author="Kris.Wild" w:date="2023-03-06T15:42:00Z">
        <w:r>
          <w:t xml:space="preserve">cute </w:t>
        </w:r>
      </w:ins>
      <w:ins w:id="530" w:author="Kris.Wild" w:date="2023-03-06T15:45:00Z">
        <w:r w:rsidR="0048394B">
          <w:t>t</w:t>
        </w:r>
      </w:ins>
      <w:ins w:id="531" w:author="Kris.Wild" w:date="2023-03-06T15:42:00Z">
        <w:r>
          <w:t xml:space="preserve">hermal </w:t>
        </w:r>
      </w:ins>
      <w:ins w:id="532" w:author="Kris.Wild" w:date="2023-03-06T15:45:00Z">
        <w:r w:rsidR="0048394B">
          <w:t>p</w:t>
        </w:r>
      </w:ins>
      <w:ins w:id="533" w:author="Kris.Wild" w:date="2023-03-06T15:42:00Z">
        <w:r>
          <w:t xml:space="preserve">erformance of the </w:t>
        </w:r>
      </w:ins>
      <w:ins w:id="534" w:author="Kris.Wild" w:date="2023-03-06T15:45:00Z">
        <w:r w:rsidR="0048394B">
          <w:t>l</w:t>
        </w:r>
      </w:ins>
      <w:ins w:id="535" w:author="Kris.Wild" w:date="2023-03-06T15:42:00Z">
        <w:r>
          <w:t xml:space="preserve">argest </w:t>
        </w:r>
      </w:ins>
      <w:ins w:id="536" w:author="Kris.Wild" w:date="2023-03-06T15:45:00Z">
        <w:r w:rsidR="0048394B">
          <w:t>e</w:t>
        </w:r>
      </w:ins>
      <w:ins w:id="537" w:author="Kris.Wild" w:date="2023-03-06T15:42:00Z">
        <w:r>
          <w:t xml:space="preserve">xtant Amphibian. Animals. 2022;12(4). </w:t>
        </w:r>
      </w:ins>
    </w:p>
    <w:p w14:paraId="30781829" w14:textId="2A5FC929" w:rsidR="00163075" w:rsidRDefault="00163075" w:rsidP="00163075">
      <w:pPr>
        <w:autoSpaceDE w:val="0"/>
        <w:autoSpaceDN w:val="0"/>
        <w:ind w:hanging="640"/>
        <w:divId w:val="341318472"/>
        <w:rPr>
          <w:ins w:id="538" w:author="Kris.Wild" w:date="2023-03-06T15:42:00Z"/>
        </w:rPr>
      </w:pPr>
      <w:ins w:id="539" w:author="Kris.Wild" w:date="2023-03-06T15:42:00Z">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2021;224(21). </w:t>
        </w:r>
      </w:ins>
    </w:p>
    <w:p w14:paraId="0A43AC79" w14:textId="4C561BF4" w:rsidR="00163075" w:rsidRDefault="00163075" w:rsidP="00163075">
      <w:pPr>
        <w:autoSpaceDE w:val="0"/>
        <w:autoSpaceDN w:val="0"/>
        <w:ind w:hanging="640"/>
        <w:divId w:val="341318472"/>
        <w:rPr>
          <w:ins w:id="540" w:author="Kris.Wild" w:date="2023-03-06T15:42:00Z"/>
        </w:rPr>
      </w:pPr>
      <w:ins w:id="541" w:author="Kris.Wild" w:date="2023-03-06T15:42:00Z">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2017;102:1–6. </w:t>
        </w:r>
      </w:ins>
    </w:p>
    <w:p w14:paraId="613C4DAF" w14:textId="34D46CC2" w:rsidR="00163075" w:rsidRDefault="00163075" w:rsidP="00163075">
      <w:pPr>
        <w:autoSpaceDE w:val="0"/>
        <w:autoSpaceDN w:val="0"/>
        <w:ind w:hanging="640"/>
        <w:divId w:val="341318472"/>
        <w:rPr>
          <w:ins w:id="542" w:author="Kris.Wild" w:date="2023-03-06T15:42:00Z"/>
        </w:rPr>
      </w:pPr>
      <w:ins w:id="543" w:author="Kris.Wild" w:date="2023-03-06T15:42:00Z">
        <w:r>
          <w:t xml:space="preserve">16. </w:t>
        </w:r>
        <w:r>
          <w:tab/>
        </w:r>
        <w:proofErr w:type="spellStart"/>
        <w:r>
          <w:t>Sinervo</w:t>
        </w:r>
        <w:proofErr w:type="spellEnd"/>
        <w:r>
          <w:t xml:space="preserve"> B. The evolution of maternal investment in lizards: an experimental and comparative analysis of egg size and its effects on offspring performance. Evolution</w:t>
        </w:r>
      </w:ins>
      <w:ins w:id="544" w:author="Kris.Wild" w:date="2023-03-06T15:47:00Z">
        <w:r w:rsidR="0048394B">
          <w:t>.</w:t>
        </w:r>
      </w:ins>
      <w:ins w:id="545" w:author="Kris.Wild" w:date="2023-03-06T15:42:00Z">
        <w:r>
          <w:t xml:space="preserve"> 1990;44(2):279–94. </w:t>
        </w:r>
      </w:ins>
    </w:p>
    <w:p w14:paraId="617D2776" w14:textId="77777777" w:rsidR="00163075" w:rsidRDefault="00163075" w:rsidP="00163075">
      <w:pPr>
        <w:autoSpaceDE w:val="0"/>
        <w:autoSpaceDN w:val="0"/>
        <w:ind w:hanging="640"/>
        <w:divId w:val="341318472"/>
        <w:rPr>
          <w:ins w:id="546" w:author="Kris.Wild" w:date="2023-03-06T15:42:00Z"/>
        </w:rPr>
      </w:pPr>
      <w:ins w:id="547" w:author="Kris.Wild" w:date="2023-03-06T15:42:00Z">
        <w:r>
          <w:t xml:space="preserve">17.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ins>
    </w:p>
    <w:p w14:paraId="195FC17F" w14:textId="07F4403C" w:rsidR="00163075" w:rsidRDefault="00163075" w:rsidP="00163075">
      <w:pPr>
        <w:autoSpaceDE w:val="0"/>
        <w:autoSpaceDN w:val="0"/>
        <w:ind w:hanging="640"/>
        <w:divId w:val="341318472"/>
        <w:rPr>
          <w:ins w:id="548" w:author="Kris.Wild" w:date="2023-03-06T15:42:00Z"/>
        </w:rPr>
      </w:pPr>
      <w:ins w:id="549" w:author="Kris.Wild" w:date="2023-03-06T15:42:00Z">
        <w:r>
          <w:lastRenderedPageBreak/>
          <w:t xml:space="preserve">18. </w:t>
        </w:r>
        <w:r>
          <w:tab/>
          <w:t xml:space="preserve">Angilletta Jr MJ, Angilletta MJ. Thermal adaptation: </w:t>
        </w:r>
      </w:ins>
      <w:ins w:id="550" w:author="Kris.Wild" w:date="2023-03-06T15:47:00Z">
        <w:r w:rsidR="0048394B">
          <w:t>A</w:t>
        </w:r>
      </w:ins>
      <w:ins w:id="551" w:author="Kris.Wild" w:date="2023-03-06T15:42:00Z">
        <w:r>
          <w:t xml:space="preserve"> theoretical and empirical synthesis. New York, NY, USA: Oxford University Press; 2009. </w:t>
        </w:r>
      </w:ins>
    </w:p>
    <w:p w14:paraId="098EE0A2" w14:textId="556F7E2D" w:rsidR="00163075" w:rsidRDefault="00163075" w:rsidP="00163075">
      <w:pPr>
        <w:autoSpaceDE w:val="0"/>
        <w:autoSpaceDN w:val="0"/>
        <w:ind w:hanging="640"/>
        <w:divId w:val="341318472"/>
        <w:rPr>
          <w:ins w:id="552" w:author="Kris.Wild" w:date="2023-03-06T15:42:00Z"/>
        </w:rPr>
      </w:pPr>
      <w:ins w:id="553" w:author="Kris.Wild" w:date="2023-03-06T15:42:00Z">
        <w:r>
          <w:t xml:space="preserve">19. </w:t>
        </w:r>
        <w:r>
          <w:tab/>
          <w:t xml:space="preserve">Huey RB, Berrigan D. Temperature, </w:t>
        </w:r>
      </w:ins>
      <w:ins w:id="554" w:author="Kris.Wild" w:date="2023-03-06T15:48:00Z">
        <w:r w:rsidR="0048394B">
          <w:t>d</w:t>
        </w:r>
      </w:ins>
      <w:ins w:id="555" w:author="Kris.Wild" w:date="2023-03-06T15:42:00Z">
        <w:r>
          <w:t xml:space="preserve">emography, and </w:t>
        </w:r>
      </w:ins>
      <w:ins w:id="556" w:author="Kris.Wild" w:date="2023-03-06T15:48:00Z">
        <w:r w:rsidR="0048394B">
          <w:t>e</w:t>
        </w:r>
      </w:ins>
      <w:ins w:id="557" w:author="Kris.Wild" w:date="2023-03-06T15:42:00Z">
        <w:r>
          <w:t xml:space="preserve">ctotherm </w:t>
        </w:r>
      </w:ins>
      <w:ins w:id="558" w:author="Kris.Wild" w:date="2023-03-06T15:48:00Z">
        <w:r w:rsidR="0048394B">
          <w:t>f</w:t>
        </w:r>
      </w:ins>
      <w:ins w:id="559" w:author="Kris.Wild" w:date="2023-03-06T15:42:00Z">
        <w:r>
          <w:t xml:space="preserve">itness. The American Naturalists. 2001;2:158–210. </w:t>
        </w:r>
      </w:ins>
    </w:p>
    <w:p w14:paraId="494C62DE" w14:textId="55848209" w:rsidR="00163075" w:rsidRDefault="00163075" w:rsidP="00163075">
      <w:pPr>
        <w:autoSpaceDE w:val="0"/>
        <w:autoSpaceDN w:val="0"/>
        <w:ind w:hanging="640"/>
        <w:divId w:val="341318472"/>
        <w:rPr>
          <w:ins w:id="560" w:author="Kris.Wild" w:date="2023-03-06T15:42:00Z"/>
        </w:rPr>
      </w:pPr>
      <w:ins w:id="561" w:author="Kris.Wild" w:date="2023-03-06T15:42:00Z">
        <w:r>
          <w:t xml:space="preserve">20. </w:t>
        </w:r>
        <w:r>
          <w:tab/>
        </w:r>
        <w:proofErr w:type="spellStart"/>
        <w:r>
          <w:t>Sibly</w:t>
        </w:r>
        <w:proofErr w:type="spellEnd"/>
        <w:r>
          <w:t xml:space="preserve"> RM, Atkinson D. How </w:t>
        </w:r>
      </w:ins>
      <w:ins w:id="562" w:author="Kris.Wild" w:date="2023-03-06T15:48:00Z">
        <w:r w:rsidR="0048394B">
          <w:t>r</w:t>
        </w:r>
      </w:ins>
      <w:ins w:id="563" w:author="Kris.Wild" w:date="2023-03-06T15:42:00Z">
        <w:r>
          <w:t xml:space="preserve">earing </w:t>
        </w:r>
      </w:ins>
      <w:ins w:id="564" w:author="Kris.Wild" w:date="2023-03-06T15:48:00Z">
        <w:r w:rsidR="0048394B">
          <w:t>t</w:t>
        </w:r>
      </w:ins>
      <w:ins w:id="565" w:author="Kris.Wild" w:date="2023-03-06T15:42:00Z">
        <w:r>
          <w:t xml:space="preserve">emperature </w:t>
        </w:r>
      </w:ins>
      <w:ins w:id="566" w:author="Kris.Wild" w:date="2023-03-06T15:48:00Z">
        <w:r w:rsidR="0048394B">
          <w:t>a</w:t>
        </w:r>
      </w:ins>
      <w:ins w:id="567" w:author="Kris.Wild" w:date="2023-03-06T15:42:00Z">
        <w:r>
          <w:t xml:space="preserve">ffects </w:t>
        </w:r>
      </w:ins>
      <w:ins w:id="568" w:author="Kris.Wild" w:date="2023-03-06T15:48:00Z">
        <w:r w:rsidR="0048394B">
          <w:t>o</w:t>
        </w:r>
      </w:ins>
      <w:ins w:id="569" w:author="Kris.Wild" w:date="2023-03-06T15:42:00Z">
        <w:r>
          <w:t xml:space="preserve">ptimal </w:t>
        </w:r>
      </w:ins>
      <w:ins w:id="570" w:author="Kris.Wild" w:date="2023-03-06T15:48:00Z">
        <w:r w:rsidR="0048394B">
          <w:t>a</w:t>
        </w:r>
      </w:ins>
      <w:ins w:id="571" w:author="Kris.Wild" w:date="2023-03-06T15:42:00Z">
        <w:r>
          <w:t xml:space="preserve">dult </w:t>
        </w:r>
      </w:ins>
      <w:ins w:id="572" w:author="Kris.Wild" w:date="2023-03-06T15:48:00Z">
        <w:r w:rsidR="0048394B">
          <w:t>s</w:t>
        </w:r>
      </w:ins>
      <w:ins w:id="573" w:author="Kris.Wild" w:date="2023-03-06T15:42:00Z">
        <w:r>
          <w:t xml:space="preserve">ize in </w:t>
        </w:r>
      </w:ins>
      <w:ins w:id="574" w:author="Kris.Wild" w:date="2023-03-06T15:48:00Z">
        <w:r w:rsidR="0048394B">
          <w:t>e</w:t>
        </w:r>
      </w:ins>
      <w:ins w:id="575" w:author="Kris.Wild" w:date="2023-03-06T15:42:00Z">
        <w:r>
          <w:t xml:space="preserve">ctotherms. Ecology. 1994;8(4):486–93. </w:t>
        </w:r>
      </w:ins>
    </w:p>
    <w:p w14:paraId="1279CB73" w14:textId="1B521AD9" w:rsidR="00163075" w:rsidRDefault="00163075" w:rsidP="0048394B">
      <w:pPr>
        <w:autoSpaceDE w:val="0"/>
        <w:autoSpaceDN w:val="0"/>
        <w:ind w:hanging="640"/>
        <w:divId w:val="341318472"/>
        <w:rPr>
          <w:ins w:id="576" w:author="Kris.Wild" w:date="2023-03-06T15:42:00Z"/>
        </w:rPr>
      </w:pPr>
      <w:ins w:id="577" w:author="Kris.Wild" w:date="2023-03-06T15:42:00Z">
        <w:r>
          <w:t xml:space="preserve">21. </w:t>
        </w:r>
        <w:r>
          <w:tab/>
          <w:t xml:space="preserve">Bull JJ. Sex </w:t>
        </w:r>
      </w:ins>
      <w:ins w:id="578" w:author="Kris.Wild" w:date="2023-03-06T15:48:00Z">
        <w:r w:rsidR="0048394B">
          <w:t>d</w:t>
        </w:r>
      </w:ins>
      <w:ins w:id="579" w:author="Kris.Wild" w:date="2023-03-06T15:42:00Z">
        <w:r>
          <w:t xml:space="preserve">etermination in </w:t>
        </w:r>
      </w:ins>
      <w:ins w:id="580" w:author="Kris.Wild" w:date="2023-03-06T15:48:00Z">
        <w:r w:rsidR="0048394B">
          <w:t>r</w:t>
        </w:r>
      </w:ins>
      <w:ins w:id="581" w:author="Kris.Wild" w:date="2023-03-06T15:42:00Z">
        <w:r>
          <w:t>eptiles. The Quarterly Review of Biology</w:t>
        </w:r>
      </w:ins>
      <w:ins w:id="582" w:author="Kris.Wild" w:date="2023-03-06T15:48:00Z">
        <w:r w:rsidR="0048394B">
          <w:t>.</w:t>
        </w:r>
      </w:ins>
      <w:ins w:id="583" w:author="Kris.Wild" w:date="2023-03-06T15:42:00Z">
        <w:r>
          <w:t xml:space="preserve"> 1980;55(1):3–21</w:t>
        </w:r>
      </w:ins>
      <w:ins w:id="584" w:author="Kris.Wild" w:date="2023-03-06T15:49:00Z">
        <w:r w:rsidR="0048394B">
          <w:t>.</w:t>
        </w:r>
      </w:ins>
    </w:p>
    <w:p w14:paraId="657EA45C" w14:textId="77777777" w:rsidR="00163075" w:rsidRDefault="00163075" w:rsidP="00163075">
      <w:pPr>
        <w:autoSpaceDE w:val="0"/>
        <w:autoSpaceDN w:val="0"/>
        <w:ind w:hanging="640"/>
        <w:divId w:val="341318472"/>
        <w:rPr>
          <w:ins w:id="585" w:author="Kris.Wild" w:date="2023-03-06T15:42:00Z"/>
        </w:rPr>
      </w:pPr>
      <w:ins w:id="586" w:author="Kris.Wild" w:date="2023-03-06T15:42:00Z">
        <w:r>
          <w:t xml:space="preserve">22.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ins>
    </w:p>
    <w:p w14:paraId="4674565B" w14:textId="77777777" w:rsidR="00163075" w:rsidRDefault="00163075" w:rsidP="00163075">
      <w:pPr>
        <w:autoSpaceDE w:val="0"/>
        <w:autoSpaceDN w:val="0"/>
        <w:ind w:hanging="640"/>
        <w:divId w:val="341318472"/>
        <w:rPr>
          <w:ins w:id="587" w:author="Kris.Wild" w:date="2023-03-06T15:42:00Z"/>
        </w:rPr>
      </w:pPr>
      <w:ins w:id="588" w:author="Kris.Wild" w:date="2023-03-06T15:42:00Z">
        <w:r>
          <w:t xml:space="preserve">23. </w:t>
        </w:r>
        <w:r>
          <w:tab/>
        </w:r>
        <w:proofErr w:type="spellStart"/>
        <w:r>
          <w:t>Bodensteiner</w:t>
        </w:r>
        <w:proofErr w:type="spellEnd"/>
        <w:r>
          <w:t xml:space="preserve"> BL, </w:t>
        </w:r>
        <w:proofErr w:type="spellStart"/>
        <w:r>
          <w:t>Agudelo-Cantero</w:t>
        </w:r>
        <w:proofErr w:type="spellEnd"/>
        <w:r>
          <w:t xml:space="preserve"> GA, Arietta AZA, Gunderson AR, Muñoz MM, </w:t>
        </w:r>
        <w:proofErr w:type="spellStart"/>
        <w:r>
          <w:t>Refsnider</w:t>
        </w:r>
        <w:proofErr w:type="spellEnd"/>
        <w:r>
          <w:t xml:space="preserve"> JM, et al. 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ins>
    </w:p>
    <w:p w14:paraId="7821C157" w14:textId="090809E0" w:rsidR="00163075" w:rsidRDefault="00163075" w:rsidP="00163075">
      <w:pPr>
        <w:autoSpaceDE w:val="0"/>
        <w:autoSpaceDN w:val="0"/>
        <w:ind w:hanging="640"/>
        <w:divId w:val="341318472"/>
        <w:rPr>
          <w:ins w:id="589" w:author="Kris.Wild" w:date="2023-03-06T15:42:00Z"/>
        </w:rPr>
      </w:pPr>
      <w:ins w:id="590" w:author="Kris.Wild" w:date="2023-03-06T15:42:00Z">
        <w:r>
          <w:t xml:space="preserve">24.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proofErr w:type="spellStart"/>
        <w:r>
          <w:t>Funct</w:t>
        </w:r>
        <w:proofErr w:type="spellEnd"/>
        <w:r>
          <w:t xml:space="preserve"> Ecol. 2013;27(4):934–49. </w:t>
        </w:r>
      </w:ins>
    </w:p>
    <w:p w14:paraId="4203101B" w14:textId="57083312" w:rsidR="00163075" w:rsidRDefault="00163075" w:rsidP="00163075">
      <w:pPr>
        <w:autoSpaceDE w:val="0"/>
        <w:autoSpaceDN w:val="0"/>
        <w:ind w:hanging="640"/>
        <w:divId w:val="341318472"/>
        <w:rPr>
          <w:ins w:id="591" w:author="Kris.Wild" w:date="2023-03-06T15:42:00Z"/>
        </w:rPr>
      </w:pPr>
      <w:ins w:id="592" w:author="Kris.Wild" w:date="2023-03-06T15:42:00Z">
        <w:r>
          <w:t xml:space="preserve">25. </w:t>
        </w:r>
        <w:r>
          <w:tab/>
        </w:r>
        <w:proofErr w:type="spellStart"/>
        <w:r>
          <w:t>Sinervo</w:t>
        </w:r>
        <w:proofErr w:type="spellEnd"/>
        <w:r>
          <w:t xml:space="preserve"> B, Mendez-De-La-Cruz F, Miles DB, </w:t>
        </w:r>
        <w:proofErr w:type="spellStart"/>
        <w:r>
          <w:t>Heulin</w:t>
        </w:r>
        <w:proofErr w:type="spellEnd"/>
        <w:r>
          <w:t xml:space="preserve"> B, </w:t>
        </w:r>
        <w:proofErr w:type="spellStart"/>
        <w:r>
          <w:t>Bastiaans</w:t>
        </w:r>
        <w:proofErr w:type="spellEnd"/>
        <w:r>
          <w:t xml:space="preserve"> E, </w:t>
        </w:r>
        <w:proofErr w:type="spellStart"/>
        <w:r>
          <w:t>Villagrán</w:t>
        </w:r>
        <w:proofErr w:type="spellEnd"/>
        <w:r>
          <w:t xml:space="preserve">-Santa Cruz M, et al. Erosion of </w:t>
        </w:r>
      </w:ins>
      <w:ins w:id="593" w:author="Kris.Wild" w:date="2023-03-06T15:49:00Z">
        <w:r w:rsidR="0048394B">
          <w:t>l</w:t>
        </w:r>
      </w:ins>
      <w:ins w:id="594" w:author="Kris.Wild" w:date="2023-03-06T15:42:00Z">
        <w:r>
          <w:t xml:space="preserve">izard </w:t>
        </w:r>
      </w:ins>
      <w:ins w:id="595" w:author="Kris.Wild" w:date="2023-03-06T15:49:00Z">
        <w:r w:rsidR="0048394B">
          <w:t>d</w:t>
        </w:r>
      </w:ins>
      <w:ins w:id="596" w:author="Kris.Wild" w:date="2023-03-06T15:42:00Z">
        <w:r>
          <w:t xml:space="preserve">iversity by </w:t>
        </w:r>
      </w:ins>
      <w:ins w:id="597" w:author="Kris.Wild" w:date="2023-03-06T15:49:00Z">
        <w:r w:rsidR="0048394B">
          <w:t>c</w:t>
        </w:r>
      </w:ins>
      <w:ins w:id="598" w:author="Kris.Wild" w:date="2023-03-06T15:42:00Z">
        <w:r>
          <w:t xml:space="preserve">limate </w:t>
        </w:r>
      </w:ins>
      <w:ins w:id="599" w:author="Kris.Wild" w:date="2023-03-06T15:49:00Z">
        <w:r w:rsidR="0048394B">
          <w:t>c</w:t>
        </w:r>
      </w:ins>
      <w:ins w:id="600" w:author="Kris.Wild" w:date="2023-03-06T15:42:00Z">
        <w:r>
          <w:t xml:space="preserve">hange and </w:t>
        </w:r>
      </w:ins>
      <w:ins w:id="601" w:author="Kris.Wild" w:date="2023-03-06T15:49:00Z">
        <w:r w:rsidR="0048394B">
          <w:t>a</w:t>
        </w:r>
      </w:ins>
      <w:ins w:id="602" w:author="Kris.Wild" w:date="2023-03-06T15:42:00Z">
        <w:r>
          <w:t xml:space="preserve">ltered </w:t>
        </w:r>
      </w:ins>
      <w:ins w:id="603" w:author="Kris.Wild" w:date="2023-03-06T15:49:00Z">
        <w:r w:rsidR="0048394B">
          <w:t>t</w:t>
        </w:r>
      </w:ins>
      <w:ins w:id="604" w:author="Kris.Wild" w:date="2023-03-06T15:42:00Z">
        <w:r>
          <w:t xml:space="preserve">hermal </w:t>
        </w:r>
      </w:ins>
      <w:ins w:id="605" w:author="Kris.Wild" w:date="2023-03-06T15:50:00Z">
        <w:r w:rsidR="0048394B">
          <w:t>n</w:t>
        </w:r>
      </w:ins>
      <w:ins w:id="606" w:author="Kris.Wild" w:date="2023-03-06T15:42:00Z">
        <w:r>
          <w:t>iches. Science</w:t>
        </w:r>
      </w:ins>
      <w:ins w:id="607" w:author="Kris.Wild" w:date="2023-03-06T15:50:00Z">
        <w:r w:rsidR="0048394B">
          <w:t xml:space="preserve">. </w:t>
        </w:r>
      </w:ins>
      <w:ins w:id="608" w:author="Kris.Wild" w:date="2023-03-06T15:42:00Z">
        <w:r>
          <w:t xml:space="preserve">2010;328(5980):894–9. </w:t>
        </w:r>
      </w:ins>
    </w:p>
    <w:p w14:paraId="0A8DAC0F" w14:textId="640CB9EB" w:rsidR="00163075" w:rsidRDefault="00163075" w:rsidP="00163075">
      <w:pPr>
        <w:autoSpaceDE w:val="0"/>
        <w:autoSpaceDN w:val="0"/>
        <w:ind w:hanging="640"/>
        <w:divId w:val="341318472"/>
        <w:rPr>
          <w:ins w:id="609" w:author="Kris.Wild" w:date="2023-03-06T15:42:00Z"/>
        </w:rPr>
      </w:pPr>
      <w:ins w:id="610" w:author="Kris.Wild" w:date="2023-03-06T15:42:00Z">
        <w:r>
          <w:t xml:space="preserve">26. </w:t>
        </w:r>
        <w:r>
          <w:tab/>
          <w:t xml:space="preserve">Cheetham E, Doody JS, Stewart B, Harlow P. Embryonic mortality as a cost of communal nesting in the delicate skink. J Zool. 2011;283(4):234–42. </w:t>
        </w:r>
      </w:ins>
    </w:p>
    <w:p w14:paraId="780E8387" w14:textId="0EC317D2" w:rsidR="00163075" w:rsidRDefault="00163075" w:rsidP="00163075">
      <w:pPr>
        <w:autoSpaceDE w:val="0"/>
        <w:autoSpaceDN w:val="0"/>
        <w:ind w:hanging="640"/>
        <w:divId w:val="341318472"/>
        <w:rPr>
          <w:ins w:id="611" w:author="Kris.Wild" w:date="2023-03-06T15:42:00Z"/>
        </w:rPr>
      </w:pPr>
      <w:ins w:id="612" w:author="Kris.Wild" w:date="2023-03-06T15:42:00Z">
        <w:r>
          <w:t xml:space="preserve">27. </w:t>
        </w:r>
        <w:r>
          <w:tab/>
        </w:r>
        <w:proofErr w:type="spellStart"/>
        <w:r>
          <w:t>Bilcke</w:t>
        </w:r>
        <w:proofErr w:type="spellEnd"/>
        <w:r>
          <w:t xml:space="preserve"> J, Downes S, </w:t>
        </w:r>
        <w:proofErr w:type="spellStart"/>
        <w:r>
          <w:t>Büscher</w:t>
        </w:r>
        <w:proofErr w:type="spellEnd"/>
        <w:r>
          <w:t xml:space="preserve"> I. Combined effect of incubation and ambient temperature on the feeding performance of a small ectotherm. Austral Ecol. 2006;31(8):937–47. </w:t>
        </w:r>
      </w:ins>
    </w:p>
    <w:p w14:paraId="5FD8C834" w14:textId="0AEA8699" w:rsidR="00163075" w:rsidRDefault="00163075" w:rsidP="00163075">
      <w:pPr>
        <w:autoSpaceDE w:val="0"/>
        <w:autoSpaceDN w:val="0"/>
        <w:ind w:hanging="640"/>
        <w:divId w:val="341318472"/>
        <w:rPr>
          <w:ins w:id="613" w:author="Kris.Wild" w:date="2023-03-06T15:42:00Z"/>
        </w:rPr>
      </w:pPr>
      <w:ins w:id="614" w:author="Kris.Wild" w:date="2023-03-06T15:42:00Z">
        <w:r>
          <w:t xml:space="preserve">28. </w:t>
        </w:r>
        <w:r>
          <w:tab/>
          <w:t xml:space="preserve">Kar F, Nakagawa S, Noble DWA. Impact of developmental temperatures on thermal plasticity and repeatability of metabolic rate. </w:t>
        </w:r>
        <w:proofErr w:type="spellStart"/>
        <w:r>
          <w:t>Evol</w:t>
        </w:r>
        <w:proofErr w:type="spellEnd"/>
        <w:r>
          <w:t xml:space="preserve"> Ecol. 2022;36(2):199–216. </w:t>
        </w:r>
      </w:ins>
    </w:p>
    <w:p w14:paraId="1A855DF7" w14:textId="244908D0" w:rsidR="00163075" w:rsidRDefault="00163075" w:rsidP="00163075">
      <w:pPr>
        <w:autoSpaceDE w:val="0"/>
        <w:autoSpaceDN w:val="0"/>
        <w:ind w:hanging="640"/>
        <w:divId w:val="341318472"/>
        <w:rPr>
          <w:ins w:id="615" w:author="Kris.Wild" w:date="2023-03-06T15:42:00Z"/>
        </w:rPr>
      </w:pPr>
      <w:ins w:id="616" w:author="Kris.Wild" w:date="2023-03-06T15:42:00Z">
        <w:r>
          <w:t xml:space="preserve">29. </w:t>
        </w:r>
        <w:r>
          <w:tab/>
          <w:t xml:space="preserve">Garrick D. Body surface temperature and length in relation to the thermal biology of lizards. Bioscience Horizons. 2008;1(2):136–42. </w:t>
        </w:r>
      </w:ins>
    </w:p>
    <w:p w14:paraId="097295DD" w14:textId="0306D2E9" w:rsidR="00163075" w:rsidRDefault="00163075" w:rsidP="00163075">
      <w:pPr>
        <w:autoSpaceDE w:val="0"/>
        <w:autoSpaceDN w:val="0"/>
        <w:ind w:hanging="640"/>
        <w:divId w:val="341318472"/>
        <w:rPr>
          <w:ins w:id="617" w:author="Kris.Wild" w:date="2023-03-06T15:42:00Z"/>
        </w:rPr>
      </w:pPr>
      <w:ins w:id="618" w:author="Kris.Wild" w:date="2023-03-06T15:42:00Z">
        <w:r>
          <w:t xml:space="preserve">30. </w:t>
        </w:r>
        <w:r>
          <w:tab/>
          <w:t xml:space="preserve">Llewelyn J, Macdonald SL, Hatcher A, Moritz C, Phillips BL. Intraspecific variation in climate-relevant traits in a tropical rainforest lizard. Divers </w:t>
        </w:r>
        <w:proofErr w:type="spellStart"/>
        <w:r>
          <w:t>Distrib</w:t>
        </w:r>
        <w:proofErr w:type="spellEnd"/>
        <w:r>
          <w:t>. 2016</w:t>
        </w:r>
      </w:ins>
      <w:ins w:id="619" w:author="Kris.Wild" w:date="2023-03-06T15:50:00Z">
        <w:r w:rsidR="0048394B">
          <w:t>;</w:t>
        </w:r>
      </w:ins>
      <w:ins w:id="620" w:author="Kris.Wild" w:date="2023-03-06T15:42:00Z">
        <w:r>
          <w:t xml:space="preserve"> 1;22(10):1000–12. </w:t>
        </w:r>
      </w:ins>
    </w:p>
    <w:p w14:paraId="0BEBFD8E" w14:textId="1C3A55D5" w:rsidR="00163075" w:rsidRDefault="00163075" w:rsidP="00163075">
      <w:pPr>
        <w:autoSpaceDE w:val="0"/>
        <w:autoSpaceDN w:val="0"/>
        <w:ind w:hanging="640"/>
        <w:divId w:val="341318472"/>
        <w:rPr>
          <w:ins w:id="621" w:author="Kris.Wild" w:date="2023-03-06T15:42:00Z"/>
        </w:rPr>
      </w:pPr>
      <w:ins w:id="622" w:author="Kris.Wild" w:date="2023-03-06T15:42:00Z">
        <w:r>
          <w:t xml:space="preserve">31.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w:t>
        </w:r>
      </w:ins>
      <w:ins w:id="623" w:author="Kris.Wild" w:date="2023-03-06T15:50:00Z">
        <w:r w:rsidR="0048394B">
          <w:t>A</w:t>
        </w:r>
      </w:ins>
      <w:ins w:id="624" w:author="Kris.Wild" w:date="2023-03-06T15:42:00Z">
        <w:r>
          <w:t xml:space="preserve"> PRISMA extension. Biological Reviews. 2021;96(5):1695–722. </w:t>
        </w:r>
      </w:ins>
    </w:p>
    <w:p w14:paraId="776AE1E3" w14:textId="0153CB01" w:rsidR="00163075" w:rsidRDefault="00163075" w:rsidP="0048394B">
      <w:pPr>
        <w:autoSpaceDE w:val="0"/>
        <w:autoSpaceDN w:val="0"/>
        <w:ind w:hanging="640"/>
        <w:divId w:val="341318472"/>
        <w:rPr>
          <w:ins w:id="625" w:author="Kris.Wild" w:date="2023-03-06T15:42:00Z"/>
        </w:rPr>
      </w:pPr>
      <w:ins w:id="626" w:author="Kris.Wild" w:date="2023-03-06T15:42:00Z">
        <w:r>
          <w:t xml:space="preserve">32. </w:t>
        </w:r>
        <w:r>
          <w:tab/>
        </w:r>
        <w:proofErr w:type="spellStart"/>
        <w:r>
          <w:t>Viechtbauer</w:t>
        </w:r>
        <w:proofErr w:type="spellEnd"/>
        <w:r>
          <w:t xml:space="preserve"> W. Conducting Meta-Analyses in R with the metafor Package</w:t>
        </w:r>
      </w:ins>
      <w:ins w:id="627" w:author="Kris.Wild" w:date="2023-03-06T16:43:00Z">
        <w:r w:rsidR="00651A26">
          <w:t xml:space="preserve">. </w:t>
        </w:r>
      </w:ins>
      <w:ins w:id="628" w:author="Kris.Wild" w:date="2023-03-06T15:42:00Z">
        <w:r>
          <w:t>Journal of Statistical Software. 2010</w:t>
        </w:r>
      </w:ins>
      <w:ins w:id="629" w:author="Kris.Wild" w:date="2023-03-06T15:51:00Z">
        <w:r w:rsidR="0048394B">
          <w:t xml:space="preserve">; </w:t>
        </w:r>
      </w:ins>
      <w:ins w:id="630" w:author="Kris.Wild" w:date="2023-03-06T15:52:00Z">
        <w:r w:rsidR="0048394B">
          <w:t>36(3)</w:t>
        </w:r>
      </w:ins>
      <w:ins w:id="631" w:author="Kris.Wild" w:date="2023-03-06T15:51:00Z">
        <w:r w:rsidR="0048394B">
          <w:t>1-48.</w:t>
        </w:r>
      </w:ins>
    </w:p>
    <w:p w14:paraId="5A68AF3C" w14:textId="77777777" w:rsidR="00163075" w:rsidRDefault="00163075" w:rsidP="00163075">
      <w:pPr>
        <w:autoSpaceDE w:val="0"/>
        <w:autoSpaceDN w:val="0"/>
        <w:ind w:hanging="640"/>
        <w:divId w:val="341318472"/>
        <w:rPr>
          <w:ins w:id="632" w:author="Kris.Wild" w:date="2023-03-06T15:42:00Z"/>
        </w:rPr>
      </w:pPr>
      <w:ins w:id="633" w:author="Kris.Wild" w:date="2023-03-06T15:42:00Z">
        <w:r>
          <w:t xml:space="preserve">33. </w:t>
        </w:r>
        <w:r>
          <w:tab/>
          <w:t xml:space="preserve">Claussen DL. Thermal acclimation in </w:t>
        </w:r>
        <w:proofErr w:type="spellStart"/>
        <w:r>
          <w:t>Ambystomatid</w:t>
        </w:r>
        <w:proofErr w:type="spellEnd"/>
        <w:r>
          <w:t xml:space="preserve"> salamanders. Comparative Biochemistry and Physiology . 1977;58(4):333–40. </w:t>
        </w:r>
      </w:ins>
    </w:p>
    <w:p w14:paraId="7D176EAE" w14:textId="0FA0DADC" w:rsidR="00163075" w:rsidRDefault="00163075" w:rsidP="00163075">
      <w:pPr>
        <w:autoSpaceDE w:val="0"/>
        <w:autoSpaceDN w:val="0"/>
        <w:ind w:hanging="640"/>
        <w:divId w:val="341318472"/>
        <w:rPr>
          <w:ins w:id="634" w:author="Kris.Wild" w:date="2023-03-06T15:42:00Z"/>
        </w:rPr>
      </w:pPr>
      <w:ins w:id="635" w:author="Kris.Wild" w:date="2023-03-06T15:42:00Z">
        <w:r>
          <w:t xml:space="preserve">34.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2021;35(12):2663–78. </w:t>
        </w:r>
      </w:ins>
    </w:p>
    <w:p w14:paraId="06FDF9E8" w14:textId="77777777" w:rsidR="00163075" w:rsidRDefault="00163075" w:rsidP="00163075">
      <w:pPr>
        <w:autoSpaceDE w:val="0"/>
        <w:autoSpaceDN w:val="0"/>
        <w:ind w:hanging="640"/>
        <w:divId w:val="341318472"/>
        <w:rPr>
          <w:ins w:id="636" w:author="Kris.Wild" w:date="2023-03-06T15:42:00Z"/>
        </w:rPr>
      </w:pPr>
      <w:ins w:id="637" w:author="Kris.Wild" w:date="2023-03-06T15:42:00Z">
        <w:r>
          <w:t xml:space="preserve">35.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ins>
    </w:p>
    <w:p w14:paraId="5868F3F3" w14:textId="0149BD60" w:rsidR="00163075" w:rsidRDefault="00163075" w:rsidP="00163075">
      <w:pPr>
        <w:autoSpaceDE w:val="0"/>
        <w:autoSpaceDN w:val="0"/>
        <w:ind w:hanging="640"/>
        <w:divId w:val="341318472"/>
        <w:rPr>
          <w:ins w:id="638" w:author="Kris.Wild" w:date="2023-03-06T15:42:00Z"/>
        </w:rPr>
      </w:pPr>
      <w:ins w:id="639" w:author="Kris.Wild" w:date="2023-03-06T15:42:00Z">
        <w:r>
          <w:t xml:space="preserve">36.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w:t>
        </w:r>
      </w:ins>
      <w:ins w:id="640" w:author="Kris.Wild" w:date="2023-03-06T15:53:00Z">
        <w:r w:rsidR="0048394B" w:rsidRPr="0048394B">
          <w:rPr>
            <w:rFonts w:ascii="Arial" w:hAnsi="Arial" w:cs="Arial"/>
            <w:i/>
            <w:iCs/>
            <w:color w:val="222222"/>
            <w:sz w:val="20"/>
            <w:szCs w:val="20"/>
            <w:shd w:val="clear" w:color="auto" w:fill="FFFFFF"/>
          </w:rPr>
          <w:t xml:space="preserve"> </w:t>
        </w:r>
        <w:r w:rsidR="0048394B" w:rsidRPr="0048394B">
          <w:rPr>
            <w:rPrChange w:id="641" w:author="Kris.Wild" w:date="2023-03-06T15:53:00Z">
              <w:rPr>
                <w:i/>
                <w:iCs/>
              </w:rPr>
            </w:rPrChange>
          </w:rPr>
          <w:t>Methods in Ecology and Evolution</w:t>
        </w:r>
        <w:r w:rsidR="002F6C69">
          <w:t>. 2022;</w:t>
        </w:r>
        <w:r w:rsidR="002F6C69" w:rsidRPr="0048394B">
          <w:rPr>
            <w:i/>
            <w:iCs/>
          </w:rPr>
          <w:t xml:space="preserve"> </w:t>
        </w:r>
        <w:r w:rsidR="0048394B" w:rsidRPr="00651A26">
          <w:rPr>
            <w:rPrChange w:id="642" w:author="Kris.Wild" w:date="2023-03-06T16:43:00Z">
              <w:rPr>
                <w:i/>
                <w:iCs/>
              </w:rPr>
            </w:rPrChange>
          </w:rPr>
          <w:t>13</w:t>
        </w:r>
        <w:r w:rsidR="0048394B" w:rsidRPr="00651A26">
          <w:t>(</w:t>
        </w:r>
        <w:r w:rsidR="0048394B" w:rsidRPr="0048394B">
          <w:t>1), 4-21.</w:t>
        </w:r>
      </w:ins>
      <w:ins w:id="643" w:author="Kris.Wild" w:date="2023-03-06T15:42:00Z">
        <w:r>
          <w:t xml:space="preserve"> </w:t>
        </w:r>
      </w:ins>
    </w:p>
    <w:p w14:paraId="4D6393BC" w14:textId="1670D0DD" w:rsidR="00163075" w:rsidRDefault="00163075" w:rsidP="00163075">
      <w:pPr>
        <w:autoSpaceDE w:val="0"/>
        <w:autoSpaceDN w:val="0"/>
        <w:ind w:hanging="640"/>
        <w:divId w:val="341318472"/>
        <w:rPr>
          <w:ins w:id="644" w:author="Kris.Wild" w:date="2023-03-06T15:42:00Z"/>
        </w:rPr>
      </w:pPr>
      <w:ins w:id="645" w:author="Kris.Wild" w:date="2023-03-06T15:42:00Z">
        <w:r>
          <w:t xml:space="preserve">37.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Journal of Experimental Biology.</w:t>
        </w:r>
      </w:ins>
      <w:ins w:id="646" w:author="Kris.Wild" w:date="2023-03-06T15:54:00Z">
        <w:r w:rsidR="002F6C69">
          <w:t xml:space="preserve"> 2022</w:t>
        </w:r>
      </w:ins>
      <w:ins w:id="647" w:author="Kris.Wild" w:date="2023-03-06T15:55:00Z">
        <w:r w:rsidR="002F6C69">
          <w:t>; (Jeb</w:t>
        </w:r>
      </w:ins>
      <w:ins w:id="648" w:author="Kris.Wild" w:date="2023-03-06T15:56:00Z">
        <w:r w:rsidR="002F6C69">
          <w:t>243225)</w:t>
        </w:r>
      </w:ins>
      <w:ins w:id="649" w:author="Kris.Wild" w:date="2023-03-06T15:42:00Z">
        <w:r>
          <w:t xml:space="preserve">. </w:t>
        </w:r>
      </w:ins>
    </w:p>
    <w:p w14:paraId="002760B4" w14:textId="77777777" w:rsidR="00163075" w:rsidRDefault="00163075" w:rsidP="00163075">
      <w:pPr>
        <w:autoSpaceDE w:val="0"/>
        <w:autoSpaceDN w:val="0"/>
        <w:ind w:hanging="640"/>
        <w:divId w:val="341318472"/>
        <w:rPr>
          <w:ins w:id="650" w:author="Kris.Wild" w:date="2023-03-06T15:42:00Z"/>
        </w:rPr>
      </w:pPr>
      <w:ins w:id="651" w:author="Kris.Wild" w:date="2023-03-06T15:42:00Z">
        <w:r>
          <w:lastRenderedPageBreak/>
          <w:t xml:space="preserve">38.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ins>
    </w:p>
    <w:p w14:paraId="01B57EDC" w14:textId="77777777" w:rsidR="00163075" w:rsidRDefault="00163075" w:rsidP="00163075">
      <w:pPr>
        <w:autoSpaceDE w:val="0"/>
        <w:autoSpaceDN w:val="0"/>
        <w:ind w:hanging="640"/>
        <w:divId w:val="341318472"/>
        <w:rPr>
          <w:ins w:id="652" w:author="Kris.Wild" w:date="2023-03-06T15:42:00Z"/>
        </w:rPr>
      </w:pPr>
      <w:ins w:id="653" w:author="Kris.Wild" w:date="2023-03-06T15:42:00Z">
        <w:r>
          <w:t xml:space="preserve">39.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 2014;111(15):5610–5. </w:t>
        </w:r>
      </w:ins>
    </w:p>
    <w:p w14:paraId="2AD06A82" w14:textId="7EFCB459" w:rsidR="00163075" w:rsidRDefault="00163075" w:rsidP="00163075">
      <w:pPr>
        <w:autoSpaceDE w:val="0"/>
        <w:autoSpaceDN w:val="0"/>
        <w:ind w:hanging="640"/>
        <w:divId w:val="341318472"/>
        <w:rPr>
          <w:ins w:id="654" w:author="Kris.Wild" w:date="2023-03-06T15:42:00Z"/>
        </w:rPr>
      </w:pPr>
      <w:ins w:id="655" w:author="Kris.Wild" w:date="2023-03-06T15:42:00Z">
        <w:r>
          <w:t xml:space="preserve">40.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w:t>
        </w:r>
      </w:ins>
      <w:ins w:id="656" w:author="Kris.Wild" w:date="2023-03-06T15:56:00Z">
        <w:r w:rsidR="002F6C69">
          <w:t xml:space="preserve">; </w:t>
        </w:r>
      </w:ins>
      <w:ins w:id="657" w:author="Kris.Wild" w:date="2023-03-06T15:42:00Z">
        <w:r>
          <w:t>2009;</w:t>
        </w:r>
      </w:ins>
      <w:ins w:id="658" w:author="Kris.Wild" w:date="2023-03-06T15:57:00Z">
        <w:r w:rsidR="002F6C69">
          <w:t xml:space="preserve"> </w:t>
        </w:r>
      </w:ins>
      <w:ins w:id="659" w:author="Kris.Wild" w:date="2023-03-06T15:42:00Z">
        <w:r>
          <w:t xml:space="preserve">325(5945):1244–6. </w:t>
        </w:r>
      </w:ins>
    </w:p>
    <w:p w14:paraId="1892C200" w14:textId="77777777" w:rsidR="00163075" w:rsidRDefault="00163075" w:rsidP="00163075">
      <w:pPr>
        <w:autoSpaceDE w:val="0"/>
        <w:autoSpaceDN w:val="0"/>
        <w:ind w:hanging="640"/>
        <w:divId w:val="341318472"/>
        <w:rPr>
          <w:ins w:id="660" w:author="Kris.Wild" w:date="2023-03-06T15:42:00Z"/>
        </w:rPr>
      </w:pPr>
      <w:ins w:id="661" w:author="Kris.Wild" w:date="2023-03-06T15:42:00Z">
        <w:r>
          <w:t xml:space="preserve">41.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ins>
    </w:p>
    <w:p w14:paraId="51294A36" w14:textId="77777777" w:rsidR="00163075" w:rsidRDefault="00163075" w:rsidP="00163075">
      <w:pPr>
        <w:autoSpaceDE w:val="0"/>
        <w:autoSpaceDN w:val="0"/>
        <w:ind w:hanging="640"/>
        <w:divId w:val="341318472"/>
        <w:rPr>
          <w:ins w:id="662" w:author="Kris.Wild" w:date="2023-03-06T15:42:00Z"/>
        </w:rPr>
      </w:pPr>
      <w:ins w:id="663" w:author="Kris.Wild" w:date="2023-03-06T15:42:00Z">
        <w:r>
          <w:t xml:space="preserve">42.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ins>
    </w:p>
    <w:p w14:paraId="3810D166" w14:textId="77777777" w:rsidR="00163075" w:rsidRDefault="00163075" w:rsidP="00163075">
      <w:pPr>
        <w:autoSpaceDE w:val="0"/>
        <w:autoSpaceDN w:val="0"/>
        <w:ind w:hanging="640"/>
        <w:divId w:val="341318472"/>
        <w:rPr>
          <w:ins w:id="664" w:author="Kris.Wild" w:date="2023-03-06T15:42:00Z"/>
        </w:rPr>
      </w:pPr>
      <w:ins w:id="665" w:author="Kris.Wild" w:date="2023-03-06T15:42:00Z">
        <w:r>
          <w:t xml:space="preserve">43.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ins>
    </w:p>
    <w:p w14:paraId="783DF4B1" w14:textId="3EF4D449" w:rsidR="00163075" w:rsidRDefault="00163075" w:rsidP="00163075">
      <w:pPr>
        <w:autoSpaceDE w:val="0"/>
        <w:autoSpaceDN w:val="0"/>
        <w:ind w:hanging="640"/>
        <w:divId w:val="341318472"/>
        <w:rPr>
          <w:ins w:id="666" w:author="Kris.Wild" w:date="2023-03-06T15:42:00Z"/>
        </w:rPr>
      </w:pPr>
      <w:ins w:id="667" w:author="Kris.Wild" w:date="2023-03-06T15:42:00Z">
        <w:r>
          <w:t xml:space="preserve">44. </w:t>
        </w:r>
        <w:r>
          <w:tab/>
          <w:t xml:space="preserve">Gunderson AR, </w:t>
        </w:r>
        <w:proofErr w:type="spellStart"/>
        <w:r>
          <w:t>Fargevieille</w:t>
        </w:r>
        <w:proofErr w:type="spellEnd"/>
        <w:r>
          <w:t xml:space="preserve"> A, Warner DA. Egg incubation temperature does not influence adult heat tolerance in the lizard </w:t>
        </w:r>
        <w:r w:rsidRPr="002F6C69">
          <w:rPr>
            <w:i/>
            <w:iCs/>
            <w:rPrChange w:id="668" w:author="Kris.Wild" w:date="2023-03-06T15:57:00Z">
              <w:rPr/>
            </w:rPrChange>
          </w:rPr>
          <w:t xml:space="preserve">Anolis </w:t>
        </w:r>
        <w:proofErr w:type="spellStart"/>
        <w:r w:rsidRPr="002F6C69">
          <w:rPr>
            <w:i/>
            <w:iCs/>
            <w:rPrChange w:id="669" w:author="Kris.Wild" w:date="2023-03-06T15:57:00Z">
              <w:rPr/>
            </w:rPrChange>
          </w:rPr>
          <w:t>sagrei</w:t>
        </w:r>
        <w:proofErr w:type="spellEnd"/>
        <w:r>
          <w:t xml:space="preserve">. Biol Lett. 2020;16(1). </w:t>
        </w:r>
      </w:ins>
    </w:p>
    <w:p w14:paraId="7BE124CE" w14:textId="77777777" w:rsidR="00163075" w:rsidRDefault="00163075" w:rsidP="00163075">
      <w:pPr>
        <w:autoSpaceDE w:val="0"/>
        <w:autoSpaceDN w:val="0"/>
        <w:ind w:hanging="640"/>
        <w:divId w:val="341318472"/>
        <w:rPr>
          <w:ins w:id="670" w:author="Kris.Wild" w:date="2023-03-06T15:42:00Z"/>
        </w:rPr>
      </w:pPr>
      <w:ins w:id="671" w:author="Kris.Wild" w:date="2023-03-06T15:42:00Z">
        <w:r>
          <w:t xml:space="preserve">45. </w:t>
        </w:r>
        <w:r>
          <w:tab/>
          <w:t xml:space="preserve">Shine R, Harlow PS. Maternal manipulation of offspring phenotypes via nest-site selection in an oviparous lizard. Ecology. 1996;77(6):1808–17. </w:t>
        </w:r>
      </w:ins>
    </w:p>
    <w:p w14:paraId="074DF271" w14:textId="70801FD9" w:rsidR="00163075" w:rsidRDefault="00163075" w:rsidP="00163075">
      <w:pPr>
        <w:autoSpaceDE w:val="0"/>
        <w:autoSpaceDN w:val="0"/>
        <w:ind w:hanging="640"/>
        <w:divId w:val="341318472"/>
        <w:rPr>
          <w:ins w:id="672" w:author="Kris.Wild" w:date="2023-03-06T15:42:00Z"/>
        </w:rPr>
      </w:pPr>
      <w:ins w:id="673" w:author="Kris.Wild" w:date="2023-03-06T15:42:00Z">
        <w:r>
          <w:t xml:space="preserve">46. </w:t>
        </w:r>
        <w:r>
          <w:tab/>
          <w:t xml:space="preserve">Mitchell TS, Warner DA, Janzen FJ. Phenotypic and fitness consequences of maternal nest-site choice across multiple early life stages. Ecology. 2013;94(2):336–45. </w:t>
        </w:r>
      </w:ins>
    </w:p>
    <w:p w14:paraId="545A996A" w14:textId="7CC6AC3F" w:rsidR="00163075" w:rsidRDefault="00163075" w:rsidP="00163075">
      <w:pPr>
        <w:autoSpaceDE w:val="0"/>
        <w:autoSpaceDN w:val="0"/>
        <w:ind w:hanging="640"/>
        <w:divId w:val="341318472"/>
        <w:rPr>
          <w:ins w:id="674" w:author="Kris.Wild" w:date="2023-03-06T15:42:00Z"/>
        </w:rPr>
      </w:pPr>
      <w:ins w:id="675" w:author="Kris.Wild" w:date="2023-03-06T15:42:00Z">
        <w:r>
          <w:t xml:space="preserve">47. </w:t>
        </w:r>
        <w:r>
          <w:tab/>
        </w:r>
        <w:proofErr w:type="spellStart"/>
        <w:r>
          <w:t>Bonduriansky</w:t>
        </w:r>
        <w:proofErr w:type="spellEnd"/>
        <w:r>
          <w:t xml:space="preserve"> R, Head M. Maternal and paternal condition effects on offspring phenotype in </w:t>
        </w:r>
        <w:proofErr w:type="spellStart"/>
        <w:r w:rsidRPr="002F6C69">
          <w:rPr>
            <w:i/>
            <w:iCs/>
            <w:rPrChange w:id="676" w:author="Kris.Wild" w:date="2023-03-06T15:57:00Z">
              <w:rPr/>
            </w:rPrChange>
          </w:rPr>
          <w:t>Telostylinus</w:t>
        </w:r>
        <w:proofErr w:type="spellEnd"/>
        <w:r w:rsidRPr="002F6C69">
          <w:rPr>
            <w:i/>
            <w:iCs/>
            <w:rPrChange w:id="677" w:author="Kris.Wild" w:date="2023-03-06T15:57:00Z">
              <w:rPr/>
            </w:rPrChange>
          </w:rPr>
          <w:t xml:space="preserve"> </w:t>
        </w:r>
        <w:proofErr w:type="spellStart"/>
        <w:r w:rsidRPr="002F6C69">
          <w:rPr>
            <w:i/>
            <w:iCs/>
            <w:rPrChange w:id="678" w:author="Kris.Wild" w:date="2023-03-06T15:57:00Z">
              <w:rPr/>
            </w:rPrChange>
          </w:rP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2007;20(6):2379–88. </w:t>
        </w:r>
      </w:ins>
    </w:p>
    <w:p w14:paraId="32BC5279" w14:textId="21B51F57" w:rsidR="00163075" w:rsidRDefault="00163075" w:rsidP="00163075">
      <w:pPr>
        <w:autoSpaceDE w:val="0"/>
        <w:autoSpaceDN w:val="0"/>
        <w:ind w:hanging="640"/>
        <w:divId w:val="341318472"/>
        <w:rPr>
          <w:ins w:id="679" w:author="Kris.Wild" w:date="2023-03-06T15:42:00Z"/>
        </w:rPr>
      </w:pPr>
      <w:ins w:id="680" w:author="Kris.Wild" w:date="2023-03-06T15:42:00Z">
        <w:r>
          <w:t xml:space="preserve">48. </w:t>
        </w:r>
        <w:r>
          <w:tab/>
          <w:t xml:space="preserve">Parker GA, </w:t>
        </w:r>
        <w:proofErr w:type="spellStart"/>
        <w:r>
          <w:t>Begon</w:t>
        </w:r>
        <w:proofErr w:type="spellEnd"/>
        <w:r>
          <w:t xml:space="preserve"> M. Optimal </w:t>
        </w:r>
      </w:ins>
      <w:ins w:id="681" w:author="Kris.Wild" w:date="2023-03-06T15:58:00Z">
        <w:r w:rsidR="002F6C69">
          <w:t>e</w:t>
        </w:r>
      </w:ins>
      <w:ins w:id="682" w:author="Kris.Wild" w:date="2023-03-06T15:42:00Z">
        <w:r>
          <w:t xml:space="preserve">gg </w:t>
        </w:r>
      </w:ins>
      <w:ins w:id="683" w:author="Kris.Wild" w:date="2023-03-06T15:58:00Z">
        <w:r w:rsidR="002F6C69">
          <w:t>s</w:t>
        </w:r>
      </w:ins>
      <w:ins w:id="684" w:author="Kris.Wild" w:date="2023-03-06T15:42:00Z">
        <w:r>
          <w:t xml:space="preserve">ize and </w:t>
        </w:r>
      </w:ins>
      <w:ins w:id="685" w:author="Kris.Wild" w:date="2023-03-06T15:58:00Z">
        <w:r w:rsidR="002F6C69">
          <w:t>c</w:t>
        </w:r>
      </w:ins>
      <w:ins w:id="686" w:author="Kris.Wild" w:date="2023-03-06T15:42:00Z">
        <w:r>
          <w:t xml:space="preserve">lutch </w:t>
        </w:r>
      </w:ins>
      <w:ins w:id="687" w:author="Kris.Wild" w:date="2023-03-06T15:58:00Z">
        <w:r w:rsidR="002F6C69">
          <w:t>s</w:t>
        </w:r>
      </w:ins>
      <w:ins w:id="688" w:author="Kris.Wild" w:date="2023-03-06T15:42:00Z">
        <w:r>
          <w:t xml:space="preserve">ize: Effects of </w:t>
        </w:r>
      </w:ins>
      <w:ins w:id="689" w:author="Kris.Wild" w:date="2023-03-06T15:58:00Z">
        <w:r w:rsidR="002F6C69">
          <w:t>e</w:t>
        </w:r>
      </w:ins>
      <w:ins w:id="690" w:author="Kris.Wild" w:date="2023-03-06T15:42:00Z">
        <w:r>
          <w:t xml:space="preserve">nvironment and </w:t>
        </w:r>
      </w:ins>
      <w:ins w:id="691" w:author="Kris.Wild" w:date="2023-03-06T15:58:00Z">
        <w:r w:rsidR="002F6C69">
          <w:t>m</w:t>
        </w:r>
      </w:ins>
      <w:ins w:id="692" w:author="Kris.Wild" w:date="2023-03-06T15:42:00Z">
        <w:r>
          <w:t xml:space="preserve">aternal </w:t>
        </w:r>
      </w:ins>
      <w:ins w:id="693" w:author="Kris.Wild" w:date="2023-03-06T15:58:00Z">
        <w:r w:rsidR="002F6C69">
          <w:t>p</w:t>
        </w:r>
      </w:ins>
      <w:ins w:id="694" w:author="Kris.Wild" w:date="2023-03-06T15:42:00Z">
        <w:r>
          <w:t xml:space="preserve">henotype. </w:t>
        </w:r>
      </w:ins>
      <w:ins w:id="695" w:author="Kris.Wild" w:date="2023-03-06T16:44:00Z">
        <w:r w:rsidR="00651A26">
          <w:t>The American Naturalist</w:t>
        </w:r>
      </w:ins>
      <w:ins w:id="696" w:author="Kris.Wild" w:date="2023-03-06T15:42:00Z">
        <w:r>
          <w:t xml:space="preserve">. 1986;128(4):573–92. </w:t>
        </w:r>
      </w:ins>
    </w:p>
    <w:p w14:paraId="7DB4B30F" w14:textId="0166BEBA" w:rsidR="00163075" w:rsidRDefault="00163075" w:rsidP="00163075">
      <w:pPr>
        <w:autoSpaceDE w:val="0"/>
        <w:autoSpaceDN w:val="0"/>
        <w:ind w:hanging="640"/>
        <w:divId w:val="341318472"/>
        <w:rPr>
          <w:ins w:id="697" w:author="Kris.Wild" w:date="2023-03-06T15:42:00Z"/>
        </w:rPr>
      </w:pPr>
      <w:ins w:id="698" w:author="Kris.Wild" w:date="2023-03-06T15:42:00Z">
        <w:r>
          <w:t xml:space="preserve">49. </w:t>
        </w:r>
        <w:r>
          <w:tab/>
          <w:t xml:space="preserve">Janzen DH. Why Mountain </w:t>
        </w:r>
      </w:ins>
      <w:ins w:id="699" w:author="Kris.Wild" w:date="2023-03-06T15:58:00Z">
        <w:r w:rsidR="002F6C69">
          <w:t>p</w:t>
        </w:r>
      </w:ins>
      <w:ins w:id="700" w:author="Kris.Wild" w:date="2023-03-06T15:42:00Z">
        <w:r>
          <w:t xml:space="preserve">asses are </w:t>
        </w:r>
      </w:ins>
      <w:ins w:id="701" w:author="Kris.Wild" w:date="2023-03-06T15:58:00Z">
        <w:r w:rsidR="002F6C69">
          <w:t>h</w:t>
        </w:r>
      </w:ins>
      <w:ins w:id="702" w:author="Kris.Wild" w:date="2023-03-06T15:42:00Z">
        <w:r>
          <w:t xml:space="preserve">igher in the </w:t>
        </w:r>
      </w:ins>
      <w:ins w:id="703" w:author="Kris.Wild" w:date="2023-03-06T15:58:00Z">
        <w:r w:rsidR="002F6C69">
          <w:t>t</w:t>
        </w:r>
      </w:ins>
      <w:ins w:id="704" w:author="Kris.Wild" w:date="2023-03-06T15:42:00Z">
        <w:r>
          <w:t>ropics. The American Naturalist</w:t>
        </w:r>
      </w:ins>
      <w:ins w:id="705" w:author="Kris.Wild" w:date="2023-03-06T15:58:00Z">
        <w:r w:rsidR="002F6C69">
          <w:t>.</w:t>
        </w:r>
      </w:ins>
      <w:ins w:id="706" w:author="Kris.Wild" w:date="2023-03-06T15:42:00Z">
        <w:r>
          <w:t xml:space="preserve">1967;101(919):233–49. </w:t>
        </w:r>
      </w:ins>
    </w:p>
    <w:p w14:paraId="1846551E" w14:textId="77777777" w:rsidR="00163075" w:rsidRDefault="00163075" w:rsidP="00163075">
      <w:pPr>
        <w:autoSpaceDE w:val="0"/>
        <w:autoSpaceDN w:val="0"/>
        <w:ind w:hanging="640"/>
        <w:divId w:val="341318472"/>
        <w:rPr>
          <w:ins w:id="707" w:author="Kris.Wild" w:date="2023-03-06T15:42:00Z"/>
        </w:rPr>
      </w:pPr>
      <w:ins w:id="708" w:author="Kris.Wild" w:date="2023-03-06T15:42:00Z">
        <w:r>
          <w:t xml:space="preserve">50.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ins>
    </w:p>
    <w:p w14:paraId="5D3C0D61" w14:textId="77777777" w:rsidR="00163075" w:rsidRDefault="00163075" w:rsidP="00163075">
      <w:pPr>
        <w:autoSpaceDE w:val="0"/>
        <w:autoSpaceDN w:val="0"/>
        <w:ind w:hanging="640"/>
        <w:divId w:val="341318472"/>
        <w:rPr>
          <w:ins w:id="709" w:author="Kris.Wild" w:date="2023-03-06T15:42:00Z"/>
        </w:rPr>
      </w:pPr>
      <w:ins w:id="710" w:author="Kris.Wild" w:date="2023-03-06T15:42:00Z">
        <w:r>
          <w:t xml:space="preserve">51.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ins>
    </w:p>
    <w:p w14:paraId="63DA25E4" w14:textId="2F455E60" w:rsidR="00163075" w:rsidRDefault="00163075" w:rsidP="00163075">
      <w:pPr>
        <w:autoSpaceDE w:val="0"/>
        <w:autoSpaceDN w:val="0"/>
        <w:ind w:hanging="640"/>
        <w:divId w:val="341318472"/>
        <w:rPr>
          <w:ins w:id="711" w:author="Kris.Wild" w:date="2023-03-06T15:42:00Z"/>
        </w:rPr>
      </w:pPr>
      <w:ins w:id="712" w:author="Kris.Wild" w:date="2023-03-06T15:42:00Z">
        <w:r>
          <w:t xml:space="preserve">52. </w:t>
        </w:r>
        <w:r>
          <w:tab/>
          <w:t>Gunderson AR, Stillman JH. Plasticity in thermal tolerance has limited potential to buffer ectotherms from global warming. Proceedings of the Royal Society B: Biological Sciences. 2015</w:t>
        </w:r>
      </w:ins>
      <w:ins w:id="713" w:author="Kris.Wild" w:date="2023-03-06T15:59:00Z">
        <w:r w:rsidR="002F6C69">
          <w:t xml:space="preserve">; </w:t>
        </w:r>
      </w:ins>
      <w:ins w:id="714" w:author="Kris.Wild" w:date="2023-03-06T15:42:00Z">
        <w:r>
          <w:t xml:space="preserve">20;282(1808). </w:t>
        </w:r>
      </w:ins>
    </w:p>
    <w:p w14:paraId="42EC8BFF" w14:textId="4C8DD387" w:rsidR="00163075" w:rsidRDefault="00163075" w:rsidP="00163075">
      <w:pPr>
        <w:autoSpaceDE w:val="0"/>
        <w:autoSpaceDN w:val="0"/>
        <w:ind w:hanging="640"/>
        <w:divId w:val="341318472"/>
        <w:rPr>
          <w:ins w:id="715" w:author="Kris.Wild" w:date="2023-03-06T15:42:00Z"/>
        </w:rPr>
      </w:pPr>
      <w:ins w:id="716" w:author="Kris.Wild" w:date="2023-03-06T15:42:00Z">
        <w:r>
          <w:t xml:space="preserve">53. </w:t>
        </w:r>
        <w:r>
          <w:tab/>
          <w:t xml:space="preserve">Nakagawa S, Noble DWA, Senior AM, </w:t>
        </w:r>
        <w:proofErr w:type="spellStart"/>
        <w:r>
          <w:t>Lagisz</w:t>
        </w:r>
        <w:proofErr w:type="spellEnd"/>
        <w:r>
          <w:t xml:space="preserve"> M. Meta-evaluation of meta-analysis: Ten appraisal questions for biologists. BMC Biology.</w:t>
        </w:r>
      </w:ins>
      <w:ins w:id="717" w:author="Kris.Wild" w:date="2023-03-06T15:59:00Z">
        <w:r w:rsidR="002F6C69">
          <w:t xml:space="preserve"> 2017; 15(1</w:t>
        </w:r>
      </w:ins>
      <w:ins w:id="718" w:author="Kris.Wild" w:date="2023-03-06T16:00:00Z">
        <w:r w:rsidR="002F6C69">
          <w:t>) 1-14.</w:t>
        </w:r>
      </w:ins>
    </w:p>
    <w:p w14:paraId="297CB6CF" w14:textId="77777777" w:rsidR="00E037DD" w:rsidRDefault="00163075" w:rsidP="00E037DD">
      <w:pPr>
        <w:autoSpaceDE w:val="0"/>
        <w:autoSpaceDN w:val="0"/>
        <w:ind w:hanging="640"/>
        <w:divId w:val="341318472"/>
        <w:rPr>
          <w:ins w:id="719" w:author="Kris.Wild" w:date="2023-03-06T17:09:00Z"/>
        </w:rPr>
      </w:pPr>
      <w:ins w:id="720" w:author="Kris.Wild" w:date="2023-03-06T15:42:00Z">
        <w:r>
          <w:t xml:space="preserve">54.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ins>
    </w:p>
    <w:p w14:paraId="097C43E7" w14:textId="44D0F41A" w:rsidR="00E037DD" w:rsidRPr="00E037DD" w:rsidRDefault="00E037DD">
      <w:pPr>
        <w:autoSpaceDE w:val="0"/>
        <w:autoSpaceDN w:val="0"/>
        <w:ind w:hanging="640"/>
        <w:divId w:val="341318472"/>
        <w:rPr>
          <w:ins w:id="721" w:author="Kris.Wild" w:date="2023-03-06T17:08:00Z"/>
          <w:rPrChange w:id="722" w:author="Kris.Wild" w:date="2023-03-06T17:10:00Z">
            <w:rPr>
              <w:ins w:id="723" w:author="Kris.Wild" w:date="2023-03-06T17:08:00Z"/>
              <w:vertAlign w:val="superscript"/>
            </w:rPr>
          </w:rPrChange>
        </w:rPr>
        <w:pPrChange w:id="724" w:author="Kris.Wild" w:date="2023-03-06T17:09:00Z">
          <w:pPr>
            <w:contextualSpacing/>
            <w:mirrorIndents/>
            <w:divId w:val="341318472"/>
          </w:pPr>
        </w:pPrChange>
      </w:pPr>
      <w:ins w:id="725" w:author="Kris.Wild" w:date="2023-03-06T17:05:00Z">
        <w:r>
          <w:t>55.</w:t>
        </w:r>
      </w:ins>
      <w:ins w:id="726" w:author="Kris.Wild" w:date="2023-03-06T17:09:00Z">
        <w:r>
          <w:t xml:space="preserve">     </w:t>
        </w:r>
      </w:ins>
      <w:ins w:id="727" w:author="Kris.Wild" w:date="2023-03-06T17:05:00Z">
        <w:r>
          <w:t xml:space="preserve"> </w:t>
        </w:r>
      </w:ins>
      <w:ins w:id="728" w:author="Kris.Wild" w:date="2023-03-06T17:08:00Z">
        <w:r w:rsidRPr="0022797F">
          <w:t>Rose Y. Zhan</w:t>
        </w:r>
        <w:r>
          <w:t>g</w:t>
        </w:r>
        <w:r w:rsidRPr="0022797F">
          <w:t xml:space="preserve">, Kristoffer H. Wild, Patrice Pottier, </w:t>
        </w:r>
        <w:proofErr w:type="spellStart"/>
        <w:r w:rsidRPr="0022797F">
          <w:t>Maider</w:t>
        </w:r>
        <w:proofErr w:type="spellEnd"/>
        <w:r w:rsidRPr="0022797F">
          <w:t xml:space="preserve"> Iglesias Carrasco, Shinichi Nakagawa and Daniel W.A. Noble</w:t>
        </w:r>
        <w:r>
          <w:t xml:space="preserve">. (2023) </w:t>
        </w:r>
        <w:r w:rsidRPr="0022797F">
          <w:t xml:space="preserve">Developmental environments do not affect </w:t>
        </w:r>
        <w:r w:rsidRPr="0022797F">
          <w:lastRenderedPageBreak/>
          <w:t>thermal physiology in reptiles: An experimental test and meta-analysis</w:t>
        </w:r>
        <w:r>
          <w:t xml:space="preserve">. </w:t>
        </w:r>
      </w:ins>
      <w:proofErr w:type="spellStart"/>
      <w:ins w:id="729" w:author="Kris.Wild" w:date="2023-03-06T17:10:00Z">
        <w:r>
          <w:rPr>
            <w:i/>
            <w:iCs/>
          </w:rPr>
          <w:t>Zenodo</w:t>
        </w:r>
        <w:proofErr w:type="spellEnd"/>
        <w:r>
          <w:t xml:space="preserve">. </w:t>
        </w:r>
        <w:r w:rsidRPr="00E037DD">
          <w:fldChar w:fldCharType="begin"/>
        </w:r>
        <w:r w:rsidRPr="00E037DD">
          <w:instrText>HYPERLINK "https://doi.org/10.5281/zenodo.7700383"</w:instrText>
        </w:r>
        <w:r w:rsidRPr="00E037DD">
          <w:fldChar w:fldCharType="separate"/>
        </w:r>
        <w:r w:rsidRPr="00E037DD">
          <w:rPr>
            <w:rStyle w:val="Hyperlink"/>
          </w:rPr>
          <w:t>https://doi.org/10.5281/zenodo.7700383</w:t>
        </w:r>
        <w:r w:rsidRPr="00E037DD">
          <w:fldChar w:fldCharType="end"/>
        </w:r>
      </w:ins>
    </w:p>
    <w:p w14:paraId="4E4F1C50" w14:textId="40F1B72B" w:rsidR="00E4058F" w:rsidDel="00E037DD" w:rsidRDefault="00E4058F" w:rsidP="00E82C33">
      <w:pPr>
        <w:autoSpaceDE w:val="0"/>
        <w:autoSpaceDN w:val="0"/>
        <w:contextualSpacing/>
        <w:divId w:val="341318472"/>
        <w:rPr>
          <w:del w:id="730" w:author="Kris.Wild" w:date="2023-03-06T17:10:00Z"/>
          <w:b/>
          <w:bCs/>
        </w:rPr>
      </w:pPr>
    </w:p>
    <w:p w14:paraId="78FB8C49" w14:textId="77777777" w:rsidR="00D51B0A" w:rsidRDefault="00D51B0A" w:rsidP="00E82C33">
      <w:pPr>
        <w:autoSpaceDE w:val="0"/>
        <w:autoSpaceDN w:val="0"/>
        <w:ind w:left="1280"/>
        <w:contextualSpacing/>
        <w:divId w:val="341318472"/>
      </w:pPr>
    </w:p>
    <w:p w14:paraId="2AC36DF7" w14:textId="54A2F394" w:rsidR="00D51B0A" w:rsidRDefault="00D51B0A" w:rsidP="00E82C33">
      <w:pPr>
        <w:autoSpaceDE w:val="0"/>
        <w:autoSpaceDN w:val="0"/>
        <w:ind w:left="1276" w:hanging="709"/>
        <w:contextualSpacing/>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1354F4AD" w14:textId="6F588476" w:rsidR="00E4058F" w:rsidRDefault="00E4058F" w:rsidP="00E82C33">
      <w:pPr>
        <w:autoSpaceDE w:val="0"/>
        <w:autoSpaceDN w:val="0"/>
        <w:ind w:left="1276" w:hanging="709"/>
        <w:contextualSpacing/>
      </w:pPr>
      <w:r>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2F6C69">
        <w:rPr>
          <w:i/>
          <w:iCs/>
          <w:rPrChange w:id="731" w:author="Kris.Wild" w:date="2023-03-06T16:00:00Z">
            <w:rPr/>
          </w:rPrChange>
        </w:rPr>
        <w:t>Cyclura</w:t>
      </w:r>
      <w:proofErr w:type="spellEnd"/>
      <w:r w:rsidRPr="002F6C69">
        <w:rPr>
          <w:i/>
          <w:iCs/>
          <w:rPrChange w:id="732" w:author="Kris.Wild" w:date="2023-03-06T16:00:00Z">
            <w:rPr/>
          </w:rPrChange>
        </w:rPr>
        <w:t xml:space="preserve"> </w:t>
      </w:r>
      <w:proofErr w:type="spellStart"/>
      <w:r w:rsidRPr="002F6C69">
        <w:rPr>
          <w:i/>
          <w:iCs/>
          <w:rPrChange w:id="733" w:author="Kris.Wild" w:date="2023-03-06T16:00:00Z">
            <w:rPr/>
          </w:rPrChange>
        </w:rPr>
        <w:t>nubila</w:t>
      </w:r>
      <w:proofErr w:type="spellEnd"/>
      <w:r w:rsidRPr="00D51B0A">
        <w:t>). Copeia. 1997</w:t>
      </w:r>
      <w:r>
        <w:t xml:space="preserve">; </w:t>
      </w:r>
      <w:r w:rsidRPr="00D51B0A">
        <w:t>766-76.</w:t>
      </w:r>
      <w:r>
        <w:t>**</w:t>
      </w:r>
    </w:p>
    <w:p w14:paraId="3F07129A" w14:textId="12882A58" w:rsidR="00E4058F" w:rsidRDefault="00E4058F" w:rsidP="00E82C33">
      <w:pPr>
        <w:autoSpaceDE w:val="0"/>
        <w:autoSpaceDN w:val="0"/>
        <w:ind w:left="1276" w:hanging="709"/>
        <w:contextualSpacing/>
      </w:pPr>
      <w:r>
        <w:t xml:space="preserve">**      </w:t>
      </w:r>
      <w:r w:rsidRPr="00D51B0A">
        <w:t>Arnold SJ, Peterson CR, Gladstone J. Behavioural variation in natural populations. VII. Maternal body temperature does not affect juvenile thermoregulation in a garter snake. Animal Behaviour. 1995</w:t>
      </w:r>
      <w:ins w:id="734" w:author="Kris.Wild" w:date="2023-03-06T16:00:00Z">
        <w:r w:rsidR="002F6C69">
          <w:t xml:space="preserve">; </w:t>
        </w:r>
      </w:ins>
      <w:del w:id="735" w:author="Kris.Wild" w:date="2023-03-06T16:00:00Z">
        <w:r w:rsidRPr="00D51B0A" w:rsidDel="002F6C69">
          <w:delText xml:space="preserve"> Jan </w:delText>
        </w:r>
      </w:del>
      <w:r w:rsidRPr="00D51B0A">
        <w:t xml:space="preserve">1;50(3):623-33. </w:t>
      </w:r>
      <w:r>
        <w:t xml:space="preserve">**     </w:t>
      </w:r>
    </w:p>
    <w:p w14:paraId="176E532E" w14:textId="3E4AD344" w:rsidR="00E4058F" w:rsidRDefault="00E4058F" w:rsidP="00E82C33">
      <w:pPr>
        <w:autoSpaceDE w:val="0"/>
        <w:autoSpaceDN w:val="0"/>
        <w:ind w:left="1276" w:hanging="709"/>
        <w:contextualSpacing/>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w:t>
      </w:r>
      <w:del w:id="736" w:author="Kris.Wild" w:date="2023-03-06T16:00:00Z">
        <w:r w:rsidRPr="00D51B0A" w:rsidDel="002F6C69">
          <w:delText xml:space="preserve"> Nov</w:delText>
        </w:r>
      </w:del>
      <w:r w:rsidRPr="00D51B0A">
        <w:t xml:space="preserve">;190(6):795-809. </w:t>
      </w:r>
      <w:r>
        <w:t>**</w:t>
      </w:r>
    </w:p>
    <w:p w14:paraId="0A675607" w14:textId="475B60B3" w:rsidR="00E4058F" w:rsidRDefault="00E4058F" w:rsidP="00E82C33">
      <w:pPr>
        <w:autoSpaceDE w:val="0"/>
        <w:autoSpaceDN w:val="0"/>
        <w:ind w:left="1276" w:hanging="709"/>
        <w:contextualSpacing/>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p>
    <w:p w14:paraId="6C0EBD58" w14:textId="449205D7" w:rsidR="00D51B0A" w:rsidRDefault="00D51B0A" w:rsidP="00E82C33">
      <w:pPr>
        <w:autoSpaceDE w:val="0"/>
        <w:autoSpaceDN w:val="0"/>
        <w:ind w:left="1276" w:hanging="709"/>
        <w:contextualSpacing/>
      </w:pPr>
      <w:r>
        <w:t xml:space="preserve">**       </w:t>
      </w:r>
      <w:r w:rsidRPr="00D51B0A">
        <w:t>Dayananda B, Murray BR, Webb JK. Hotter nests produce hatchling lizards with lower thermal tolerance. Journal of Experimental Biology. 2017</w:t>
      </w:r>
      <w:ins w:id="737" w:author="Kris.Wild" w:date="2023-03-06T16:01:00Z">
        <w:r w:rsidR="002F6C69">
          <w:t>;</w:t>
        </w:r>
      </w:ins>
      <w:del w:id="738" w:author="Kris.Wild" w:date="2023-03-06T16:00:00Z">
        <w:r w:rsidRPr="00D51B0A" w:rsidDel="002F6C69">
          <w:delText xml:space="preserve"> Jun </w:delText>
        </w:r>
      </w:del>
      <w:r w:rsidRPr="00D51B0A">
        <w:t>15;220(12):2159-65.</w:t>
      </w:r>
      <w:r>
        <w:t>**</w:t>
      </w:r>
    </w:p>
    <w:p w14:paraId="2D3591B9" w14:textId="17998B4C" w:rsidR="00E4058F" w:rsidRDefault="00E4058F" w:rsidP="00E82C33">
      <w:pPr>
        <w:autoSpaceDE w:val="0"/>
        <w:autoSpaceDN w:val="0"/>
        <w:ind w:left="1276" w:hanging="709"/>
        <w:contextualSpacing/>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w:t>
      </w:r>
      <w:r w:rsidRPr="002F6C69">
        <w:rPr>
          <w:i/>
          <w:iCs/>
          <w:rPrChange w:id="739" w:author="Kris.Wild" w:date="2023-03-06T16:01:00Z">
            <w:rPr/>
          </w:rPrChange>
        </w:rPr>
        <w:t>Anolis carolinensis</w:t>
      </w:r>
      <w:r w:rsidRPr="00D51B0A">
        <w:t>. Journal of Experimental Zoology Part A: Ecological Genetics and Physiology. 2007;307(8):439-48.</w:t>
      </w:r>
      <w:r>
        <w:t>**</w:t>
      </w:r>
    </w:p>
    <w:p w14:paraId="3CD9892A" w14:textId="003D6E93" w:rsidR="00D51B0A" w:rsidRDefault="00D51B0A" w:rsidP="00E82C33">
      <w:pPr>
        <w:autoSpaceDE w:val="0"/>
        <w:autoSpaceDN w:val="0"/>
        <w:ind w:left="1276" w:hanging="709"/>
        <w:contextualSpacing/>
      </w:pPr>
      <w:r>
        <w:t xml:space="preserve">**       </w:t>
      </w:r>
      <w:r w:rsidRPr="00D51B0A">
        <w:t xml:space="preserve">Llewelyn J, Macdonald SL, Moritz C, Martins F, Hatcher A, Phillips BL. Adjusting to climate: acclimation, </w:t>
      </w:r>
      <w:proofErr w:type="gramStart"/>
      <w:r w:rsidRPr="00D51B0A">
        <w:t>adaptation</w:t>
      </w:r>
      <w:proofErr w:type="gramEnd"/>
      <w:r w:rsidRPr="00D51B0A">
        <w:t xml:space="preserve"> and developmental plasticity in physiological traits of a tropical rainforest lizard. Integrative Zoology. 2018</w:t>
      </w:r>
      <w:del w:id="740" w:author="Kris.Wild" w:date="2023-03-06T16:01:00Z">
        <w:r w:rsidRPr="00D51B0A" w:rsidDel="002F6C69">
          <w:delText xml:space="preserve"> Jul</w:delText>
        </w:r>
      </w:del>
      <w:r w:rsidRPr="00D51B0A">
        <w:t>;13(4):411-27. .</w:t>
      </w:r>
      <w:r>
        <w:t>**</w:t>
      </w:r>
    </w:p>
    <w:p w14:paraId="0DD7B399" w14:textId="1E3F5D7A" w:rsidR="00E4058F" w:rsidRDefault="00E4058F" w:rsidP="00E82C33">
      <w:pPr>
        <w:autoSpaceDE w:val="0"/>
        <w:autoSpaceDN w:val="0"/>
        <w:ind w:left="1276" w:hanging="709"/>
        <w:contextualSpacing/>
      </w:pPr>
      <w:r>
        <w:t xml:space="preserve">**       </w:t>
      </w:r>
      <w:r w:rsidRPr="00D51B0A">
        <w:t xml:space="preserve">Nelson NJ, </w:t>
      </w:r>
      <w:proofErr w:type="spellStart"/>
      <w:r w:rsidRPr="00D51B0A">
        <w:t>Keall</w:t>
      </w:r>
      <w:proofErr w:type="spellEnd"/>
      <w:r w:rsidRPr="00D51B0A">
        <w:t xml:space="preserve"> SN, Hare KM. Temperature selection by juvenile tuatara (</w:t>
      </w:r>
      <w:r w:rsidRPr="002F6C69">
        <w:rPr>
          <w:i/>
          <w:iCs/>
          <w:rPrChange w:id="741" w:author="Kris.Wild" w:date="2023-03-06T16:01:00Z">
            <w:rPr/>
          </w:rPrChange>
        </w:rPr>
        <w:t>Sphenodon punctatus</w:t>
      </w:r>
      <w:r w:rsidRPr="00D51B0A">
        <w:t>) is not influenced by temperatures experienced as embryos. Journal of Thermal Biology. 2017;69:261-6.</w:t>
      </w:r>
      <w:r>
        <w:t>*</w:t>
      </w:r>
    </w:p>
    <w:p w14:paraId="63A6C246" w14:textId="77777777" w:rsidR="00E4058F" w:rsidRDefault="00E4058F" w:rsidP="00E82C33">
      <w:pPr>
        <w:autoSpaceDE w:val="0"/>
        <w:autoSpaceDN w:val="0"/>
        <w:ind w:left="1276" w:hanging="709"/>
        <w:contextualSpacing/>
      </w:pPr>
      <w:r>
        <w:t xml:space="preserve">**       </w:t>
      </w:r>
      <w:proofErr w:type="spellStart"/>
      <w:r w:rsidRPr="00D51B0A">
        <w:t>O'Steen</w:t>
      </w:r>
      <w:proofErr w:type="spellEnd"/>
      <w:r w:rsidRPr="00D51B0A">
        <w:t xml:space="preserve"> SH. Embryonic temperature influences juvenile temperature choice and growth rate in snapping turtles </w:t>
      </w:r>
      <w:r w:rsidRPr="002F6C69">
        <w:rPr>
          <w:i/>
          <w:iCs/>
          <w:rPrChange w:id="742" w:author="Kris.Wild" w:date="2023-03-06T16:01:00Z">
            <w:rPr/>
          </w:rPrChange>
        </w:rPr>
        <w:t>Chelydra serpentina</w:t>
      </w:r>
      <w:r w:rsidRPr="00D51B0A">
        <w:t>. The Journal of Experimental Biology. 1998;201(3):439-49</w:t>
      </w:r>
      <w:r>
        <w:t>.**</w:t>
      </w:r>
    </w:p>
    <w:p w14:paraId="18AFE0CC" w14:textId="7FF1D7AD" w:rsidR="00E4058F" w:rsidRDefault="00E4058F" w:rsidP="00E82C33">
      <w:pPr>
        <w:autoSpaceDE w:val="0"/>
        <w:autoSpaceDN w:val="0"/>
        <w:ind w:left="1276" w:hanging="709"/>
        <w:contextualSpacing/>
      </w:pPr>
      <w:r>
        <w:t xml:space="preserve">**     </w:t>
      </w:r>
      <w:r w:rsidRPr="00D51B0A">
        <w:t xml:space="preserve">Qualls CP, Andrews RM. Cold </w:t>
      </w:r>
      <w:proofErr w:type="gramStart"/>
      <w:r w:rsidRPr="00D51B0A">
        <w:t>climates</w:t>
      </w:r>
      <w:proofErr w:type="gramEnd"/>
      <w:r w:rsidRPr="00D51B0A">
        <w:t xml:space="preserve"> and the evolution of viviparity in reptiles: cold incubation temperatures produce poor-quality offspring in the lizard, </w:t>
      </w:r>
      <w:r w:rsidRPr="002F6C69">
        <w:rPr>
          <w:i/>
          <w:iCs/>
          <w:rPrChange w:id="743" w:author="Kris.Wild" w:date="2023-03-06T16:01:00Z">
            <w:rPr/>
          </w:rPrChange>
        </w:rPr>
        <w:t xml:space="preserve">Sceloporus </w:t>
      </w:r>
      <w:proofErr w:type="spellStart"/>
      <w:r w:rsidRPr="002F6C69">
        <w:rPr>
          <w:i/>
          <w:iCs/>
          <w:rPrChange w:id="744" w:author="Kris.Wild" w:date="2023-03-06T16:01:00Z">
            <w:rPr/>
          </w:rPrChange>
        </w:rPr>
        <w:t>virgatus</w:t>
      </w:r>
      <w:proofErr w:type="spellEnd"/>
      <w:r w:rsidRPr="00D51B0A">
        <w:t>. Biological Journal of the Linnean Society. 1999;67(3):353-76.</w:t>
      </w:r>
      <w:r>
        <w:t>**</w:t>
      </w:r>
    </w:p>
    <w:p w14:paraId="290916A9" w14:textId="1E47C5AC" w:rsidR="00D51B0A" w:rsidRDefault="00D51B0A" w:rsidP="00E82C33">
      <w:pPr>
        <w:autoSpaceDE w:val="0"/>
        <w:autoSpaceDN w:val="0"/>
        <w:ind w:left="1276" w:hanging="709"/>
        <w:contextualSpacing/>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w:t>
      </w:r>
      <w:r w:rsidRPr="002F6C69">
        <w:rPr>
          <w:i/>
          <w:iCs/>
          <w:rPrChange w:id="745" w:author="Kris.Wild" w:date="2023-03-06T16:01:00Z">
            <w:rPr/>
          </w:rPrChange>
        </w:rPr>
        <w:t xml:space="preserve">Gopherus </w:t>
      </w:r>
      <w:proofErr w:type="spellStart"/>
      <w:r w:rsidRPr="002F6C69">
        <w:rPr>
          <w:i/>
          <w:iCs/>
          <w:rPrChange w:id="746" w:author="Kris.Wild" w:date="2023-03-06T16:01:00Z">
            <w:rPr/>
          </w:rPrChange>
        </w:rPr>
        <w:t>agassizii</w:t>
      </w:r>
      <w:proofErr w:type="spellEnd"/>
      <w:r w:rsidRPr="00D51B0A">
        <w:t>. Herpetological Monographs. 1994</w:t>
      </w:r>
      <w:r>
        <w:t xml:space="preserve">; </w:t>
      </w:r>
      <w:r w:rsidRPr="00D51B0A">
        <w:t>1:103-16.</w:t>
      </w:r>
      <w:r>
        <w:t xml:space="preserve"> **</w:t>
      </w:r>
    </w:p>
    <w:p w14:paraId="4A2983AF" w14:textId="214C2609" w:rsidR="00D51B0A" w:rsidRDefault="00D51B0A" w:rsidP="00E82C33">
      <w:pPr>
        <w:autoSpaceDE w:val="0"/>
        <w:autoSpaceDN w:val="0"/>
        <w:ind w:hanging="640"/>
        <w:contextualSpacing/>
      </w:pPr>
    </w:p>
    <w:p w14:paraId="7DDA962E" w14:textId="70C6650F" w:rsidR="00B106AB" w:rsidRPr="00B106AB" w:rsidRDefault="00B106AB" w:rsidP="00E82C33">
      <w:pPr>
        <w:snapToGrid w:val="0"/>
        <w:contextualSpacing/>
        <w:sectPr w:rsidR="00B106AB" w:rsidRPr="00B106AB" w:rsidSect="007B3484">
          <w:pgSz w:w="12240" w:h="15840"/>
          <w:pgMar w:top="1440" w:right="1440" w:bottom="1440" w:left="1440" w:header="708" w:footer="708" w:gutter="0"/>
          <w:lnNumType w:countBy="1" w:restart="continuous"/>
          <w:cols w:space="708"/>
          <w:docGrid w:linePitch="360"/>
        </w:sectPr>
      </w:pPr>
    </w:p>
    <w:p w14:paraId="288A1412" w14:textId="74E0421F" w:rsidR="00D407D5" w:rsidRDefault="00697E28" w:rsidP="00E82C33">
      <w:pPr>
        <w:pStyle w:val="Heading1"/>
        <w:contextualSpacing/>
        <w:rPr>
          <w:rFonts w:cs="Times New Roman"/>
          <w:sz w:val="24"/>
          <w:szCs w:val="24"/>
        </w:rPr>
      </w:pPr>
      <w:bookmarkStart w:id="747" w:name="tables-figures"/>
      <w:r>
        <w:rPr>
          <w:rFonts w:cs="Times New Roman"/>
          <w:sz w:val="24"/>
          <w:szCs w:val="24"/>
        </w:rPr>
        <w:lastRenderedPageBreak/>
        <w:t>Tables &amp; Figures</w:t>
      </w:r>
    </w:p>
    <w:p w14:paraId="2441FD08" w14:textId="77777777" w:rsidR="003E3D19" w:rsidRDefault="003E3D19" w:rsidP="00E82C33">
      <w:pPr>
        <w:pStyle w:val="FirstParagraph"/>
        <w:contextualSpacing/>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ins w:id="748" w:author="Kris.Wild" w:date="2023-03-06T15:20:00Z">
                <w:rPr>
                  <w:rFonts w:ascii="Cambria Math" w:hAnsi="Cambria Math"/>
                </w:rPr>
              </w:ins>
            </m:ctrlPr>
          </m:sSubPr>
          <m:e>
            <m:r>
              <w:rPr>
                <w:rFonts w:ascii="Cambria Math" w:hAnsi="Cambria Math"/>
              </w:rPr>
              <m:t>​</m:t>
            </m:r>
          </m:e>
          <m:sub>
            <m:r>
              <w:rPr>
                <w:rFonts w:ascii="Cambria Math" w:hAnsi="Cambria Math"/>
              </w:rPr>
              <m:t>Pref</m:t>
            </m:r>
          </m:sub>
        </m:sSub>
      </m:oMath>
      <w:r>
        <w:t xml:space="preserve"> or CT</w:t>
      </w:r>
      <m:oMath>
        <m:sSub>
          <m:sSubPr>
            <m:ctrlPr>
              <w:ins w:id="749" w:author="Kris.Wild" w:date="2023-03-06T15:20:00Z">
                <w:rPr>
                  <w:rFonts w:ascii="Cambria Math" w:hAnsi="Cambria Math"/>
                </w:rPr>
              </w:ins>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82C33">
            <w:pPr>
              <w:keepNext/>
              <w:pBdr>
                <w:top w:val="none" w:sz="0" w:space="0" w:color="000000"/>
                <w:left w:val="none" w:sz="0" w:space="0" w:color="000000"/>
                <w:bottom w:val="none" w:sz="0" w:space="0" w:color="000000"/>
                <w:right w:val="none" w:sz="0" w:space="0" w:color="000000"/>
              </w:pBdr>
              <w:spacing w:before="100" w:after="100"/>
              <w:ind w:left="100" w:right="100"/>
              <w:contextualSpacing/>
              <w:jc w:val="center"/>
            </w:pPr>
            <w:r>
              <w:rPr>
                <w:color w:val="000000"/>
                <w:sz w:val="22"/>
                <w:szCs w:val="22"/>
              </w:rPr>
              <w:t>0.59</w:t>
            </w:r>
          </w:p>
        </w:tc>
      </w:tr>
    </w:tbl>
    <w:p w14:paraId="65C854A2" w14:textId="77777777" w:rsidR="003E3D19" w:rsidRDefault="003E3D19" w:rsidP="00E82C33">
      <w:pPr>
        <w:contextualSpacing/>
      </w:pPr>
      <w:r>
        <w:br w:type="page"/>
      </w:r>
    </w:p>
    <w:p w14:paraId="45B033FE" w14:textId="378DC56F" w:rsidR="00D53461" w:rsidRPr="00D407D5" w:rsidRDefault="00D53461" w:rsidP="00E82C33">
      <w:pPr>
        <w:snapToGrid w:val="0"/>
        <w:contextualSpacing/>
        <w:rPr>
          <w:b/>
          <w:bCs/>
        </w:rPr>
        <w:sectPr w:rsidR="00D53461" w:rsidRPr="00D407D5" w:rsidSect="007B3484">
          <w:pgSz w:w="12240" w:h="15840"/>
          <w:pgMar w:top="1440" w:right="1440" w:bottom="1440" w:left="1440" w:header="708" w:footer="708" w:gutter="0"/>
          <w:lnNumType w:countBy="1" w:restart="continuous"/>
          <w:cols w:space="708"/>
          <w:docGrid w:linePitch="360"/>
        </w:sectPr>
      </w:pPr>
    </w:p>
    <w:p w14:paraId="10B01F34" w14:textId="77777777" w:rsidR="006649F6" w:rsidRDefault="006649F6" w:rsidP="00E82C33">
      <w:pPr>
        <w:pStyle w:val="BodyText"/>
        <w:contextualSpacing/>
        <w:rPr>
          <w:rFonts w:ascii="Times New Roman" w:hAnsi="Times New Roman" w:cs="Times New Roman"/>
        </w:rPr>
      </w:pPr>
    </w:p>
    <w:p w14:paraId="40910C1F" w14:textId="0DDDC617" w:rsidR="006649F6" w:rsidRDefault="002701DD" w:rsidP="00E82C33">
      <w:pPr>
        <w:pStyle w:val="BodyText"/>
        <w:contextualSpacing/>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3"/>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E82C33">
      <w:pPr>
        <w:snapToGrid w:val="0"/>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ins w:id="750" w:author="Kris.Wild" w:date="2023-03-06T15:20:00Z">
                <w:rPr>
                  <w:rFonts w:ascii="Cambria Math" w:hAnsi="Cambria Math"/>
                  <w:lang w:val="en-US"/>
                </w:rPr>
              </w:ins>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ins w:id="751" w:author="Kris.Wild" w:date="2023-03-06T15:20:00Z">
                <w:rPr>
                  <w:rFonts w:ascii="Cambria Math" w:hAnsi="Cambria Math"/>
                  <w:lang w:val="en-US"/>
                </w:rPr>
              </w:ins>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E82C33">
      <w:pPr>
        <w:snapToGrid w:val="0"/>
        <w:contextualSpacing/>
        <w:rPr>
          <w:b/>
          <w:bCs/>
        </w:rPr>
      </w:pPr>
    </w:p>
    <w:p w14:paraId="13C783B3" w14:textId="5A55A5FB" w:rsidR="00697E28" w:rsidRPr="00D407D5" w:rsidRDefault="00697E28" w:rsidP="00E82C33">
      <w:pPr>
        <w:snapToGrid w:val="0"/>
        <w:contextualSpacing/>
        <w:rPr>
          <w:b/>
          <w:bCs/>
        </w:rPr>
        <w:sectPr w:rsidR="00697E28" w:rsidRPr="00D407D5" w:rsidSect="007B3484">
          <w:pgSz w:w="12240" w:h="15840"/>
          <w:pgMar w:top="1440" w:right="1440" w:bottom="1440" w:left="1440" w:header="708" w:footer="708" w:gutter="0"/>
          <w:lnNumType w:countBy="1" w:restart="continuous"/>
          <w:cols w:space="708"/>
          <w:docGrid w:linePitch="360"/>
        </w:sectPr>
      </w:pPr>
    </w:p>
    <w:p w14:paraId="6D6120D1" w14:textId="487F8BCB" w:rsidR="00AB52B8" w:rsidRDefault="003E3D19" w:rsidP="00E82C33">
      <w:pPr>
        <w:pStyle w:val="BodyText"/>
        <w:contextualSpacing/>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4"/>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2F6C6FBD" w:rsidR="00697E28" w:rsidRPr="00F67942" w:rsidRDefault="00D407D5" w:rsidP="00E82C33">
      <w:pPr>
        <w:pStyle w:val="BodyText"/>
        <w:contextualSpacing/>
        <w:rPr>
          <w:rFonts w:ascii="Times New Roman" w:hAnsi="Times New Roman" w:cs="Times New Roman"/>
        </w:rPr>
        <w:sectPr w:rsidR="00697E28" w:rsidRPr="00F67942" w:rsidSect="007B3484">
          <w:pgSz w:w="15840" w:h="12240" w:orient="landscape"/>
          <w:pgMar w:top="1440" w:right="1440" w:bottom="1440" w:left="1440" w:header="708" w:footer="708" w:gutter="0"/>
          <w:lnNumType w:countBy="1" w:restart="continuous"/>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ins w:id="752" w:author="Kris.Wild" w:date="2023-03-06T15:20:00Z">
                <w:rPr>
                  <w:rFonts w:ascii="Cambria Math" w:hAnsi="Cambria Math" w:cs="Times New Roman"/>
                </w:rPr>
              </w:ins>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ins w:id="753" w:author="Kris.Wild" w:date="2023-03-06T15:20:00Z">
                <w:rPr>
                  <w:rFonts w:ascii="Cambria Math" w:hAnsi="Cambria Math" w:cs="Times New Roman"/>
                </w:rPr>
              </w:ins>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ins w:id="754" w:author="Kris.Wild" w:date="2023-03-06T15:15:00Z">
            <w:r w:rsidR="00AE0451" w:rsidRPr="00AE0451">
              <w:rPr>
                <w:rFonts w:ascii="Times New Roman" w:hAnsi="Times New Roman" w:cs="Times New Roman"/>
                <w:color w:val="000000"/>
                <w:vertAlign w:val="superscript"/>
              </w:rPr>
              <w:t>54</w:t>
            </w:r>
          </w:ins>
          <w:del w:id="755" w:author="Kris.Wild" w:date="2023-03-06T14:53:00Z">
            <w:r w:rsidR="007C569A" w:rsidRPr="00AE0451" w:rsidDel="0072394C">
              <w:rPr>
                <w:rFonts w:ascii="Times New Roman" w:hAnsi="Times New Roman" w:cs="Times New Roman"/>
                <w:color w:val="000000"/>
                <w:vertAlign w:val="superscript"/>
              </w:rPr>
              <w:delText>50</w:delText>
            </w:r>
          </w:del>
        </w:sdtContent>
      </w:sdt>
      <w:r w:rsidRPr="00D407D5">
        <w:rPr>
          <w:rFonts w:ascii="Times New Roman" w:hAnsi="Times New Roman" w:cs="Times New Roman"/>
        </w:rPr>
        <w:t>.</w:t>
      </w:r>
      <w:bookmarkStart w:id="756" w:name="supplementary-tables"/>
      <w:bookmarkEnd w:id="747"/>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ins w:id="757" w:author="Kris.Wild" w:date="2023-03-06T15:00:00Z">
        <w:r w:rsidR="0072394C">
          <w:rPr>
            <w:rFonts w:ascii="Times New Roman" w:hAnsi="Times New Roman" w:cs="Times New Roman"/>
          </w:rPr>
          <w:t>)</w:t>
        </w:r>
      </w:ins>
      <w:del w:id="758" w:author="Kris.Wild" w:date="2023-03-06T14:59:00Z">
        <w:r w:rsidR="00023285" w:rsidDel="0072394C">
          <w:rPr>
            <w:rFonts w:ascii="Times New Roman" w:hAnsi="Times New Roman" w:cs="Times New Roman"/>
          </w:rPr>
          <w:delText>)</w:delText>
        </w:r>
      </w:del>
    </w:p>
    <w:bookmarkEnd w:id="756"/>
    <w:p w14:paraId="379D573C" w14:textId="7CA8E358" w:rsidR="00E17A66" w:rsidRPr="00D407D5" w:rsidRDefault="00E17A66" w:rsidP="0072394C">
      <w:pPr>
        <w:snapToGrid w:val="0"/>
        <w:contextualSpacing/>
        <w:rPr>
          <w:b/>
          <w:bCs/>
        </w:rPr>
      </w:pPr>
    </w:p>
    <w:sectPr w:rsidR="00E17A66" w:rsidRPr="00D407D5" w:rsidSect="007B3484">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5" w:author="Daniel Noble" w:date="2023-03-04T20:04:00Z" w:initials="DN">
    <w:p w14:paraId="73C0C8C1" w14:textId="5AC38064" w:rsidR="00187102" w:rsidRDefault="00187102">
      <w:pPr>
        <w:pStyle w:val="CommentText"/>
      </w:pPr>
      <w:r>
        <w:rPr>
          <w:rStyle w:val="CommentReference"/>
        </w:rPr>
        <w:annotationRef/>
      </w:r>
      <w:r>
        <w:t>Is this appropriate here?</w:t>
      </w:r>
    </w:p>
  </w:comment>
  <w:comment w:id="337" w:author="Daniel Noble" w:date="2023-03-05T15:26:00Z" w:initials="DN">
    <w:p w14:paraId="6957C903" w14:textId="4721CEAC" w:rsidR="00105F96" w:rsidRDefault="00105F96">
      <w:pPr>
        <w:pStyle w:val="CommentText"/>
      </w:pPr>
      <w:r>
        <w:rPr>
          <w:rStyle w:val="CommentReference"/>
        </w:rPr>
        <w:annotationRef/>
      </w:r>
      <w:r>
        <w:t>Kris, can you do a final check of formatting to make sure all of it is consistent as per R1’s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C0C8C1" w15:done="0"/>
  <w15:commentEx w15:paraId="6957C9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E22C9" w16cex:dateUtc="2023-03-04T09:04:00Z"/>
  <w16cex:commentExtensible w16cex:durableId="27AF331F" w16cex:dateUtc="2023-03-05T0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C0C8C1" w16cid:durableId="27AE22C9"/>
  <w16cid:commentId w16cid:paraId="6957C903" w16cid:durableId="27AF33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ris.Wild">
    <w15:presenceInfo w15:providerId="AD" w15:userId="S::kris.wild@canberra.edu.au::357150f9-6c66-435f-b0a7-2db65ca28b00"/>
  </w15:person>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17D4"/>
    <w:rsid w:val="00023285"/>
    <w:rsid w:val="00023A09"/>
    <w:rsid w:val="000268E1"/>
    <w:rsid w:val="00027E9D"/>
    <w:rsid w:val="000317BE"/>
    <w:rsid w:val="00042432"/>
    <w:rsid w:val="000434D7"/>
    <w:rsid w:val="00054FDC"/>
    <w:rsid w:val="00061671"/>
    <w:rsid w:val="000778F9"/>
    <w:rsid w:val="00081613"/>
    <w:rsid w:val="00082E38"/>
    <w:rsid w:val="00090DDA"/>
    <w:rsid w:val="000A58EA"/>
    <w:rsid w:val="000B2A71"/>
    <w:rsid w:val="000C54BB"/>
    <w:rsid w:val="000C6058"/>
    <w:rsid w:val="000C6224"/>
    <w:rsid w:val="000D2EDC"/>
    <w:rsid w:val="000D771C"/>
    <w:rsid w:val="000E1DCB"/>
    <w:rsid w:val="000E1DD6"/>
    <w:rsid w:val="000F4C5B"/>
    <w:rsid w:val="00105F96"/>
    <w:rsid w:val="0011761E"/>
    <w:rsid w:val="00126E00"/>
    <w:rsid w:val="00136982"/>
    <w:rsid w:val="001414BD"/>
    <w:rsid w:val="00146BC8"/>
    <w:rsid w:val="00153AA2"/>
    <w:rsid w:val="001551C8"/>
    <w:rsid w:val="00157BF4"/>
    <w:rsid w:val="00163075"/>
    <w:rsid w:val="001630A4"/>
    <w:rsid w:val="00164A1D"/>
    <w:rsid w:val="0018153F"/>
    <w:rsid w:val="00181BA3"/>
    <w:rsid w:val="00187102"/>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490E"/>
    <w:rsid w:val="00215DE0"/>
    <w:rsid w:val="002178F2"/>
    <w:rsid w:val="00225176"/>
    <w:rsid w:val="00227A37"/>
    <w:rsid w:val="00251F95"/>
    <w:rsid w:val="00253396"/>
    <w:rsid w:val="00261C82"/>
    <w:rsid w:val="00263491"/>
    <w:rsid w:val="002701DD"/>
    <w:rsid w:val="00280C86"/>
    <w:rsid w:val="002833EA"/>
    <w:rsid w:val="00286098"/>
    <w:rsid w:val="00290226"/>
    <w:rsid w:val="0029341B"/>
    <w:rsid w:val="002977FE"/>
    <w:rsid w:val="002A2E90"/>
    <w:rsid w:val="002A69F7"/>
    <w:rsid w:val="002B25F0"/>
    <w:rsid w:val="002B6324"/>
    <w:rsid w:val="002C028C"/>
    <w:rsid w:val="002D0D99"/>
    <w:rsid w:val="002D1B87"/>
    <w:rsid w:val="002D3FCF"/>
    <w:rsid w:val="002D51A2"/>
    <w:rsid w:val="002E5259"/>
    <w:rsid w:val="002E621C"/>
    <w:rsid w:val="002E72F7"/>
    <w:rsid w:val="002F0BF5"/>
    <w:rsid w:val="002F6C69"/>
    <w:rsid w:val="00301732"/>
    <w:rsid w:val="00302BBE"/>
    <w:rsid w:val="003047C5"/>
    <w:rsid w:val="00306509"/>
    <w:rsid w:val="00310E2F"/>
    <w:rsid w:val="003131E7"/>
    <w:rsid w:val="00313CE9"/>
    <w:rsid w:val="00316E73"/>
    <w:rsid w:val="0032245A"/>
    <w:rsid w:val="003265B3"/>
    <w:rsid w:val="00334E5E"/>
    <w:rsid w:val="00337B5D"/>
    <w:rsid w:val="00341AE9"/>
    <w:rsid w:val="00342F2C"/>
    <w:rsid w:val="00350574"/>
    <w:rsid w:val="003528FC"/>
    <w:rsid w:val="00354183"/>
    <w:rsid w:val="00360118"/>
    <w:rsid w:val="0037029D"/>
    <w:rsid w:val="00370373"/>
    <w:rsid w:val="00370967"/>
    <w:rsid w:val="00370A64"/>
    <w:rsid w:val="00380A00"/>
    <w:rsid w:val="00383B7E"/>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371B"/>
    <w:rsid w:val="004242C7"/>
    <w:rsid w:val="00431D81"/>
    <w:rsid w:val="00436771"/>
    <w:rsid w:val="00441279"/>
    <w:rsid w:val="00444A39"/>
    <w:rsid w:val="004460B6"/>
    <w:rsid w:val="00454F72"/>
    <w:rsid w:val="00457DCD"/>
    <w:rsid w:val="0046352E"/>
    <w:rsid w:val="00471CF5"/>
    <w:rsid w:val="00472F69"/>
    <w:rsid w:val="00476403"/>
    <w:rsid w:val="00480615"/>
    <w:rsid w:val="00481E03"/>
    <w:rsid w:val="0048394B"/>
    <w:rsid w:val="00485CFD"/>
    <w:rsid w:val="004914C9"/>
    <w:rsid w:val="00493B47"/>
    <w:rsid w:val="00494198"/>
    <w:rsid w:val="00494725"/>
    <w:rsid w:val="004A43E5"/>
    <w:rsid w:val="004A6162"/>
    <w:rsid w:val="004A697A"/>
    <w:rsid w:val="004B14F9"/>
    <w:rsid w:val="004C43FC"/>
    <w:rsid w:val="004C5090"/>
    <w:rsid w:val="004C5942"/>
    <w:rsid w:val="004D048E"/>
    <w:rsid w:val="004D7CD2"/>
    <w:rsid w:val="004E2DF0"/>
    <w:rsid w:val="004E3A7E"/>
    <w:rsid w:val="004E3B91"/>
    <w:rsid w:val="004E50AE"/>
    <w:rsid w:val="004E6615"/>
    <w:rsid w:val="004F3620"/>
    <w:rsid w:val="005007C1"/>
    <w:rsid w:val="0050670E"/>
    <w:rsid w:val="00506C0F"/>
    <w:rsid w:val="005203BD"/>
    <w:rsid w:val="00526F27"/>
    <w:rsid w:val="00533183"/>
    <w:rsid w:val="0053494B"/>
    <w:rsid w:val="0054371D"/>
    <w:rsid w:val="005450C5"/>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05E1B"/>
    <w:rsid w:val="00610231"/>
    <w:rsid w:val="00625C30"/>
    <w:rsid w:val="00630E66"/>
    <w:rsid w:val="006372F9"/>
    <w:rsid w:val="00640A3B"/>
    <w:rsid w:val="006478CD"/>
    <w:rsid w:val="00651950"/>
    <w:rsid w:val="00651A26"/>
    <w:rsid w:val="006531FF"/>
    <w:rsid w:val="0066109D"/>
    <w:rsid w:val="006649F6"/>
    <w:rsid w:val="00664CB6"/>
    <w:rsid w:val="006655F8"/>
    <w:rsid w:val="006666E8"/>
    <w:rsid w:val="0067020C"/>
    <w:rsid w:val="00670982"/>
    <w:rsid w:val="00675E18"/>
    <w:rsid w:val="006770DD"/>
    <w:rsid w:val="00682EF6"/>
    <w:rsid w:val="00684DDF"/>
    <w:rsid w:val="0068799A"/>
    <w:rsid w:val="00697E28"/>
    <w:rsid w:val="006A0352"/>
    <w:rsid w:val="006A6D1B"/>
    <w:rsid w:val="006B21E8"/>
    <w:rsid w:val="006C0165"/>
    <w:rsid w:val="006C5A80"/>
    <w:rsid w:val="006D3694"/>
    <w:rsid w:val="006D627F"/>
    <w:rsid w:val="006D7AB1"/>
    <w:rsid w:val="006E0945"/>
    <w:rsid w:val="006E375D"/>
    <w:rsid w:val="006F5E46"/>
    <w:rsid w:val="00701DE9"/>
    <w:rsid w:val="007058A2"/>
    <w:rsid w:val="00715105"/>
    <w:rsid w:val="0072394C"/>
    <w:rsid w:val="00732027"/>
    <w:rsid w:val="00733944"/>
    <w:rsid w:val="00734ECD"/>
    <w:rsid w:val="00745054"/>
    <w:rsid w:val="007526F5"/>
    <w:rsid w:val="00753AB0"/>
    <w:rsid w:val="00756A24"/>
    <w:rsid w:val="007632DD"/>
    <w:rsid w:val="00765B7F"/>
    <w:rsid w:val="007741F1"/>
    <w:rsid w:val="007868E3"/>
    <w:rsid w:val="00787AA4"/>
    <w:rsid w:val="00791F93"/>
    <w:rsid w:val="007932EC"/>
    <w:rsid w:val="007970F3"/>
    <w:rsid w:val="007A0931"/>
    <w:rsid w:val="007A4728"/>
    <w:rsid w:val="007B03A3"/>
    <w:rsid w:val="007B3484"/>
    <w:rsid w:val="007C569A"/>
    <w:rsid w:val="007D1C50"/>
    <w:rsid w:val="007D4297"/>
    <w:rsid w:val="007D483E"/>
    <w:rsid w:val="007D49C0"/>
    <w:rsid w:val="007D50CF"/>
    <w:rsid w:val="007D6519"/>
    <w:rsid w:val="007E2A92"/>
    <w:rsid w:val="007F0170"/>
    <w:rsid w:val="007F05D8"/>
    <w:rsid w:val="0080544A"/>
    <w:rsid w:val="00815FAD"/>
    <w:rsid w:val="0082189D"/>
    <w:rsid w:val="00821B61"/>
    <w:rsid w:val="00822483"/>
    <w:rsid w:val="00843FA6"/>
    <w:rsid w:val="00844C20"/>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05CF"/>
    <w:rsid w:val="009017DB"/>
    <w:rsid w:val="00904489"/>
    <w:rsid w:val="00907F1E"/>
    <w:rsid w:val="00907FDF"/>
    <w:rsid w:val="009110EA"/>
    <w:rsid w:val="009140F8"/>
    <w:rsid w:val="00930B63"/>
    <w:rsid w:val="009347B9"/>
    <w:rsid w:val="00935105"/>
    <w:rsid w:val="00942D57"/>
    <w:rsid w:val="00945CF9"/>
    <w:rsid w:val="00946E66"/>
    <w:rsid w:val="00946E88"/>
    <w:rsid w:val="00950198"/>
    <w:rsid w:val="0095306B"/>
    <w:rsid w:val="00953B59"/>
    <w:rsid w:val="00966BE0"/>
    <w:rsid w:val="00967673"/>
    <w:rsid w:val="00972AA1"/>
    <w:rsid w:val="00973A26"/>
    <w:rsid w:val="00977942"/>
    <w:rsid w:val="00980435"/>
    <w:rsid w:val="00984C8C"/>
    <w:rsid w:val="009A4C6E"/>
    <w:rsid w:val="009C6C2E"/>
    <w:rsid w:val="009D1D01"/>
    <w:rsid w:val="009D7B1D"/>
    <w:rsid w:val="009E06CA"/>
    <w:rsid w:val="009E2452"/>
    <w:rsid w:val="009F4F40"/>
    <w:rsid w:val="00A02BED"/>
    <w:rsid w:val="00A12A5A"/>
    <w:rsid w:val="00A1454D"/>
    <w:rsid w:val="00A14C31"/>
    <w:rsid w:val="00A25C78"/>
    <w:rsid w:val="00A31E93"/>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451"/>
    <w:rsid w:val="00AE0534"/>
    <w:rsid w:val="00AE3B63"/>
    <w:rsid w:val="00AE5C59"/>
    <w:rsid w:val="00AE5D1F"/>
    <w:rsid w:val="00AF135A"/>
    <w:rsid w:val="00AF518F"/>
    <w:rsid w:val="00AF690E"/>
    <w:rsid w:val="00B01572"/>
    <w:rsid w:val="00B106AB"/>
    <w:rsid w:val="00B10F83"/>
    <w:rsid w:val="00B158A1"/>
    <w:rsid w:val="00B1618B"/>
    <w:rsid w:val="00B36DB6"/>
    <w:rsid w:val="00B40350"/>
    <w:rsid w:val="00B502B3"/>
    <w:rsid w:val="00B76849"/>
    <w:rsid w:val="00B81FBC"/>
    <w:rsid w:val="00B83D50"/>
    <w:rsid w:val="00B8577A"/>
    <w:rsid w:val="00B85BA8"/>
    <w:rsid w:val="00B93970"/>
    <w:rsid w:val="00B94784"/>
    <w:rsid w:val="00B96F0E"/>
    <w:rsid w:val="00BA0418"/>
    <w:rsid w:val="00BB400E"/>
    <w:rsid w:val="00BB7AB3"/>
    <w:rsid w:val="00BD7D18"/>
    <w:rsid w:val="00BE5C3D"/>
    <w:rsid w:val="00BF7EDB"/>
    <w:rsid w:val="00C00B1F"/>
    <w:rsid w:val="00C020FD"/>
    <w:rsid w:val="00C04A7D"/>
    <w:rsid w:val="00C12A8C"/>
    <w:rsid w:val="00C143E8"/>
    <w:rsid w:val="00C20625"/>
    <w:rsid w:val="00C22442"/>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7CB9"/>
    <w:rsid w:val="00D320E4"/>
    <w:rsid w:val="00D404B5"/>
    <w:rsid w:val="00D407D5"/>
    <w:rsid w:val="00D51B0A"/>
    <w:rsid w:val="00D53461"/>
    <w:rsid w:val="00D700F9"/>
    <w:rsid w:val="00D7388E"/>
    <w:rsid w:val="00D73989"/>
    <w:rsid w:val="00D73D91"/>
    <w:rsid w:val="00D766C2"/>
    <w:rsid w:val="00D76E5B"/>
    <w:rsid w:val="00D81C41"/>
    <w:rsid w:val="00DA0F3D"/>
    <w:rsid w:val="00DA44CC"/>
    <w:rsid w:val="00DA7945"/>
    <w:rsid w:val="00DB15D0"/>
    <w:rsid w:val="00DB57D1"/>
    <w:rsid w:val="00DC0733"/>
    <w:rsid w:val="00DC089A"/>
    <w:rsid w:val="00DC0A76"/>
    <w:rsid w:val="00DC38A8"/>
    <w:rsid w:val="00DC54D4"/>
    <w:rsid w:val="00DC7635"/>
    <w:rsid w:val="00DD0AC3"/>
    <w:rsid w:val="00DD2E16"/>
    <w:rsid w:val="00DD4282"/>
    <w:rsid w:val="00DE0BF3"/>
    <w:rsid w:val="00DF5A29"/>
    <w:rsid w:val="00E008ED"/>
    <w:rsid w:val="00E00BB1"/>
    <w:rsid w:val="00E02884"/>
    <w:rsid w:val="00E037DD"/>
    <w:rsid w:val="00E04B90"/>
    <w:rsid w:val="00E10230"/>
    <w:rsid w:val="00E14255"/>
    <w:rsid w:val="00E15046"/>
    <w:rsid w:val="00E17A66"/>
    <w:rsid w:val="00E17C0B"/>
    <w:rsid w:val="00E34A3E"/>
    <w:rsid w:val="00E4058F"/>
    <w:rsid w:val="00E55742"/>
    <w:rsid w:val="00E55D71"/>
    <w:rsid w:val="00E56A4B"/>
    <w:rsid w:val="00E57D15"/>
    <w:rsid w:val="00E71A2A"/>
    <w:rsid w:val="00E80EAA"/>
    <w:rsid w:val="00E82C33"/>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17FA"/>
    <w:rsid w:val="00F32999"/>
    <w:rsid w:val="00F33C37"/>
    <w:rsid w:val="00F34ACC"/>
    <w:rsid w:val="00F37E2A"/>
    <w:rsid w:val="00F41CA6"/>
    <w:rsid w:val="00F425C6"/>
    <w:rsid w:val="00F46571"/>
    <w:rsid w:val="00F560D3"/>
    <w:rsid w:val="00F67942"/>
    <w:rsid w:val="00F67CEA"/>
    <w:rsid w:val="00F74A94"/>
    <w:rsid w:val="00F8090F"/>
    <w:rsid w:val="00F81DA0"/>
    <w:rsid w:val="00F823CD"/>
    <w:rsid w:val="00F849D1"/>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 w:type="character" w:styleId="LineNumber">
    <w:name w:val="line number"/>
    <w:basedOn w:val="DefaultParagraphFont"/>
    <w:uiPriority w:val="99"/>
    <w:semiHidden/>
    <w:unhideWhenUsed/>
    <w:rsid w:val="007B34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 w:id="430902535">
              <w:marLeft w:val="0"/>
              <w:marRight w:val="0"/>
              <w:marTop w:val="0"/>
              <w:marBottom w:val="0"/>
              <w:divBdr>
                <w:top w:val="none" w:sz="0" w:space="0" w:color="auto"/>
                <w:left w:val="none" w:sz="0" w:space="0" w:color="auto"/>
                <w:bottom w:val="none" w:sz="0" w:space="0" w:color="auto"/>
                <w:right w:val="none" w:sz="0" w:space="0" w:color="auto"/>
              </w:divBdr>
              <w:divsChild>
                <w:div w:id="1539388821">
                  <w:marLeft w:val="640"/>
                  <w:marRight w:val="0"/>
                  <w:marTop w:val="0"/>
                  <w:marBottom w:val="0"/>
                  <w:divBdr>
                    <w:top w:val="none" w:sz="0" w:space="0" w:color="auto"/>
                    <w:left w:val="none" w:sz="0" w:space="0" w:color="auto"/>
                    <w:bottom w:val="none" w:sz="0" w:space="0" w:color="auto"/>
                    <w:right w:val="none" w:sz="0" w:space="0" w:color="auto"/>
                  </w:divBdr>
                </w:div>
                <w:div w:id="640620024">
                  <w:marLeft w:val="640"/>
                  <w:marRight w:val="0"/>
                  <w:marTop w:val="0"/>
                  <w:marBottom w:val="0"/>
                  <w:divBdr>
                    <w:top w:val="none" w:sz="0" w:space="0" w:color="auto"/>
                    <w:left w:val="none" w:sz="0" w:space="0" w:color="auto"/>
                    <w:bottom w:val="none" w:sz="0" w:space="0" w:color="auto"/>
                    <w:right w:val="none" w:sz="0" w:space="0" w:color="auto"/>
                  </w:divBdr>
                </w:div>
                <w:div w:id="1415857930">
                  <w:marLeft w:val="640"/>
                  <w:marRight w:val="0"/>
                  <w:marTop w:val="0"/>
                  <w:marBottom w:val="0"/>
                  <w:divBdr>
                    <w:top w:val="none" w:sz="0" w:space="0" w:color="auto"/>
                    <w:left w:val="none" w:sz="0" w:space="0" w:color="auto"/>
                    <w:bottom w:val="none" w:sz="0" w:space="0" w:color="auto"/>
                    <w:right w:val="none" w:sz="0" w:space="0" w:color="auto"/>
                  </w:divBdr>
                </w:div>
                <w:div w:id="1495028060">
                  <w:marLeft w:val="640"/>
                  <w:marRight w:val="0"/>
                  <w:marTop w:val="0"/>
                  <w:marBottom w:val="0"/>
                  <w:divBdr>
                    <w:top w:val="none" w:sz="0" w:space="0" w:color="auto"/>
                    <w:left w:val="none" w:sz="0" w:space="0" w:color="auto"/>
                    <w:bottom w:val="none" w:sz="0" w:space="0" w:color="auto"/>
                    <w:right w:val="none" w:sz="0" w:space="0" w:color="auto"/>
                  </w:divBdr>
                </w:div>
                <w:div w:id="1750421462">
                  <w:marLeft w:val="640"/>
                  <w:marRight w:val="0"/>
                  <w:marTop w:val="0"/>
                  <w:marBottom w:val="0"/>
                  <w:divBdr>
                    <w:top w:val="none" w:sz="0" w:space="0" w:color="auto"/>
                    <w:left w:val="none" w:sz="0" w:space="0" w:color="auto"/>
                    <w:bottom w:val="none" w:sz="0" w:space="0" w:color="auto"/>
                    <w:right w:val="none" w:sz="0" w:space="0" w:color="auto"/>
                  </w:divBdr>
                </w:div>
                <w:div w:id="1483503002">
                  <w:marLeft w:val="640"/>
                  <w:marRight w:val="0"/>
                  <w:marTop w:val="0"/>
                  <w:marBottom w:val="0"/>
                  <w:divBdr>
                    <w:top w:val="none" w:sz="0" w:space="0" w:color="auto"/>
                    <w:left w:val="none" w:sz="0" w:space="0" w:color="auto"/>
                    <w:bottom w:val="none" w:sz="0" w:space="0" w:color="auto"/>
                    <w:right w:val="none" w:sz="0" w:space="0" w:color="auto"/>
                  </w:divBdr>
                </w:div>
                <w:div w:id="1372924587">
                  <w:marLeft w:val="640"/>
                  <w:marRight w:val="0"/>
                  <w:marTop w:val="0"/>
                  <w:marBottom w:val="0"/>
                  <w:divBdr>
                    <w:top w:val="none" w:sz="0" w:space="0" w:color="auto"/>
                    <w:left w:val="none" w:sz="0" w:space="0" w:color="auto"/>
                    <w:bottom w:val="none" w:sz="0" w:space="0" w:color="auto"/>
                    <w:right w:val="none" w:sz="0" w:space="0" w:color="auto"/>
                  </w:divBdr>
                </w:div>
                <w:div w:id="2055696948">
                  <w:marLeft w:val="640"/>
                  <w:marRight w:val="0"/>
                  <w:marTop w:val="0"/>
                  <w:marBottom w:val="0"/>
                  <w:divBdr>
                    <w:top w:val="none" w:sz="0" w:space="0" w:color="auto"/>
                    <w:left w:val="none" w:sz="0" w:space="0" w:color="auto"/>
                    <w:bottom w:val="none" w:sz="0" w:space="0" w:color="auto"/>
                    <w:right w:val="none" w:sz="0" w:space="0" w:color="auto"/>
                  </w:divBdr>
                </w:div>
                <w:div w:id="1278373063">
                  <w:marLeft w:val="640"/>
                  <w:marRight w:val="0"/>
                  <w:marTop w:val="0"/>
                  <w:marBottom w:val="0"/>
                  <w:divBdr>
                    <w:top w:val="none" w:sz="0" w:space="0" w:color="auto"/>
                    <w:left w:val="none" w:sz="0" w:space="0" w:color="auto"/>
                    <w:bottom w:val="none" w:sz="0" w:space="0" w:color="auto"/>
                    <w:right w:val="none" w:sz="0" w:space="0" w:color="auto"/>
                  </w:divBdr>
                </w:div>
                <w:div w:id="753361127">
                  <w:marLeft w:val="640"/>
                  <w:marRight w:val="0"/>
                  <w:marTop w:val="0"/>
                  <w:marBottom w:val="0"/>
                  <w:divBdr>
                    <w:top w:val="none" w:sz="0" w:space="0" w:color="auto"/>
                    <w:left w:val="none" w:sz="0" w:space="0" w:color="auto"/>
                    <w:bottom w:val="none" w:sz="0" w:space="0" w:color="auto"/>
                    <w:right w:val="none" w:sz="0" w:space="0" w:color="auto"/>
                  </w:divBdr>
                </w:div>
                <w:div w:id="502210520">
                  <w:marLeft w:val="640"/>
                  <w:marRight w:val="0"/>
                  <w:marTop w:val="0"/>
                  <w:marBottom w:val="0"/>
                  <w:divBdr>
                    <w:top w:val="none" w:sz="0" w:space="0" w:color="auto"/>
                    <w:left w:val="none" w:sz="0" w:space="0" w:color="auto"/>
                    <w:bottom w:val="none" w:sz="0" w:space="0" w:color="auto"/>
                    <w:right w:val="none" w:sz="0" w:space="0" w:color="auto"/>
                  </w:divBdr>
                </w:div>
                <w:div w:id="735131826">
                  <w:marLeft w:val="640"/>
                  <w:marRight w:val="0"/>
                  <w:marTop w:val="0"/>
                  <w:marBottom w:val="0"/>
                  <w:divBdr>
                    <w:top w:val="none" w:sz="0" w:space="0" w:color="auto"/>
                    <w:left w:val="none" w:sz="0" w:space="0" w:color="auto"/>
                    <w:bottom w:val="none" w:sz="0" w:space="0" w:color="auto"/>
                    <w:right w:val="none" w:sz="0" w:space="0" w:color="auto"/>
                  </w:divBdr>
                </w:div>
                <w:div w:id="745617850">
                  <w:marLeft w:val="640"/>
                  <w:marRight w:val="0"/>
                  <w:marTop w:val="0"/>
                  <w:marBottom w:val="0"/>
                  <w:divBdr>
                    <w:top w:val="none" w:sz="0" w:space="0" w:color="auto"/>
                    <w:left w:val="none" w:sz="0" w:space="0" w:color="auto"/>
                    <w:bottom w:val="none" w:sz="0" w:space="0" w:color="auto"/>
                    <w:right w:val="none" w:sz="0" w:space="0" w:color="auto"/>
                  </w:divBdr>
                </w:div>
                <w:div w:id="877741287">
                  <w:marLeft w:val="640"/>
                  <w:marRight w:val="0"/>
                  <w:marTop w:val="0"/>
                  <w:marBottom w:val="0"/>
                  <w:divBdr>
                    <w:top w:val="none" w:sz="0" w:space="0" w:color="auto"/>
                    <w:left w:val="none" w:sz="0" w:space="0" w:color="auto"/>
                    <w:bottom w:val="none" w:sz="0" w:space="0" w:color="auto"/>
                    <w:right w:val="none" w:sz="0" w:space="0" w:color="auto"/>
                  </w:divBdr>
                </w:div>
                <w:div w:id="2016423374">
                  <w:marLeft w:val="640"/>
                  <w:marRight w:val="0"/>
                  <w:marTop w:val="0"/>
                  <w:marBottom w:val="0"/>
                  <w:divBdr>
                    <w:top w:val="none" w:sz="0" w:space="0" w:color="auto"/>
                    <w:left w:val="none" w:sz="0" w:space="0" w:color="auto"/>
                    <w:bottom w:val="none" w:sz="0" w:space="0" w:color="auto"/>
                    <w:right w:val="none" w:sz="0" w:space="0" w:color="auto"/>
                  </w:divBdr>
                </w:div>
                <w:div w:id="1313831944">
                  <w:marLeft w:val="640"/>
                  <w:marRight w:val="0"/>
                  <w:marTop w:val="0"/>
                  <w:marBottom w:val="0"/>
                  <w:divBdr>
                    <w:top w:val="none" w:sz="0" w:space="0" w:color="auto"/>
                    <w:left w:val="none" w:sz="0" w:space="0" w:color="auto"/>
                    <w:bottom w:val="none" w:sz="0" w:space="0" w:color="auto"/>
                    <w:right w:val="none" w:sz="0" w:space="0" w:color="auto"/>
                  </w:divBdr>
                </w:div>
                <w:div w:id="1751923989">
                  <w:marLeft w:val="640"/>
                  <w:marRight w:val="0"/>
                  <w:marTop w:val="0"/>
                  <w:marBottom w:val="0"/>
                  <w:divBdr>
                    <w:top w:val="none" w:sz="0" w:space="0" w:color="auto"/>
                    <w:left w:val="none" w:sz="0" w:space="0" w:color="auto"/>
                    <w:bottom w:val="none" w:sz="0" w:space="0" w:color="auto"/>
                    <w:right w:val="none" w:sz="0" w:space="0" w:color="auto"/>
                  </w:divBdr>
                </w:div>
                <w:div w:id="1983387807">
                  <w:marLeft w:val="640"/>
                  <w:marRight w:val="0"/>
                  <w:marTop w:val="0"/>
                  <w:marBottom w:val="0"/>
                  <w:divBdr>
                    <w:top w:val="none" w:sz="0" w:space="0" w:color="auto"/>
                    <w:left w:val="none" w:sz="0" w:space="0" w:color="auto"/>
                    <w:bottom w:val="none" w:sz="0" w:space="0" w:color="auto"/>
                    <w:right w:val="none" w:sz="0" w:space="0" w:color="auto"/>
                  </w:divBdr>
                </w:div>
                <w:div w:id="411900223">
                  <w:marLeft w:val="640"/>
                  <w:marRight w:val="0"/>
                  <w:marTop w:val="0"/>
                  <w:marBottom w:val="0"/>
                  <w:divBdr>
                    <w:top w:val="none" w:sz="0" w:space="0" w:color="auto"/>
                    <w:left w:val="none" w:sz="0" w:space="0" w:color="auto"/>
                    <w:bottom w:val="none" w:sz="0" w:space="0" w:color="auto"/>
                    <w:right w:val="none" w:sz="0" w:space="0" w:color="auto"/>
                  </w:divBdr>
                </w:div>
                <w:div w:id="107509561">
                  <w:marLeft w:val="640"/>
                  <w:marRight w:val="0"/>
                  <w:marTop w:val="0"/>
                  <w:marBottom w:val="0"/>
                  <w:divBdr>
                    <w:top w:val="none" w:sz="0" w:space="0" w:color="auto"/>
                    <w:left w:val="none" w:sz="0" w:space="0" w:color="auto"/>
                    <w:bottom w:val="none" w:sz="0" w:space="0" w:color="auto"/>
                    <w:right w:val="none" w:sz="0" w:space="0" w:color="auto"/>
                  </w:divBdr>
                </w:div>
                <w:div w:id="1607620151">
                  <w:marLeft w:val="640"/>
                  <w:marRight w:val="0"/>
                  <w:marTop w:val="0"/>
                  <w:marBottom w:val="0"/>
                  <w:divBdr>
                    <w:top w:val="none" w:sz="0" w:space="0" w:color="auto"/>
                    <w:left w:val="none" w:sz="0" w:space="0" w:color="auto"/>
                    <w:bottom w:val="none" w:sz="0" w:space="0" w:color="auto"/>
                    <w:right w:val="none" w:sz="0" w:space="0" w:color="auto"/>
                  </w:divBdr>
                </w:div>
                <w:div w:id="533270530">
                  <w:marLeft w:val="640"/>
                  <w:marRight w:val="0"/>
                  <w:marTop w:val="0"/>
                  <w:marBottom w:val="0"/>
                  <w:divBdr>
                    <w:top w:val="none" w:sz="0" w:space="0" w:color="auto"/>
                    <w:left w:val="none" w:sz="0" w:space="0" w:color="auto"/>
                    <w:bottom w:val="none" w:sz="0" w:space="0" w:color="auto"/>
                    <w:right w:val="none" w:sz="0" w:space="0" w:color="auto"/>
                  </w:divBdr>
                </w:div>
                <w:div w:id="408312038">
                  <w:marLeft w:val="640"/>
                  <w:marRight w:val="0"/>
                  <w:marTop w:val="0"/>
                  <w:marBottom w:val="0"/>
                  <w:divBdr>
                    <w:top w:val="none" w:sz="0" w:space="0" w:color="auto"/>
                    <w:left w:val="none" w:sz="0" w:space="0" w:color="auto"/>
                    <w:bottom w:val="none" w:sz="0" w:space="0" w:color="auto"/>
                    <w:right w:val="none" w:sz="0" w:space="0" w:color="auto"/>
                  </w:divBdr>
                </w:div>
                <w:div w:id="2143382942">
                  <w:marLeft w:val="640"/>
                  <w:marRight w:val="0"/>
                  <w:marTop w:val="0"/>
                  <w:marBottom w:val="0"/>
                  <w:divBdr>
                    <w:top w:val="none" w:sz="0" w:space="0" w:color="auto"/>
                    <w:left w:val="none" w:sz="0" w:space="0" w:color="auto"/>
                    <w:bottom w:val="none" w:sz="0" w:space="0" w:color="auto"/>
                    <w:right w:val="none" w:sz="0" w:space="0" w:color="auto"/>
                  </w:divBdr>
                </w:div>
                <w:div w:id="1807358319">
                  <w:marLeft w:val="640"/>
                  <w:marRight w:val="0"/>
                  <w:marTop w:val="0"/>
                  <w:marBottom w:val="0"/>
                  <w:divBdr>
                    <w:top w:val="none" w:sz="0" w:space="0" w:color="auto"/>
                    <w:left w:val="none" w:sz="0" w:space="0" w:color="auto"/>
                    <w:bottom w:val="none" w:sz="0" w:space="0" w:color="auto"/>
                    <w:right w:val="none" w:sz="0" w:space="0" w:color="auto"/>
                  </w:divBdr>
                </w:div>
                <w:div w:id="1477531820">
                  <w:marLeft w:val="640"/>
                  <w:marRight w:val="0"/>
                  <w:marTop w:val="0"/>
                  <w:marBottom w:val="0"/>
                  <w:divBdr>
                    <w:top w:val="none" w:sz="0" w:space="0" w:color="auto"/>
                    <w:left w:val="none" w:sz="0" w:space="0" w:color="auto"/>
                    <w:bottom w:val="none" w:sz="0" w:space="0" w:color="auto"/>
                    <w:right w:val="none" w:sz="0" w:space="0" w:color="auto"/>
                  </w:divBdr>
                </w:div>
                <w:div w:id="1343312175">
                  <w:marLeft w:val="640"/>
                  <w:marRight w:val="0"/>
                  <w:marTop w:val="0"/>
                  <w:marBottom w:val="0"/>
                  <w:divBdr>
                    <w:top w:val="none" w:sz="0" w:space="0" w:color="auto"/>
                    <w:left w:val="none" w:sz="0" w:space="0" w:color="auto"/>
                    <w:bottom w:val="none" w:sz="0" w:space="0" w:color="auto"/>
                    <w:right w:val="none" w:sz="0" w:space="0" w:color="auto"/>
                  </w:divBdr>
                </w:div>
                <w:div w:id="647587056">
                  <w:marLeft w:val="640"/>
                  <w:marRight w:val="0"/>
                  <w:marTop w:val="0"/>
                  <w:marBottom w:val="0"/>
                  <w:divBdr>
                    <w:top w:val="none" w:sz="0" w:space="0" w:color="auto"/>
                    <w:left w:val="none" w:sz="0" w:space="0" w:color="auto"/>
                    <w:bottom w:val="none" w:sz="0" w:space="0" w:color="auto"/>
                    <w:right w:val="none" w:sz="0" w:space="0" w:color="auto"/>
                  </w:divBdr>
                </w:div>
                <w:div w:id="1639720137">
                  <w:marLeft w:val="640"/>
                  <w:marRight w:val="0"/>
                  <w:marTop w:val="0"/>
                  <w:marBottom w:val="0"/>
                  <w:divBdr>
                    <w:top w:val="none" w:sz="0" w:space="0" w:color="auto"/>
                    <w:left w:val="none" w:sz="0" w:space="0" w:color="auto"/>
                    <w:bottom w:val="none" w:sz="0" w:space="0" w:color="auto"/>
                    <w:right w:val="none" w:sz="0" w:space="0" w:color="auto"/>
                  </w:divBdr>
                </w:div>
                <w:div w:id="1294367279">
                  <w:marLeft w:val="640"/>
                  <w:marRight w:val="0"/>
                  <w:marTop w:val="0"/>
                  <w:marBottom w:val="0"/>
                  <w:divBdr>
                    <w:top w:val="none" w:sz="0" w:space="0" w:color="auto"/>
                    <w:left w:val="none" w:sz="0" w:space="0" w:color="auto"/>
                    <w:bottom w:val="none" w:sz="0" w:space="0" w:color="auto"/>
                    <w:right w:val="none" w:sz="0" w:space="0" w:color="auto"/>
                  </w:divBdr>
                </w:div>
                <w:div w:id="2075465130">
                  <w:marLeft w:val="640"/>
                  <w:marRight w:val="0"/>
                  <w:marTop w:val="0"/>
                  <w:marBottom w:val="0"/>
                  <w:divBdr>
                    <w:top w:val="none" w:sz="0" w:space="0" w:color="auto"/>
                    <w:left w:val="none" w:sz="0" w:space="0" w:color="auto"/>
                    <w:bottom w:val="none" w:sz="0" w:space="0" w:color="auto"/>
                    <w:right w:val="none" w:sz="0" w:space="0" w:color="auto"/>
                  </w:divBdr>
                </w:div>
                <w:div w:id="1000692729">
                  <w:marLeft w:val="640"/>
                  <w:marRight w:val="0"/>
                  <w:marTop w:val="0"/>
                  <w:marBottom w:val="0"/>
                  <w:divBdr>
                    <w:top w:val="none" w:sz="0" w:space="0" w:color="auto"/>
                    <w:left w:val="none" w:sz="0" w:space="0" w:color="auto"/>
                    <w:bottom w:val="none" w:sz="0" w:space="0" w:color="auto"/>
                    <w:right w:val="none" w:sz="0" w:space="0" w:color="auto"/>
                  </w:divBdr>
                </w:div>
                <w:div w:id="2438113">
                  <w:marLeft w:val="640"/>
                  <w:marRight w:val="0"/>
                  <w:marTop w:val="0"/>
                  <w:marBottom w:val="0"/>
                  <w:divBdr>
                    <w:top w:val="none" w:sz="0" w:space="0" w:color="auto"/>
                    <w:left w:val="none" w:sz="0" w:space="0" w:color="auto"/>
                    <w:bottom w:val="none" w:sz="0" w:space="0" w:color="auto"/>
                    <w:right w:val="none" w:sz="0" w:space="0" w:color="auto"/>
                  </w:divBdr>
                </w:div>
                <w:div w:id="1763336563">
                  <w:marLeft w:val="640"/>
                  <w:marRight w:val="0"/>
                  <w:marTop w:val="0"/>
                  <w:marBottom w:val="0"/>
                  <w:divBdr>
                    <w:top w:val="none" w:sz="0" w:space="0" w:color="auto"/>
                    <w:left w:val="none" w:sz="0" w:space="0" w:color="auto"/>
                    <w:bottom w:val="none" w:sz="0" w:space="0" w:color="auto"/>
                    <w:right w:val="none" w:sz="0" w:space="0" w:color="auto"/>
                  </w:divBdr>
                </w:div>
                <w:div w:id="216864475">
                  <w:marLeft w:val="640"/>
                  <w:marRight w:val="0"/>
                  <w:marTop w:val="0"/>
                  <w:marBottom w:val="0"/>
                  <w:divBdr>
                    <w:top w:val="none" w:sz="0" w:space="0" w:color="auto"/>
                    <w:left w:val="none" w:sz="0" w:space="0" w:color="auto"/>
                    <w:bottom w:val="none" w:sz="0" w:space="0" w:color="auto"/>
                    <w:right w:val="none" w:sz="0" w:space="0" w:color="auto"/>
                  </w:divBdr>
                </w:div>
                <w:div w:id="1595547921">
                  <w:marLeft w:val="640"/>
                  <w:marRight w:val="0"/>
                  <w:marTop w:val="0"/>
                  <w:marBottom w:val="0"/>
                  <w:divBdr>
                    <w:top w:val="none" w:sz="0" w:space="0" w:color="auto"/>
                    <w:left w:val="none" w:sz="0" w:space="0" w:color="auto"/>
                    <w:bottom w:val="none" w:sz="0" w:space="0" w:color="auto"/>
                    <w:right w:val="none" w:sz="0" w:space="0" w:color="auto"/>
                  </w:divBdr>
                </w:div>
                <w:div w:id="166754618">
                  <w:marLeft w:val="640"/>
                  <w:marRight w:val="0"/>
                  <w:marTop w:val="0"/>
                  <w:marBottom w:val="0"/>
                  <w:divBdr>
                    <w:top w:val="none" w:sz="0" w:space="0" w:color="auto"/>
                    <w:left w:val="none" w:sz="0" w:space="0" w:color="auto"/>
                    <w:bottom w:val="none" w:sz="0" w:space="0" w:color="auto"/>
                    <w:right w:val="none" w:sz="0" w:space="0" w:color="auto"/>
                  </w:divBdr>
                </w:div>
                <w:div w:id="1113211777">
                  <w:marLeft w:val="640"/>
                  <w:marRight w:val="0"/>
                  <w:marTop w:val="0"/>
                  <w:marBottom w:val="0"/>
                  <w:divBdr>
                    <w:top w:val="none" w:sz="0" w:space="0" w:color="auto"/>
                    <w:left w:val="none" w:sz="0" w:space="0" w:color="auto"/>
                    <w:bottom w:val="none" w:sz="0" w:space="0" w:color="auto"/>
                    <w:right w:val="none" w:sz="0" w:space="0" w:color="auto"/>
                  </w:divBdr>
                </w:div>
                <w:div w:id="1470247405">
                  <w:marLeft w:val="640"/>
                  <w:marRight w:val="0"/>
                  <w:marTop w:val="0"/>
                  <w:marBottom w:val="0"/>
                  <w:divBdr>
                    <w:top w:val="none" w:sz="0" w:space="0" w:color="auto"/>
                    <w:left w:val="none" w:sz="0" w:space="0" w:color="auto"/>
                    <w:bottom w:val="none" w:sz="0" w:space="0" w:color="auto"/>
                    <w:right w:val="none" w:sz="0" w:space="0" w:color="auto"/>
                  </w:divBdr>
                </w:div>
                <w:div w:id="1712920348">
                  <w:marLeft w:val="640"/>
                  <w:marRight w:val="0"/>
                  <w:marTop w:val="0"/>
                  <w:marBottom w:val="0"/>
                  <w:divBdr>
                    <w:top w:val="none" w:sz="0" w:space="0" w:color="auto"/>
                    <w:left w:val="none" w:sz="0" w:space="0" w:color="auto"/>
                    <w:bottom w:val="none" w:sz="0" w:space="0" w:color="auto"/>
                    <w:right w:val="none" w:sz="0" w:space="0" w:color="auto"/>
                  </w:divBdr>
                </w:div>
                <w:div w:id="475999450">
                  <w:marLeft w:val="640"/>
                  <w:marRight w:val="0"/>
                  <w:marTop w:val="0"/>
                  <w:marBottom w:val="0"/>
                  <w:divBdr>
                    <w:top w:val="none" w:sz="0" w:space="0" w:color="auto"/>
                    <w:left w:val="none" w:sz="0" w:space="0" w:color="auto"/>
                    <w:bottom w:val="none" w:sz="0" w:space="0" w:color="auto"/>
                    <w:right w:val="none" w:sz="0" w:space="0" w:color="auto"/>
                  </w:divBdr>
                </w:div>
                <w:div w:id="982732499">
                  <w:marLeft w:val="640"/>
                  <w:marRight w:val="0"/>
                  <w:marTop w:val="0"/>
                  <w:marBottom w:val="0"/>
                  <w:divBdr>
                    <w:top w:val="none" w:sz="0" w:space="0" w:color="auto"/>
                    <w:left w:val="none" w:sz="0" w:space="0" w:color="auto"/>
                    <w:bottom w:val="none" w:sz="0" w:space="0" w:color="auto"/>
                    <w:right w:val="none" w:sz="0" w:space="0" w:color="auto"/>
                  </w:divBdr>
                </w:div>
                <w:div w:id="524832082">
                  <w:marLeft w:val="640"/>
                  <w:marRight w:val="0"/>
                  <w:marTop w:val="0"/>
                  <w:marBottom w:val="0"/>
                  <w:divBdr>
                    <w:top w:val="none" w:sz="0" w:space="0" w:color="auto"/>
                    <w:left w:val="none" w:sz="0" w:space="0" w:color="auto"/>
                    <w:bottom w:val="none" w:sz="0" w:space="0" w:color="auto"/>
                    <w:right w:val="none" w:sz="0" w:space="0" w:color="auto"/>
                  </w:divBdr>
                </w:div>
                <w:div w:id="1927491399">
                  <w:marLeft w:val="640"/>
                  <w:marRight w:val="0"/>
                  <w:marTop w:val="0"/>
                  <w:marBottom w:val="0"/>
                  <w:divBdr>
                    <w:top w:val="none" w:sz="0" w:space="0" w:color="auto"/>
                    <w:left w:val="none" w:sz="0" w:space="0" w:color="auto"/>
                    <w:bottom w:val="none" w:sz="0" w:space="0" w:color="auto"/>
                    <w:right w:val="none" w:sz="0" w:space="0" w:color="auto"/>
                  </w:divBdr>
                </w:div>
                <w:div w:id="1293368154">
                  <w:marLeft w:val="640"/>
                  <w:marRight w:val="0"/>
                  <w:marTop w:val="0"/>
                  <w:marBottom w:val="0"/>
                  <w:divBdr>
                    <w:top w:val="none" w:sz="0" w:space="0" w:color="auto"/>
                    <w:left w:val="none" w:sz="0" w:space="0" w:color="auto"/>
                    <w:bottom w:val="none" w:sz="0" w:space="0" w:color="auto"/>
                    <w:right w:val="none" w:sz="0" w:space="0" w:color="auto"/>
                  </w:divBdr>
                </w:div>
                <w:div w:id="124199337">
                  <w:marLeft w:val="640"/>
                  <w:marRight w:val="0"/>
                  <w:marTop w:val="0"/>
                  <w:marBottom w:val="0"/>
                  <w:divBdr>
                    <w:top w:val="none" w:sz="0" w:space="0" w:color="auto"/>
                    <w:left w:val="none" w:sz="0" w:space="0" w:color="auto"/>
                    <w:bottom w:val="none" w:sz="0" w:space="0" w:color="auto"/>
                    <w:right w:val="none" w:sz="0" w:space="0" w:color="auto"/>
                  </w:divBdr>
                </w:div>
                <w:div w:id="1865092915">
                  <w:marLeft w:val="640"/>
                  <w:marRight w:val="0"/>
                  <w:marTop w:val="0"/>
                  <w:marBottom w:val="0"/>
                  <w:divBdr>
                    <w:top w:val="none" w:sz="0" w:space="0" w:color="auto"/>
                    <w:left w:val="none" w:sz="0" w:space="0" w:color="auto"/>
                    <w:bottom w:val="none" w:sz="0" w:space="0" w:color="auto"/>
                    <w:right w:val="none" w:sz="0" w:space="0" w:color="auto"/>
                  </w:divBdr>
                </w:div>
              </w:divsChild>
            </w:div>
            <w:div w:id="1531335338">
              <w:marLeft w:val="0"/>
              <w:marRight w:val="0"/>
              <w:marTop w:val="0"/>
              <w:marBottom w:val="0"/>
              <w:divBdr>
                <w:top w:val="none" w:sz="0" w:space="0" w:color="auto"/>
                <w:left w:val="none" w:sz="0" w:space="0" w:color="auto"/>
                <w:bottom w:val="none" w:sz="0" w:space="0" w:color="auto"/>
                <w:right w:val="none" w:sz="0" w:space="0" w:color="auto"/>
              </w:divBdr>
              <w:divsChild>
                <w:div w:id="2033065761">
                  <w:marLeft w:val="640"/>
                  <w:marRight w:val="0"/>
                  <w:marTop w:val="0"/>
                  <w:marBottom w:val="0"/>
                  <w:divBdr>
                    <w:top w:val="none" w:sz="0" w:space="0" w:color="auto"/>
                    <w:left w:val="none" w:sz="0" w:space="0" w:color="auto"/>
                    <w:bottom w:val="none" w:sz="0" w:space="0" w:color="auto"/>
                    <w:right w:val="none" w:sz="0" w:space="0" w:color="auto"/>
                  </w:divBdr>
                </w:div>
                <w:div w:id="1244140257">
                  <w:marLeft w:val="640"/>
                  <w:marRight w:val="0"/>
                  <w:marTop w:val="0"/>
                  <w:marBottom w:val="0"/>
                  <w:divBdr>
                    <w:top w:val="none" w:sz="0" w:space="0" w:color="auto"/>
                    <w:left w:val="none" w:sz="0" w:space="0" w:color="auto"/>
                    <w:bottom w:val="none" w:sz="0" w:space="0" w:color="auto"/>
                    <w:right w:val="none" w:sz="0" w:space="0" w:color="auto"/>
                  </w:divBdr>
                </w:div>
                <w:div w:id="1501121920">
                  <w:marLeft w:val="640"/>
                  <w:marRight w:val="0"/>
                  <w:marTop w:val="0"/>
                  <w:marBottom w:val="0"/>
                  <w:divBdr>
                    <w:top w:val="none" w:sz="0" w:space="0" w:color="auto"/>
                    <w:left w:val="none" w:sz="0" w:space="0" w:color="auto"/>
                    <w:bottom w:val="none" w:sz="0" w:space="0" w:color="auto"/>
                    <w:right w:val="none" w:sz="0" w:space="0" w:color="auto"/>
                  </w:divBdr>
                </w:div>
                <w:div w:id="1152717947">
                  <w:marLeft w:val="640"/>
                  <w:marRight w:val="0"/>
                  <w:marTop w:val="0"/>
                  <w:marBottom w:val="0"/>
                  <w:divBdr>
                    <w:top w:val="none" w:sz="0" w:space="0" w:color="auto"/>
                    <w:left w:val="none" w:sz="0" w:space="0" w:color="auto"/>
                    <w:bottom w:val="none" w:sz="0" w:space="0" w:color="auto"/>
                    <w:right w:val="none" w:sz="0" w:space="0" w:color="auto"/>
                  </w:divBdr>
                </w:div>
                <w:div w:id="1090737350">
                  <w:marLeft w:val="640"/>
                  <w:marRight w:val="0"/>
                  <w:marTop w:val="0"/>
                  <w:marBottom w:val="0"/>
                  <w:divBdr>
                    <w:top w:val="none" w:sz="0" w:space="0" w:color="auto"/>
                    <w:left w:val="none" w:sz="0" w:space="0" w:color="auto"/>
                    <w:bottom w:val="none" w:sz="0" w:space="0" w:color="auto"/>
                    <w:right w:val="none" w:sz="0" w:space="0" w:color="auto"/>
                  </w:divBdr>
                </w:div>
                <w:div w:id="1616055439">
                  <w:marLeft w:val="640"/>
                  <w:marRight w:val="0"/>
                  <w:marTop w:val="0"/>
                  <w:marBottom w:val="0"/>
                  <w:divBdr>
                    <w:top w:val="none" w:sz="0" w:space="0" w:color="auto"/>
                    <w:left w:val="none" w:sz="0" w:space="0" w:color="auto"/>
                    <w:bottom w:val="none" w:sz="0" w:space="0" w:color="auto"/>
                    <w:right w:val="none" w:sz="0" w:space="0" w:color="auto"/>
                  </w:divBdr>
                </w:div>
                <w:div w:id="1227109330">
                  <w:marLeft w:val="640"/>
                  <w:marRight w:val="0"/>
                  <w:marTop w:val="0"/>
                  <w:marBottom w:val="0"/>
                  <w:divBdr>
                    <w:top w:val="none" w:sz="0" w:space="0" w:color="auto"/>
                    <w:left w:val="none" w:sz="0" w:space="0" w:color="auto"/>
                    <w:bottom w:val="none" w:sz="0" w:space="0" w:color="auto"/>
                    <w:right w:val="none" w:sz="0" w:space="0" w:color="auto"/>
                  </w:divBdr>
                </w:div>
                <w:div w:id="480972768">
                  <w:marLeft w:val="640"/>
                  <w:marRight w:val="0"/>
                  <w:marTop w:val="0"/>
                  <w:marBottom w:val="0"/>
                  <w:divBdr>
                    <w:top w:val="none" w:sz="0" w:space="0" w:color="auto"/>
                    <w:left w:val="none" w:sz="0" w:space="0" w:color="auto"/>
                    <w:bottom w:val="none" w:sz="0" w:space="0" w:color="auto"/>
                    <w:right w:val="none" w:sz="0" w:space="0" w:color="auto"/>
                  </w:divBdr>
                </w:div>
                <w:div w:id="262345063">
                  <w:marLeft w:val="640"/>
                  <w:marRight w:val="0"/>
                  <w:marTop w:val="0"/>
                  <w:marBottom w:val="0"/>
                  <w:divBdr>
                    <w:top w:val="none" w:sz="0" w:space="0" w:color="auto"/>
                    <w:left w:val="none" w:sz="0" w:space="0" w:color="auto"/>
                    <w:bottom w:val="none" w:sz="0" w:space="0" w:color="auto"/>
                    <w:right w:val="none" w:sz="0" w:space="0" w:color="auto"/>
                  </w:divBdr>
                </w:div>
                <w:div w:id="505899264">
                  <w:marLeft w:val="640"/>
                  <w:marRight w:val="0"/>
                  <w:marTop w:val="0"/>
                  <w:marBottom w:val="0"/>
                  <w:divBdr>
                    <w:top w:val="none" w:sz="0" w:space="0" w:color="auto"/>
                    <w:left w:val="none" w:sz="0" w:space="0" w:color="auto"/>
                    <w:bottom w:val="none" w:sz="0" w:space="0" w:color="auto"/>
                    <w:right w:val="none" w:sz="0" w:space="0" w:color="auto"/>
                  </w:divBdr>
                </w:div>
                <w:div w:id="1125079803">
                  <w:marLeft w:val="640"/>
                  <w:marRight w:val="0"/>
                  <w:marTop w:val="0"/>
                  <w:marBottom w:val="0"/>
                  <w:divBdr>
                    <w:top w:val="none" w:sz="0" w:space="0" w:color="auto"/>
                    <w:left w:val="none" w:sz="0" w:space="0" w:color="auto"/>
                    <w:bottom w:val="none" w:sz="0" w:space="0" w:color="auto"/>
                    <w:right w:val="none" w:sz="0" w:space="0" w:color="auto"/>
                  </w:divBdr>
                </w:div>
                <w:div w:id="2091273467">
                  <w:marLeft w:val="640"/>
                  <w:marRight w:val="0"/>
                  <w:marTop w:val="0"/>
                  <w:marBottom w:val="0"/>
                  <w:divBdr>
                    <w:top w:val="none" w:sz="0" w:space="0" w:color="auto"/>
                    <w:left w:val="none" w:sz="0" w:space="0" w:color="auto"/>
                    <w:bottom w:val="none" w:sz="0" w:space="0" w:color="auto"/>
                    <w:right w:val="none" w:sz="0" w:space="0" w:color="auto"/>
                  </w:divBdr>
                </w:div>
                <w:div w:id="1180510134">
                  <w:marLeft w:val="640"/>
                  <w:marRight w:val="0"/>
                  <w:marTop w:val="0"/>
                  <w:marBottom w:val="0"/>
                  <w:divBdr>
                    <w:top w:val="none" w:sz="0" w:space="0" w:color="auto"/>
                    <w:left w:val="none" w:sz="0" w:space="0" w:color="auto"/>
                    <w:bottom w:val="none" w:sz="0" w:space="0" w:color="auto"/>
                    <w:right w:val="none" w:sz="0" w:space="0" w:color="auto"/>
                  </w:divBdr>
                </w:div>
                <w:div w:id="2038383537">
                  <w:marLeft w:val="640"/>
                  <w:marRight w:val="0"/>
                  <w:marTop w:val="0"/>
                  <w:marBottom w:val="0"/>
                  <w:divBdr>
                    <w:top w:val="none" w:sz="0" w:space="0" w:color="auto"/>
                    <w:left w:val="none" w:sz="0" w:space="0" w:color="auto"/>
                    <w:bottom w:val="none" w:sz="0" w:space="0" w:color="auto"/>
                    <w:right w:val="none" w:sz="0" w:space="0" w:color="auto"/>
                  </w:divBdr>
                </w:div>
                <w:div w:id="1802379900">
                  <w:marLeft w:val="640"/>
                  <w:marRight w:val="0"/>
                  <w:marTop w:val="0"/>
                  <w:marBottom w:val="0"/>
                  <w:divBdr>
                    <w:top w:val="none" w:sz="0" w:space="0" w:color="auto"/>
                    <w:left w:val="none" w:sz="0" w:space="0" w:color="auto"/>
                    <w:bottom w:val="none" w:sz="0" w:space="0" w:color="auto"/>
                    <w:right w:val="none" w:sz="0" w:space="0" w:color="auto"/>
                  </w:divBdr>
                </w:div>
                <w:div w:id="2126657603">
                  <w:marLeft w:val="640"/>
                  <w:marRight w:val="0"/>
                  <w:marTop w:val="0"/>
                  <w:marBottom w:val="0"/>
                  <w:divBdr>
                    <w:top w:val="none" w:sz="0" w:space="0" w:color="auto"/>
                    <w:left w:val="none" w:sz="0" w:space="0" w:color="auto"/>
                    <w:bottom w:val="none" w:sz="0" w:space="0" w:color="auto"/>
                    <w:right w:val="none" w:sz="0" w:space="0" w:color="auto"/>
                  </w:divBdr>
                </w:div>
                <w:div w:id="10839896">
                  <w:marLeft w:val="640"/>
                  <w:marRight w:val="0"/>
                  <w:marTop w:val="0"/>
                  <w:marBottom w:val="0"/>
                  <w:divBdr>
                    <w:top w:val="none" w:sz="0" w:space="0" w:color="auto"/>
                    <w:left w:val="none" w:sz="0" w:space="0" w:color="auto"/>
                    <w:bottom w:val="none" w:sz="0" w:space="0" w:color="auto"/>
                    <w:right w:val="none" w:sz="0" w:space="0" w:color="auto"/>
                  </w:divBdr>
                </w:div>
                <w:div w:id="1249344555">
                  <w:marLeft w:val="640"/>
                  <w:marRight w:val="0"/>
                  <w:marTop w:val="0"/>
                  <w:marBottom w:val="0"/>
                  <w:divBdr>
                    <w:top w:val="none" w:sz="0" w:space="0" w:color="auto"/>
                    <w:left w:val="none" w:sz="0" w:space="0" w:color="auto"/>
                    <w:bottom w:val="none" w:sz="0" w:space="0" w:color="auto"/>
                    <w:right w:val="none" w:sz="0" w:space="0" w:color="auto"/>
                  </w:divBdr>
                </w:div>
                <w:div w:id="519205953">
                  <w:marLeft w:val="640"/>
                  <w:marRight w:val="0"/>
                  <w:marTop w:val="0"/>
                  <w:marBottom w:val="0"/>
                  <w:divBdr>
                    <w:top w:val="none" w:sz="0" w:space="0" w:color="auto"/>
                    <w:left w:val="none" w:sz="0" w:space="0" w:color="auto"/>
                    <w:bottom w:val="none" w:sz="0" w:space="0" w:color="auto"/>
                    <w:right w:val="none" w:sz="0" w:space="0" w:color="auto"/>
                  </w:divBdr>
                </w:div>
                <w:div w:id="2034722877">
                  <w:marLeft w:val="640"/>
                  <w:marRight w:val="0"/>
                  <w:marTop w:val="0"/>
                  <w:marBottom w:val="0"/>
                  <w:divBdr>
                    <w:top w:val="none" w:sz="0" w:space="0" w:color="auto"/>
                    <w:left w:val="none" w:sz="0" w:space="0" w:color="auto"/>
                    <w:bottom w:val="none" w:sz="0" w:space="0" w:color="auto"/>
                    <w:right w:val="none" w:sz="0" w:space="0" w:color="auto"/>
                  </w:divBdr>
                </w:div>
                <w:div w:id="4595261">
                  <w:marLeft w:val="640"/>
                  <w:marRight w:val="0"/>
                  <w:marTop w:val="0"/>
                  <w:marBottom w:val="0"/>
                  <w:divBdr>
                    <w:top w:val="none" w:sz="0" w:space="0" w:color="auto"/>
                    <w:left w:val="none" w:sz="0" w:space="0" w:color="auto"/>
                    <w:bottom w:val="none" w:sz="0" w:space="0" w:color="auto"/>
                    <w:right w:val="none" w:sz="0" w:space="0" w:color="auto"/>
                  </w:divBdr>
                </w:div>
                <w:div w:id="766778613">
                  <w:marLeft w:val="640"/>
                  <w:marRight w:val="0"/>
                  <w:marTop w:val="0"/>
                  <w:marBottom w:val="0"/>
                  <w:divBdr>
                    <w:top w:val="none" w:sz="0" w:space="0" w:color="auto"/>
                    <w:left w:val="none" w:sz="0" w:space="0" w:color="auto"/>
                    <w:bottom w:val="none" w:sz="0" w:space="0" w:color="auto"/>
                    <w:right w:val="none" w:sz="0" w:space="0" w:color="auto"/>
                  </w:divBdr>
                </w:div>
                <w:div w:id="1772122080">
                  <w:marLeft w:val="640"/>
                  <w:marRight w:val="0"/>
                  <w:marTop w:val="0"/>
                  <w:marBottom w:val="0"/>
                  <w:divBdr>
                    <w:top w:val="none" w:sz="0" w:space="0" w:color="auto"/>
                    <w:left w:val="none" w:sz="0" w:space="0" w:color="auto"/>
                    <w:bottom w:val="none" w:sz="0" w:space="0" w:color="auto"/>
                    <w:right w:val="none" w:sz="0" w:space="0" w:color="auto"/>
                  </w:divBdr>
                </w:div>
                <w:div w:id="88432290">
                  <w:marLeft w:val="640"/>
                  <w:marRight w:val="0"/>
                  <w:marTop w:val="0"/>
                  <w:marBottom w:val="0"/>
                  <w:divBdr>
                    <w:top w:val="none" w:sz="0" w:space="0" w:color="auto"/>
                    <w:left w:val="none" w:sz="0" w:space="0" w:color="auto"/>
                    <w:bottom w:val="none" w:sz="0" w:space="0" w:color="auto"/>
                    <w:right w:val="none" w:sz="0" w:space="0" w:color="auto"/>
                  </w:divBdr>
                </w:div>
                <w:div w:id="155851022">
                  <w:marLeft w:val="640"/>
                  <w:marRight w:val="0"/>
                  <w:marTop w:val="0"/>
                  <w:marBottom w:val="0"/>
                  <w:divBdr>
                    <w:top w:val="none" w:sz="0" w:space="0" w:color="auto"/>
                    <w:left w:val="none" w:sz="0" w:space="0" w:color="auto"/>
                    <w:bottom w:val="none" w:sz="0" w:space="0" w:color="auto"/>
                    <w:right w:val="none" w:sz="0" w:space="0" w:color="auto"/>
                  </w:divBdr>
                </w:div>
                <w:div w:id="727916206">
                  <w:marLeft w:val="640"/>
                  <w:marRight w:val="0"/>
                  <w:marTop w:val="0"/>
                  <w:marBottom w:val="0"/>
                  <w:divBdr>
                    <w:top w:val="none" w:sz="0" w:space="0" w:color="auto"/>
                    <w:left w:val="none" w:sz="0" w:space="0" w:color="auto"/>
                    <w:bottom w:val="none" w:sz="0" w:space="0" w:color="auto"/>
                    <w:right w:val="none" w:sz="0" w:space="0" w:color="auto"/>
                  </w:divBdr>
                </w:div>
                <w:div w:id="184484551">
                  <w:marLeft w:val="640"/>
                  <w:marRight w:val="0"/>
                  <w:marTop w:val="0"/>
                  <w:marBottom w:val="0"/>
                  <w:divBdr>
                    <w:top w:val="none" w:sz="0" w:space="0" w:color="auto"/>
                    <w:left w:val="none" w:sz="0" w:space="0" w:color="auto"/>
                    <w:bottom w:val="none" w:sz="0" w:space="0" w:color="auto"/>
                    <w:right w:val="none" w:sz="0" w:space="0" w:color="auto"/>
                  </w:divBdr>
                </w:div>
                <w:div w:id="254558243">
                  <w:marLeft w:val="640"/>
                  <w:marRight w:val="0"/>
                  <w:marTop w:val="0"/>
                  <w:marBottom w:val="0"/>
                  <w:divBdr>
                    <w:top w:val="none" w:sz="0" w:space="0" w:color="auto"/>
                    <w:left w:val="none" w:sz="0" w:space="0" w:color="auto"/>
                    <w:bottom w:val="none" w:sz="0" w:space="0" w:color="auto"/>
                    <w:right w:val="none" w:sz="0" w:space="0" w:color="auto"/>
                  </w:divBdr>
                </w:div>
                <w:div w:id="446778555">
                  <w:marLeft w:val="640"/>
                  <w:marRight w:val="0"/>
                  <w:marTop w:val="0"/>
                  <w:marBottom w:val="0"/>
                  <w:divBdr>
                    <w:top w:val="none" w:sz="0" w:space="0" w:color="auto"/>
                    <w:left w:val="none" w:sz="0" w:space="0" w:color="auto"/>
                    <w:bottom w:val="none" w:sz="0" w:space="0" w:color="auto"/>
                    <w:right w:val="none" w:sz="0" w:space="0" w:color="auto"/>
                  </w:divBdr>
                </w:div>
                <w:div w:id="1193346665">
                  <w:marLeft w:val="640"/>
                  <w:marRight w:val="0"/>
                  <w:marTop w:val="0"/>
                  <w:marBottom w:val="0"/>
                  <w:divBdr>
                    <w:top w:val="none" w:sz="0" w:space="0" w:color="auto"/>
                    <w:left w:val="none" w:sz="0" w:space="0" w:color="auto"/>
                    <w:bottom w:val="none" w:sz="0" w:space="0" w:color="auto"/>
                    <w:right w:val="none" w:sz="0" w:space="0" w:color="auto"/>
                  </w:divBdr>
                </w:div>
                <w:div w:id="1827087992">
                  <w:marLeft w:val="640"/>
                  <w:marRight w:val="0"/>
                  <w:marTop w:val="0"/>
                  <w:marBottom w:val="0"/>
                  <w:divBdr>
                    <w:top w:val="none" w:sz="0" w:space="0" w:color="auto"/>
                    <w:left w:val="none" w:sz="0" w:space="0" w:color="auto"/>
                    <w:bottom w:val="none" w:sz="0" w:space="0" w:color="auto"/>
                    <w:right w:val="none" w:sz="0" w:space="0" w:color="auto"/>
                  </w:divBdr>
                </w:div>
                <w:div w:id="1270628779">
                  <w:marLeft w:val="640"/>
                  <w:marRight w:val="0"/>
                  <w:marTop w:val="0"/>
                  <w:marBottom w:val="0"/>
                  <w:divBdr>
                    <w:top w:val="none" w:sz="0" w:space="0" w:color="auto"/>
                    <w:left w:val="none" w:sz="0" w:space="0" w:color="auto"/>
                    <w:bottom w:val="none" w:sz="0" w:space="0" w:color="auto"/>
                    <w:right w:val="none" w:sz="0" w:space="0" w:color="auto"/>
                  </w:divBdr>
                </w:div>
                <w:div w:id="1553930021">
                  <w:marLeft w:val="640"/>
                  <w:marRight w:val="0"/>
                  <w:marTop w:val="0"/>
                  <w:marBottom w:val="0"/>
                  <w:divBdr>
                    <w:top w:val="none" w:sz="0" w:space="0" w:color="auto"/>
                    <w:left w:val="none" w:sz="0" w:space="0" w:color="auto"/>
                    <w:bottom w:val="none" w:sz="0" w:space="0" w:color="auto"/>
                    <w:right w:val="none" w:sz="0" w:space="0" w:color="auto"/>
                  </w:divBdr>
                </w:div>
                <w:div w:id="1683311283">
                  <w:marLeft w:val="640"/>
                  <w:marRight w:val="0"/>
                  <w:marTop w:val="0"/>
                  <w:marBottom w:val="0"/>
                  <w:divBdr>
                    <w:top w:val="none" w:sz="0" w:space="0" w:color="auto"/>
                    <w:left w:val="none" w:sz="0" w:space="0" w:color="auto"/>
                    <w:bottom w:val="none" w:sz="0" w:space="0" w:color="auto"/>
                    <w:right w:val="none" w:sz="0" w:space="0" w:color="auto"/>
                  </w:divBdr>
                </w:div>
                <w:div w:id="1204172360">
                  <w:marLeft w:val="640"/>
                  <w:marRight w:val="0"/>
                  <w:marTop w:val="0"/>
                  <w:marBottom w:val="0"/>
                  <w:divBdr>
                    <w:top w:val="none" w:sz="0" w:space="0" w:color="auto"/>
                    <w:left w:val="none" w:sz="0" w:space="0" w:color="auto"/>
                    <w:bottom w:val="none" w:sz="0" w:space="0" w:color="auto"/>
                    <w:right w:val="none" w:sz="0" w:space="0" w:color="auto"/>
                  </w:divBdr>
                </w:div>
                <w:div w:id="179710105">
                  <w:marLeft w:val="640"/>
                  <w:marRight w:val="0"/>
                  <w:marTop w:val="0"/>
                  <w:marBottom w:val="0"/>
                  <w:divBdr>
                    <w:top w:val="none" w:sz="0" w:space="0" w:color="auto"/>
                    <w:left w:val="none" w:sz="0" w:space="0" w:color="auto"/>
                    <w:bottom w:val="none" w:sz="0" w:space="0" w:color="auto"/>
                    <w:right w:val="none" w:sz="0" w:space="0" w:color="auto"/>
                  </w:divBdr>
                </w:div>
                <w:div w:id="145128128">
                  <w:marLeft w:val="640"/>
                  <w:marRight w:val="0"/>
                  <w:marTop w:val="0"/>
                  <w:marBottom w:val="0"/>
                  <w:divBdr>
                    <w:top w:val="none" w:sz="0" w:space="0" w:color="auto"/>
                    <w:left w:val="none" w:sz="0" w:space="0" w:color="auto"/>
                    <w:bottom w:val="none" w:sz="0" w:space="0" w:color="auto"/>
                    <w:right w:val="none" w:sz="0" w:space="0" w:color="auto"/>
                  </w:divBdr>
                </w:div>
                <w:div w:id="1331522691">
                  <w:marLeft w:val="640"/>
                  <w:marRight w:val="0"/>
                  <w:marTop w:val="0"/>
                  <w:marBottom w:val="0"/>
                  <w:divBdr>
                    <w:top w:val="none" w:sz="0" w:space="0" w:color="auto"/>
                    <w:left w:val="none" w:sz="0" w:space="0" w:color="auto"/>
                    <w:bottom w:val="none" w:sz="0" w:space="0" w:color="auto"/>
                    <w:right w:val="none" w:sz="0" w:space="0" w:color="auto"/>
                  </w:divBdr>
                </w:div>
                <w:div w:id="2046784045">
                  <w:marLeft w:val="640"/>
                  <w:marRight w:val="0"/>
                  <w:marTop w:val="0"/>
                  <w:marBottom w:val="0"/>
                  <w:divBdr>
                    <w:top w:val="none" w:sz="0" w:space="0" w:color="auto"/>
                    <w:left w:val="none" w:sz="0" w:space="0" w:color="auto"/>
                    <w:bottom w:val="none" w:sz="0" w:space="0" w:color="auto"/>
                    <w:right w:val="none" w:sz="0" w:space="0" w:color="auto"/>
                  </w:divBdr>
                </w:div>
                <w:div w:id="1685091816">
                  <w:marLeft w:val="640"/>
                  <w:marRight w:val="0"/>
                  <w:marTop w:val="0"/>
                  <w:marBottom w:val="0"/>
                  <w:divBdr>
                    <w:top w:val="none" w:sz="0" w:space="0" w:color="auto"/>
                    <w:left w:val="none" w:sz="0" w:space="0" w:color="auto"/>
                    <w:bottom w:val="none" w:sz="0" w:space="0" w:color="auto"/>
                    <w:right w:val="none" w:sz="0" w:space="0" w:color="auto"/>
                  </w:divBdr>
                </w:div>
                <w:div w:id="14238650">
                  <w:marLeft w:val="640"/>
                  <w:marRight w:val="0"/>
                  <w:marTop w:val="0"/>
                  <w:marBottom w:val="0"/>
                  <w:divBdr>
                    <w:top w:val="none" w:sz="0" w:space="0" w:color="auto"/>
                    <w:left w:val="none" w:sz="0" w:space="0" w:color="auto"/>
                    <w:bottom w:val="none" w:sz="0" w:space="0" w:color="auto"/>
                    <w:right w:val="none" w:sz="0" w:space="0" w:color="auto"/>
                  </w:divBdr>
                </w:div>
                <w:div w:id="1652951001">
                  <w:marLeft w:val="640"/>
                  <w:marRight w:val="0"/>
                  <w:marTop w:val="0"/>
                  <w:marBottom w:val="0"/>
                  <w:divBdr>
                    <w:top w:val="none" w:sz="0" w:space="0" w:color="auto"/>
                    <w:left w:val="none" w:sz="0" w:space="0" w:color="auto"/>
                    <w:bottom w:val="none" w:sz="0" w:space="0" w:color="auto"/>
                    <w:right w:val="none" w:sz="0" w:space="0" w:color="auto"/>
                  </w:divBdr>
                </w:div>
                <w:div w:id="466048228">
                  <w:marLeft w:val="640"/>
                  <w:marRight w:val="0"/>
                  <w:marTop w:val="0"/>
                  <w:marBottom w:val="0"/>
                  <w:divBdr>
                    <w:top w:val="none" w:sz="0" w:space="0" w:color="auto"/>
                    <w:left w:val="none" w:sz="0" w:space="0" w:color="auto"/>
                    <w:bottom w:val="none" w:sz="0" w:space="0" w:color="auto"/>
                    <w:right w:val="none" w:sz="0" w:space="0" w:color="auto"/>
                  </w:divBdr>
                </w:div>
                <w:div w:id="1356807459">
                  <w:marLeft w:val="640"/>
                  <w:marRight w:val="0"/>
                  <w:marTop w:val="0"/>
                  <w:marBottom w:val="0"/>
                  <w:divBdr>
                    <w:top w:val="none" w:sz="0" w:space="0" w:color="auto"/>
                    <w:left w:val="none" w:sz="0" w:space="0" w:color="auto"/>
                    <w:bottom w:val="none" w:sz="0" w:space="0" w:color="auto"/>
                    <w:right w:val="none" w:sz="0" w:space="0" w:color="auto"/>
                  </w:divBdr>
                </w:div>
                <w:div w:id="254439005">
                  <w:marLeft w:val="640"/>
                  <w:marRight w:val="0"/>
                  <w:marTop w:val="0"/>
                  <w:marBottom w:val="0"/>
                  <w:divBdr>
                    <w:top w:val="none" w:sz="0" w:space="0" w:color="auto"/>
                    <w:left w:val="none" w:sz="0" w:space="0" w:color="auto"/>
                    <w:bottom w:val="none" w:sz="0" w:space="0" w:color="auto"/>
                    <w:right w:val="none" w:sz="0" w:space="0" w:color="auto"/>
                  </w:divBdr>
                </w:div>
                <w:div w:id="82534622">
                  <w:marLeft w:val="640"/>
                  <w:marRight w:val="0"/>
                  <w:marTop w:val="0"/>
                  <w:marBottom w:val="0"/>
                  <w:divBdr>
                    <w:top w:val="none" w:sz="0" w:space="0" w:color="auto"/>
                    <w:left w:val="none" w:sz="0" w:space="0" w:color="auto"/>
                    <w:bottom w:val="none" w:sz="0" w:space="0" w:color="auto"/>
                    <w:right w:val="none" w:sz="0" w:space="0" w:color="auto"/>
                  </w:divBdr>
                </w:div>
                <w:div w:id="1234854201">
                  <w:marLeft w:val="640"/>
                  <w:marRight w:val="0"/>
                  <w:marTop w:val="0"/>
                  <w:marBottom w:val="0"/>
                  <w:divBdr>
                    <w:top w:val="none" w:sz="0" w:space="0" w:color="auto"/>
                    <w:left w:val="none" w:sz="0" w:space="0" w:color="auto"/>
                    <w:bottom w:val="none" w:sz="0" w:space="0" w:color="auto"/>
                    <w:right w:val="none" w:sz="0" w:space="0" w:color="auto"/>
                  </w:divBdr>
                </w:div>
              </w:divsChild>
            </w:div>
            <w:div w:id="1524855513">
              <w:marLeft w:val="0"/>
              <w:marRight w:val="0"/>
              <w:marTop w:val="0"/>
              <w:marBottom w:val="0"/>
              <w:divBdr>
                <w:top w:val="none" w:sz="0" w:space="0" w:color="auto"/>
                <w:left w:val="none" w:sz="0" w:space="0" w:color="auto"/>
                <w:bottom w:val="none" w:sz="0" w:space="0" w:color="auto"/>
                <w:right w:val="none" w:sz="0" w:space="0" w:color="auto"/>
              </w:divBdr>
              <w:divsChild>
                <w:div w:id="729231057">
                  <w:marLeft w:val="640"/>
                  <w:marRight w:val="0"/>
                  <w:marTop w:val="0"/>
                  <w:marBottom w:val="0"/>
                  <w:divBdr>
                    <w:top w:val="none" w:sz="0" w:space="0" w:color="auto"/>
                    <w:left w:val="none" w:sz="0" w:space="0" w:color="auto"/>
                    <w:bottom w:val="none" w:sz="0" w:space="0" w:color="auto"/>
                    <w:right w:val="none" w:sz="0" w:space="0" w:color="auto"/>
                  </w:divBdr>
                </w:div>
                <w:div w:id="485822029">
                  <w:marLeft w:val="640"/>
                  <w:marRight w:val="0"/>
                  <w:marTop w:val="0"/>
                  <w:marBottom w:val="0"/>
                  <w:divBdr>
                    <w:top w:val="none" w:sz="0" w:space="0" w:color="auto"/>
                    <w:left w:val="none" w:sz="0" w:space="0" w:color="auto"/>
                    <w:bottom w:val="none" w:sz="0" w:space="0" w:color="auto"/>
                    <w:right w:val="none" w:sz="0" w:space="0" w:color="auto"/>
                  </w:divBdr>
                </w:div>
                <w:div w:id="839466760">
                  <w:marLeft w:val="640"/>
                  <w:marRight w:val="0"/>
                  <w:marTop w:val="0"/>
                  <w:marBottom w:val="0"/>
                  <w:divBdr>
                    <w:top w:val="none" w:sz="0" w:space="0" w:color="auto"/>
                    <w:left w:val="none" w:sz="0" w:space="0" w:color="auto"/>
                    <w:bottom w:val="none" w:sz="0" w:space="0" w:color="auto"/>
                    <w:right w:val="none" w:sz="0" w:space="0" w:color="auto"/>
                  </w:divBdr>
                </w:div>
                <w:div w:id="519782956">
                  <w:marLeft w:val="640"/>
                  <w:marRight w:val="0"/>
                  <w:marTop w:val="0"/>
                  <w:marBottom w:val="0"/>
                  <w:divBdr>
                    <w:top w:val="none" w:sz="0" w:space="0" w:color="auto"/>
                    <w:left w:val="none" w:sz="0" w:space="0" w:color="auto"/>
                    <w:bottom w:val="none" w:sz="0" w:space="0" w:color="auto"/>
                    <w:right w:val="none" w:sz="0" w:space="0" w:color="auto"/>
                  </w:divBdr>
                </w:div>
                <w:div w:id="531265224">
                  <w:marLeft w:val="640"/>
                  <w:marRight w:val="0"/>
                  <w:marTop w:val="0"/>
                  <w:marBottom w:val="0"/>
                  <w:divBdr>
                    <w:top w:val="none" w:sz="0" w:space="0" w:color="auto"/>
                    <w:left w:val="none" w:sz="0" w:space="0" w:color="auto"/>
                    <w:bottom w:val="none" w:sz="0" w:space="0" w:color="auto"/>
                    <w:right w:val="none" w:sz="0" w:space="0" w:color="auto"/>
                  </w:divBdr>
                </w:div>
                <w:div w:id="195432101">
                  <w:marLeft w:val="640"/>
                  <w:marRight w:val="0"/>
                  <w:marTop w:val="0"/>
                  <w:marBottom w:val="0"/>
                  <w:divBdr>
                    <w:top w:val="none" w:sz="0" w:space="0" w:color="auto"/>
                    <w:left w:val="none" w:sz="0" w:space="0" w:color="auto"/>
                    <w:bottom w:val="none" w:sz="0" w:space="0" w:color="auto"/>
                    <w:right w:val="none" w:sz="0" w:space="0" w:color="auto"/>
                  </w:divBdr>
                </w:div>
                <w:div w:id="1467242582">
                  <w:marLeft w:val="640"/>
                  <w:marRight w:val="0"/>
                  <w:marTop w:val="0"/>
                  <w:marBottom w:val="0"/>
                  <w:divBdr>
                    <w:top w:val="none" w:sz="0" w:space="0" w:color="auto"/>
                    <w:left w:val="none" w:sz="0" w:space="0" w:color="auto"/>
                    <w:bottom w:val="none" w:sz="0" w:space="0" w:color="auto"/>
                    <w:right w:val="none" w:sz="0" w:space="0" w:color="auto"/>
                  </w:divBdr>
                </w:div>
                <w:div w:id="1843350539">
                  <w:marLeft w:val="640"/>
                  <w:marRight w:val="0"/>
                  <w:marTop w:val="0"/>
                  <w:marBottom w:val="0"/>
                  <w:divBdr>
                    <w:top w:val="none" w:sz="0" w:space="0" w:color="auto"/>
                    <w:left w:val="none" w:sz="0" w:space="0" w:color="auto"/>
                    <w:bottom w:val="none" w:sz="0" w:space="0" w:color="auto"/>
                    <w:right w:val="none" w:sz="0" w:space="0" w:color="auto"/>
                  </w:divBdr>
                </w:div>
                <w:div w:id="1696224405">
                  <w:marLeft w:val="640"/>
                  <w:marRight w:val="0"/>
                  <w:marTop w:val="0"/>
                  <w:marBottom w:val="0"/>
                  <w:divBdr>
                    <w:top w:val="none" w:sz="0" w:space="0" w:color="auto"/>
                    <w:left w:val="none" w:sz="0" w:space="0" w:color="auto"/>
                    <w:bottom w:val="none" w:sz="0" w:space="0" w:color="auto"/>
                    <w:right w:val="none" w:sz="0" w:space="0" w:color="auto"/>
                  </w:divBdr>
                </w:div>
                <w:div w:id="1952931856">
                  <w:marLeft w:val="640"/>
                  <w:marRight w:val="0"/>
                  <w:marTop w:val="0"/>
                  <w:marBottom w:val="0"/>
                  <w:divBdr>
                    <w:top w:val="none" w:sz="0" w:space="0" w:color="auto"/>
                    <w:left w:val="none" w:sz="0" w:space="0" w:color="auto"/>
                    <w:bottom w:val="none" w:sz="0" w:space="0" w:color="auto"/>
                    <w:right w:val="none" w:sz="0" w:space="0" w:color="auto"/>
                  </w:divBdr>
                </w:div>
                <w:div w:id="1557544080">
                  <w:marLeft w:val="640"/>
                  <w:marRight w:val="0"/>
                  <w:marTop w:val="0"/>
                  <w:marBottom w:val="0"/>
                  <w:divBdr>
                    <w:top w:val="none" w:sz="0" w:space="0" w:color="auto"/>
                    <w:left w:val="none" w:sz="0" w:space="0" w:color="auto"/>
                    <w:bottom w:val="none" w:sz="0" w:space="0" w:color="auto"/>
                    <w:right w:val="none" w:sz="0" w:space="0" w:color="auto"/>
                  </w:divBdr>
                </w:div>
                <w:div w:id="2072657120">
                  <w:marLeft w:val="640"/>
                  <w:marRight w:val="0"/>
                  <w:marTop w:val="0"/>
                  <w:marBottom w:val="0"/>
                  <w:divBdr>
                    <w:top w:val="none" w:sz="0" w:space="0" w:color="auto"/>
                    <w:left w:val="none" w:sz="0" w:space="0" w:color="auto"/>
                    <w:bottom w:val="none" w:sz="0" w:space="0" w:color="auto"/>
                    <w:right w:val="none" w:sz="0" w:space="0" w:color="auto"/>
                  </w:divBdr>
                </w:div>
                <w:div w:id="2086341295">
                  <w:marLeft w:val="640"/>
                  <w:marRight w:val="0"/>
                  <w:marTop w:val="0"/>
                  <w:marBottom w:val="0"/>
                  <w:divBdr>
                    <w:top w:val="none" w:sz="0" w:space="0" w:color="auto"/>
                    <w:left w:val="none" w:sz="0" w:space="0" w:color="auto"/>
                    <w:bottom w:val="none" w:sz="0" w:space="0" w:color="auto"/>
                    <w:right w:val="none" w:sz="0" w:space="0" w:color="auto"/>
                  </w:divBdr>
                </w:div>
                <w:div w:id="1575966769">
                  <w:marLeft w:val="640"/>
                  <w:marRight w:val="0"/>
                  <w:marTop w:val="0"/>
                  <w:marBottom w:val="0"/>
                  <w:divBdr>
                    <w:top w:val="none" w:sz="0" w:space="0" w:color="auto"/>
                    <w:left w:val="none" w:sz="0" w:space="0" w:color="auto"/>
                    <w:bottom w:val="none" w:sz="0" w:space="0" w:color="auto"/>
                    <w:right w:val="none" w:sz="0" w:space="0" w:color="auto"/>
                  </w:divBdr>
                </w:div>
                <w:div w:id="2140368627">
                  <w:marLeft w:val="640"/>
                  <w:marRight w:val="0"/>
                  <w:marTop w:val="0"/>
                  <w:marBottom w:val="0"/>
                  <w:divBdr>
                    <w:top w:val="none" w:sz="0" w:space="0" w:color="auto"/>
                    <w:left w:val="none" w:sz="0" w:space="0" w:color="auto"/>
                    <w:bottom w:val="none" w:sz="0" w:space="0" w:color="auto"/>
                    <w:right w:val="none" w:sz="0" w:space="0" w:color="auto"/>
                  </w:divBdr>
                </w:div>
                <w:div w:id="301808232">
                  <w:marLeft w:val="640"/>
                  <w:marRight w:val="0"/>
                  <w:marTop w:val="0"/>
                  <w:marBottom w:val="0"/>
                  <w:divBdr>
                    <w:top w:val="none" w:sz="0" w:space="0" w:color="auto"/>
                    <w:left w:val="none" w:sz="0" w:space="0" w:color="auto"/>
                    <w:bottom w:val="none" w:sz="0" w:space="0" w:color="auto"/>
                    <w:right w:val="none" w:sz="0" w:space="0" w:color="auto"/>
                  </w:divBdr>
                </w:div>
                <w:div w:id="950283217">
                  <w:marLeft w:val="640"/>
                  <w:marRight w:val="0"/>
                  <w:marTop w:val="0"/>
                  <w:marBottom w:val="0"/>
                  <w:divBdr>
                    <w:top w:val="none" w:sz="0" w:space="0" w:color="auto"/>
                    <w:left w:val="none" w:sz="0" w:space="0" w:color="auto"/>
                    <w:bottom w:val="none" w:sz="0" w:space="0" w:color="auto"/>
                    <w:right w:val="none" w:sz="0" w:space="0" w:color="auto"/>
                  </w:divBdr>
                </w:div>
                <w:div w:id="320937195">
                  <w:marLeft w:val="640"/>
                  <w:marRight w:val="0"/>
                  <w:marTop w:val="0"/>
                  <w:marBottom w:val="0"/>
                  <w:divBdr>
                    <w:top w:val="none" w:sz="0" w:space="0" w:color="auto"/>
                    <w:left w:val="none" w:sz="0" w:space="0" w:color="auto"/>
                    <w:bottom w:val="none" w:sz="0" w:space="0" w:color="auto"/>
                    <w:right w:val="none" w:sz="0" w:space="0" w:color="auto"/>
                  </w:divBdr>
                </w:div>
                <w:div w:id="1703477639">
                  <w:marLeft w:val="640"/>
                  <w:marRight w:val="0"/>
                  <w:marTop w:val="0"/>
                  <w:marBottom w:val="0"/>
                  <w:divBdr>
                    <w:top w:val="none" w:sz="0" w:space="0" w:color="auto"/>
                    <w:left w:val="none" w:sz="0" w:space="0" w:color="auto"/>
                    <w:bottom w:val="none" w:sz="0" w:space="0" w:color="auto"/>
                    <w:right w:val="none" w:sz="0" w:space="0" w:color="auto"/>
                  </w:divBdr>
                </w:div>
                <w:div w:id="533924470">
                  <w:marLeft w:val="640"/>
                  <w:marRight w:val="0"/>
                  <w:marTop w:val="0"/>
                  <w:marBottom w:val="0"/>
                  <w:divBdr>
                    <w:top w:val="none" w:sz="0" w:space="0" w:color="auto"/>
                    <w:left w:val="none" w:sz="0" w:space="0" w:color="auto"/>
                    <w:bottom w:val="none" w:sz="0" w:space="0" w:color="auto"/>
                    <w:right w:val="none" w:sz="0" w:space="0" w:color="auto"/>
                  </w:divBdr>
                </w:div>
                <w:div w:id="1619877378">
                  <w:marLeft w:val="640"/>
                  <w:marRight w:val="0"/>
                  <w:marTop w:val="0"/>
                  <w:marBottom w:val="0"/>
                  <w:divBdr>
                    <w:top w:val="none" w:sz="0" w:space="0" w:color="auto"/>
                    <w:left w:val="none" w:sz="0" w:space="0" w:color="auto"/>
                    <w:bottom w:val="none" w:sz="0" w:space="0" w:color="auto"/>
                    <w:right w:val="none" w:sz="0" w:space="0" w:color="auto"/>
                  </w:divBdr>
                </w:div>
                <w:div w:id="63377628">
                  <w:marLeft w:val="640"/>
                  <w:marRight w:val="0"/>
                  <w:marTop w:val="0"/>
                  <w:marBottom w:val="0"/>
                  <w:divBdr>
                    <w:top w:val="none" w:sz="0" w:space="0" w:color="auto"/>
                    <w:left w:val="none" w:sz="0" w:space="0" w:color="auto"/>
                    <w:bottom w:val="none" w:sz="0" w:space="0" w:color="auto"/>
                    <w:right w:val="none" w:sz="0" w:space="0" w:color="auto"/>
                  </w:divBdr>
                </w:div>
                <w:div w:id="1482040917">
                  <w:marLeft w:val="640"/>
                  <w:marRight w:val="0"/>
                  <w:marTop w:val="0"/>
                  <w:marBottom w:val="0"/>
                  <w:divBdr>
                    <w:top w:val="none" w:sz="0" w:space="0" w:color="auto"/>
                    <w:left w:val="none" w:sz="0" w:space="0" w:color="auto"/>
                    <w:bottom w:val="none" w:sz="0" w:space="0" w:color="auto"/>
                    <w:right w:val="none" w:sz="0" w:space="0" w:color="auto"/>
                  </w:divBdr>
                </w:div>
                <w:div w:id="772630652">
                  <w:marLeft w:val="640"/>
                  <w:marRight w:val="0"/>
                  <w:marTop w:val="0"/>
                  <w:marBottom w:val="0"/>
                  <w:divBdr>
                    <w:top w:val="none" w:sz="0" w:space="0" w:color="auto"/>
                    <w:left w:val="none" w:sz="0" w:space="0" w:color="auto"/>
                    <w:bottom w:val="none" w:sz="0" w:space="0" w:color="auto"/>
                    <w:right w:val="none" w:sz="0" w:space="0" w:color="auto"/>
                  </w:divBdr>
                </w:div>
                <w:div w:id="23134944">
                  <w:marLeft w:val="640"/>
                  <w:marRight w:val="0"/>
                  <w:marTop w:val="0"/>
                  <w:marBottom w:val="0"/>
                  <w:divBdr>
                    <w:top w:val="none" w:sz="0" w:space="0" w:color="auto"/>
                    <w:left w:val="none" w:sz="0" w:space="0" w:color="auto"/>
                    <w:bottom w:val="none" w:sz="0" w:space="0" w:color="auto"/>
                    <w:right w:val="none" w:sz="0" w:space="0" w:color="auto"/>
                  </w:divBdr>
                </w:div>
                <w:div w:id="1687249166">
                  <w:marLeft w:val="640"/>
                  <w:marRight w:val="0"/>
                  <w:marTop w:val="0"/>
                  <w:marBottom w:val="0"/>
                  <w:divBdr>
                    <w:top w:val="none" w:sz="0" w:space="0" w:color="auto"/>
                    <w:left w:val="none" w:sz="0" w:space="0" w:color="auto"/>
                    <w:bottom w:val="none" w:sz="0" w:space="0" w:color="auto"/>
                    <w:right w:val="none" w:sz="0" w:space="0" w:color="auto"/>
                  </w:divBdr>
                </w:div>
                <w:div w:id="1812672402">
                  <w:marLeft w:val="640"/>
                  <w:marRight w:val="0"/>
                  <w:marTop w:val="0"/>
                  <w:marBottom w:val="0"/>
                  <w:divBdr>
                    <w:top w:val="none" w:sz="0" w:space="0" w:color="auto"/>
                    <w:left w:val="none" w:sz="0" w:space="0" w:color="auto"/>
                    <w:bottom w:val="none" w:sz="0" w:space="0" w:color="auto"/>
                    <w:right w:val="none" w:sz="0" w:space="0" w:color="auto"/>
                  </w:divBdr>
                </w:div>
                <w:div w:id="116529577">
                  <w:marLeft w:val="640"/>
                  <w:marRight w:val="0"/>
                  <w:marTop w:val="0"/>
                  <w:marBottom w:val="0"/>
                  <w:divBdr>
                    <w:top w:val="none" w:sz="0" w:space="0" w:color="auto"/>
                    <w:left w:val="none" w:sz="0" w:space="0" w:color="auto"/>
                    <w:bottom w:val="none" w:sz="0" w:space="0" w:color="auto"/>
                    <w:right w:val="none" w:sz="0" w:space="0" w:color="auto"/>
                  </w:divBdr>
                </w:div>
                <w:div w:id="1717392571">
                  <w:marLeft w:val="640"/>
                  <w:marRight w:val="0"/>
                  <w:marTop w:val="0"/>
                  <w:marBottom w:val="0"/>
                  <w:divBdr>
                    <w:top w:val="none" w:sz="0" w:space="0" w:color="auto"/>
                    <w:left w:val="none" w:sz="0" w:space="0" w:color="auto"/>
                    <w:bottom w:val="none" w:sz="0" w:space="0" w:color="auto"/>
                    <w:right w:val="none" w:sz="0" w:space="0" w:color="auto"/>
                  </w:divBdr>
                </w:div>
                <w:div w:id="751313153">
                  <w:marLeft w:val="640"/>
                  <w:marRight w:val="0"/>
                  <w:marTop w:val="0"/>
                  <w:marBottom w:val="0"/>
                  <w:divBdr>
                    <w:top w:val="none" w:sz="0" w:space="0" w:color="auto"/>
                    <w:left w:val="none" w:sz="0" w:space="0" w:color="auto"/>
                    <w:bottom w:val="none" w:sz="0" w:space="0" w:color="auto"/>
                    <w:right w:val="none" w:sz="0" w:space="0" w:color="auto"/>
                  </w:divBdr>
                </w:div>
                <w:div w:id="884949882">
                  <w:marLeft w:val="640"/>
                  <w:marRight w:val="0"/>
                  <w:marTop w:val="0"/>
                  <w:marBottom w:val="0"/>
                  <w:divBdr>
                    <w:top w:val="none" w:sz="0" w:space="0" w:color="auto"/>
                    <w:left w:val="none" w:sz="0" w:space="0" w:color="auto"/>
                    <w:bottom w:val="none" w:sz="0" w:space="0" w:color="auto"/>
                    <w:right w:val="none" w:sz="0" w:space="0" w:color="auto"/>
                  </w:divBdr>
                </w:div>
                <w:div w:id="679936188">
                  <w:marLeft w:val="640"/>
                  <w:marRight w:val="0"/>
                  <w:marTop w:val="0"/>
                  <w:marBottom w:val="0"/>
                  <w:divBdr>
                    <w:top w:val="none" w:sz="0" w:space="0" w:color="auto"/>
                    <w:left w:val="none" w:sz="0" w:space="0" w:color="auto"/>
                    <w:bottom w:val="none" w:sz="0" w:space="0" w:color="auto"/>
                    <w:right w:val="none" w:sz="0" w:space="0" w:color="auto"/>
                  </w:divBdr>
                </w:div>
                <w:div w:id="1133251308">
                  <w:marLeft w:val="640"/>
                  <w:marRight w:val="0"/>
                  <w:marTop w:val="0"/>
                  <w:marBottom w:val="0"/>
                  <w:divBdr>
                    <w:top w:val="none" w:sz="0" w:space="0" w:color="auto"/>
                    <w:left w:val="none" w:sz="0" w:space="0" w:color="auto"/>
                    <w:bottom w:val="none" w:sz="0" w:space="0" w:color="auto"/>
                    <w:right w:val="none" w:sz="0" w:space="0" w:color="auto"/>
                  </w:divBdr>
                </w:div>
                <w:div w:id="388922430">
                  <w:marLeft w:val="640"/>
                  <w:marRight w:val="0"/>
                  <w:marTop w:val="0"/>
                  <w:marBottom w:val="0"/>
                  <w:divBdr>
                    <w:top w:val="none" w:sz="0" w:space="0" w:color="auto"/>
                    <w:left w:val="none" w:sz="0" w:space="0" w:color="auto"/>
                    <w:bottom w:val="none" w:sz="0" w:space="0" w:color="auto"/>
                    <w:right w:val="none" w:sz="0" w:space="0" w:color="auto"/>
                  </w:divBdr>
                </w:div>
                <w:div w:id="1953852682">
                  <w:marLeft w:val="640"/>
                  <w:marRight w:val="0"/>
                  <w:marTop w:val="0"/>
                  <w:marBottom w:val="0"/>
                  <w:divBdr>
                    <w:top w:val="none" w:sz="0" w:space="0" w:color="auto"/>
                    <w:left w:val="none" w:sz="0" w:space="0" w:color="auto"/>
                    <w:bottom w:val="none" w:sz="0" w:space="0" w:color="auto"/>
                    <w:right w:val="none" w:sz="0" w:space="0" w:color="auto"/>
                  </w:divBdr>
                </w:div>
                <w:div w:id="1360933528">
                  <w:marLeft w:val="640"/>
                  <w:marRight w:val="0"/>
                  <w:marTop w:val="0"/>
                  <w:marBottom w:val="0"/>
                  <w:divBdr>
                    <w:top w:val="none" w:sz="0" w:space="0" w:color="auto"/>
                    <w:left w:val="none" w:sz="0" w:space="0" w:color="auto"/>
                    <w:bottom w:val="none" w:sz="0" w:space="0" w:color="auto"/>
                    <w:right w:val="none" w:sz="0" w:space="0" w:color="auto"/>
                  </w:divBdr>
                </w:div>
                <w:div w:id="382683181">
                  <w:marLeft w:val="640"/>
                  <w:marRight w:val="0"/>
                  <w:marTop w:val="0"/>
                  <w:marBottom w:val="0"/>
                  <w:divBdr>
                    <w:top w:val="none" w:sz="0" w:space="0" w:color="auto"/>
                    <w:left w:val="none" w:sz="0" w:space="0" w:color="auto"/>
                    <w:bottom w:val="none" w:sz="0" w:space="0" w:color="auto"/>
                    <w:right w:val="none" w:sz="0" w:space="0" w:color="auto"/>
                  </w:divBdr>
                </w:div>
                <w:div w:id="98259682">
                  <w:marLeft w:val="640"/>
                  <w:marRight w:val="0"/>
                  <w:marTop w:val="0"/>
                  <w:marBottom w:val="0"/>
                  <w:divBdr>
                    <w:top w:val="none" w:sz="0" w:space="0" w:color="auto"/>
                    <w:left w:val="none" w:sz="0" w:space="0" w:color="auto"/>
                    <w:bottom w:val="none" w:sz="0" w:space="0" w:color="auto"/>
                    <w:right w:val="none" w:sz="0" w:space="0" w:color="auto"/>
                  </w:divBdr>
                </w:div>
                <w:div w:id="1236017652">
                  <w:marLeft w:val="640"/>
                  <w:marRight w:val="0"/>
                  <w:marTop w:val="0"/>
                  <w:marBottom w:val="0"/>
                  <w:divBdr>
                    <w:top w:val="none" w:sz="0" w:space="0" w:color="auto"/>
                    <w:left w:val="none" w:sz="0" w:space="0" w:color="auto"/>
                    <w:bottom w:val="none" w:sz="0" w:space="0" w:color="auto"/>
                    <w:right w:val="none" w:sz="0" w:space="0" w:color="auto"/>
                  </w:divBdr>
                </w:div>
                <w:div w:id="604458281">
                  <w:marLeft w:val="640"/>
                  <w:marRight w:val="0"/>
                  <w:marTop w:val="0"/>
                  <w:marBottom w:val="0"/>
                  <w:divBdr>
                    <w:top w:val="none" w:sz="0" w:space="0" w:color="auto"/>
                    <w:left w:val="none" w:sz="0" w:space="0" w:color="auto"/>
                    <w:bottom w:val="none" w:sz="0" w:space="0" w:color="auto"/>
                    <w:right w:val="none" w:sz="0" w:space="0" w:color="auto"/>
                  </w:divBdr>
                </w:div>
                <w:div w:id="978462410">
                  <w:marLeft w:val="640"/>
                  <w:marRight w:val="0"/>
                  <w:marTop w:val="0"/>
                  <w:marBottom w:val="0"/>
                  <w:divBdr>
                    <w:top w:val="none" w:sz="0" w:space="0" w:color="auto"/>
                    <w:left w:val="none" w:sz="0" w:space="0" w:color="auto"/>
                    <w:bottom w:val="none" w:sz="0" w:space="0" w:color="auto"/>
                    <w:right w:val="none" w:sz="0" w:space="0" w:color="auto"/>
                  </w:divBdr>
                </w:div>
                <w:div w:id="798457251">
                  <w:marLeft w:val="640"/>
                  <w:marRight w:val="0"/>
                  <w:marTop w:val="0"/>
                  <w:marBottom w:val="0"/>
                  <w:divBdr>
                    <w:top w:val="none" w:sz="0" w:space="0" w:color="auto"/>
                    <w:left w:val="none" w:sz="0" w:space="0" w:color="auto"/>
                    <w:bottom w:val="none" w:sz="0" w:space="0" w:color="auto"/>
                    <w:right w:val="none" w:sz="0" w:space="0" w:color="auto"/>
                  </w:divBdr>
                </w:div>
                <w:div w:id="68623269">
                  <w:marLeft w:val="640"/>
                  <w:marRight w:val="0"/>
                  <w:marTop w:val="0"/>
                  <w:marBottom w:val="0"/>
                  <w:divBdr>
                    <w:top w:val="none" w:sz="0" w:space="0" w:color="auto"/>
                    <w:left w:val="none" w:sz="0" w:space="0" w:color="auto"/>
                    <w:bottom w:val="none" w:sz="0" w:space="0" w:color="auto"/>
                    <w:right w:val="none" w:sz="0" w:space="0" w:color="auto"/>
                  </w:divBdr>
                </w:div>
                <w:div w:id="273441125">
                  <w:marLeft w:val="640"/>
                  <w:marRight w:val="0"/>
                  <w:marTop w:val="0"/>
                  <w:marBottom w:val="0"/>
                  <w:divBdr>
                    <w:top w:val="none" w:sz="0" w:space="0" w:color="auto"/>
                    <w:left w:val="none" w:sz="0" w:space="0" w:color="auto"/>
                    <w:bottom w:val="none" w:sz="0" w:space="0" w:color="auto"/>
                    <w:right w:val="none" w:sz="0" w:space="0" w:color="auto"/>
                  </w:divBdr>
                </w:div>
                <w:div w:id="145630249">
                  <w:marLeft w:val="640"/>
                  <w:marRight w:val="0"/>
                  <w:marTop w:val="0"/>
                  <w:marBottom w:val="0"/>
                  <w:divBdr>
                    <w:top w:val="none" w:sz="0" w:space="0" w:color="auto"/>
                    <w:left w:val="none" w:sz="0" w:space="0" w:color="auto"/>
                    <w:bottom w:val="none" w:sz="0" w:space="0" w:color="auto"/>
                    <w:right w:val="none" w:sz="0" w:space="0" w:color="auto"/>
                  </w:divBdr>
                </w:div>
                <w:div w:id="1093823123">
                  <w:marLeft w:val="640"/>
                  <w:marRight w:val="0"/>
                  <w:marTop w:val="0"/>
                  <w:marBottom w:val="0"/>
                  <w:divBdr>
                    <w:top w:val="none" w:sz="0" w:space="0" w:color="auto"/>
                    <w:left w:val="none" w:sz="0" w:space="0" w:color="auto"/>
                    <w:bottom w:val="none" w:sz="0" w:space="0" w:color="auto"/>
                    <w:right w:val="none" w:sz="0" w:space="0" w:color="auto"/>
                  </w:divBdr>
                </w:div>
                <w:div w:id="1036080610">
                  <w:marLeft w:val="640"/>
                  <w:marRight w:val="0"/>
                  <w:marTop w:val="0"/>
                  <w:marBottom w:val="0"/>
                  <w:divBdr>
                    <w:top w:val="none" w:sz="0" w:space="0" w:color="auto"/>
                    <w:left w:val="none" w:sz="0" w:space="0" w:color="auto"/>
                    <w:bottom w:val="none" w:sz="0" w:space="0" w:color="auto"/>
                    <w:right w:val="none" w:sz="0" w:space="0" w:color="auto"/>
                  </w:divBdr>
                </w:div>
              </w:divsChild>
            </w:div>
            <w:div w:id="627663686">
              <w:marLeft w:val="0"/>
              <w:marRight w:val="0"/>
              <w:marTop w:val="0"/>
              <w:marBottom w:val="0"/>
              <w:divBdr>
                <w:top w:val="none" w:sz="0" w:space="0" w:color="auto"/>
                <w:left w:val="none" w:sz="0" w:space="0" w:color="auto"/>
                <w:bottom w:val="none" w:sz="0" w:space="0" w:color="auto"/>
                <w:right w:val="none" w:sz="0" w:space="0" w:color="auto"/>
              </w:divBdr>
              <w:divsChild>
                <w:div w:id="1328821123">
                  <w:marLeft w:val="640"/>
                  <w:marRight w:val="0"/>
                  <w:marTop w:val="0"/>
                  <w:marBottom w:val="0"/>
                  <w:divBdr>
                    <w:top w:val="none" w:sz="0" w:space="0" w:color="auto"/>
                    <w:left w:val="none" w:sz="0" w:space="0" w:color="auto"/>
                    <w:bottom w:val="none" w:sz="0" w:space="0" w:color="auto"/>
                    <w:right w:val="none" w:sz="0" w:space="0" w:color="auto"/>
                  </w:divBdr>
                </w:div>
                <w:div w:id="945623999">
                  <w:marLeft w:val="640"/>
                  <w:marRight w:val="0"/>
                  <w:marTop w:val="0"/>
                  <w:marBottom w:val="0"/>
                  <w:divBdr>
                    <w:top w:val="none" w:sz="0" w:space="0" w:color="auto"/>
                    <w:left w:val="none" w:sz="0" w:space="0" w:color="auto"/>
                    <w:bottom w:val="none" w:sz="0" w:space="0" w:color="auto"/>
                    <w:right w:val="none" w:sz="0" w:space="0" w:color="auto"/>
                  </w:divBdr>
                </w:div>
                <w:div w:id="471409783">
                  <w:marLeft w:val="640"/>
                  <w:marRight w:val="0"/>
                  <w:marTop w:val="0"/>
                  <w:marBottom w:val="0"/>
                  <w:divBdr>
                    <w:top w:val="none" w:sz="0" w:space="0" w:color="auto"/>
                    <w:left w:val="none" w:sz="0" w:space="0" w:color="auto"/>
                    <w:bottom w:val="none" w:sz="0" w:space="0" w:color="auto"/>
                    <w:right w:val="none" w:sz="0" w:space="0" w:color="auto"/>
                  </w:divBdr>
                </w:div>
                <w:div w:id="29260443">
                  <w:marLeft w:val="640"/>
                  <w:marRight w:val="0"/>
                  <w:marTop w:val="0"/>
                  <w:marBottom w:val="0"/>
                  <w:divBdr>
                    <w:top w:val="none" w:sz="0" w:space="0" w:color="auto"/>
                    <w:left w:val="none" w:sz="0" w:space="0" w:color="auto"/>
                    <w:bottom w:val="none" w:sz="0" w:space="0" w:color="auto"/>
                    <w:right w:val="none" w:sz="0" w:space="0" w:color="auto"/>
                  </w:divBdr>
                </w:div>
                <w:div w:id="712461303">
                  <w:marLeft w:val="640"/>
                  <w:marRight w:val="0"/>
                  <w:marTop w:val="0"/>
                  <w:marBottom w:val="0"/>
                  <w:divBdr>
                    <w:top w:val="none" w:sz="0" w:space="0" w:color="auto"/>
                    <w:left w:val="none" w:sz="0" w:space="0" w:color="auto"/>
                    <w:bottom w:val="none" w:sz="0" w:space="0" w:color="auto"/>
                    <w:right w:val="none" w:sz="0" w:space="0" w:color="auto"/>
                  </w:divBdr>
                </w:div>
                <w:div w:id="1657606822">
                  <w:marLeft w:val="640"/>
                  <w:marRight w:val="0"/>
                  <w:marTop w:val="0"/>
                  <w:marBottom w:val="0"/>
                  <w:divBdr>
                    <w:top w:val="none" w:sz="0" w:space="0" w:color="auto"/>
                    <w:left w:val="none" w:sz="0" w:space="0" w:color="auto"/>
                    <w:bottom w:val="none" w:sz="0" w:space="0" w:color="auto"/>
                    <w:right w:val="none" w:sz="0" w:space="0" w:color="auto"/>
                  </w:divBdr>
                </w:div>
                <w:div w:id="2020808809">
                  <w:marLeft w:val="640"/>
                  <w:marRight w:val="0"/>
                  <w:marTop w:val="0"/>
                  <w:marBottom w:val="0"/>
                  <w:divBdr>
                    <w:top w:val="none" w:sz="0" w:space="0" w:color="auto"/>
                    <w:left w:val="none" w:sz="0" w:space="0" w:color="auto"/>
                    <w:bottom w:val="none" w:sz="0" w:space="0" w:color="auto"/>
                    <w:right w:val="none" w:sz="0" w:space="0" w:color="auto"/>
                  </w:divBdr>
                </w:div>
                <w:div w:id="129827195">
                  <w:marLeft w:val="640"/>
                  <w:marRight w:val="0"/>
                  <w:marTop w:val="0"/>
                  <w:marBottom w:val="0"/>
                  <w:divBdr>
                    <w:top w:val="none" w:sz="0" w:space="0" w:color="auto"/>
                    <w:left w:val="none" w:sz="0" w:space="0" w:color="auto"/>
                    <w:bottom w:val="none" w:sz="0" w:space="0" w:color="auto"/>
                    <w:right w:val="none" w:sz="0" w:space="0" w:color="auto"/>
                  </w:divBdr>
                </w:div>
                <w:div w:id="1172332106">
                  <w:marLeft w:val="640"/>
                  <w:marRight w:val="0"/>
                  <w:marTop w:val="0"/>
                  <w:marBottom w:val="0"/>
                  <w:divBdr>
                    <w:top w:val="none" w:sz="0" w:space="0" w:color="auto"/>
                    <w:left w:val="none" w:sz="0" w:space="0" w:color="auto"/>
                    <w:bottom w:val="none" w:sz="0" w:space="0" w:color="auto"/>
                    <w:right w:val="none" w:sz="0" w:space="0" w:color="auto"/>
                  </w:divBdr>
                </w:div>
                <w:div w:id="1447505674">
                  <w:marLeft w:val="640"/>
                  <w:marRight w:val="0"/>
                  <w:marTop w:val="0"/>
                  <w:marBottom w:val="0"/>
                  <w:divBdr>
                    <w:top w:val="none" w:sz="0" w:space="0" w:color="auto"/>
                    <w:left w:val="none" w:sz="0" w:space="0" w:color="auto"/>
                    <w:bottom w:val="none" w:sz="0" w:space="0" w:color="auto"/>
                    <w:right w:val="none" w:sz="0" w:space="0" w:color="auto"/>
                  </w:divBdr>
                </w:div>
                <w:div w:id="477845049">
                  <w:marLeft w:val="640"/>
                  <w:marRight w:val="0"/>
                  <w:marTop w:val="0"/>
                  <w:marBottom w:val="0"/>
                  <w:divBdr>
                    <w:top w:val="none" w:sz="0" w:space="0" w:color="auto"/>
                    <w:left w:val="none" w:sz="0" w:space="0" w:color="auto"/>
                    <w:bottom w:val="none" w:sz="0" w:space="0" w:color="auto"/>
                    <w:right w:val="none" w:sz="0" w:space="0" w:color="auto"/>
                  </w:divBdr>
                </w:div>
                <w:div w:id="2033652445">
                  <w:marLeft w:val="640"/>
                  <w:marRight w:val="0"/>
                  <w:marTop w:val="0"/>
                  <w:marBottom w:val="0"/>
                  <w:divBdr>
                    <w:top w:val="none" w:sz="0" w:space="0" w:color="auto"/>
                    <w:left w:val="none" w:sz="0" w:space="0" w:color="auto"/>
                    <w:bottom w:val="none" w:sz="0" w:space="0" w:color="auto"/>
                    <w:right w:val="none" w:sz="0" w:space="0" w:color="auto"/>
                  </w:divBdr>
                </w:div>
                <w:div w:id="807164067">
                  <w:marLeft w:val="640"/>
                  <w:marRight w:val="0"/>
                  <w:marTop w:val="0"/>
                  <w:marBottom w:val="0"/>
                  <w:divBdr>
                    <w:top w:val="none" w:sz="0" w:space="0" w:color="auto"/>
                    <w:left w:val="none" w:sz="0" w:space="0" w:color="auto"/>
                    <w:bottom w:val="none" w:sz="0" w:space="0" w:color="auto"/>
                    <w:right w:val="none" w:sz="0" w:space="0" w:color="auto"/>
                  </w:divBdr>
                </w:div>
                <w:div w:id="151484525">
                  <w:marLeft w:val="640"/>
                  <w:marRight w:val="0"/>
                  <w:marTop w:val="0"/>
                  <w:marBottom w:val="0"/>
                  <w:divBdr>
                    <w:top w:val="none" w:sz="0" w:space="0" w:color="auto"/>
                    <w:left w:val="none" w:sz="0" w:space="0" w:color="auto"/>
                    <w:bottom w:val="none" w:sz="0" w:space="0" w:color="auto"/>
                    <w:right w:val="none" w:sz="0" w:space="0" w:color="auto"/>
                  </w:divBdr>
                </w:div>
                <w:div w:id="739060373">
                  <w:marLeft w:val="640"/>
                  <w:marRight w:val="0"/>
                  <w:marTop w:val="0"/>
                  <w:marBottom w:val="0"/>
                  <w:divBdr>
                    <w:top w:val="none" w:sz="0" w:space="0" w:color="auto"/>
                    <w:left w:val="none" w:sz="0" w:space="0" w:color="auto"/>
                    <w:bottom w:val="none" w:sz="0" w:space="0" w:color="auto"/>
                    <w:right w:val="none" w:sz="0" w:space="0" w:color="auto"/>
                  </w:divBdr>
                </w:div>
                <w:div w:id="465702268">
                  <w:marLeft w:val="640"/>
                  <w:marRight w:val="0"/>
                  <w:marTop w:val="0"/>
                  <w:marBottom w:val="0"/>
                  <w:divBdr>
                    <w:top w:val="none" w:sz="0" w:space="0" w:color="auto"/>
                    <w:left w:val="none" w:sz="0" w:space="0" w:color="auto"/>
                    <w:bottom w:val="none" w:sz="0" w:space="0" w:color="auto"/>
                    <w:right w:val="none" w:sz="0" w:space="0" w:color="auto"/>
                  </w:divBdr>
                </w:div>
                <w:div w:id="1334146220">
                  <w:marLeft w:val="640"/>
                  <w:marRight w:val="0"/>
                  <w:marTop w:val="0"/>
                  <w:marBottom w:val="0"/>
                  <w:divBdr>
                    <w:top w:val="none" w:sz="0" w:space="0" w:color="auto"/>
                    <w:left w:val="none" w:sz="0" w:space="0" w:color="auto"/>
                    <w:bottom w:val="none" w:sz="0" w:space="0" w:color="auto"/>
                    <w:right w:val="none" w:sz="0" w:space="0" w:color="auto"/>
                  </w:divBdr>
                </w:div>
                <w:div w:id="589659026">
                  <w:marLeft w:val="640"/>
                  <w:marRight w:val="0"/>
                  <w:marTop w:val="0"/>
                  <w:marBottom w:val="0"/>
                  <w:divBdr>
                    <w:top w:val="none" w:sz="0" w:space="0" w:color="auto"/>
                    <w:left w:val="none" w:sz="0" w:space="0" w:color="auto"/>
                    <w:bottom w:val="none" w:sz="0" w:space="0" w:color="auto"/>
                    <w:right w:val="none" w:sz="0" w:space="0" w:color="auto"/>
                  </w:divBdr>
                </w:div>
                <w:div w:id="1263882343">
                  <w:marLeft w:val="640"/>
                  <w:marRight w:val="0"/>
                  <w:marTop w:val="0"/>
                  <w:marBottom w:val="0"/>
                  <w:divBdr>
                    <w:top w:val="none" w:sz="0" w:space="0" w:color="auto"/>
                    <w:left w:val="none" w:sz="0" w:space="0" w:color="auto"/>
                    <w:bottom w:val="none" w:sz="0" w:space="0" w:color="auto"/>
                    <w:right w:val="none" w:sz="0" w:space="0" w:color="auto"/>
                  </w:divBdr>
                </w:div>
                <w:div w:id="307245535">
                  <w:marLeft w:val="640"/>
                  <w:marRight w:val="0"/>
                  <w:marTop w:val="0"/>
                  <w:marBottom w:val="0"/>
                  <w:divBdr>
                    <w:top w:val="none" w:sz="0" w:space="0" w:color="auto"/>
                    <w:left w:val="none" w:sz="0" w:space="0" w:color="auto"/>
                    <w:bottom w:val="none" w:sz="0" w:space="0" w:color="auto"/>
                    <w:right w:val="none" w:sz="0" w:space="0" w:color="auto"/>
                  </w:divBdr>
                </w:div>
                <w:div w:id="1012026494">
                  <w:marLeft w:val="640"/>
                  <w:marRight w:val="0"/>
                  <w:marTop w:val="0"/>
                  <w:marBottom w:val="0"/>
                  <w:divBdr>
                    <w:top w:val="none" w:sz="0" w:space="0" w:color="auto"/>
                    <w:left w:val="none" w:sz="0" w:space="0" w:color="auto"/>
                    <w:bottom w:val="none" w:sz="0" w:space="0" w:color="auto"/>
                    <w:right w:val="none" w:sz="0" w:space="0" w:color="auto"/>
                  </w:divBdr>
                </w:div>
                <w:div w:id="730811496">
                  <w:marLeft w:val="640"/>
                  <w:marRight w:val="0"/>
                  <w:marTop w:val="0"/>
                  <w:marBottom w:val="0"/>
                  <w:divBdr>
                    <w:top w:val="none" w:sz="0" w:space="0" w:color="auto"/>
                    <w:left w:val="none" w:sz="0" w:space="0" w:color="auto"/>
                    <w:bottom w:val="none" w:sz="0" w:space="0" w:color="auto"/>
                    <w:right w:val="none" w:sz="0" w:space="0" w:color="auto"/>
                  </w:divBdr>
                </w:div>
                <w:div w:id="1434667908">
                  <w:marLeft w:val="640"/>
                  <w:marRight w:val="0"/>
                  <w:marTop w:val="0"/>
                  <w:marBottom w:val="0"/>
                  <w:divBdr>
                    <w:top w:val="none" w:sz="0" w:space="0" w:color="auto"/>
                    <w:left w:val="none" w:sz="0" w:space="0" w:color="auto"/>
                    <w:bottom w:val="none" w:sz="0" w:space="0" w:color="auto"/>
                    <w:right w:val="none" w:sz="0" w:space="0" w:color="auto"/>
                  </w:divBdr>
                </w:div>
                <w:div w:id="739255797">
                  <w:marLeft w:val="640"/>
                  <w:marRight w:val="0"/>
                  <w:marTop w:val="0"/>
                  <w:marBottom w:val="0"/>
                  <w:divBdr>
                    <w:top w:val="none" w:sz="0" w:space="0" w:color="auto"/>
                    <w:left w:val="none" w:sz="0" w:space="0" w:color="auto"/>
                    <w:bottom w:val="none" w:sz="0" w:space="0" w:color="auto"/>
                    <w:right w:val="none" w:sz="0" w:space="0" w:color="auto"/>
                  </w:divBdr>
                </w:div>
                <w:div w:id="1093475293">
                  <w:marLeft w:val="640"/>
                  <w:marRight w:val="0"/>
                  <w:marTop w:val="0"/>
                  <w:marBottom w:val="0"/>
                  <w:divBdr>
                    <w:top w:val="none" w:sz="0" w:space="0" w:color="auto"/>
                    <w:left w:val="none" w:sz="0" w:space="0" w:color="auto"/>
                    <w:bottom w:val="none" w:sz="0" w:space="0" w:color="auto"/>
                    <w:right w:val="none" w:sz="0" w:space="0" w:color="auto"/>
                  </w:divBdr>
                </w:div>
                <w:div w:id="1969428029">
                  <w:marLeft w:val="640"/>
                  <w:marRight w:val="0"/>
                  <w:marTop w:val="0"/>
                  <w:marBottom w:val="0"/>
                  <w:divBdr>
                    <w:top w:val="none" w:sz="0" w:space="0" w:color="auto"/>
                    <w:left w:val="none" w:sz="0" w:space="0" w:color="auto"/>
                    <w:bottom w:val="none" w:sz="0" w:space="0" w:color="auto"/>
                    <w:right w:val="none" w:sz="0" w:space="0" w:color="auto"/>
                  </w:divBdr>
                </w:div>
                <w:div w:id="969940137">
                  <w:marLeft w:val="640"/>
                  <w:marRight w:val="0"/>
                  <w:marTop w:val="0"/>
                  <w:marBottom w:val="0"/>
                  <w:divBdr>
                    <w:top w:val="none" w:sz="0" w:space="0" w:color="auto"/>
                    <w:left w:val="none" w:sz="0" w:space="0" w:color="auto"/>
                    <w:bottom w:val="none" w:sz="0" w:space="0" w:color="auto"/>
                    <w:right w:val="none" w:sz="0" w:space="0" w:color="auto"/>
                  </w:divBdr>
                </w:div>
                <w:div w:id="116728903">
                  <w:marLeft w:val="640"/>
                  <w:marRight w:val="0"/>
                  <w:marTop w:val="0"/>
                  <w:marBottom w:val="0"/>
                  <w:divBdr>
                    <w:top w:val="none" w:sz="0" w:space="0" w:color="auto"/>
                    <w:left w:val="none" w:sz="0" w:space="0" w:color="auto"/>
                    <w:bottom w:val="none" w:sz="0" w:space="0" w:color="auto"/>
                    <w:right w:val="none" w:sz="0" w:space="0" w:color="auto"/>
                  </w:divBdr>
                </w:div>
                <w:div w:id="1051264844">
                  <w:marLeft w:val="640"/>
                  <w:marRight w:val="0"/>
                  <w:marTop w:val="0"/>
                  <w:marBottom w:val="0"/>
                  <w:divBdr>
                    <w:top w:val="none" w:sz="0" w:space="0" w:color="auto"/>
                    <w:left w:val="none" w:sz="0" w:space="0" w:color="auto"/>
                    <w:bottom w:val="none" w:sz="0" w:space="0" w:color="auto"/>
                    <w:right w:val="none" w:sz="0" w:space="0" w:color="auto"/>
                  </w:divBdr>
                </w:div>
                <w:div w:id="1815635930">
                  <w:marLeft w:val="640"/>
                  <w:marRight w:val="0"/>
                  <w:marTop w:val="0"/>
                  <w:marBottom w:val="0"/>
                  <w:divBdr>
                    <w:top w:val="none" w:sz="0" w:space="0" w:color="auto"/>
                    <w:left w:val="none" w:sz="0" w:space="0" w:color="auto"/>
                    <w:bottom w:val="none" w:sz="0" w:space="0" w:color="auto"/>
                    <w:right w:val="none" w:sz="0" w:space="0" w:color="auto"/>
                  </w:divBdr>
                </w:div>
                <w:div w:id="1108965302">
                  <w:marLeft w:val="640"/>
                  <w:marRight w:val="0"/>
                  <w:marTop w:val="0"/>
                  <w:marBottom w:val="0"/>
                  <w:divBdr>
                    <w:top w:val="none" w:sz="0" w:space="0" w:color="auto"/>
                    <w:left w:val="none" w:sz="0" w:space="0" w:color="auto"/>
                    <w:bottom w:val="none" w:sz="0" w:space="0" w:color="auto"/>
                    <w:right w:val="none" w:sz="0" w:space="0" w:color="auto"/>
                  </w:divBdr>
                </w:div>
                <w:div w:id="838345004">
                  <w:marLeft w:val="640"/>
                  <w:marRight w:val="0"/>
                  <w:marTop w:val="0"/>
                  <w:marBottom w:val="0"/>
                  <w:divBdr>
                    <w:top w:val="none" w:sz="0" w:space="0" w:color="auto"/>
                    <w:left w:val="none" w:sz="0" w:space="0" w:color="auto"/>
                    <w:bottom w:val="none" w:sz="0" w:space="0" w:color="auto"/>
                    <w:right w:val="none" w:sz="0" w:space="0" w:color="auto"/>
                  </w:divBdr>
                </w:div>
                <w:div w:id="424420901">
                  <w:marLeft w:val="640"/>
                  <w:marRight w:val="0"/>
                  <w:marTop w:val="0"/>
                  <w:marBottom w:val="0"/>
                  <w:divBdr>
                    <w:top w:val="none" w:sz="0" w:space="0" w:color="auto"/>
                    <w:left w:val="none" w:sz="0" w:space="0" w:color="auto"/>
                    <w:bottom w:val="none" w:sz="0" w:space="0" w:color="auto"/>
                    <w:right w:val="none" w:sz="0" w:space="0" w:color="auto"/>
                  </w:divBdr>
                </w:div>
                <w:div w:id="2066949204">
                  <w:marLeft w:val="640"/>
                  <w:marRight w:val="0"/>
                  <w:marTop w:val="0"/>
                  <w:marBottom w:val="0"/>
                  <w:divBdr>
                    <w:top w:val="none" w:sz="0" w:space="0" w:color="auto"/>
                    <w:left w:val="none" w:sz="0" w:space="0" w:color="auto"/>
                    <w:bottom w:val="none" w:sz="0" w:space="0" w:color="auto"/>
                    <w:right w:val="none" w:sz="0" w:space="0" w:color="auto"/>
                  </w:divBdr>
                </w:div>
                <w:div w:id="1029179556">
                  <w:marLeft w:val="640"/>
                  <w:marRight w:val="0"/>
                  <w:marTop w:val="0"/>
                  <w:marBottom w:val="0"/>
                  <w:divBdr>
                    <w:top w:val="none" w:sz="0" w:space="0" w:color="auto"/>
                    <w:left w:val="none" w:sz="0" w:space="0" w:color="auto"/>
                    <w:bottom w:val="none" w:sz="0" w:space="0" w:color="auto"/>
                    <w:right w:val="none" w:sz="0" w:space="0" w:color="auto"/>
                  </w:divBdr>
                </w:div>
                <w:div w:id="157775842">
                  <w:marLeft w:val="640"/>
                  <w:marRight w:val="0"/>
                  <w:marTop w:val="0"/>
                  <w:marBottom w:val="0"/>
                  <w:divBdr>
                    <w:top w:val="none" w:sz="0" w:space="0" w:color="auto"/>
                    <w:left w:val="none" w:sz="0" w:space="0" w:color="auto"/>
                    <w:bottom w:val="none" w:sz="0" w:space="0" w:color="auto"/>
                    <w:right w:val="none" w:sz="0" w:space="0" w:color="auto"/>
                  </w:divBdr>
                </w:div>
                <w:div w:id="1206211116">
                  <w:marLeft w:val="640"/>
                  <w:marRight w:val="0"/>
                  <w:marTop w:val="0"/>
                  <w:marBottom w:val="0"/>
                  <w:divBdr>
                    <w:top w:val="none" w:sz="0" w:space="0" w:color="auto"/>
                    <w:left w:val="none" w:sz="0" w:space="0" w:color="auto"/>
                    <w:bottom w:val="none" w:sz="0" w:space="0" w:color="auto"/>
                    <w:right w:val="none" w:sz="0" w:space="0" w:color="auto"/>
                  </w:divBdr>
                </w:div>
                <w:div w:id="253514972">
                  <w:marLeft w:val="640"/>
                  <w:marRight w:val="0"/>
                  <w:marTop w:val="0"/>
                  <w:marBottom w:val="0"/>
                  <w:divBdr>
                    <w:top w:val="none" w:sz="0" w:space="0" w:color="auto"/>
                    <w:left w:val="none" w:sz="0" w:space="0" w:color="auto"/>
                    <w:bottom w:val="none" w:sz="0" w:space="0" w:color="auto"/>
                    <w:right w:val="none" w:sz="0" w:space="0" w:color="auto"/>
                  </w:divBdr>
                </w:div>
                <w:div w:id="307561474">
                  <w:marLeft w:val="640"/>
                  <w:marRight w:val="0"/>
                  <w:marTop w:val="0"/>
                  <w:marBottom w:val="0"/>
                  <w:divBdr>
                    <w:top w:val="none" w:sz="0" w:space="0" w:color="auto"/>
                    <w:left w:val="none" w:sz="0" w:space="0" w:color="auto"/>
                    <w:bottom w:val="none" w:sz="0" w:space="0" w:color="auto"/>
                    <w:right w:val="none" w:sz="0" w:space="0" w:color="auto"/>
                  </w:divBdr>
                </w:div>
                <w:div w:id="1338382701">
                  <w:marLeft w:val="640"/>
                  <w:marRight w:val="0"/>
                  <w:marTop w:val="0"/>
                  <w:marBottom w:val="0"/>
                  <w:divBdr>
                    <w:top w:val="none" w:sz="0" w:space="0" w:color="auto"/>
                    <w:left w:val="none" w:sz="0" w:space="0" w:color="auto"/>
                    <w:bottom w:val="none" w:sz="0" w:space="0" w:color="auto"/>
                    <w:right w:val="none" w:sz="0" w:space="0" w:color="auto"/>
                  </w:divBdr>
                </w:div>
                <w:div w:id="131288677">
                  <w:marLeft w:val="640"/>
                  <w:marRight w:val="0"/>
                  <w:marTop w:val="0"/>
                  <w:marBottom w:val="0"/>
                  <w:divBdr>
                    <w:top w:val="none" w:sz="0" w:space="0" w:color="auto"/>
                    <w:left w:val="none" w:sz="0" w:space="0" w:color="auto"/>
                    <w:bottom w:val="none" w:sz="0" w:space="0" w:color="auto"/>
                    <w:right w:val="none" w:sz="0" w:space="0" w:color="auto"/>
                  </w:divBdr>
                </w:div>
                <w:div w:id="603072211">
                  <w:marLeft w:val="640"/>
                  <w:marRight w:val="0"/>
                  <w:marTop w:val="0"/>
                  <w:marBottom w:val="0"/>
                  <w:divBdr>
                    <w:top w:val="none" w:sz="0" w:space="0" w:color="auto"/>
                    <w:left w:val="none" w:sz="0" w:space="0" w:color="auto"/>
                    <w:bottom w:val="none" w:sz="0" w:space="0" w:color="auto"/>
                    <w:right w:val="none" w:sz="0" w:space="0" w:color="auto"/>
                  </w:divBdr>
                </w:div>
                <w:div w:id="1049395">
                  <w:marLeft w:val="640"/>
                  <w:marRight w:val="0"/>
                  <w:marTop w:val="0"/>
                  <w:marBottom w:val="0"/>
                  <w:divBdr>
                    <w:top w:val="none" w:sz="0" w:space="0" w:color="auto"/>
                    <w:left w:val="none" w:sz="0" w:space="0" w:color="auto"/>
                    <w:bottom w:val="none" w:sz="0" w:space="0" w:color="auto"/>
                    <w:right w:val="none" w:sz="0" w:space="0" w:color="auto"/>
                  </w:divBdr>
                </w:div>
                <w:div w:id="1246305872">
                  <w:marLeft w:val="640"/>
                  <w:marRight w:val="0"/>
                  <w:marTop w:val="0"/>
                  <w:marBottom w:val="0"/>
                  <w:divBdr>
                    <w:top w:val="none" w:sz="0" w:space="0" w:color="auto"/>
                    <w:left w:val="none" w:sz="0" w:space="0" w:color="auto"/>
                    <w:bottom w:val="none" w:sz="0" w:space="0" w:color="auto"/>
                    <w:right w:val="none" w:sz="0" w:space="0" w:color="auto"/>
                  </w:divBdr>
                </w:div>
                <w:div w:id="4094304">
                  <w:marLeft w:val="640"/>
                  <w:marRight w:val="0"/>
                  <w:marTop w:val="0"/>
                  <w:marBottom w:val="0"/>
                  <w:divBdr>
                    <w:top w:val="none" w:sz="0" w:space="0" w:color="auto"/>
                    <w:left w:val="none" w:sz="0" w:space="0" w:color="auto"/>
                    <w:bottom w:val="none" w:sz="0" w:space="0" w:color="auto"/>
                    <w:right w:val="none" w:sz="0" w:space="0" w:color="auto"/>
                  </w:divBdr>
                </w:div>
                <w:div w:id="1963220655">
                  <w:marLeft w:val="640"/>
                  <w:marRight w:val="0"/>
                  <w:marTop w:val="0"/>
                  <w:marBottom w:val="0"/>
                  <w:divBdr>
                    <w:top w:val="none" w:sz="0" w:space="0" w:color="auto"/>
                    <w:left w:val="none" w:sz="0" w:space="0" w:color="auto"/>
                    <w:bottom w:val="none" w:sz="0" w:space="0" w:color="auto"/>
                    <w:right w:val="none" w:sz="0" w:space="0" w:color="auto"/>
                  </w:divBdr>
                </w:div>
                <w:div w:id="12265109">
                  <w:marLeft w:val="640"/>
                  <w:marRight w:val="0"/>
                  <w:marTop w:val="0"/>
                  <w:marBottom w:val="0"/>
                  <w:divBdr>
                    <w:top w:val="none" w:sz="0" w:space="0" w:color="auto"/>
                    <w:left w:val="none" w:sz="0" w:space="0" w:color="auto"/>
                    <w:bottom w:val="none" w:sz="0" w:space="0" w:color="auto"/>
                    <w:right w:val="none" w:sz="0" w:space="0" w:color="auto"/>
                  </w:divBdr>
                </w:div>
              </w:divsChild>
            </w:div>
            <w:div w:id="1553080775">
              <w:marLeft w:val="0"/>
              <w:marRight w:val="0"/>
              <w:marTop w:val="0"/>
              <w:marBottom w:val="0"/>
              <w:divBdr>
                <w:top w:val="none" w:sz="0" w:space="0" w:color="auto"/>
                <w:left w:val="none" w:sz="0" w:space="0" w:color="auto"/>
                <w:bottom w:val="none" w:sz="0" w:space="0" w:color="auto"/>
                <w:right w:val="none" w:sz="0" w:space="0" w:color="auto"/>
              </w:divBdr>
              <w:divsChild>
                <w:div w:id="1106121710">
                  <w:marLeft w:val="640"/>
                  <w:marRight w:val="0"/>
                  <w:marTop w:val="0"/>
                  <w:marBottom w:val="0"/>
                  <w:divBdr>
                    <w:top w:val="none" w:sz="0" w:space="0" w:color="auto"/>
                    <w:left w:val="none" w:sz="0" w:space="0" w:color="auto"/>
                    <w:bottom w:val="none" w:sz="0" w:space="0" w:color="auto"/>
                    <w:right w:val="none" w:sz="0" w:space="0" w:color="auto"/>
                  </w:divBdr>
                </w:div>
                <w:div w:id="258954737">
                  <w:marLeft w:val="640"/>
                  <w:marRight w:val="0"/>
                  <w:marTop w:val="0"/>
                  <w:marBottom w:val="0"/>
                  <w:divBdr>
                    <w:top w:val="none" w:sz="0" w:space="0" w:color="auto"/>
                    <w:left w:val="none" w:sz="0" w:space="0" w:color="auto"/>
                    <w:bottom w:val="none" w:sz="0" w:space="0" w:color="auto"/>
                    <w:right w:val="none" w:sz="0" w:space="0" w:color="auto"/>
                  </w:divBdr>
                </w:div>
                <w:div w:id="417799173">
                  <w:marLeft w:val="640"/>
                  <w:marRight w:val="0"/>
                  <w:marTop w:val="0"/>
                  <w:marBottom w:val="0"/>
                  <w:divBdr>
                    <w:top w:val="none" w:sz="0" w:space="0" w:color="auto"/>
                    <w:left w:val="none" w:sz="0" w:space="0" w:color="auto"/>
                    <w:bottom w:val="none" w:sz="0" w:space="0" w:color="auto"/>
                    <w:right w:val="none" w:sz="0" w:space="0" w:color="auto"/>
                  </w:divBdr>
                </w:div>
                <w:div w:id="198319780">
                  <w:marLeft w:val="640"/>
                  <w:marRight w:val="0"/>
                  <w:marTop w:val="0"/>
                  <w:marBottom w:val="0"/>
                  <w:divBdr>
                    <w:top w:val="none" w:sz="0" w:space="0" w:color="auto"/>
                    <w:left w:val="none" w:sz="0" w:space="0" w:color="auto"/>
                    <w:bottom w:val="none" w:sz="0" w:space="0" w:color="auto"/>
                    <w:right w:val="none" w:sz="0" w:space="0" w:color="auto"/>
                  </w:divBdr>
                </w:div>
                <w:div w:id="183521681">
                  <w:marLeft w:val="640"/>
                  <w:marRight w:val="0"/>
                  <w:marTop w:val="0"/>
                  <w:marBottom w:val="0"/>
                  <w:divBdr>
                    <w:top w:val="none" w:sz="0" w:space="0" w:color="auto"/>
                    <w:left w:val="none" w:sz="0" w:space="0" w:color="auto"/>
                    <w:bottom w:val="none" w:sz="0" w:space="0" w:color="auto"/>
                    <w:right w:val="none" w:sz="0" w:space="0" w:color="auto"/>
                  </w:divBdr>
                </w:div>
                <w:div w:id="1433286218">
                  <w:marLeft w:val="640"/>
                  <w:marRight w:val="0"/>
                  <w:marTop w:val="0"/>
                  <w:marBottom w:val="0"/>
                  <w:divBdr>
                    <w:top w:val="none" w:sz="0" w:space="0" w:color="auto"/>
                    <w:left w:val="none" w:sz="0" w:space="0" w:color="auto"/>
                    <w:bottom w:val="none" w:sz="0" w:space="0" w:color="auto"/>
                    <w:right w:val="none" w:sz="0" w:space="0" w:color="auto"/>
                  </w:divBdr>
                </w:div>
                <w:div w:id="1016275178">
                  <w:marLeft w:val="640"/>
                  <w:marRight w:val="0"/>
                  <w:marTop w:val="0"/>
                  <w:marBottom w:val="0"/>
                  <w:divBdr>
                    <w:top w:val="none" w:sz="0" w:space="0" w:color="auto"/>
                    <w:left w:val="none" w:sz="0" w:space="0" w:color="auto"/>
                    <w:bottom w:val="none" w:sz="0" w:space="0" w:color="auto"/>
                    <w:right w:val="none" w:sz="0" w:space="0" w:color="auto"/>
                  </w:divBdr>
                </w:div>
                <w:div w:id="1195777733">
                  <w:marLeft w:val="640"/>
                  <w:marRight w:val="0"/>
                  <w:marTop w:val="0"/>
                  <w:marBottom w:val="0"/>
                  <w:divBdr>
                    <w:top w:val="none" w:sz="0" w:space="0" w:color="auto"/>
                    <w:left w:val="none" w:sz="0" w:space="0" w:color="auto"/>
                    <w:bottom w:val="none" w:sz="0" w:space="0" w:color="auto"/>
                    <w:right w:val="none" w:sz="0" w:space="0" w:color="auto"/>
                  </w:divBdr>
                </w:div>
                <w:div w:id="1962221882">
                  <w:marLeft w:val="640"/>
                  <w:marRight w:val="0"/>
                  <w:marTop w:val="0"/>
                  <w:marBottom w:val="0"/>
                  <w:divBdr>
                    <w:top w:val="none" w:sz="0" w:space="0" w:color="auto"/>
                    <w:left w:val="none" w:sz="0" w:space="0" w:color="auto"/>
                    <w:bottom w:val="none" w:sz="0" w:space="0" w:color="auto"/>
                    <w:right w:val="none" w:sz="0" w:space="0" w:color="auto"/>
                  </w:divBdr>
                </w:div>
                <w:div w:id="1159418735">
                  <w:marLeft w:val="640"/>
                  <w:marRight w:val="0"/>
                  <w:marTop w:val="0"/>
                  <w:marBottom w:val="0"/>
                  <w:divBdr>
                    <w:top w:val="none" w:sz="0" w:space="0" w:color="auto"/>
                    <w:left w:val="none" w:sz="0" w:space="0" w:color="auto"/>
                    <w:bottom w:val="none" w:sz="0" w:space="0" w:color="auto"/>
                    <w:right w:val="none" w:sz="0" w:space="0" w:color="auto"/>
                  </w:divBdr>
                </w:div>
                <w:div w:id="1809742864">
                  <w:marLeft w:val="640"/>
                  <w:marRight w:val="0"/>
                  <w:marTop w:val="0"/>
                  <w:marBottom w:val="0"/>
                  <w:divBdr>
                    <w:top w:val="none" w:sz="0" w:space="0" w:color="auto"/>
                    <w:left w:val="none" w:sz="0" w:space="0" w:color="auto"/>
                    <w:bottom w:val="none" w:sz="0" w:space="0" w:color="auto"/>
                    <w:right w:val="none" w:sz="0" w:space="0" w:color="auto"/>
                  </w:divBdr>
                </w:div>
                <w:div w:id="629629600">
                  <w:marLeft w:val="640"/>
                  <w:marRight w:val="0"/>
                  <w:marTop w:val="0"/>
                  <w:marBottom w:val="0"/>
                  <w:divBdr>
                    <w:top w:val="none" w:sz="0" w:space="0" w:color="auto"/>
                    <w:left w:val="none" w:sz="0" w:space="0" w:color="auto"/>
                    <w:bottom w:val="none" w:sz="0" w:space="0" w:color="auto"/>
                    <w:right w:val="none" w:sz="0" w:space="0" w:color="auto"/>
                  </w:divBdr>
                </w:div>
                <w:div w:id="1074661579">
                  <w:marLeft w:val="640"/>
                  <w:marRight w:val="0"/>
                  <w:marTop w:val="0"/>
                  <w:marBottom w:val="0"/>
                  <w:divBdr>
                    <w:top w:val="none" w:sz="0" w:space="0" w:color="auto"/>
                    <w:left w:val="none" w:sz="0" w:space="0" w:color="auto"/>
                    <w:bottom w:val="none" w:sz="0" w:space="0" w:color="auto"/>
                    <w:right w:val="none" w:sz="0" w:space="0" w:color="auto"/>
                  </w:divBdr>
                </w:div>
                <w:div w:id="1719010554">
                  <w:marLeft w:val="640"/>
                  <w:marRight w:val="0"/>
                  <w:marTop w:val="0"/>
                  <w:marBottom w:val="0"/>
                  <w:divBdr>
                    <w:top w:val="none" w:sz="0" w:space="0" w:color="auto"/>
                    <w:left w:val="none" w:sz="0" w:space="0" w:color="auto"/>
                    <w:bottom w:val="none" w:sz="0" w:space="0" w:color="auto"/>
                    <w:right w:val="none" w:sz="0" w:space="0" w:color="auto"/>
                  </w:divBdr>
                </w:div>
                <w:div w:id="2075159494">
                  <w:marLeft w:val="640"/>
                  <w:marRight w:val="0"/>
                  <w:marTop w:val="0"/>
                  <w:marBottom w:val="0"/>
                  <w:divBdr>
                    <w:top w:val="none" w:sz="0" w:space="0" w:color="auto"/>
                    <w:left w:val="none" w:sz="0" w:space="0" w:color="auto"/>
                    <w:bottom w:val="none" w:sz="0" w:space="0" w:color="auto"/>
                    <w:right w:val="none" w:sz="0" w:space="0" w:color="auto"/>
                  </w:divBdr>
                </w:div>
                <w:div w:id="603657290">
                  <w:marLeft w:val="640"/>
                  <w:marRight w:val="0"/>
                  <w:marTop w:val="0"/>
                  <w:marBottom w:val="0"/>
                  <w:divBdr>
                    <w:top w:val="none" w:sz="0" w:space="0" w:color="auto"/>
                    <w:left w:val="none" w:sz="0" w:space="0" w:color="auto"/>
                    <w:bottom w:val="none" w:sz="0" w:space="0" w:color="auto"/>
                    <w:right w:val="none" w:sz="0" w:space="0" w:color="auto"/>
                  </w:divBdr>
                </w:div>
                <w:div w:id="1917787719">
                  <w:marLeft w:val="640"/>
                  <w:marRight w:val="0"/>
                  <w:marTop w:val="0"/>
                  <w:marBottom w:val="0"/>
                  <w:divBdr>
                    <w:top w:val="none" w:sz="0" w:space="0" w:color="auto"/>
                    <w:left w:val="none" w:sz="0" w:space="0" w:color="auto"/>
                    <w:bottom w:val="none" w:sz="0" w:space="0" w:color="auto"/>
                    <w:right w:val="none" w:sz="0" w:space="0" w:color="auto"/>
                  </w:divBdr>
                </w:div>
                <w:div w:id="436877742">
                  <w:marLeft w:val="640"/>
                  <w:marRight w:val="0"/>
                  <w:marTop w:val="0"/>
                  <w:marBottom w:val="0"/>
                  <w:divBdr>
                    <w:top w:val="none" w:sz="0" w:space="0" w:color="auto"/>
                    <w:left w:val="none" w:sz="0" w:space="0" w:color="auto"/>
                    <w:bottom w:val="none" w:sz="0" w:space="0" w:color="auto"/>
                    <w:right w:val="none" w:sz="0" w:space="0" w:color="auto"/>
                  </w:divBdr>
                </w:div>
                <w:div w:id="1466774315">
                  <w:marLeft w:val="640"/>
                  <w:marRight w:val="0"/>
                  <w:marTop w:val="0"/>
                  <w:marBottom w:val="0"/>
                  <w:divBdr>
                    <w:top w:val="none" w:sz="0" w:space="0" w:color="auto"/>
                    <w:left w:val="none" w:sz="0" w:space="0" w:color="auto"/>
                    <w:bottom w:val="none" w:sz="0" w:space="0" w:color="auto"/>
                    <w:right w:val="none" w:sz="0" w:space="0" w:color="auto"/>
                  </w:divBdr>
                </w:div>
                <w:div w:id="555700234">
                  <w:marLeft w:val="640"/>
                  <w:marRight w:val="0"/>
                  <w:marTop w:val="0"/>
                  <w:marBottom w:val="0"/>
                  <w:divBdr>
                    <w:top w:val="none" w:sz="0" w:space="0" w:color="auto"/>
                    <w:left w:val="none" w:sz="0" w:space="0" w:color="auto"/>
                    <w:bottom w:val="none" w:sz="0" w:space="0" w:color="auto"/>
                    <w:right w:val="none" w:sz="0" w:space="0" w:color="auto"/>
                  </w:divBdr>
                </w:div>
                <w:div w:id="502745565">
                  <w:marLeft w:val="640"/>
                  <w:marRight w:val="0"/>
                  <w:marTop w:val="0"/>
                  <w:marBottom w:val="0"/>
                  <w:divBdr>
                    <w:top w:val="none" w:sz="0" w:space="0" w:color="auto"/>
                    <w:left w:val="none" w:sz="0" w:space="0" w:color="auto"/>
                    <w:bottom w:val="none" w:sz="0" w:space="0" w:color="auto"/>
                    <w:right w:val="none" w:sz="0" w:space="0" w:color="auto"/>
                  </w:divBdr>
                </w:div>
                <w:div w:id="1155338057">
                  <w:marLeft w:val="640"/>
                  <w:marRight w:val="0"/>
                  <w:marTop w:val="0"/>
                  <w:marBottom w:val="0"/>
                  <w:divBdr>
                    <w:top w:val="none" w:sz="0" w:space="0" w:color="auto"/>
                    <w:left w:val="none" w:sz="0" w:space="0" w:color="auto"/>
                    <w:bottom w:val="none" w:sz="0" w:space="0" w:color="auto"/>
                    <w:right w:val="none" w:sz="0" w:space="0" w:color="auto"/>
                  </w:divBdr>
                </w:div>
                <w:div w:id="2089499878">
                  <w:marLeft w:val="640"/>
                  <w:marRight w:val="0"/>
                  <w:marTop w:val="0"/>
                  <w:marBottom w:val="0"/>
                  <w:divBdr>
                    <w:top w:val="none" w:sz="0" w:space="0" w:color="auto"/>
                    <w:left w:val="none" w:sz="0" w:space="0" w:color="auto"/>
                    <w:bottom w:val="none" w:sz="0" w:space="0" w:color="auto"/>
                    <w:right w:val="none" w:sz="0" w:space="0" w:color="auto"/>
                  </w:divBdr>
                </w:div>
                <w:div w:id="1724988628">
                  <w:marLeft w:val="640"/>
                  <w:marRight w:val="0"/>
                  <w:marTop w:val="0"/>
                  <w:marBottom w:val="0"/>
                  <w:divBdr>
                    <w:top w:val="none" w:sz="0" w:space="0" w:color="auto"/>
                    <w:left w:val="none" w:sz="0" w:space="0" w:color="auto"/>
                    <w:bottom w:val="none" w:sz="0" w:space="0" w:color="auto"/>
                    <w:right w:val="none" w:sz="0" w:space="0" w:color="auto"/>
                  </w:divBdr>
                </w:div>
                <w:div w:id="808785925">
                  <w:marLeft w:val="640"/>
                  <w:marRight w:val="0"/>
                  <w:marTop w:val="0"/>
                  <w:marBottom w:val="0"/>
                  <w:divBdr>
                    <w:top w:val="none" w:sz="0" w:space="0" w:color="auto"/>
                    <w:left w:val="none" w:sz="0" w:space="0" w:color="auto"/>
                    <w:bottom w:val="none" w:sz="0" w:space="0" w:color="auto"/>
                    <w:right w:val="none" w:sz="0" w:space="0" w:color="auto"/>
                  </w:divBdr>
                </w:div>
                <w:div w:id="355735565">
                  <w:marLeft w:val="640"/>
                  <w:marRight w:val="0"/>
                  <w:marTop w:val="0"/>
                  <w:marBottom w:val="0"/>
                  <w:divBdr>
                    <w:top w:val="none" w:sz="0" w:space="0" w:color="auto"/>
                    <w:left w:val="none" w:sz="0" w:space="0" w:color="auto"/>
                    <w:bottom w:val="none" w:sz="0" w:space="0" w:color="auto"/>
                    <w:right w:val="none" w:sz="0" w:space="0" w:color="auto"/>
                  </w:divBdr>
                </w:div>
                <w:div w:id="976181924">
                  <w:marLeft w:val="640"/>
                  <w:marRight w:val="0"/>
                  <w:marTop w:val="0"/>
                  <w:marBottom w:val="0"/>
                  <w:divBdr>
                    <w:top w:val="none" w:sz="0" w:space="0" w:color="auto"/>
                    <w:left w:val="none" w:sz="0" w:space="0" w:color="auto"/>
                    <w:bottom w:val="none" w:sz="0" w:space="0" w:color="auto"/>
                    <w:right w:val="none" w:sz="0" w:space="0" w:color="auto"/>
                  </w:divBdr>
                </w:div>
                <w:div w:id="1516921912">
                  <w:marLeft w:val="640"/>
                  <w:marRight w:val="0"/>
                  <w:marTop w:val="0"/>
                  <w:marBottom w:val="0"/>
                  <w:divBdr>
                    <w:top w:val="none" w:sz="0" w:space="0" w:color="auto"/>
                    <w:left w:val="none" w:sz="0" w:space="0" w:color="auto"/>
                    <w:bottom w:val="none" w:sz="0" w:space="0" w:color="auto"/>
                    <w:right w:val="none" w:sz="0" w:space="0" w:color="auto"/>
                  </w:divBdr>
                </w:div>
                <w:div w:id="1271815375">
                  <w:marLeft w:val="640"/>
                  <w:marRight w:val="0"/>
                  <w:marTop w:val="0"/>
                  <w:marBottom w:val="0"/>
                  <w:divBdr>
                    <w:top w:val="none" w:sz="0" w:space="0" w:color="auto"/>
                    <w:left w:val="none" w:sz="0" w:space="0" w:color="auto"/>
                    <w:bottom w:val="none" w:sz="0" w:space="0" w:color="auto"/>
                    <w:right w:val="none" w:sz="0" w:space="0" w:color="auto"/>
                  </w:divBdr>
                </w:div>
                <w:div w:id="112599485">
                  <w:marLeft w:val="640"/>
                  <w:marRight w:val="0"/>
                  <w:marTop w:val="0"/>
                  <w:marBottom w:val="0"/>
                  <w:divBdr>
                    <w:top w:val="none" w:sz="0" w:space="0" w:color="auto"/>
                    <w:left w:val="none" w:sz="0" w:space="0" w:color="auto"/>
                    <w:bottom w:val="none" w:sz="0" w:space="0" w:color="auto"/>
                    <w:right w:val="none" w:sz="0" w:space="0" w:color="auto"/>
                  </w:divBdr>
                </w:div>
                <w:div w:id="1943877565">
                  <w:marLeft w:val="640"/>
                  <w:marRight w:val="0"/>
                  <w:marTop w:val="0"/>
                  <w:marBottom w:val="0"/>
                  <w:divBdr>
                    <w:top w:val="none" w:sz="0" w:space="0" w:color="auto"/>
                    <w:left w:val="none" w:sz="0" w:space="0" w:color="auto"/>
                    <w:bottom w:val="none" w:sz="0" w:space="0" w:color="auto"/>
                    <w:right w:val="none" w:sz="0" w:space="0" w:color="auto"/>
                  </w:divBdr>
                </w:div>
                <w:div w:id="1668708317">
                  <w:marLeft w:val="640"/>
                  <w:marRight w:val="0"/>
                  <w:marTop w:val="0"/>
                  <w:marBottom w:val="0"/>
                  <w:divBdr>
                    <w:top w:val="none" w:sz="0" w:space="0" w:color="auto"/>
                    <w:left w:val="none" w:sz="0" w:space="0" w:color="auto"/>
                    <w:bottom w:val="none" w:sz="0" w:space="0" w:color="auto"/>
                    <w:right w:val="none" w:sz="0" w:space="0" w:color="auto"/>
                  </w:divBdr>
                </w:div>
                <w:div w:id="47919003">
                  <w:marLeft w:val="640"/>
                  <w:marRight w:val="0"/>
                  <w:marTop w:val="0"/>
                  <w:marBottom w:val="0"/>
                  <w:divBdr>
                    <w:top w:val="none" w:sz="0" w:space="0" w:color="auto"/>
                    <w:left w:val="none" w:sz="0" w:space="0" w:color="auto"/>
                    <w:bottom w:val="none" w:sz="0" w:space="0" w:color="auto"/>
                    <w:right w:val="none" w:sz="0" w:space="0" w:color="auto"/>
                  </w:divBdr>
                </w:div>
                <w:div w:id="1708218342">
                  <w:marLeft w:val="640"/>
                  <w:marRight w:val="0"/>
                  <w:marTop w:val="0"/>
                  <w:marBottom w:val="0"/>
                  <w:divBdr>
                    <w:top w:val="none" w:sz="0" w:space="0" w:color="auto"/>
                    <w:left w:val="none" w:sz="0" w:space="0" w:color="auto"/>
                    <w:bottom w:val="none" w:sz="0" w:space="0" w:color="auto"/>
                    <w:right w:val="none" w:sz="0" w:space="0" w:color="auto"/>
                  </w:divBdr>
                </w:div>
                <w:div w:id="826089472">
                  <w:marLeft w:val="640"/>
                  <w:marRight w:val="0"/>
                  <w:marTop w:val="0"/>
                  <w:marBottom w:val="0"/>
                  <w:divBdr>
                    <w:top w:val="none" w:sz="0" w:space="0" w:color="auto"/>
                    <w:left w:val="none" w:sz="0" w:space="0" w:color="auto"/>
                    <w:bottom w:val="none" w:sz="0" w:space="0" w:color="auto"/>
                    <w:right w:val="none" w:sz="0" w:space="0" w:color="auto"/>
                  </w:divBdr>
                </w:div>
                <w:div w:id="859974227">
                  <w:marLeft w:val="640"/>
                  <w:marRight w:val="0"/>
                  <w:marTop w:val="0"/>
                  <w:marBottom w:val="0"/>
                  <w:divBdr>
                    <w:top w:val="none" w:sz="0" w:space="0" w:color="auto"/>
                    <w:left w:val="none" w:sz="0" w:space="0" w:color="auto"/>
                    <w:bottom w:val="none" w:sz="0" w:space="0" w:color="auto"/>
                    <w:right w:val="none" w:sz="0" w:space="0" w:color="auto"/>
                  </w:divBdr>
                </w:div>
                <w:div w:id="870872763">
                  <w:marLeft w:val="640"/>
                  <w:marRight w:val="0"/>
                  <w:marTop w:val="0"/>
                  <w:marBottom w:val="0"/>
                  <w:divBdr>
                    <w:top w:val="none" w:sz="0" w:space="0" w:color="auto"/>
                    <w:left w:val="none" w:sz="0" w:space="0" w:color="auto"/>
                    <w:bottom w:val="none" w:sz="0" w:space="0" w:color="auto"/>
                    <w:right w:val="none" w:sz="0" w:space="0" w:color="auto"/>
                  </w:divBdr>
                </w:div>
                <w:div w:id="92828280">
                  <w:marLeft w:val="640"/>
                  <w:marRight w:val="0"/>
                  <w:marTop w:val="0"/>
                  <w:marBottom w:val="0"/>
                  <w:divBdr>
                    <w:top w:val="none" w:sz="0" w:space="0" w:color="auto"/>
                    <w:left w:val="none" w:sz="0" w:space="0" w:color="auto"/>
                    <w:bottom w:val="none" w:sz="0" w:space="0" w:color="auto"/>
                    <w:right w:val="none" w:sz="0" w:space="0" w:color="auto"/>
                  </w:divBdr>
                </w:div>
                <w:div w:id="448280632">
                  <w:marLeft w:val="640"/>
                  <w:marRight w:val="0"/>
                  <w:marTop w:val="0"/>
                  <w:marBottom w:val="0"/>
                  <w:divBdr>
                    <w:top w:val="none" w:sz="0" w:space="0" w:color="auto"/>
                    <w:left w:val="none" w:sz="0" w:space="0" w:color="auto"/>
                    <w:bottom w:val="none" w:sz="0" w:space="0" w:color="auto"/>
                    <w:right w:val="none" w:sz="0" w:space="0" w:color="auto"/>
                  </w:divBdr>
                </w:div>
                <w:div w:id="1546868400">
                  <w:marLeft w:val="640"/>
                  <w:marRight w:val="0"/>
                  <w:marTop w:val="0"/>
                  <w:marBottom w:val="0"/>
                  <w:divBdr>
                    <w:top w:val="none" w:sz="0" w:space="0" w:color="auto"/>
                    <w:left w:val="none" w:sz="0" w:space="0" w:color="auto"/>
                    <w:bottom w:val="none" w:sz="0" w:space="0" w:color="auto"/>
                    <w:right w:val="none" w:sz="0" w:space="0" w:color="auto"/>
                  </w:divBdr>
                </w:div>
                <w:div w:id="842863289">
                  <w:marLeft w:val="640"/>
                  <w:marRight w:val="0"/>
                  <w:marTop w:val="0"/>
                  <w:marBottom w:val="0"/>
                  <w:divBdr>
                    <w:top w:val="none" w:sz="0" w:space="0" w:color="auto"/>
                    <w:left w:val="none" w:sz="0" w:space="0" w:color="auto"/>
                    <w:bottom w:val="none" w:sz="0" w:space="0" w:color="auto"/>
                    <w:right w:val="none" w:sz="0" w:space="0" w:color="auto"/>
                  </w:divBdr>
                </w:div>
                <w:div w:id="1671520588">
                  <w:marLeft w:val="640"/>
                  <w:marRight w:val="0"/>
                  <w:marTop w:val="0"/>
                  <w:marBottom w:val="0"/>
                  <w:divBdr>
                    <w:top w:val="none" w:sz="0" w:space="0" w:color="auto"/>
                    <w:left w:val="none" w:sz="0" w:space="0" w:color="auto"/>
                    <w:bottom w:val="none" w:sz="0" w:space="0" w:color="auto"/>
                    <w:right w:val="none" w:sz="0" w:space="0" w:color="auto"/>
                  </w:divBdr>
                </w:div>
                <w:div w:id="930511399">
                  <w:marLeft w:val="640"/>
                  <w:marRight w:val="0"/>
                  <w:marTop w:val="0"/>
                  <w:marBottom w:val="0"/>
                  <w:divBdr>
                    <w:top w:val="none" w:sz="0" w:space="0" w:color="auto"/>
                    <w:left w:val="none" w:sz="0" w:space="0" w:color="auto"/>
                    <w:bottom w:val="none" w:sz="0" w:space="0" w:color="auto"/>
                    <w:right w:val="none" w:sz="0" w:space="0" w:color="auto"/>
                  </w:divBdr>
                </w:div>
                <w:div w:id="1185558582">
                  <w:marLeft w:val="640"/>
                  <w:marRight w:val="0"/>
                  <w:marTop w:val="0"/>
                  <w:marBottom w:val="0"/>
                  <w:divBdr>
                    <w:top w:val="none" w:sz="0" w:space="0" w:color="auto"/>
                    <w:left w:val="none" w:sz="0" w:space="0" w:color="auto"/>
                    <w:bottom w:val="none" w:sz="0" w:space="0" w:color="auto"/>
                    <w:right w:val="none" w:sz="0" w:space="0" w:color="auto"/>
                  </w:divBdr>
                </w:div>
                <w:div w:id="631449771">
                  <w:marLeft w:val="640"/>
                  <w:marRight w:val="0"/>
                  <w:marTop w:val="0"/>
                  <w:marBottom w:val="0"/>
                  <w:divBdr>
                    <w:top w:val="none" w:sz="0" w:space="0" w:color="auto"/>
                    <w:left w:val="none" w:sz="0" w:space="0" w:color="auto"/>
                    <w:bottom w:val="none" w:sz="0" w:space="0" w:color="auto"/>
                    <w:right w:val="none" w:sz="0" w:space="0" w:color="auto"/>
                  </w:divBdr>
                </w:div>
                <w:div w:id="707873106">
                  <w:marLeft w:val="640"/>
                  <w:marRight w:val="0"/>
                  <w:marTop w:val="0"/>
                  <w:marBottom w:val="0"/>
                  <w:divBdr>
                    <w:top w:val="none" w:sz="0" w:space="0" w:color="auto"/>
                    <w:left w:val="none" w:sz="0" w:space="0" w:color="auto"/>
                    <w:bottom w:val="none" w:sz="0" w:space="0" w:color="auto"/>
                    <w:right w:val="none" w:sz="0" w:space="0" w:color="auto"/>
                  </w:divBdr>
                </w:div>
                <w:div w:id="1651443349">
                  <w:marLeft w:val="640"/>
                  <w:marRight w:val="0"/>
                  <w:marTop w:val="0"/>
                  <w:marBottom w:val="0"/>
                  <w:divBdr>
                    <w:top w:val="none" w:sz="0" w:space="0" w:color="auto"/>
                    <w:left w:val="none" w:sz="0" w:space="0" w:color="auto"/>
                    <w:bottom w:val="none" w:sz="0" w:space="0" w:color="auto"/>
                    <w:right w:val="none" w:sz="0" w:space="0" w:color="auto"/>
                  </w:divBdr>
                </w:div>
                <w:div w:id="2058509634">
                  <w:marLeft w:val="640"/>
                  <w:marRight w:val="0"/>
                  <w:marTop w:val="0"/>
                  <w:marBottom w:val="0"/>
                  <w:divBdr>
                    <w:top w:val="none" w:sz="0" w:space="0" w:color="auto"/>
                    <w:left w:val="none" w:sz="0" w:space="0" w:color="auto"/>
                    <w:bottom w:val="none" w:sz="0" w:space="0" w:color="auto"/>
                    <w:right w:val="none" w:sz="0" w:space="0" w:color="auto"/>
                  </w:divBdr>
                </w:div>
              </w:divsChild>
            </w:div>
            <w:div w:id="793717352">
              <w:marLeft w:val="0"/>
              <w:marRight w:val="0"/>
              <w:marTop w:val="0"/>
              <w:marBottom w:val="0"/>
              <w:divBdr>
                <w:top w:val="none" w:sz="0" w:space="0" w:color="auto"/>
                <w:left w:val="none" w:sz="0" w:space="0" w:color="auto"/>
                <w:bottom w:val="none" w:sz="0" w:space="0" w:color="auto"/>
                <w:right w:val="none" w:sz="0" w:space="0" w:color="auto"/>
              </w:divBdr>
              <w:divsChild>
                <w:div w:id="244338043">
                  <w:marLeft w:val="640"/>
                  <w:marRight w:val="0"/>
                  <w:marTop w:val="0"/>
                  <w:marBottom w:val="0"/>
                  <w:divBdr>
                    <w:top w:val="none" w:sz="0" w:space="0" w:color="auto"/>
                    <w:left w:val="none" w:sz="0" w:space="0" w:color="auto"/>
                    <w:bottom w:val="none" w:sz="0" w:space="0" w:color="auto"/>
                    <w:right w:val="none" w:sz="0" w:space="0" w:color="auto"/>
                  </w:divBdr>
                </w:div>
                <w:div w:id="279843109">
                  <w:marLeft w:val="640"/>
                  <w:marRight w:val="0"/>
                  <w:marTop w:val="0"/>
                  <w:marBottom w:val="0"/>
                  <w:divBdr>
                    <w:top w:val="none" w:sz="0" w:space="0" w:color="auto"/>
                    <w:left w:val="none" w:sz="0" w:space="0" w:color="auto"/>
                    <w:bottom w:val="none" w:sz="0" w:space="0" w:color="auto"/>
                    <w:right w:val="none" w:sz="0" w:space="0" w:color="auto"/>
                  </w:divBdr>
                </w:div>
                <w:div w:id="892355277">
                  <w:marLeft w:val="640"/>
                  <w:marRight w:val="0"/>
                  <w:marTop w:val="0"/>
                  <w:marBottom w:val="0"/>
                  <w:divBdr>
                    <w:top w:val="none" w:sz="0" w:space="0" w:color="auto"/>
                    <w:left w:val="none" w:sz="0" w:space="0" w:color="auto"/>
                    <w:bottom w:val="none" w:sz="0" w:space="0" w:color="auto"/>
                    <w:right w:val="none" w:sz="0" w:space="0" w:color="auto"/>
                  </w:divBdr>
                </w:div>
                <w:div w:id="1613317860">
                  <w:marLeft w:val="640"/>
                  <w:marRight w:val="0"/>
                  <w:marTop w:val="0"/>
                  <w:marBottom w:val="0"/>
                  <w:divBdr>
                    <w:top w:val="none" w:sz="0" w:space="0" w:color="auto"/>
                    <w:left w:val="none" w:sz="0" w:space="0" w:color="auto"/>
                    <w:bottom w:val="none" w:sz="0" w:space="0" w:color="auto"/>
                    <w:right w:val="none" w:sz="0" w:space="0" w:color="auto"/>
                  </w:divBdr>
                </w:div>
                <w:div w:id="797649222">
                  <w:marLeft w:val="640"/>
                  <w:marRight w:val="0"/>
                  <w:marTop w:val="0"/>
                  <w:marBottom w:val="0"/>
                  <w:divBdr>
                    <w:top w:val="none" w:sz="0" w:space="0" w:color="auto"/>
                    <w:left w:val="none" w:sz="0" w:space="0" w:color="auto"/>
                    <w:bottom w:val="none" w:sz="0" w:space="0" w:color="auto"/>
                    <w:right w:val="none" w:sz="0" w:space="0" w:color="auto"/>
                  </w:divBdr>
                </w:div>
                <w:div w:id="102698550">
                  <w:marLeft w:val="640"/>
                  <w:marRight w:val="0"/>
                  <w:marTop w:val="0"/>
                  <w:marBottom w:val="0"/>
                  <w:divBdr>
                    <w:top w:val="none" w:sz="0" w:space="0" w:color="auto"/>
                    <w:left w:val="none" w:sz="0" w:space="0" w:color="auto"/>
                    <w:bottom w:val="none" w:sz="0" w:space="0" w:color="auto"/>
                    <w:right w:val="none" w:sz="0" w:space="0" w:color="auto"/>
                  </w:divBdr>
                </w:div>
                <w:div w:id="914166841">
                  <w:marLeft w:val="640"/>
                  <w:marRight w:val="0"/>
                  <w:marTop w:val="0"/>
                  <w:marBottom w:val="0"/>
                  <w:divBdr>
                    <w:top w:val="none" w:sz="0" w:space="0" w:color="auto"/>
                    <w:left w:val="none" w:sz="0" w:space="0" w:color="auto"/>
                    <w:bottom w:val="none" w:sz="0" w:space="0" w:color="auto"/>
                    <w:right w:val="none" w:sz="0" w:space="0" w:color="auto"/>
                  </w:divBdr>
                </w:div>
                <w:div w:id="1752462417">
                  <w:marLeft w:val="640"/>
                  <w:marRight w:val="0"/>
                  <w:marTop w:val="0"/>
                  <w:marBottom w:val="0"/>
                  <w:divBdr>
                    <w:top w:val="none" w:sz="0" w:space="0" w:color="auto"/>
                    <w:left w:val="none" w:sz="0" w:space="0" w:color="auto"/>
                    <w:bottom w:val="none" w:sz="0" w:space="0" w:color="auto"/>
                    <w:right w:val="none" w:sz="0" w:space="0" w:color="auto"/>
                  </w:divBdr>
                </w:div>
                <w:div w:id="2118714511">
                  <w:marLeft w:val="640"/>
                  <w:marRight w:val="0"/>
                  <w:marTop w:val="0"/>
                  <w:marBottom w:val="0"/>
                  <w:divBdr>
                    <w:top w:val="none" w:sz="0" w:space="0" w:color="auto"/>
                    <w:left w:val="none" w:sz="0" w:space="0" w:color="auto"/>
                    <w:bottom w:val="none" w:sz="0" w:space="0" w:color="auto"/>
                    <w:right w:val="none" w:sz="0" w:space="0" w:color="auto"/>
                  </w:divBdr>
                </w:div>
                <w:div w:id="1748647808">
                  <w:marLeft w:val="640"/>
                  <w:marRight w:val="0"/>
                  <w:marTop w:val="0"/>
                  <w:marBottom w:val="0"/>
                  <w:divBdr>
                    <w:top w:val="none" w:sz="0" w:space="0" w:color="auto"/>
                    <w:left w:val="none" w:sz="0" w:space="0" w:color="auto"/>
                    <w:bottom w:val="none" w:sz="0" w:space="0" w:color="auto"/>
                    <w:right w:val="none" w:sz="0" w:space="0" w:color="auto"/>
                  </w:divBdr>
                </w:div>
                <w:div w:id="750196922">
                  <w:marLeft w:val="640"/>
                  <w:marRight w:val="0"/>
                  <w:marTop w:val="0"/>
                  <w:marBottom w:val="0"/>
                  <w:divBdr>
                    <w:top w:val="none" w:sz="0" w:space="0" w:color="auto"/>
                    <w:left w:val="none" w:sz="0" w:space="0" w:color="auto"/>
                    <w:bottom w:val="none" w:sz="0" w:space="0" w:color="auto"/>
                    <w:right w:val="none" w:sz="0" w:space="0" w:color="auto"/>
                  </w:divBdr>
                </w:div>
                <w:div w:id="474444837">
                  <w:marLeft w:val="640"/>
                  <w:marRight w:val="0"/>
                  <w:marTop w:val="0"/>
                  <w:marBottom w:val="0"/>
                  <w:divBdr>
                    <w:top w:val="none" w:sz="0" w:space="0" w:color="auto"/>
                    <w:left w:val="none" w:sz="0" w:space="0" w:color="auto"/>
                    <w:bottom w:val="none" w:sz="0" w:space="0" w:color="auto"/>
                    <w:right w:val="none" w:sz="0" w:space="0" w:color="auto"/>
                  </w:divBdr>
                </w:div>
                <w:div w:id="1820920180">
                  <w:marLeft w:val="640"/>
                  <w:marRight w:val="0"/>
                  <w:marTop w:val="0"/>
                  <w:marBottom w:val="0"/>
                  <w:divBdr>
                    <w:top w:val="none" w:sz="0" w:space="0" w:color="auto"/>
                    <w:left w:val="none" w:sz="0" w:space="0" w:color="auto"/>
                    <w:bottom w:val="none" w:sz="0" w:space="0" w:color="auto"/>
                    <w:right w:val="none" w:sz="0" w:space="0" w:color="auto"/>
                  </w:divBdr>
                </w:div>
                <w:div w:id="721750256">
                  <w:marLeft w:val="640"/>
                  <w:marRight w:val="0"/>
                  <w:marTop w:val="0"/>
                  <w:marBottom w:val="0"/>
                  <w:divBdr>
                    <w:top w:val="none" w:sz="0" w:space="0" w:color="auto"/>
                    <w:left w:val="none" w:sz="0" w:space="0" w:color="auto"/>
                    <w:bottom w:val="none" w:sz="0" w:space="0" w:color="auto"/>
                    <w:right w:val="none" w:sz="0" w:space="0" w:color="auto"/>
                  </w:divBdr>
                </w:div>
                <w:div w:id="1593276314">
                  <w:marLeft w:val="640"/>
                  <w:marRight w:val="0"/>
                  <w:marTop w:val="0"/>
                  <w:marBottom w:val="0"/>
                  <w:divBdr>
                    <w:top w:val="none" w:sz="0" w:space="0" w:color="auto"/>
                    <w:left w:val="none" w:sz="0" w:space="0" w:color="auto"/>
                    <w:bottom w:val="none" w:sz="0" w:space="0" w:color="auto"/>
                    <w:right w:val="none" w:sz="0" w:space="0" w:color="auto"/>
                  </w:divBdr>
                </w:div>
                <w:div w:id="97870443">
                  <w:marLeft w:val="640"/>
                  <w:marRight w:val="0"/>
                  <w:marTop w:val="0"/>
                  <w:marBottom w:val="0"/>
                  <w:divBdr>
                    <w:top w:val="none" w:sz="0" w:space="0" w:color="auto"/>
                    <w:left w:val="none" w:sz="0" w:space="0" w:color="auto"/>
                    <w:bottom w:val="none" w:sz="0" w:space="0" w:color="auto"/>
                    <w:right w:val="none" w:sz="0" w:space="0" w:color="auto"/>
                  </w:divBdr>
                </w:div>
                <w:div w:id="991299223">
                  <w:marLeft w:val="640"/>
                  <w:marRight w:val="0"/>
                  <w:marTop w:val="0"/>
                  <w:marBottom w:val="0"/>
                  <w:divBdr>
                    <w:top w:val="none" w:sz="0" w:space="0" w:color="auto"/>
                    <w:left w:val="none" w:sz="0" w:space="0" w:color="auto"/>
                    <w:bottom w:val="none" w:sz="0" w:space="0" w:color="auto"/>
                    <w:right w:val="none" w:sz="0" w:space="0" w:color="auto"/>
                  </w:divBdr>
                </w:div>
                <w:div w:id="1697122850">
                  <w:marLeft w:val="640"/>
                  <w:marRight w:val="0"/>
                  <w:marTop w:val="0"/>
                  <w:marBottom w:val="0"/>
                  <w:divBdr>
                    <w:top w:val="none" w:sz="0" w:space="0" w:color="auto"/>
                    <w:left w:val="none" w:sz="0" w:space="0" w:color="auto"/>
                    <w:bottom w:val="none" w:sz="0" w:space="0" w:color="auto"/>
                    <w:right w:val="none" w:sz="0" w:space="0" w:color="auto"/>
                  </w:divBdr>
                </w:div>
                <w:div w:id="1232619771">
                  <w:marLeft w:val="640"/>
                  <w:marRight w:val="0"/>
                  <w:marTop w:val="0"/>
                  <w:marBottom w:val="0"/>
                  <w:divBdr>
                    <w:top w:val="none" w:sz="0" w:space="0" w:color="auto"/>
                    <w:left w:val="none" w:sz="0" w:space="0" w:color="auto"/>
                    <w:bottom w:val="none" w:sz="0" w:space="0" w:color="auto"/>
                    <w:right w:val="none" w:sz="0" w:space="0" w:color="auto"/>
                  </w:divBdr>
                </w:div>
                <w:div w:id="1848667148">
                  <w:marLeft w:val="640"/>
                  <w:marRight w:val="0"/>
                  <w:marTop w:val="0"/>
                  <w:marBottom w:val="0"/>
                  <w:divBdr>
                    <w:top w:val="none" w:sz="0" w:space="0" w:color="auto"/>
                    <w:left w:val="none" w:sz="0" w:space="0" w:color="auto"/>
                    <w:bottom w:val="none" w:sz="0" w:space="0" w:color="auto"/>
                    <w:right w:val="none" w:sz="0" w:space="0" w:color="auto"/>
                  </w:divBdr>
                </w:div>
                <w:div w:id="666641506">
                  <w:marLeft w:val="640"/>
                  <w:marRight w:val="0"/>
                  <w:marTop w:val="0"/>
                  <w:marBottom w:val="0"/>
                  <w:divBdr>
                    <w:top w:val="none" w:sz="0" w:space="0" w:color="auto"/>
                    <w:left w:val="none" w:sz="0" w:space="0" w:color="auto"/>
                    <w:bottom w:val="none" w:sz="0" w:space="0" w:color="auto"/>
                    <w:right w:val="none" w:sz="0" w:space="0" w:color="auto"/>
                  </w:divBdr>
                </w:div>
                <w:div w:id="1546256479">
                  <w:marLeft w:val="640"/>
                  <w:marRight w:val="0"/>
                  <w:marTop w:val="0"/>
                  <w:marBottom w:val="0"/>
                  <w:divBdr>
                    <w:top w:val="none" w:sz="0" w:space="0" w:color="auto"/>
                    <w:left w:val="none" w:sz="0" w:space="0" w:color="auto"/>
                    <w:bottom w:val="none" w:sz="0" w:space="0" w:color="auto"/>
                    <w:right w:val="none" w:sz="0" w:space="0" w:color="auto"/>
                  </w:divBdr>
                </w:div>
                <w:div w:id="1066494180">
                  <w:marLeft w:val="640"/>
                  <w:marRight w:val="0"/>
                  <w:marTop w:val="0"/>
                  <w:marBottom w:val="0"/>
                  <w:divBdr>
                    <w:top w:val="none" w:sz="0" w:space="0" w:color="auto"/>
                    <w:left w:val="none" w:sz="0" w:space="0" w:color="auto"/>
                    <w:bottom w:val="none" w:sz="0" w:space="0" w:color="auto"/>
                    <w:right w:val="none" w:sz="0" w:space="0" w:color="auto"/>
                  </w:divBdr>
                </w:div>
                <w:div w:id="464588312">
                  <w:marLeft w:val="640"/>
                  <w:marRight w:val="0"/>
                  <w:marTop w:val="0"/>
                  <w:marBottom w:val="0"/>
                  <w:divBdr>
                    <w:top w:val="none" w:sz="0" w:space="0" w:color="auto"/>
                    <w:left w:val="none" w:sz="0" w:space="0" w:color="auto"/>
                    <w:bottom w:val="none" w:sz="0" w:space="0" w:color="auto"/>
                    <w:right w:val="none" w:sz="0" w:space="0" w:color="auto"/>
                  </w:divBdr>
                </w:div>
                <w:div w:id="1257129840">
                  <w:marLeft w:val="640"/>
                  <w:marRight w:val="0"/>
                  <w:marTop w:val="0"/>
                  <w:marBottom w:val="0"/>
                  <w:divBdr>
                    <w:top w:val="none" w:sz="0" w:space="0" w:color="auto"/>
                    <w:left w:val="none" w:sz="0" w:space="0" w:color="auto"/>
                    <w:bottom w:val="none" w:sz="0" w:space="0" w:color="auto"/>
                    <w:right w:val="none" w:sz="0" w:space="0" w:color="auto"/>
                  </w:divBdr>
                </w:div>
                <w:div w:id="900553660">
                  <w:marLeft w:val="640"/>
                  <w:marRight w:val="0"/>
                  <w:marTop w:val="0"/>
                  <w:marBottom w:val="0"/>
                  <w:divBdr>
                    <w:top w:val="none" w:sz="0" w:space="0" w:color="auto"/>
                    <w:left w:val="none" w:sz="0" w:space="0" w:color="auto"/>
                    <w:bottom w:val="none" w:sz="0" w:space="0" w:color="auto"/>
                    <w:right w:val="none" w:sz="0" w:space="0" w:color="auto"/>
                  </w:divBdr>
                </w:div>
                <w:div w:id="1302417799">
                  <w:marLeft w:val="640"/>
                  <w:marRight w:val="0"/>
                  <w:marTop w:val="0"/>
                  <w:marBottom w:val="0"/>
                  <w:divBdr>
                    <w:top w:val="none" w:sz="0" w:space="0" w:color="auto"/>
                    <w:left w:val="none" w:sz="0" w:space="0" w:color="auto"/>
                    <w:bottom w:val="none" w:sz="0" w:space="0" w:color="auto"/>
                    <w:right w:val="none" w:sz="0" w:space="0" w:color="auto"/>
                  </w:divBdr>
                </w:div>
                <w:div w:id="1032455532">
                  <w:marLeft w:val="640"/>
                  <w:marRight w:val="0"/>
                  <w:marTop w:val="0"/>
                  <w:marBottom w:val="0"/>
                  <w:divBdr>
                    <w:top w:val="none" w:sz="0" w:space="0" w:color="auto"/>
                    <w:left w:val="none" w:sz="0" w:space="0" w:color="auto"/>
                    <w:bottom w:val="none" w:sz="0" w:space="0" w:color="auto"/>
                    <w:right w:val="none" w:sz="0" w:space="0" w:color="auto"/>
                  </w:divBdr>
                </w:div>
                <w:div w:id="449789114">
                  <w:marLeft w:val="640"/>
                  <w:marRight w:val="0"/>
                  <w:marTop w:val="0"/>
                  <w:marBottom w:val="0"/>
                  <w:divBdr>
                    <w:top w:val="none" w:sz="0" w:space="0" w:color="auto"/>
                    <w:left w:val="none" w:sz="0" w:space="0" w:color="auto"/>
                    <w:bottom w:val="none" w:sz="0" w:space="0" w:color="auto"/>
                    <w:right w:val="none" w:sz="0" w:space="0" w:color="auto"/>
                  </w:divBdr>
                </w:div>
                <w:div w:id="1119300199">
                  <w:marLeft w:val="640"/>
                  <w:marRight w:val="0"/>
                  <w:marTop w:val="0"/>
                  <w:marBottom w:val="0"/>
                  <w:divBdr>
                    <w:top w:val="none" w:sz="0" w:space="0" w:color="auto"/>
                    <w:left w:val="none" w:sz="0" w:space="0" w:color="auto"/>
                    <w:bottom w:val="none" w:sz="0" w:space="0" w:color="auto"/>
                    <w:right w:val="none" w:sz="0" w:space="0" w:color="auto"/>
                  </w:divBdr>
                </w:div>
                <w:div w:id="1375807779">
                  <w:marLeft w:val="640"/>
                  <w:marRight w:val="0"/>
                  <w:marTop w:val="0"/>
                  <w:marBottom w:val="0"/>
                  <w:divBdr>
                    <w:top w:val="none" w:sz="0" w:space="0" w:color="auto"/>
                    <w:left w:val="none" w:sz="0" w:space="0" w:color="auto"/>
                    <w:bottom w:val="none" w:sz="0" w:space="0" w:color="auto"/>
                    <w:right w:val="none" w:sz="0" w:space="0" w:color="auto"/>
                  </w:divBdr>
                </w:div>
                <w:div w:id="837581126">
                  <w:marLeft w:val="640"/>
                  <w:marRight w:val="0"/>
                  <w:marTop w:val="0"/>
                  <w:marBottom w:val="0"/>
                  <w:divBdr>
                    <w:top w:val="none" w:sz="0" w:space="0" w:color="auto"/>
                    <w:left w:val="none" w:sz="0" w:space="0" w:color="auto"/>
                    <w:bottom w:val="none" w:sz="0" w:space="0" w:color="auto"/>
                    <w:right w:val="none" w:sz="0" w:space="0" w:color="auto"/>
                  </w:divBdr>
                </w:div>
                <w:div w:id="383142735">
                  <w:marLeft w:val="640"/>
                  <w:marRight w:val="0"/>
                  <w:marTop w:val="0"/>
                  <w:marBottom w:val="0"/>
                  <w:divBdr>
                    <w:top w:val="none" w:sz="0" w:space="0" w:color="auto"/>
                    <w:left w:val="none" w:sz="0" w:space="0" w:color="auto"/>
                    <w:bottom w:val="none" w:sz="0" w:space="0" w:color="auto"/>
                    <w:right w:val="none" w:sz="0" w:space="0" w:color="auto"/>
                  </w:divBdr>
                </w:div>
                <w:div w:id="828638942">
                  <w:marLeft w:val="640"/>
                  <w:marRight w:val="0"/>
                  <w:marTop w:val="0"/>
                  <w:marBottom w:val="0"/>
                  <w:divBdr>
                    <w:top w:val="none" w:sz="0" w:space="0" w:color="auto"/>
                    <w:left w:val="none" w:sz="0" w:space="0" w:color="auto"/>
                    <w:bottom w:val="none" w:sz="0" w:space="0" w:color="auto"/>
                    <w:right w:val="none" w:sz="0" w:space="0" w:color="auto"/>
                  </w:divBdr>
                </w:div>
                <w:div w:id="1812868128">
                  <w:marLeft w:val="640"/>
                  <w:marRight w:val="0"/>
                  <w:marTop w:val="0"/>
                  <w:marBottom w:val="0"/>
                  <w:divBdr>
                    <w:top w:val="none" w:sz="0" w:space="0" w:color="auto"/>
                    <w:left w:val="none" w:sz="0" w:space="0" w:color="auto"/>
                    <w:bottom w:val="none" w:sz="0" w:space="0" w:color="auto"/>
                    <w:right w:val="none" w:sz="0" w:space="0" w:color="auto"/>
                  </w:divBdr>
                </w:div>
                <w:div w:id="1518152163">
                  <w:marLeft w:val="640"/>
                  <w:marRight w:val="0"/>
                  <w:marTop w:val="0"/>
                  <w:marBottom w:val="0"/>
                  <w:divBdr>
                    <w:top w:val="none" w:sz="0" w:space="0" w:color="auto"/>
                    <w:left w:val="none" w:sz="0" w:space="0" w:color="auto"/>
                    <w:bottom w:val="none" w:sz="0" w:space="0" w:color="auto"/>
                    <w:right w:val="none" w:sz="0" w:space="0" w:color="auto"/>
                  </w:divBdr>
                </w:div>
                <w:div w:id="265699789">
                  <w:marLeft w:val="640"/>
                  <w:marRight w:val="0"/>
                  <w:marTop w:val="0"/>
                  <w:marBottom w:val="0"/>
                  <w:divBdr>
                    <w:top w:val="none" w:sz="0" w:space="0" w:color="auto"/>
                    <w:left w:val="none" w:sz="0" w:space="0" w:color="auto"/>
                    <w:bottom w:val="none" w:sz="0" w:space="0" w:color="auto"/>
                    <w:right w:val="none" w:sz="0" w:space="0" w:color="auto"/>
                  </w:divBdr>
                </w:div>
                <w:div w:id="2144151507">
                  <w:marLeft w:val="640"/>
                  <w:marRight w:val="0"/>
                  <w:marTop w:val="0"/>
                  <w:marBottom w:val="0"/>
                  <w:divBdr>
                    <w:top w:val="none" w:sz="0" w:space="0" w:color="auto"/>
                    <w:left w:val="none" w:sz="0" w:space="0" w:color="auto"/>
                    <w:bottom w:val="none" w:sz="0" w:space="0" w:color="auto"/>
                    <w:right w:val="none" w:sz="0" w:space="0" w:color="auto"/>
                  </w:divBdr>
                </w:div>
                <w:div w:id="1706906778">
                  <w:marLeft w:val="640"/>
                  <w:marRight w:val="0"/>
                  <w:marTop w:val="0"/>
                  <w:marBottom w:val="0"/>
                  <w:divBdr>
                    <w:top w:val="none" w:sz="0" w:space="0" w:color="auto"/>
                    <w:left w:val="none" w:sz="0" w:space="0" w:color="auto"/>
                    <w:bottom w:val="none" w:sz="0" w:space="0" w:color="auto"/>
                    <w:right w:val="none" w:sz="0" w:space="0" w:color="auto"/>
                  </w:divBdr>
                </w:div>
                <w:div w:id="1048265995">
                  <w:marLeft w:val="640"/>
                  <w:marRight w:val="0"/>
                  <w:marTop w:val="0"/>
                  <w:marBottom w:val="0"/>
                  <w:divBdr>
                    <w:top w:val="none" w:sz="0" w:space="0" w:color="auto"/>
                    <w:left w:val="none" w:sz="0" w:space="0" w:color="auto"/>
                    <w:bottom w:val="none" w:sz="0" w:space="0" w:color="auto"/>
                    <w:right w:val="none" w:sz="0" w:space="0" w:color="auto"/>
                  </w:divBdr>
                </w:div>
                <w:div w:id="1401094386">
                  <w:marLeft w:val="640"/>
                  <w:marRight w:val="0"/>
                  <w:marTop w:val="0"/>
                  <w:marBottom w:val="0"/>
                  <w:divBdr>
                    <w:top w:val="none" w:sz="0" w:space="0" w:color="auto"/>
                    <w:left w:val="none" w:sz="0" w:space="0" w:color="auto"/>
                    <w:bottom w:val="none" w:sz="0" w:space="0" w:color="auto"/>
                    <w:right w:val="none" w:sz="0" w:space="0" w:color="auto"/>
                  </w:divBdr>
                </w:div>
                <w:div w:id="979454004">
                  <w:marLeft w:val="640"/>
                  <w:marRight w:val="0"/>
                  <w:marTop w:val="0"/>
                  <w:marBottom w:val="0"/>
                  <w:divBdr>
                    <w:top w:val="none" w:sz="0" w:space="0" w:color="auto"/>
                    <w:left w:val="none" w:sz="0" w:space="0" w:color="auto"/>
                    <w:bottom w:val="none" w:sz="0" w:space="0" w:color="auto"/>
                    <w:right w:val="none" w:sz="0" w:space="0" w:color="auto"/>
                  </w:divBdr>
                </w:div>
                <w:div w:id="381288748">
                  <w:marLeft w:val="640"/>
                  <w:marRight w:val="0"/>
                  <w:marTop w:val="0"/>
                  <w:marBottom w:val="0"/>
                  <w:divBdr>
                    <w:top w:val="none" w:sz="0" w:space="0" w:color="auto"/>
                    <w:left w:val="none" w:sz="0" w:space="0" w:color="auto"/>
                    <w:bottom w:val="none" w:sz="0" w:space="0" w:color="auto"/>
                    <w:right w:val="none" w:sz="0" w:space="0" w:color="auto"/>
                  </w:divBdr>
                </w:div>
                <w:div w:id="165899172">
                  <w:marLeft w:val="640"/>
                  <w:marRight w:val="0"/>
                  <w:marTop w:val="0"/>
                  <w:marBottom w:val="0"/>
                  <w:divBdr>
                    <w:top w:val="none" w:sz="0" w:space="0" w:color="auto"/>
                    <w:left w:val="none" w:sz="0" w:space="0" w:color="auto"/>
                    <w:bottom w:val="none" w:sz="0" w:space="0" w:color="auto"/>
                    <w:right w:val="none" w:sz="0" w:space="0" w:color="auto"/>
                  </w:divBdr>
                </w:div>
                <w:div w:id="314840563">
                  <w:marLeft w:val="640"/>
                  <w:marRight w:val="0"/>
                  <w:marTop w:val="0"/>
                  <w:marBottom w:val="0"/>
                  <w:divBdr>
                    <w:top w:val="none" w:sz="0" w:space="0" w:color="auto"/>
                    <w:left w:val="none" w:sz="0" w:space="0" w:color="auto"/>
                    <w:bottom w:val="none" w:sz="0" w:space="0" w:color="auto"/>
                    <w:right w:val="none" w:sz="0" w:space="0" w:color="auto"/>
                  </w:divBdr>
                </w:div>
                <w:div w:id="205798389">
                  <w:marLeft w:val="640"/>
                  <w:marRight w:val="0"/>
                  <w:marTop w:val="0"/>
                  <w:marBottom w:val="0"/>
                  <w:divBdr>
                    <w:top w:val="none" w:sz="0" w:space="0" w:color="auto"/>
                    <w:left w:val="none" w:sz="0" w:space="0" w:color="auto"/>
                    <w:bottom w:val="none" w:sz="0" w:space="0" w:color="auto"/>
                    <w:right w:val="none" w:sz="0" w:space="0" w:color="auto"/>
                  </w:divBdr>
                </w:div>
                <w:div w:id="878855450">
                  <w:marLeft w:val="640"/>
                  <w:marRight w:val="0"/>
                  <w:marTop w:val="0"/>
                  <w:marBottom w:val="0"/>
                  <w:divBdr>
                    <w:top w:val="none" w:sz="0" w:space="0" w:color="auto"/>
                    <w:left w:val="none" w:sz="0" w:space="0" w:color="auto"/>
                    <w:bottom w:val="none" w:sz="0" w:space="0" w:color="auto"/>
                    <w:right w:val="none" w:sz="0" w:space="0" w:color="auto"/>
                  </w:divBdr>
                </w:div>
                <w:div w:id="40374544">
                  <w:marLeft w:val="640"/>
                  <w:marRight w:val="0"/>
                  <w:marTop w:val="0"/>
                  <w:marBottom w:val="0"/>
                  <w:divBdr>
                    <w:top w:val="none" w:sz="0" w:space="0" w:color="auto"/>
                    <w:left w:val="none" w:sz="0" w:space="0" w:color="auto"/>
                    <w:bottom w:val="none" w:sz="0" w:space="0" w:color="auto"/>
                    <w:right w:val="none" w:sz="0" w:space="0" w:color="auto"/>
                  </w:divBdr>
                </w:div>
              </w:divsChild>
            </w:div>
            <w:div w:id="242841173">
              <w:marLeft w:val="0"/>
              <w:marRight w:val="0"/>
              <w:marTop w:val="0"/>
              <w:marBottom w:val="0"/>
              <w:divBdr>
                <w:top w:val="none" w:sz="0" w:space="0" w:color="auto"/>
                <w:left w:val="none" w:sz="0" w:space="0" w:color="auto"/>
                <w:bottom w:val="none" w:sz="0" w:space="0" w:color="auto"/>
                <w:right w:val="none" w:sz="0" w:space="0" w:color="auto"/>
              </w:divBdr>
              <w:divsChild>
                <w:div w:id="1742167732">
                  <w:marLeft w:val="640"/>
                  <w:marRight w:val="0"/>
                  <w:marTop w:val="0"/>
                  <w:marBottom w:val="0"/>
                  <w:divBdr>
                    <w:top w:val="none" w:sz="0" w:space="0" w:color="auto"/>
                    <w:left w:val="none" w:sz="0" w:space="0" w:color="auto"/>
                    <w:bottom w:val="none" w:sz="0" w:space="0" w:color="auto"/>
                    <w:right w:val="none" w:sz="0" w:space="0" w:color="auto"/>
                  </w:divBdr>
                </w:div>
                <w:div w:id="961182695">
                  <w:marLeft w:val="640"/>
                  <w:marRight w:val="0"/>
                  <w:marTop w:val="0"/>
                  <w:marBottom w:val="0"/>
                  <w:divBdr>
                    <w:top w:val="none" w:sz="0" w:space="0" w:color="auto"/>
                    <w:left w:val="none" w:sz="0" w:space="0" w:color="auto"/>
                    <w:bottom w:val="none" w:sz="0" w:space="0" w:color="auto"/>
                    <w:right w:val="none" w:sz="0" w:space="0" w:color="auto"/>
                  </w:divBdr>
                </w:div>
                <w:div w:id="136148089">
                  <w:marLeft w:val="640"/>
                  <w:marRight w:val="0"/>
                  <w:marTop w:val="0"/>
                  <w:marBottom w:val="0"/>
                  <w:divBdr>
                    <w:top w:val="none" w:sz="0" w:space="0" w:color="auto"/>
                    <w:left w:val="none" w:sz="0" w:space="0" w:color="auto"/>
                    <w:bottom w:val="none" w:sz="0" w:space="0" w:color="auto"/>
                    <w:right w:val="none" w:sz="0" w:space="0" w:color="auto"/>
                  </w:divBdr>
                </w:div>
                <w:div w:id="1645505996">
                  <w:marLeft w:val="640"/>
                  <w:marRight w:val="0"/>
                  <w:marTop w:val="0"/>
                  <w:marBottom w:val="0"/>
                  <w:divBdr>
                    <w:top w:val="none" w:sz="0" w:space="0" w:color="auto"/>
                    <w:left w:val="none" w:sz="0" w:space="0" w:color="auto"/>
                    <w:bottom w:val="none" w:sz="0" w:space="0" w:color="auto"/>
                    <w:right w:val="none" w:sz="0" w:space="0" w:color="auto"/>
                  </w:divBdr>
                </w:div>
                <w:div w:id="1163618098">
                  <w:marLeft w:val="640"/>
                  <w:marRight w:val="0"/>
                  <w:marTop w:val="0"/>
                  <w:marBottom w:val="0"/>
                  <w:divBdr>
                    <w:top w:val="none" w:sz="0" w:space="0" w:color="auto"/>
                    <w:left w:val="none" w:sz="0" w:space="0" w:color="auto"/>
                    <w:bottom w:val="none" w:sz="0" w:space="0" w:color="auto"/>
                    <w:right w:val="none" w:sz="0" w:space="0" w:color="auto"/>
                  </w:divBdr>
                </w:div>
                <w:div w:id="527522938">
                  <w:marLeft w:val="640"/>
                  <w:marRight w:val="0"/>
                  <w:marTop w:val="0"/>
                  <w:marBottom w:val="0"/>
                  <w:divBdr>
                    <w:top w:val="none" w:sz="0" w:space="0" w:color="auto"/>
                    <w:left w:val="none" w:sz="0" w:space="0" w:color="auto"/>
                    <w:bottom w:val="none" w:sz="0" w:space="0" w:color="auto"/>
                    <w:right w:val="none" w:sz="0" w:space="0" w:color="auto"/>
                  </w:divBdr>
                </w:div>
                <w:div w:id="1240745801">
                  <w:marLeft w:val="640"/>
                  <w:marRight w:val="0"/>
                  <w:marTop w:val="0"/>
                  <w:marBottom w:val="0"/>
                  <w:divBdr>
                    <w:top w:val="none" w:sz="0" w:space="0" w:color="auto"/>
                    <w:left w:val="none" w:sz="0" w:space="0" w:color="auto"/>
                    <w:bottom w:val="none" w:sz="0" w:space="0" w:color="auto"/>
                    <w:right w:val="none" w:sz="0" w:space="0" w:color="auto"/>
                  </w:divBdr>
                </w:div>
                <w:div w:id="1727029810">
                  <w:marLeft w:val="640"/>
                  <w:marRight w:val="0"/>
                  <w:marTop w:val="0"/>
                  <w:marBottom w:val="0"/>
                  <w:divBdr>
                    <w:top w:val="none" w:sz="0" w:space="0" w:color="auto"/>
                    <w:left w:val="none" w:sz="0" w:space="0" w:color="auto"/>
                    <w:bottom w:val="none" w:sz="0" w:space="0" w:color="auto"/>
                    <w:right w:val="none" w:sz="0" w:space="0" w:color="auto"/>
                  </w:divBdr>
                </w:div>
                <w:div w:id="1084455733">
                  <w:marLeft w:val="640"/>
                  <w:marRight w:val="0"/>
                  <w:marTop w:val="0"/>
                  <w:marBottom w:val="0"/>
                  <w:divBdr>
                    <w:top w:val="none" w:sz="0" w:space="0" w:color="auto"/>
                    <w:left w:val="none" w:sz="0" w:space="0" w:color="auto"/>
                    <w:bottom w:val="none" w:sz="0" w:space="0" w:color="auto"/>
                    <w:right w:val="none" w:sz="0" w:space="0" w:color="auto"/>
                  </w:divBdr>
                </w:div>
                <w:div w:id="1108236414">
                  <w:marLeft w:val="640"/>
                  <w:marRight w:val="0"/>
                  <w:marTop w:val="0"/>
                  <w:marBottom w:val="0"/>
                  <w:divBdr>
                    <w:top w:val="none" w:sz="0" w:space="0" w:color="auto"/>
                    <w:left w:val="none" w:sz="0" w:space="0" w:color="auto"/>
                    <w:bottom w:val="none" w:sz="0" w:space="0" w:color="auto"/>
                    <w:right w:val="none" w:sz="0" w:space="0" w:color="auto"/>
                  </w:divBdr>
                </w:div>
                <w:div w:id="13919262">
                  <w:marLeft w:val="640"/>
                  <w:marRight w:val="0"/>
                  <w:marTop w:val="0"/>
                  <w:marBottom w:val="0"/>
                  <w:divBdr>
                    <w:top w:val="none" w:sz="0" w:space="0" w:color="auto"/>
                    <w:left w:val="none" w:sz="0" w:space="0" w:color="auto"/>
                    <w:bottom w:val="none" w:sz="0" w:space="0" w:color="auto"/>
                    <w:right w:val="none" w:sz="0" w:space="0" w:color="auto"/>
                  </w:divBdr>
                </w:div>
                <w:div w:id="1890918349">
                  <w:marLeft w:val="640"/>
                  <w:marRight w:val="0"/>
                  <w:marTop w:val="0"/>
                  <w:marBottom w:val="0"/>
                  <w:divBdr>
                    <w:top w:val="none" w:sz="0" w:space="0" w:color="auto"/>
                    <w:left w:val="none" w:sz="0" w:space="0" w:color="auto"/>
                    <w:bottom w:val="none" w:sz="0" w:space="0" w:color="auto"/>
                    <w:right w:val="none" w:sz="0" w:space="0" w:color="auto"/>
                  </w:divBdr>
                </w:div>
                <w:div w:id="439447098">
                  <w:marLeft w:val="640"/>
                  <w:marRight w:val="0"/>
                  <w:marTop w:val="0"/>
                  <w:marBottom w:val="0"/>
                  <w:divBdr>
                    <w:top w:val="none" w:sz="0" w:space="0" w:color="auto"/>
                    <w:left w:val="none" w:sz="0" w:space="0" w:color="auto"/>
                    <w:bottom w:val="none" w:sz="0" w:space="0" w:color="auto"/>
                    <w:right w:val="none" w:sz="0" w:space="0" w:color="auto"/>
                  </w:divBdr>
                </w:div>
                <w:div w:id="1097335505">
                  <w:marLeft w:val="640"/>
                  <w:marRight w:val="0"/>
                  <w:marTop w:val="0"/>
                  <w:marBottom w:val="0"/>
                  <w:divBdr>
                    <w:top w:val="none" w:sz="0" w:space="0" w:color="auto"/>
                    <w:left w:val="none" w:sz="0" w:space="0" w:color="auto"/>
                    <w:bottom w:val="none" w:sz="0" w:space="0" w:color="auto"/>
                    <w:right w:val="none" w:sz="0" w:space="0" w:color="auto"/>
                  </w:divBdr>
                </w:div>
                <w:div w:id="226956087">
                  <w:marLeft w:val="640"/>
                  <w:marRight w:val="0"/>
                  <w:marTop w:val="0"/>
                  <w:marBottom w:val="0"/>
                  <w:divBdr>
                    <w:top w:val="none" w:sz="0" w:space="0" w:color="auto"/>
                    <w:left w:val="none" w:sz="0" w:space="0" w:color="auto"/>
                    <w:bottom w:val="none" w:sz="0" w:space="0" w:color="auto"/>
                    <w:right w:val="none" w:sz="0" w:space="0" w:color="auto"/>
                  </w:divBdr>
                </w:div>
                <w:div w:id="856697061">
                  <w:marLeft w:val="640"/>
                  <w:marRight w:val="0"/>
                  <w:marTop w:val="0"/>
                  <w:marBottom w:val="0"/>
                  <w:divBdr>
                    <w:top w:val="none" w:sz="0" w:space="0" w:color="auto"/>
                    <w:left w:val="none" w:sz="0" w:space="0" w:color="auto"/>
                    <w:bottom w:val="none" w:sz="0" w:space="0" w:color="auto"/>
                    <w:right w:val="none" w:sz="0" w:space="0" w:color="auto"/>
                  </w:divBdr>
                </w:div>
                <w:div w:id="2066758431">
                  <w:marLeft w:val="640"/>
                  <w:marRight w:val="0"/>
                  <w:marTop w:val="0"/>
                  <w:marBottom w:val="0"/>
                  <w:divBdr>
                    <w:top w:val="none" w:sz="0" w:space="0" w:color="auto"/>
                    <w:left w:val="none" w:sz="0" w:space="0" w:color="auto"/>
                    <w:bottom w:val="none" w:sz="0" w:space="0" w:color="auto"/>
                    <w:right w:val="none" w:sz="0" w:space="0" w:color="auto"/>
                  </w:divBdr>
                </w:div>
                <w:div w:id="1070687332">
                  <w:marLeft w:val="640"/>
                  <w:marRight w:val="0"/>
                  <w:marTop w:val="0"/>
                  <w:marBottom w:val="0"/>
                  <w:divBdr>
                    <w:top w:val="none" w:sz="0" w:space="0" w:color="auto"/>
                    <w:left w:val="none" w:sz="0" w:space="0" w:color="auto"/>
                    <w:bottom w:val="none" w:sz="0" w:space="0" w:color="auto"/>
                    <w:right w:val="none" w:sz="0" w:space="0" w:color="auto"/>
                  </w:divBdr>
                </w:div>
                <w:div w:id="2035841992">
                  <w:marLeft w:val="640"/>
                  <w:marRight w:val="0"/>
                  <w:marTop w:val="0"/>
                  <w:marBottom w:val="0"/>
                  <w:divBdr>
                    <w:top w:val="none" w:sz="0" w:space="0" w:color="auto"/>
                    <w:left w:val="none" w:sz="0" w:space="0" w:color="auto"/>
                    <w:bottom w:val="none" w:sz="0" w:space="0" w:color="auto"/>
                    <w:right w:val="none" w:sz="0" w:space="0" w:color="auto"/>
                  </w:divBdr>
                </w:div>
                <w:div w:id="1274098643">
                  <w:marLeft w:val="640"/>
                  <w:marRight w:val="0"/>
                  <w:marTop w:val="0"/>
                  <w:marBottom w:val="0"/>
                  <w:divBdr>
                    <w:top w:val="none" w:sz="0" w:space="0" w:color="auto"/>
                    <w:left w:val="none" w:sz="0" w:space="0" w:color="auto"/>
                    <w:bottom w:val="none" w:sz="0" w:space="0" w:color="auto"/>
                    <w:right w:val="none" w:sz="0" w:space="0" w:color="auto"/>
                  </w:divBdr>
                </w:div>
                <w:div w:id="1182545996">
                  <w:marLeft w:val="640"/>
                  <w:marRight w:val="0"/>
                  <w:marTop w:val="0"/>
                  <w:marBottom w:val="0"/>
                  <w:divBdr>
                    <w:top w:val="none" w:sz="0" w:space="0" w:color="auto"/>
                    <w:left w:val="none" w:sz="0" w:space="0" w:color="auto"/>
                    <w:bottom w:val="none" w:sz="0" w:space="0" w:color="auto"/>
                    <w:right w:val="none" w:sz="0" w:space="0" w:color="auto"/>
                  </w:divBdr>
                </w:div>
                <w:div w:id="1187520875">
                  <w:marLeft w:val="640"/>
                  <w:marRight w:val="0"/>
                  <w:marTop w:val="0"/>
                  <w:marBottom w:val="0"/>
                  <w:divBdr>
                    <w:top w:val="none" w:sz="0" w:space="0" w:color="auto"/>
                    <w:left w:val="none" w:sz="0" w:space="0" w:color="auto"/>
                    <w:bottom w:val="none" w:sz="0" w:space="0" w:color="auto"/>
                    <w:right w:val="none" w:sz="0" w:space="0" w:color="auto"/>
                  </w:divBdr>
                </w:div>
                <w:div w:id="379942720">
                  <w:marLeft w:val="640"/>
                  <w:marRight w:val="0"/>
                  <w:marTop w:val="0"/>
                  <w:marBottom w:val="0"/>
                  <w:divBdr>
                    <w:top w:val="none" w:sz="0" w:space="0" w:color="auto"/>
                    <w:left w:val="none" w:sz="0" w:space="0" w:color="auto"/>
                    <w:bottom w:val="none" w:sz="0" w:space="0" w:color="auto"/>
                    <w:right w:val="none" w:sz="0" w:space="0" w:color="auto"/>
                  </w:divBdr>
                </w:div>
                <w:div w:id="1962572806">
                  <w:marLeft w:val="640"/>
                  <w:marRight w:val="0"/>
                  <w:marTop w:val="0"/>
                  <w:marBottom w:val="0"/>
                  <w:divBdr>
                    <w:top w:val="none" w:sz="0" w:space="0" w:color="auto"/>
                    <w:left w:val="none" w:sz="0" w:space="0" w:color="auto"/>
                    <w:bottom w:val="none" w:sz="0" w:space="0" w:color="auto"/>
                    <w:right w:val="none" w:sz="0" w:space="0" w:color="auto"/>
                  </w:divBdr>
                </w:div>
                <w:div w:id="705107554">
                  <w:marLeft w:val="640"/>
                  <w:marRight w:val="0"/>
                  <w:marTop w:val="0"/>
                  <w:marBottom w:val="0"/>
                  <w:divBdr>
                    <w:top w:val="none" w:sz="0" w:space="0" w:color="auto"/>
                    <w:left w:val="none" w:sz="0" w:space="0" w:color="auto"/>
                    <w:bottom w:val="none" w:sz="0" w:space="0" w:color="auto"/>
                    <w:right w:val="none" w:sz="0" w:space="0" w:color="auto"/>
                  </w:divBdr>
                </w:div>
                <w:div w:id="1257864526">
                  <w:marLeft w:val="640"/>
                  <w:marRight w:val="0"/>
                  <w:marTop w:val="0"/>
                  <w:marBottom w:val="0"/>
                  <w:divBdr>
                    <w:top w:val="none" w:sz="0" w:space="0" w:color="auto"/>
                    <w:left w:val="none" w:sz="0" w:space="0" w:color="auto"/>
                    <w:bottom w:val="none" w:sz="0" w:space="0" w:color="auto"/>
                    <w:right w:val="none" w:sz="0" w:space="0" w:color="auto"/>
                  </w:divBdr>
                </w:div>
                <w:div w:id="1423381876">
                  <w:marLeft w:val="640"/>
                  <w:marRight w:val="0"/>
                  <w:marTop w:val="0"/>
                  <w:marBottom w:val="0"/>
                  <w:divBdr>
                    <w:top w:val="none" w:sz="0" w:space="0" w:color="auto"/>
                    <w:left w:val="none" w:sz="0" w:space="0" w:color="auto"/>
                    <w:bottom w:val="none" w:sz="0" w:space="0" w:color="auto"/>
                    <w:right w:val="none" w:sz="0" w:space="0" w:color="auto"/>
                  </w:divBdr>
                </w:div>
                <w:div w:id="259412997">
                  <w:marLeft w:val="640"/>
                  <w:marRight w:val="0"/>
                  <w:marTop w:val="0"/>
                  <w:marBottom w:val="0"/>
                  <w:divBdr>
                    <w:top w:val="none" w:sz="0" w:space="0" w:color="auto"/>
                    <w:left w:val="none" w:sz="0" w:space="0" w:color="auto"/>
                    <w:bottom w:val="none" w:sz="0" w:space="0" w:color="auto"/>
                    <w:right w:val="none" w:sz="0" w:space="0" w:color="auto"/>
                  </w:divBdr>
                </w:div>
                <w:div w:id="1866213592">
                  <w:marLeft w:val="640"/>
                  <w:marRight w:val="0"/>
                  <w:marTop w:val="0"/>
                  <w:marBottom w:val="0"/>
                  <w:divBdr>
                    <w:top w:val="none" w:sz="0" w:space="0" w:color="auto"/>
                    <w:left w:val="none" w:sz="0" w:space="0" w:color="auto"/>
                    <w:bottom w:val="none" w:sz="0" w:space="0" w:color="auto"/>
                    <w:right w:val="none" w:sz="0" w:space="0" w:color="auto"/>
                  </w:divBdr>
                </w:div>
                <w:div w:id="2059162353">
                  <w:marLeft w:val="640"/>
                  <w:marRight w:val="0"/>
                  <w:marTop w:val="0"/>
                  <w:marBottom w:val="0"/>
                  <w:divBdr>
                    <w:top w:val="none" w:sz="0" w:space="0" w:color="auto"/>
                    <w:left w:val="none" w:sz="0" w:space="0" w:color="auto"/>
                    <w:bottom w:val="none" w:sz="0" w:space="0" w:color="auto"/>
                    <w:right w:val="none" w:sz="0" w:space="0" w:color="auto"/>
                  </w:divBdr>
                </w:div>
                <w:div w:id="414013853">
                  <w:marLeft w:val="640"/>
                  <w:marRight w:val="0"/>
                  <w:marTop w:val="0"/>
                  <w:marBottom w:val="0"/>
                  <w:divBdr>
                    <w:top w:val="none" w:sz="0" w:space="0" w:color="auto"/>
                    <w:left w:val="none" w:sz="0" w:space="0" w:color="auto"/>
                    <w:bottom w:val="none" w:sz="0" w:space="0" w:color="auto"/>
                    <w:right w:val="none" w:sz="0" w:space="0" w:color="auto"/>
                  </w:divBdr>
                </w:div>
                <w:div w:id="1905483707">
                  <w:marLeft w:val="640"/>
                  <w:marRight w:val="0"/>
                  <w:marTop w:val="0"/>
                  <w:marBottom w:val="0"/>
                  <w:divBdr>
                    <w:top w:val="none" w:sz="0" w:space="0" w:color="auto"/>
                    <w:left w:val="none" w:sz="0" w:space="0" w:color="auto"/>
                    <w:bottom w:val="none" w:sz="0" w:space="0" w:color="auto"/>
                    <w:right w:val="none" w:sz="0" w:space="0" w:color="auto"/>
                  </w:divBdr>
                </w:div>
                <w:div w:id="970600965">
                  <w:marLeft w:val="640"/>
                  <w:marRight w:val="0"/>
                  <w:marTop w:val="0"/>
                  <w:marBottom w:val="0"/>
                  <w:divBdr>
                    <w:top w:val="none" w:sz="0" w:space="0" w:color="auto"/>
                    <w:left w:val="none" w:sz="0" w:space="0" w:color="auto"/>
                    <w:bottom w:val="none" w:sz="0" w:space="0" w:color="auto"/>
                    <w:right w:val="none" w:sz="0" w:space="0" w:color="auto"/>
                  </w:divBdr>
                </w:div>
                <w:div w:id="1924532838">
                  <w:marLeft w:val="640"/>
                  <w:marRight w:val="0"/>
                  <w:marTop w:val="0"/>
                  <w:marBottom w:val="0"/>
                  <w:divBdr>
                    <w:top w:val="none" w:sz="0" w:space="0" w:color="auto"/>
                    <w:left w:val="none" w:sz="0" w:space="0" w:color="auto"/>
                    <w:bottom w:val="none" w:sz="0" w:space="0" w:color="auto"/>
                    <w:right w:val="none" w:sz="0" w:space="0" w:color="auto"/>
                  </w:divBdr>
                </w:div>
                <w:div w:id="1892232605">
                  <w:marLeft w:val="640"/>
                  <w:marRight w:val="0"/>
                  <w:marTop w:val="0"/>
                  <w:marBottom w:val="0"/>
                  <w:divBdr>
                    <w:top w:val="none" w:sz="0" w:space="0" w:color="auto"/>
                    <w:left w:val="none" w:sz="0" w:space="0" w:color="auto"/>
                    <w:bottom w:val="none" w:sz="0" w:space="0" w:color="auto"/>
                    <w:right w:val="none" w:sz="0" w:space="0" w:color="auto"/>
                  </w:divBdr>
                </w:div>
                <w:div w:id="2101297145">
                  <w:marLeft w:val="640"/>
                  <w:marRight w:val="0"/>
                  <w:marTop w:val="0"/>
                  <w:marBottom w:val="0"/>
                  <w:divBdr>
                    <w:top w:val="none" w:sz="0" w:space="0" w:color="auto"/>
                    <w:left w:val="none" w:sz="0" w:space="0" w:color="auto"/>
                    <w:bottom w:val="none" w:sz="0" w:space="0" w:color="auto"/>
                    <w:right w:val="none" w:sz="0" w:space="0" w:color="auto"/>
                  </w:divBdr>
                </w:div>
                <w:div w:id="1485396442">
                  <w:marLeft w:val="640"/>
                  <w:marRight w:val="0"/>
                  <w:marTop w:val="0"/>
                  <w:marBottom w:val="0"/>
                  <w:divBdr>
                    <w:top w:val="none" w:sz="0" w:space="0" w:color="auto"/>
                    <w:left w:val="none" w:sz="0" w:space="0" w:color="auto"/>
                    <w:bottom w:val="none" w:sz="0" w:space="0" w:color="auto"/>
                    <w:right w:val="none" w:sz="0" w:space="0" w:color="auto"/>
                  </w:divBdr>
                </w:div>
                <w:div w:id="551767022">
                  <w:marLeft w:val="640"/>
                  <w:marRight w:val="0"/>
                  <w:marTop w:val="0"/>
                  <w:marBottom w:val="0"/>
                  <w:divBdr>
                    <w:top w:val="none" w:sz="0" w:space="0" w:color="auto"/>
                    <w:left w:val="none" w:sz="0" w:space="0" w:color="auto"/>
                    <w:bottom w:val="none" w:sz="0" w:space="0" w:color="auto"/>
                    <w:right w:val="none" w:sz="0" w:space="0" w:color="auto"/>
                  </w:divBdr>
                </w:div>
                <w:div w:id="376247247">
                  <w:marLeft w:val="640"/>
                  <w:marRight w:val="0"/>
                  <w:marTop w:val="0"/>
                  <w:marBottom w:val="0"/>
                  <w:divBdr>
                    <w:top w:val="none" w:sz="0" w:space="0" w:color="auto"/>
                    <w:left w:val="none" w:sz="0" w:space="0" w:color="auto"/>
                    <w:bottom w:val="none" w:sz="0" w:space="0" w:color="auto"/>
                    <w:right w:val="none" w:sz="0" w:space="0" w:color="auto"/>
                  </w:divBdr>
                </w:div>
                <w:div w:id="138690359">
                  <w:marLeft w:val="640"/>
                  <w:marRight w:val="0"/>
                  <w:marTop w:val="0"/>
                  <w:marBottom w:val="0"/>
                  <w:divBdr>
                    <w:top w:val="none" w:sz="0" w:space="0" w:color="auto"/>
                    <w:left w:val="none" w:sz="0" w:space="0" w:color="auto"/>
                    <w:bottom w:val="none" w:sz="0" w:space="0" w:color="auto"/>
                    <w:right w:val="none" w:sz="0" w:space="0" w:color="auto"/>
                  </w:divBdr>
                </w:div>
                <w:div w:id="742264024">
                  <w:marLeft w:val="640"/>
                  <w:marRight w:val="0"/>
                  <w:marTop w:val="0"/>
                  <w:marBottom w:val="0"/>
                  <w:divBdr>
                    <w:top w:val="none" w:sz="0" w:space="0" w:color="auto"/>
                    <w:left w:val="none" w:sz="0" w:space="0" w:color="auto"/>
                    <w:bottom w:val="none" w:sz="0" w:space="0" w:color="auto"/>
                    <w:right w:val="none" w:sz="0" w:space="0" w:color="auto"/>
                  </w:divBdr>
                </w:div>
                <w:div w:id="880824077">
                  <w:marLeft w:val="640"/>
                  <w:marRight w:val="0"/>
                  <w:marTop w:val="0"/>
                  <w:marBottom w:val="0"/>
                  <w:divBdr>
                    <w:top w:val="none" w:sz="0" w:space="0" w:color="auto"/>
                    <w:left w:val="none" w:sz="0" w:space="0" w:color="auto"/>
                    <w:bottom w:val="none" w:sz="0" w:space="0" w:color="auto"/>
                    <w:right w:val="none" w:sz="0" w:space="0" w:color="auto"/>
                  </w:divBdr>
                </w:div>
                <w:div w:id="889809474">
                  <w:marLeft w:val="640"/>
                  <w:marRight w:val="0"/>
                  <w:marTop w:val="0"/>
                  <w:marBottom w:val="0"/>
                  <w:divBdr>
                    <w:top w:val="none" w:sz="0" w:space="0" w:color="auto"/>
                    <w:left w:val="none" w:sz="0" w:space="0" w:color="auto"/>
                    <w:bottom w:val="none" w:sz="0" w:space="0" w:color="auto"/>
                    <w:right w:val="none" w:sz="0" w:space="0" w:color="auto"/>
                  </w:divBdr>
                </w:div>
                <w:div w:id="240602095">
                  <w:marLeft w:val="640"/>
                  <w:marRight w:val="0"/>
                  <w:marTop w:val="0"/>
                  <w:marBottom w:val="0"/>
                  <w:divBdr>
                    <w:top w:val="none" w:sz="0" w:space="0" w:color="auto"/>
                    <w:left w:val="none" w:sz="0" w:space="0" w:color="auto"/>
                    <w:bottom w:val="none" w:sz="0" w:space="0" w:color="auto"/>
                    <w:right w:val="none" w:sz="0" w:space="0" w:color="auto"/>
                  </w:divBdr>
                </w:div>
                <w:div w:id="650790204">
                  <w:marLeft w:val="640"/>
                  <w:marRight w:val="0"/>
                  <w:marTop w:val="0"/>
                  <w:marBottom w:val="0"/>
                  <w:divBdr>
                    <w:top w:val="none" w:sz="0" w:space="0" w:color="auto"/>
                    <w:left w:val="none" w:sz="0" w:space="0" w:color="auto"/>
                    <w:bottom w:val="none" w:sz="0" w:space="0" w:color="auto"/>
                    <w:right w:val="none" w:sz="0" w:space="0" w:color="auto"/>
                  </w:divBdr>
                </w:div>
                <w:div w:id="688022877">
                  <w:marLeft w:val="640"/>
                  <w:marRight w:val="0"/>
                  <w:marTop w:val="0"/>
                  <w:marBottom w:val="0"/>
                  <w:divBdr>
                    <w:top w:val="none" w:sz="0" w:space="0" w:color="auto"/>
                    <w:left w:val="none" w:sz="0" w:space="0" w:color="auto"/>
                    <w:bottom w:val="none" w:sz="0" w:space="0" w:color="auto"/>
                    <w:right w:val="none" w:sz="0" w:space="0" w:color="auto"/>
                  </w:divBdr>
                </w:div>
                <w:div w:id="1226333757">
                  <w:marLeft w:val="640"/>
                  <w:marRight w:val="0"/>
                  <w:marTop w:val="0"/>
                  <w:marBottom w:val="0"/>
                  <w:divBdr>
                    <w:top w:val="none" w:sz="0" w:space="0" w:color="auto"/>
                    <w:left w:val="none" w:sz="0" w:space="0" w:color="auto"/>
                    <w:bottom w:val="none" w:sz="0" w:space="0" w:color="auto"/>
                    <w:right w:val="none" w:sz="0" w:space="0" w:color="auto"/>
                  </w:divBdr>
                </w:div>
                <w:div w:id="1954747033">
                  <w:marLeft w:val="640"/>
                  <w:marRight w:val="0"/>
                  <w:marTop w:val="0"/>
                  <w:marBottom w:val="0"/>
                  <w:divBdr>
                    <w:top w:val="none" w:sz="0" w:space="0" w:color="auto"/>
                    <w:left w:val="none" w:sz="0" w:space="0" w:color="auto"/>
                    <w:bottom w:val="none" w:sz="0" w:space="0" w:color="auto"/>
                    <w:right w:val="none" w:sz="0" w:space="0" w:color="auto"/>
                  </w:divBdr>
                </w:div>
              </w:divsChild>
            </w:div>
            <w:div w:id="93867261">
              <w:marLeft w:val="0"/>
              <w:marRight w:val="0"/>
              <w:marTop w:val="0"/>
              <w:marBottom w:val="0"/>
              <w:divBdr>
                <w:top w:val="none" w:sz="0" w:space="0" w:color="auto"/>
                <w:left w:val="none" w:sz="0" w:space="0" w:color="auto"/>
                <w:bottom w:val="none" w:sz="0" w:space="0" w:color="auto"/>
                <w:right w:val="none" w:sz="0" w:space="0" w:color="auto"/>
              </w:divBdr>
              <w:divsChild>
                <w:div w:id="1752850016">
                  <w:marLeft w:val="640"/>
                  <w:marRight w:val="0"/>
                  <w:marTop w:val="0"/>
                  <w:marBottom w:val="0"/>
                  <w:divBdr>
                    <w:top w:val="none" w:sz="0" w:space="0" w:color="auto"/>
                    <w:left w:val="none" w:sz="0" w:space="0" w:color="auto"/>
                    <w:bottom w:val="none" w:sz="0" w:space="0" w:color="auto"/>
                    <w:right w:val="none" w:sz="0" w:space="0" w:color="auto"/>
                  </w:divBdr>
                </w:div>
                <w:div w:id="696664428">
                  <w:marLeft w:val="640"/>
                  <w:marRight w:val="0"/>
                  <w:marTop w:val="0"/>
                  <w:marBottom w:val="0"/>
                  <w:divBdr>
                    <w:top w:val="none" w:sz="0" w:space="0" w:color="auto"/>
                    <w:left w:val="none" w:sz="0" w:space="0" w:color="auto"/>
                    <w:bottom w:val="none" w:sz="0" w:space="0" w:color="auto"/>
                    <w:right w:val="none" w:sz="0" w:space="0" w:color="auto"/>
                  </w:divBdr>
                </w:div>
                <w:div w:id="2055080140">
                  <w:marLeft w:val="640"/>
                  <w:marRight w:val="0"/>
                  <w:marTop w:val="0"/>
                  <w:marBottom w:val="0"/>
                  <w:divBdr>
                    <w:top w:val="none" w:sz="0" w:space="0" w:color="auto"/>
                    <w:left w:val="none" w:sz="0" w:space="0" w:color="auto"/>
                    <w:bottom w:val="none" w:sz="0" w:space="0" w:color="auto"/>
                    <w:right w:val="none" w:sz="0" w:space="0" w:color="auto"/>
                  </w:divBdr>
                </w:div>
                <w:div w:id="2042775531">
                  <w:marLeft w:val="640"/>
                  <w:marRight w:val="0"/>
                  <w:marTop w:val="0"/>
                  <w:marBottom w:val="0"/>
                  <w:divBdr>
                    <w:top w:val="none" w:sz="0" w:space="0" w:color="auto"/>
                    <w:left w:val="none" w:sz="0" w:space="0" w:color="auto"/>
                    <w:bottom w:val="none" w:sz="0" w:space="0" w:color="auto"/>
                    <w:right w:val="none" w:sz="0" w:space="0" w:color="auto"/>
                  </w:divBdr>
                </w:div>
                <w:div w:id="678777467">
                  <w:marLeft w:val="640"/>
                  <w:marRight w:val="0"/>
                  <w:marTop w:val="0"/>
                  <w:marBottom w:val="0"/>
                  <w:divBdr>
                    <w:top w:val="none" w:sz="0" w:space="0" w:color="auto"/>
                    <w:left w:val="none" w:sz="0" w:space="0" w:color="auto"/>
                    <w:bottom w:val="none" w:sz="0" w:space="0" w:color="auto"/>
                    <w:right w:val="none" w:sz="0" w:space="0" w:color="auto"/>
                  </w:divBdr>
                </w:div>
                <w:div w:id="1356418945">
                  <w:marLeft w:val="640"/>
                  <w:marRight w:val="0"/>
                  <w:marTop w:val="0"/>
                  <w:marBottom w:val="0"/>
                  <w:divBdr>
                    <w:top w:val="none" w:sz="0" w:space="0" w:color="auto"/>
                    <w:left w:val="none" w:sz="0" w:space="0" w:color="auto"/>
                    <w:bottom w:val="none" w:sz="0" w:space="0" w:color="auto"/>
                    <w:right w:val="none" w:sz="0" w:space="0" w:color="auto"/>
                  </w:divBdr>
                </w:div>
                <w:div w:id="875779226">
                  <w:marLeft w:val="640"/>
                  <w:marRight w:val="0"/>
                  <w:marTop w:val="0"/>
                  <w:marBottom w:val="0"/>
                  <w:divBdr>
                    <w:top w:val="none" w:sz="0" w:space="0" w:color="auto"/>
                    <w:left w:val="none" w:sz="0" w:space="0" w:color="auto"/>
                    <w:bottom w:val="none" w:sz="0" w:space="0" w:color="auto"/>
                    <w:right w:val="none" w:sz="0" w:space="0" w:color="auto"/>
                  </w:divBdr>
                </w:div>
                <w:div w:id="1098791479">
                  <w:marLeft w:val="640"/>
                  <w:marRight w:val="0"/>
                  <w:marTop w:val="0"/>
                  <w:marBottom w:val="0"/>
                  <w:divBdr>
                    <w:top w:val="none" w:sz="0" w:space="0" w:color="auto"/>
                    <w:left w:val="none" w:sz="0" w:space="0" w:color="auto"/>
                    <w:bottom w:val="none" w:sz="0" w:space="0" w:color="auto"/>
                    <w:right w:val="none" w:sz="0" w:space="0" w:color="auto"/>
                  </w:divBdr>
                </w:div>
                <w:div w:id="1948150051">
                  <w:marLeft w:val="640"/>
                  <w:marRight w:val="0"/>
                  <w:marTop w:val="0"/>
                  <w:marBottom w:val="0"/>
                  <w:divBdr>
                    <w:top w:val="none" w:sz="0" w:space="0" w:color="auto"/>
                    <w:left w:val="none" w:sz="0" w:space="0" w:color="auto"/>
                    <w:bottom w:val="none" w:sz="0" w:space="0" w:color="auto"/>
                    <w:right w:val="none" w:sz="0" w:space="0" w:color="auto"/>
                  </w:divBdr>
                </w:div>
                <w:div w:id="2129739004">
                  <w:marLeft w:val="640"/>
                  <w:marRight w:val="0"/>
                  <w:marTop w:val="0"/>
                  <w:marBottom w:val="0"/>
                  <w:divBdr>
                    <w:top w:val="none" w:sz="0" w:space="0" w:color="auto"/>
                    <w:left w:val="none" w:sz="0" w:space="0" w:color="auto"/>
                    <w:bottom w:val="none" w:sz="0" w:space="0" w:color="auto"/>
                    <w:right w:val="none" w:sz="0" w:space="0" w:color="auto"/>
                  </w:divBdr>
                </w:div>
                <w:div w:id="480663087">
                  <w:marLeft w:val="640"/>
                  <w:marRight w:val="0"/>
                  <w:marTop w:val="0"/>
                  <w:marBottom w:val="0"/>
                  <w:divBdr>
                    <w:top w:val="none" w:sz="0" w:space="0" w:color="auto"/>
                    <w:left w:val="none" w:sz="0" w:space="0" w:color="auto"/>
                    <w:bottom w:val="none" w:sz="0" w:space="0" w:color="auto"/>
                    <w:right w:val="none" w:sz="0" w:space="0" w:color="auto"/>
                  </w:divBdr>
                </w:div>
                <w:div w:id="1702508705">
                  <w:marLeft w:val="640"/>
                  <w:marRight w:val="0"/>
                  <w:marTop w:val="0"/>
                  <w:marBottom w:val="0"/>
                  <w:divBdr>
                    <w:top w:val="none" w:sz="0" w:space="0" w:color="auto"/>
                    <w:left w:val="none" w:sz="0" w:space="0" w:color="auto"/>
                    <w:bottom w:val="none" w:sz="0" w:space="0" w:color="auto"/>
                    <w:right w:val="none" w:sz="0" w:space="0" w:color="auto"/>
                  </w:divBdr>
                </w:div>
                <w:div w:id="30032177">
                  <w:marLeft w:val="640"/>
                  <w:marRight w:val="0"/>
                  <w:marTop w:val="0"/>
                  <w:marBottom w:val="0"/>
                  <w:divBdr>
                    <w:top w:val="none" w:sz="0" w:space="0" w:color="auto"/>
                    <w:left w:val="none" w:sz="0" w:space="0" w:color="auto"/>
                    <w:bottom w:val="none" w:sz="0" w:space="0" w:color="auto"/>
                    <w:right w:val="none" w:sz="0" w:space="0" w:color="auto"/>
                  </w:divBdr>
                </w:div>
                <w:div w:id="180050047">
                  <w:marLeft w:val="640"/>
                  <w:marRight w:val="0"/>
                  <w:marTop w:val="0"/>
                  <w:marBottom w:val="0"/>
                  <w:divBdr>
                    <w:top w:val="none" w:sz="0" w:space="0" w:color="auto"/>
                    <w:left w:val="none" w:sz="0" w:space="0" w:color="auto"/>
                    <w:bottom w:val="none" w:sz="0" w:space="0" w:color="auto"/>
                    <w:right w:val="none" w:sz="0" w:space="0" w:color="auto"/>
                  </w:divBdr>
                </w:div>
                <w:div w:id="304742926">
                  <w:marLeft w:val="640"/>
                  <w:marRight w:val="0"/>
                  <w:marTop w:val="0"/>
                  <w:marBottom w:val="0"/>
                  <w:divBdr>
                    <w:top w:val="none" w:sz="0" w:space="0" w:color="auto"/>
                    <w:left w:val="none" w:sz="0" w:space="0" w:color="auto"/>
                    <w:bottom w:val="none" w:sz="0" w:space="0" w:color="auto"/>
                    <w:right w:val="none" w:sz="0" w:space="0" w:color="auto"/>
                  </w:divBdr>
                </w:div>
                <w:div w:id="1840390499">
                  <w:marLeft w:val="640"/>
                  <w:marRight w:val="0"/>
                  <w:marTop w:val="0"/>
                  <w:marBottom w:val="0"/>
                  <w:divBdr>
                    <w:top w:val="none" w:sz="0" w:space="0" w:color="auto"/>
                    <w:left w:val="none" w:sz="0" w:space="0" w:color="auto"/>
                    <w:bottom w:val="none" w:sz="0" w:space="0" w:color="auto"/>
                    <w:right w:val="none" w:sz="0" w:space="0" w:color="auto"/>
                  </w:divBdr>
                </w:div>
                <w:div w:id="1598437808">
                  <w:marLeft w:val="640"/>
                  <w:marRight w:val="0"/>
                  <w:marTop w:val="0"/>
                  <w:marBottom w:val="0"/>
                  <w:divBdr>
                    <w:top w:val="none" w:sz="0" w:space="0" w:color="auto"/>
                    <w:left w:val="none" w:sz="0" w:space="0" w:color="auto"/>
                    <w:bottom w:val="none" w:sz="0" w:space="0" w:color="auto"/>
                    <w:right w:val="none" w:sz="0" w:space="0" w:color="auto"/>
                  </w:divBdr>
                </w:div>
                <w:div w:id="1069034022">
                  <w:marLeft w:val="640"/>
                  <w:marRight w:val="0"/>
                  <w:marTop w:val="0"/>
                  <w:marBottom w:val="0"/>
                  <w:divBdr>
                    <w:top w:val="none" w:sz="0" w:space="0" w:color="auto"/>
                    <w:left w:val="none" w:sz="0" w:space="0" w:color="auto"/>
                    <w:bottom w:val="none" w:sz="0" w:space="0" w:color="auto"/>
                    <w:right w:val="none" w:sz="0" w:space="0" w:color="auto"/>
                  </w:divBdr>
                </w:div>
                <w:div w:id="180708270">
                  <w:marLeft w:val="640"/>
                  <w:marRight w:val="0"/>
                  <w:marTop w:val="0"/>
                  <w:marBottom w:val="0"/>
                  <w:divBdr>
                    <w:top w:val="none" w:sz="0" w:space="0" w:color="auto"/>
                    <w:left w:val="none" w:sz="0" w:space="0" w:color="auto"/>
                    <w:bottom w:val="none" w:sz="0" w:space="0" w:color="auto"/>
                    <w:right w:val="none" w:sz="0" w:space="0" w:color="auto"/>
                  </w:divBdr>
                </w:div>
                <w:div w:id="796604347">
                  <w:marLeft w:val="640"/>
                  <w:marRight w:val="0"/>
                  <w:marTop w:val="0"/>
                  <w:marBottom w:val="0"/>
                  <w:divBdr>
                    <w:top w:val="none" w:sz="0" w:space="0" w:color="auto"/>
                    <w:left w:val="none" w:sz="0" w:space="0" w:color="auto"/>
                    <w:bottom w:val="none" w:sz="0" w:space="0" w:color="auto"/>
                    <w:right w:val="none" w:sz="0" w:space="0" w:color="auto"/>
                  </w:divBdr>
                </w:div>
                <w:div w:id="272907959">
                  <w:marLeft w:val="640"/>
                  <w:marRight w:val="0"/>
                  <w:marTop w:val="0"/>
                  <w:marBottom w:val="0"/>
                  <w:divBdr>
                    <w:top w:val="none" w:sz="0" w:space="0" w:color="auto"/>
                    <w:left w:val="none" w:sz="0" w:space="0" w:color="auto"/>
                    <w:bottom w:val="none" w:sz="0" w:space="0" w:color="auto"/>
                    <w:right w:val="none" w:sz="0" w:space="0" w:color="auto"/>
                  </w:divBdr>
                </w:div>
                <w:div w:id="404568359">
                  <w:marLeft w:val="640"/>
                  <w:marRight w:val="0"/>
                  <w:marTop w:val="0"/>
                  <w:marBottom w:val="0"/>
                  <w:divBdr>
                    <w:top w:val="none" w:sz="0" w:space="0" w:color="auto"/>
                    <w:left w:val="none" w:sz="0" w:space="0" w:color="auto"/>
                    <w:bottom w:val="none" w:sz="0" w:space="0" w:color="auto"/>
                    <w:right w:val="none" w:sz="0" w:space="0" w:color="auto"/>
                  </w:divBdr>
                </w:div>
                <w:div w:id="855660196">
                  <w:marLeft w:val="640"/>
                  <w:marRight w:val="0"/>
                  <w:marTop w:val="0"/>
                  <w:marBottom w:val="0"/>
                  <w:divBdr>
                    <w:top w:val="none" w:sz="0" w:space="0" w:color="auto"/>
                    <w:left w:val="none" w:sz="0" w:space="0" w:color="auto"/>
                    <w:bottom w:val="none" w:sz="0" w:space="0" w:color="auto"/>
                    <w:right w:val="none" w:sz="0" w:space="0" w:color="auto"/>
                  </w:divBdr>
                </w:div>
                <w:div w:id="1983151307">
                  <w:marLeft w:val="640"/>
                  <w:marRight w:val="0"/>
                  <w:marTop w:val="0"/>
                  <w:marBottom w:val="0"/>
                  <w:divBdr>
                    <w:top w:val="none" w:sz="0" w:space="0" w:color="auto"/>
                    <w:left w:val="none" w:sz="0" w:space="0" w:color="auto"/>
                    <w:bottom w:val="none" w:sz="0" w:space="0" w:color="auto"/>
                    <w:right w:val="none" w:sz="0" w:space="0" w:color="auto"/>
                  </w:divBdr>
                </w:div>
                <w:div w:id="405803597">
                  <w:marLeft w:val="640"/>
                  <w:marRight w:val="0"/>
                  <w:marTop w:val="0"/>
                  <w:marBottom w:val="0"/>
                  <w:divBdr>
                    <w:top w:val="none" w:sz="0" w:space="0" w:color="auto"/>
                    <w:left w:val="none" w:sz="0" w:space="0" w:color="auto"/>
                    <w:bottom w:val="none" w:sz="0" w:space="0" w:color="auto"/>
                    <w:right w:val="none" w:sz="0" w:space="0" w:color="auto"/>
                  </w:divBdr>
                </w:div>
                <w:div w:id="864946157">
                  <w:marLeft w:val="640"/>
                  <w:marRight w:val="0"/>
                  <w:marTop w:val="0"/>
                  <w:marBottom w:val="0"/>
                  <w:divBdr>
                    <w:top w:val="none" w:sz="0" w:space="0" w:color="auto"/>
                    <w:left w:val="none" w:sz="0" w:space="0" w:color="auto"/>
                    <w:bottom w:val="none" w:sz="0" w:space="0" w:color="auto"/>
                    <w:right w:val="none" w:sz="0" w:space="0" w:color="auto"/>
                  </w:divBdr>
                </w:div>
                <w:div w:id="205532809">
                  <w:marLeft w:val="640"/>
                  <w:marRight w:val="0"/>
                  <w:marTop w:val="0"/>
                  <w:marBottom w:val="0"/>
                  <w:divBdr>
                    <w:top w:val="none" w:sz="0" w:space="0" w:color="auto"/>
                    <w:left w:val="none" w:sz="0" w:space="0" w:color="auto"/>
                    <w:bottom w:val="none" w:sz="0" w:space="0" w:color="auto"/>
                    <w:right w:val="none" w:sz="0" w:space="0" w:color="auto"/>
                  </w:divBdr>
                </w:div>
                <w:div w:id="1365132773">
                  <w:marLeft w:val="640"/>
                  <w:marRight w:val="0"/>
                  <w:marTop w:val="0"/>
                  <w:marBottom w:val="0"/>
                  <w:divBdr>
                    <w:top w:val="none" w:sz="0" w:space="0" w:color="auto"/>
                    <w:left w:val="none" w:sz="0" w:space="0" w:color="auto"/>
                    <w:bottom w:val="none" w:sz="0" w:space="0" w:color="auto"/>
                    <w:right w:val="none" w:sz="0" w:space="0" w:color="auto"/>
                  </w:divBdr>
                </w:div>
                <w:div w:id="1876578043">
                  <w:marLeft w:val="640"/>
                  <w:marRight w:val="0"/>
                  <w:marTop w:val="0"/>
                  <w:marBottom w:val="0"/>
                  <w:divBdr>
                    <w:top w:val="none" w:sz="0" w:space="0" w:color="auto"/>
                    <w:left w:val="none" w:sz="0" w:space="0" w:color="auto"/>
                    <w:bottom w:val="none" w:sz="0" w:space="0" w:color="auto"/>
                    <w:right w:val="none" w:sz="0" w:space="0" w:color="auto"/>
                  </w:divBdr>
                </w:div>
                <w:div w:id="420417412">
                  <w:marLeft w:val="640"/>
                  <w:marRight w:val="0"/>
                  <w:marTop w:val="0"/>
                  <w:marBottom w:val="0"/>
                  <w:divBdr>
                    <w:top w:val="none" w:sz="0" w:space="0" w:color="auto"/>
                    <w:left w:val="none" w:sz="0" w:space="0" w:color="auto"/>
                    <w:bottom w:val="none" w:sz="0" w:space="0" w:color="auto"/>
                    <w:right w:val="none" w:sz="0" w:space="0" w:color="auto"/>
                  </w:divBdr>
                </w:div>
                <w:div w:id="1082142183">
                  <w:marLeft w:val="640"/>
                  <w:marRight w:val="0"/>
                  <w:marTop w:val="0"/>
                  <w:marBottom w:val="0"/>
                  <w:divBdr>
                    <w:top w:val="none" w:sz="0" w:space="0" w:color="auto"/>
                    <w:left w:val="none" w:sz="0" w:space="0" w:color="auto"/>
                    <w:bottom w:val="none" w:sz="0" w:space="0" w:color="auto"/>
                    <w:right w:val="none" w:sz="0" w:space="0" w:color="auto"/>
                  </w:divBdr>
                </w:div>
                <w:div w:id="514878622">
                  <w:marLeft w:val="640"/>
                  <w:marRight w:val="0"/>
                  <w:marTop w:val="0"/>
                  <w:marBottom w:val="0"/>
                  <w:divBdr>
                    <w:top w:val="none" w:sz="0" w:space="0" w:color="auto"/>
                    <w:left w:val="none" w:sz="0" w:space="0" w:color="auto"/>
                    <w:bottom w:val="none" w:sz="0" w:space="0" w:color="auto"/>
                    <w:right w:val="none" w:sz="0" w:space="0" w:color="auto"/>
                  </w:divBdr>
                </w:div>
                <w:div w:id="556555375">
                  <w:marLeft w:val="640"/>
                  <w:marRight w:val="0"/>
                  <w:marTop w:val="0"/>
                  <w:marBottom w:val="0"/>
                  <w:divBdr>
                    <w:top w:val="none" w:sz="0" w:space="0" w:color="auto"/>
                    <w:left w:val="none" w:sz="0" w:space="0" w:color="auto"/>
                    <w:bottom w:val="none" w:sz="0" w:space="0" w:color="auto"/>
                    <w:right w:val="none" w:sz="0" w:space="0" w:color="auto"/>
                  </w:divBdr>
                </w:div>
                <w:div w:id="1094471138">
                  <w:marLeft w:val="640"/>
                  <w:marRight w:val="0"/>
                  <w:marTop w:val="0"/>
                  <w:marBottom w:val="0"/>
                  <w:divBdr>
                    <w:top w:val="none" w:sz="0" w:space="0" w:color="auto"/>
                    <w:left w:val="none" w:sz="0" w:space="0" w:color="auto"/>
                    <w:bottom w:val="none" w:sz="0" w:space="0" w:color="auto"/>
                    <w:right w:val="none" w:sz="0" w:space="0" w:color="auto"/>
                  </w:divBdr>
                </w:div>
                <w:div w:id="106892153">
                  <w:marLeft w:val="640"/>
                  <w:marRight w:val="0"/>
                  <w:marTop w:val="0"/>
                  <w:marBottom w:val="0"/>
                  <w:divBdr>
                    <w:top w:val="none" w:sz="0" w:space="0" w:color="auto"/>
                    <w:left w:val="none" w:sz="0" w:space="0" w:color="auto"/>
                    <w:bottom w:val="none" w:sz="0" w:space="0" w:color="auto"/>
                    <w:right w:val="none" w:sz="0" w:space="0" w:color="auto"/>
                  </w:divBdr>
                </w:div>
                <w:div w:id="826673299">
                  <w:marLeft w:val="640"/>
                  <w:marRight w:val="0"/>
                  <w:marTop w:val="0"/>
                  <w:marBottom w:val="0"/>
                  <w:divBdr>
                    <w:top w:val="none" w:sz="0" w:space="0" w:color="auto"/>
                    <w:left w:val="none" w:sz="0" w:space="0" w:color="auto"/>
                    <w:bottom w:val="none" w:sz="0" w:space="0" w:color="auto"/>
                    <w:right w:val="none" w:sz="0" w:space="0" w:color="auto"/>
                  </w:divBdr>
                </w:div>
                <w:div w:id="139421656">
                  <w:marLeft w:val="640"/>
                  <w:marRight w:val="0"/>
                  <w:marTop w:val="0"/>
                  <w:marBottom w:val="0"/>
                  <w:divBdr>
                    <w:top w:val="none" w:sz="0" w:space="0" w:color="auto"/>
                    <w:left w:val="none" w:sz="0" w:space="0" w:color="auto"/>
                    <w:bottom w:val="none" w:sz="0" w:space="0" w:color="auto"/>
                    <w:right w:val="none" w:sz="0" w:space="0" w:color="auto"/>
                  </w:divBdr>
                </w:div>
                <w:div w:id="1799108580">
                  <w:marLeft w:val="640"/>
                  <w:marRight w:val="0"/>
                  <w:marTop w:val="0"/>
                  <w:marBottom w:val="0"/>
                  <w:divBdr>
                    <w:top w:val="none" w:sz="0" w:space="0" w:color="auto"/>
                    <w:left w:val="none" w:sz="0" w:space="0" w:color="auto"/>
                    <w:bottom w:val="none" w:sz="0" w:space="0" w:color="auto"/>
                    <w:right w:val="none" w:sz="0" w:space="0" w:color="auto"/>
                  </w:divBdr>
                </w:div>
                <w:div w:id="1166018827">
                  <w:marLeft w:val="640"/>
                  <w:marRight w:val="0"/>
                  <w:marTop w:val="0"/>
                  <w:marBottom w:val="0"/>
                  <w:divBdr>
                    <w:top w:val="none" w:sz="0" w:space="0" w:color="auto"/>
                    <w:left w:val="none" w:sz="0" w:space="0" w:color="auto"/>
                    <w:bottom w:val="none" w:sz="0" w:space="0" w:color="auto"/>
                    <w:right w:val="none" w:sz="0" w:space="0" w:color="auto"/>
                  </w:divBdr>
                </w:div>
                <w:div w:id="2035685931">
                  <w:marLeft w:val="640"/>
                  <w:marRight w:val="0"/>
                  <w:marTop w:val="0"/>
                  <w:marBottom w:val="0"/>
                  <w:divBdr>
                    <w:top w:val="none" w:sz="0" w:space="0" w:color="auto"/>
                    <w:left w:val="none" w:sz="0" w:space="0" w:color="auto"/>
                    <w:bottom w:val="none" w:sz="0" w:space="0" w:color="auto"/>
                    <w:right w:val="none" w:sz="0" w:space="0" w:color="auto"/>
                  </w:divBdr>
                </w:div>
                <w:div w:id="2126776397">
                  <w:marLeft w:val="640"/>
                  <w:marRight w:val="0"/>
                  <w:marTop w:val="0"/>
                  <w:marBottom w:val="0"/>
                  <w:divBdr>
                    <w:top w:val="none" w:sz="0" w:space="0" w:color="auto"/>
                    <w:left w:val="none" w:sz="0" w:space="0" w:color="auto"/>
                    <w:bottom w:val="none" w:sz="0" w:space="0" w:color="auto"/>
                    <w:right w:val="none" w:sz="0" w:space="0" w:color="auto"/>
                  </w:divBdr>
                </w:div>
                <w:div w:id="2010403350">
                  <w:marLeft w:val="640"/>
                  <w:marRight w:val="0"/>
                  <w:marTop w:val="0"/>
                  <w:marBottom w:val="0"/>
                  <w:divBdr>
                    <w:top w:val="none" w:sz="0" w:space="0" w:color="auto"/>
                    <w:left w:val="none" w:sz="0" w:space="0" w:color="auto"/>
                    <w:bottom w:val="none" w:sz="0" w:space="0" w:color="auto"/>
                    <w:right w:val="none" w:sz="0" w:space="0" w:color="auto"/>
                  </w:divBdr>
                </w:div>
                <w:div w:id="1072506272">
                  <w:marLeft w:val="640"/>
                  <w:marRight w:val="0"/>
                  <w:marTop w:val="0"/>
                  <w:marBottom w:val="0"/>
                  <w:divBdr>
                    <w:top w:val="none" w:sz="0" w:space="0" w:color="auto"/>
                    <w:left w:val="none" w:sz="0" w:space="0" w:color="auto"/>
                    <w:bottom w:val="none" w:sz="0" w:space="0" w:color="auto"/>
                    <w:right w:val="none" w:sz="0" w:space="0" w:color="auto"/>
                  </w:divBdr>
                </w:div>
                <w:div w:id="1912959278">
                  <w:marLeft w:val="640"/>
                  <w:marRight w:val="0"/>
                  <w:marTop w:val="0"/>
                  <w:marBottom w:val="0"/>
                  <w:divBdr>
                    <w:top w:val="none" w:sz="0" w:space="0" w:color="auto"/>
                    <w:left w:val="none" w:sz="0" w:space="0" w:color="auto"/>
                    <w:bottom w:val="none" w:sz="0" w:space="0" w:color="auto"/>
                    <w:right w:val="none" w:sz="0" w:space="0" w:color="auto"/>
                  </w:divBdr>
                </w:div>
                <w:div w:id="217327087">
                  <w:marLeft w:val="640"/>
                  <w:marRight w:val="0"/>
                  <w:marTop w:val="0"/>
                  <w:marBottom w:val="0"/>
                  <w:divBdr>
                    <w:top w:val="none" w:sz="0" w:space="0" w:color="auto"/>
                    <w:left w:val="none" w:sz="0" w:space="0" w:color="auto"/>
                    <w:bottom w:val="none" w:sz="0" w:space="0" w:color="auto"/>
                    <w:right w:val="none" w:sz="0" w:space="0" w:color="auto"/>
                  </w:divBdr>
                </w:div>
                <w:div w:id="1351447315">
                  <w:marLeft w:val="640"/>
                  <w:marRight w:val="0"/>
                  <w:marTop w:val="0"/>
                  <w:marBottom w:val="0"/>
                  <w:divBdr>
                    <w:top w:val="none" w:sz="0" w:space="0" w:color="auto"/>
                    <w:left w:val="none" w:sz="0" w:space="0" w:color="auto"/>
                    <w:bottom w:val="none" w:sz="0" w:space="0" w:color="auto"/>
                    <w:right w:val="none" w:sz="0" w:space="0" w:color="auto"/>
                  </w:divBdr>
                </w:div>
                <w:div w:id="1315597691">
                  <w:marLeft w:val="640"/>
                  <w:marRight w:val="0"/>
                  <w:marTop w:val="0"/>
                  <w:marBottom w:val="0"/>
                  <w:divBdr>
                    <w:top w:val="none" w:sz="0" w:space="0" w:color="auto"/>
                    <w:left w:val="none" w:sz="0" w:space="0" w:color="auto"/>
                    <w:bottom w:val="none" w:sz="0" w:space="0" w:color="auto"/>
                    <w:right w:val="none" w:sz="0" w:space="0" w:color="auto"/>
                  </w:divBdr>
                </w:div>
                <w:div w:id="848450546">
                  <w:marLeft w:val="640"/>
                  <w:marRight w:val="0"/>
                  <w:marTop w:val="0"/>
                  <w:marBottom w:val="0"/>
                  <w:divBdr>
                    <w:top w:val="none" w:sz="0" w:space="0" w:color="auto"/>
                    <w:left w:val="none" w:sz="0" w:space="0" w:color="auto"/>
                    <w:bottom w:val="none" w:sz="0" w:space="0" w:color="auto"/>
                    <w:right w:val="none" w:sz="0" w:space="0" w:color="auto"/>
                  </w:divBdr>
                </w:div>
              </w:divsChild>
            </w:div>
            <w:div w:id="1592929663">
              <w:marLeft w:val="0"/>
              <w:marRight w:val="0"/>
              <w:marTop w:val="0"/>
              <w:marBottom w:val="0"/>
              <w:divBdr>
                <w:top w:val="none" w:sz="0" w:space="0" w:color="auto"/>
                <w:left w:val="none" w:sz="0" w:space="0" w:color="auto"/>
                <w:bottom w:val="none" w:sz="0" w:space="0" w:color="auto"/>
                <w:right w:val="none" w:sz="0" w:space="0" w:color="auto"/>
              </w:divBdr>
              <w:divsChild>
                <w:div w:id="1731540254">
                  <w:marLeft w:val="640"/>
                  <w:marRight w:val="0"/>
                  <w:marTop w:val="0"/>
                  <w:marBottom w:val="0"/>
                  <w:divBdr>
                    <w:top w:val="none" w:sz="0" w:space="0" w:color="auto"/>
                    <w:left w:val="none" w:sz="0" w:space="0" w:color="auto"/>
                    <w:bottom w:val="none" w:sz="0" w:space="0" w:color="auto"/>
                    <w:right w:val="none" w:sz="0" w:space="0" w:color="auto"/>
                  </w:divBdr>
                </w:div>
                <w:div w:id="1346247120">
                  <w:marLeft w:val="640"/>
                  <w:marRight w:val="0"/>
                  <w:marTop w:val="0"/>
                  <w:marBottom w:val="0"/>
                  <w:divBdr>
                    <w:top w:val="none" w:sz="0" w:space="0" w:color="auto"/>
                    <w:left w:val="none" w:sz="0" w:space="0" w:color="auto"/>
                    <w:bottom w:val="none" w:sz="0" w:space="0" w:color="auto"/>
                    <w:right w:val="none" w:sz="0" w:space="0" w:color="auto"/>
                  </w:divBdr>
                </w:div>
                <w:div w:id="1254242378">
                  <w:marLeft w:val="640"/>
                  <w:marRight w:val="0"/>
                  <w:marTop w:val="0"/>
                  <w:marBottom w:val="0"/>
                  <w:divBdr>
                    <w:top w:val="none" w:sz="0" w:space="0" w:color="auto"/>
                    <w:left w:val="none" w:sz="0" w:space="0" w:color="auto"/>
                    <w:bottom w:val="none" w:sz="0" w:space="0" w:color="auto"/>
                    <w:right w:val="none" w:sz="0" w:space="0" w:color="auto"/>
                  </w:divBdr>
                </w:div>
                <w:div w:id="53240626">
                  <w:marLeft w:val="640"/>
                  <w:marRight w:val="0"/>
                  <w:marTop w:val="0"/>
                  <w:marBottom w:val="0"/>
                  <w:divBdr>
                    <w:top w:val="none" w:sz="0" w:space="0" w:color="auto"/>
                    <w:left w:val="none" w:sz="0" w:space="0" w:color="auto"/>
                    <w:bottom w:val="none" w:sz="0" w:space="0" w:color="auto"/>
                    <w:right w:val="none" w:sz="0" w:space="0" w:color="auto"/>
                  </w:divBdr>
                </w:div>
                <w:div w:id="467482235">
                  <w:marLeft w:val="640"/>
                  <w:marRight w:val="0"/>
                  <w:marTop w:val="0"/>
                  <w:marBottom w:val="0"/>
                  <w:divBdr>
                    <w:top w:val="none" w:sz="0" w:space="0" w:color="auto"/>
                    <w:left w:val="none" w:sz="0" w:space="0" w:color="auto"/>
                    <w:bottom w:val="none" w:sz="0" w:space="0" w:color="auto"/>
                    <w:right w:val="none" w:sz="0" w:space="0" w:color="auto"/>
                  </w:divBdr>
                </w:div>
                <w:div w:id="398675091">
                  <w:marLeft w:val="640"/>
                  <w:marRight w:val="0"/>
                  <w:marTop w:val="0"/>
                  <w:marBottom w:val="0"/>
                  <w:divBdr>
                    <w:top w:val="none" w:sz="0" w:space="0" w:color="auto"/>
                    <w:left w:val="none" w:sz="0" w:space="0" w:color="auto"/>
                    <w:bottom w:val="none" w:sz="0" w:space="0" w:color="auto"/>
                    <w:right w:val="none" w:sz="0" w:space="0" w:color="auto"/>
                  </w:divBdr>
                </w:div>
                <w:div w:id="804661801">
                  <w:marLeft w:val="640"/>
                  <w:marRight w:val="0"/>
                  <w:marTop w:val="0"/>
                  <w:marBottom w:val="0"/>
                  <w:divBdr>
                    <w:top w:val="none" w:sz="0" w:space="0" w:color="auto"/>
                    <w:left w:val="none" w:sz="0" w:space="0" w:color="auto"/>
                    <w:bottom w:val="none" w:sz="0" w:space="0" w:color="auto"/>
                    <w:right w:val="none" w:sz="0" w:space="0" w:color="auto"/>
                  </w:divBdr>
                </w:div>
                <w:div w:id="143551366">
                  <w:marLeft w:val="640"/>
                  <w:marRight w:val="0"/>
                  <w:marTop w:val="0"/>
                  <w:marBottom w:val="0"/>
                  <w:divBdr>
                    <w:top w:val="none" w:sz="0" w:space="0" w:color="auto"/>
                    <w:left w:val="none" w:sz="0" w:space="0" w:color="auto"/>
                    <w:bottom w:val="none" w:sz="0" w:space="0" w:color="auto"/>
                    <w:right w:val="none" w:sz="0" w:space="0" w:color="auto"/>
                  </w:divBdr>
                </w:div>
                <w:div w:id="246616299">
                  <w:marLeft w:val="640"/>
                  <w:marRight w:val="0"/>
                  <w:marTop w:val="0"/>
                  <w:marBottom w:val="0"/>
                  <w:divBdr>
                    <w:top w:val="none" w:sz="0" w:space="0" w:color="auto"/>
                    <w:left w:val="none" w:sz="0" w:space="0" w:color="auto"/>
                    <w:bottom w:val="none" w:sz="0" w:space="0" w:color="auto"/>
                    <w:right w:val="none" w:sz="0" w:space="0" w:color="auto"/>
                  </w:divBdr>
                </w:div>
                <w:div w:id="476729681">
                  <w:marLeft w:val="640"/>
                  <w:marRight w:val="0"/>
                  <w:marTop w:val="0"/>
                  <w:marBottom w:val="0"/>
                  <w:divBdr>
                    <w:top w:val="none" w:sz="0" w:space="0" w:color="auto"/>
                    <w:left w:val="none" w:sz="0" w:space="0" w:color="auto"/>
                    <w:bottom w:val="none" w:sz="0" w:space="0" w:color="auto"/>
                    <w:right w:val="none" w:sz="0" w:space="0" w:color="auto"/>
                  </w:divBdr>
                </w:div>
                <w:div w:id="1070420989">
                  <w:marLeft w:val="640"/>
                  <w:marRight w:val="0"/>
                  <w:marTop w:val="0"/>
                  <w:marBottom w:val="0"/>
                  <w:divBdr>
                    <w:top w:val="none" w:sz="0" w:space="0" w:color="auto"/>
                    <w:left w:val="none" w:sz="0" w:space="0" w:color="auto"/>
                    <w:bottom w:val="none" w:sz="0" w:space="0" w:color="auto"/>
                    <w:right w:val="none" w:sz="0" w:space="0" w:color="auto"/>
                  </w:divBdr>
                </w:div>
                <w:div w:id="614365599">
                  <w:marLeft w:val="640"/>
                  <w:marRight w:val="0"/>
                  <w:marTop w:val="0"/>
                  <w:marBottom w:val="0"/>
                  <w:divBdr>
                    <w:top w:val="none" w:sz="0" w:space="0" w:color="auto"/>
                    <w:left w:val="none" w:sz="0" w:space="0" w:color="auto"/>
                    <w:bottom w:val="none" w:sz="0" w:space="0" w:color="auto"/>
                    <w:right w:val="none" w:sz="0" w:space="0" w:color="auto"/>
                  </w:divBdr>
                </w:div>
                <w:div w:id="39744764">
                  <w:marLeft w:val="640"/>
                  <w:marRight w:val="0"/>
                  <w:marTop w:val="0"/>
                  <w:marBottom w:val="0"/>
                  <w:divBdr>
                    <w:top w:val="none" w:sz="0" w:space="0" w:color="auto"/>
                    <w:left w:val="none" w:sz="0" w:space="0" w:color="auto"/>
                    <w:bottom w:val="none" w:sz="0" w:space="0" w:color="auto"/>
                    <w:right w:val="none" w:sz="0" w:space="0" w:color="auto"/>
                  </w:divBdr>
                </w:div>
                <w:div w:id="566233019">
                  <w:marLeft w:val="640"/>
                  <w:marRight w:val="0"/>
                  <w:marTop w:val="0"/>
                  <w:marBottom w:val="0"/>
                  <w:divBdr>
                    <w:top w:val="none" w:sz="0" w:space="0" w:color="auto"/>
                    <w:left w:val="none" w:sz="0" w:space="0" w:color="auto"/>
                    <w:bottom w:val="none" w:sz="0" w:space="0" w:color="auto"/>
                    <w:right w:val="none" w:sz="0" w:space="0" w:color="auto"/>
                  </w:divBdr>
                </w:div>
                <w:div w:id="177358257">
                  <w:marLeft w:val="640"/>
                  <w:marRight w:val="0"/>
                  <w:marTop w:val="0"/>
                  <w:marBottom w:val="0"/>
                  <w:divBdr>
                    <w:top w:val="none" w:sz="0" w:space="0" w:color="auto"/>
                    <w:left w:val="none" w:sz="0" w:space="0" w:color="auto"/>
                    <w:bottom w:val="none" w:sz="0" w:space="0" w:color="auto"/>
                    <w:right w:val="none" w:sz="0" w:space="0" w:color="auto"/>
                  </w:divBdr>
                </w:div>
                <w:div w:id="1082876598">
                  <w:marLeft w:val="640"/>
                  <w:marRight w:val="0"/>
                  <w:marTop w:val="0"/>
                  <w:marBottom w:val="0"/>
                  <w:divBdr>
                    <w:top w:val="none" w:sz="0" w:space="0" w:color="auto"/>
                    <w:left w:val="none" w:sz="0" w:space="0" w:color="auto"/>
                    <w:bottom w:val="none" w:sz="0" w:space="0" w:color="auto"/>
                    <w:right w:val="none" w:sz="0" w:space="0" w:color="auto"/>
                  </w:divBdr>
                </w:div>
                <w:div w:id="1998797183">
                  <w:marLeft w:val="640"/>
                  <w:marRight w:val="0"/>
                  <w:marTop w:val="0"/>
                  <w:marBottom w:val="0"/>
                  <w:divBdr>
                    <w:top w:val="none" w:sz="0" w:space="0" w:color="auto"/>
                    <w:left w:val="none" w:sz="0" w:space="0" w:color="auto"/>
                    <w:bottom w:val="none" w:sz="0" w:space="0" w:color="auto"/>
                    <w:right w:val="none" w:sz="0" w:space="0" w:color="auto"/>
                  </w:divBdr>
                </w:div>
                <w:div w:id="1519732337">
                  <w:marLeft w:val="640"/>
                  <w:marRight w:val="0"/>
                  <w:marTop w:val="0"/>
                  <w:marBottom w:val="0"/>
                  <w:divBdr>
                    <w:top w:val="none" w:sz="0" w:space="0" w:color="auto"/>
                    <w:left w:val="none" w:sz="0" w:space="0" w:color="auto"/>
                    <w:bottom w:val="none" w:sz="0" w:space="0" w:color="auto"/>
                    <w:right w:val="none" w:sz="0" w:space="0" w:color="auto"/>
                  </w:divBdr>
                </w:div>
                <w:div w:id="125707672">
                  <w:marLeft w:val="640"/>
                  <w:marRight w:val="0"/>
                  <w:marTop w:val="0"/>
                  <w:marBottom w:val="0"/>
                  <w:divBdr>
                    <w:top w:val="none" w:sz="0" w:space="0" w:color="auto"/>
                    <w:left w:val="none" w:sz="0" w:space="0" w:color="auto"/>
                    <w:bottom w:val="none" w:sz="0" w:space="0" w:color="auto"/>
                    <w:right w:val="none" w:sz="0" w:space="0" w:color="auto"/>
                  </w:divBdr>
                </w:div>
                <w:div w:id="1462578689">
                  <w:marLeft w:val="640"/>
                  <w:marRight w:val="0"/>
                  <w:marTop w:val="0"/>
                  <w:marBottom w:val="0"/>
                  <w:divBdr>
                    <w:top w:val="none" w:sz="0" w:space="0" w:color="auto"/>
                    <w:left w:val="none" w:sz="0" w:space="0" w:color="auto"/>
                    <w:bottom w:val="none" w:sz="0" w:space="0" w:color="auto"/>
                    <w:right w:val="none" w:sz="0" w:space="0" w:color="auto"/>
                  </w:divBdr>
                </w:div>
                <w:div w:id="2019968651">
                  <w:marLeft w:val="640"/>
                  <w:marRight w:val="0"/>
                  <w:marTop w:val="0"/>
                  <w:marBottom w:val="0"/>
                  <w:divBdr>
                    <w:top w:val="none" w:sz="0" w:space="0" w:color="auto"/>
                    <w:left w:val="none" w:sz="0" w:space="0" w:color="auto"/>
                    <w:bottom w:val="none" w:sz="0" w:space="0" w:color="auto"/>
                    <w:right w:val="none" w:sz="0" w:space="0" w:color="auto"/>
                  </w:divBdr>
                </w:div>
                <w:div w:id="1609969091">
                  <w:marLeft w:val="640"/>
                  <w:marRight w:val="0"/>
                  <w:marTop w:val="0"/>
                  <w:marBottom w:val="0"/>
                  <w:divBdr>
                    <w:top w:val="none" w:sz="0" w:space="0" w:color="auto"/>
                    <w:left w:val="none" w:sz="0" w:space="0" w:color="auto"/>
                    <w:bottom w:val="none" w:sz="0" w:space="0" w:color="auto"/>
                    <w:right w:val="none" w:sz="0" w:space="0" w:color="auto"/>
                  </w:divBdr>
                </w:div>
                <w:div w:id="870725657">
                  <w:marLeft w:val="640"/>
                  <w:marRight w:val="0"/>
                  <w:marTop w:val="0"/>
                  <w:marBottom w:val="0"/>
                  <w:divBdr>
                    <w:top w:val="none" w:sz="0" w:space="0" w:color="auto"/>
                    <w:left w:val="none" w:sz="0" w:space="0" w:color="auto"/>
                    <w:bottom w:val="none" w:sz="0" w:space="0" w:color="auto"/>
                    <w:right w:val="none" w:sz="0" w:space="0" w:color="auto"/>
                  </w:divBdr>
                </w:div>
                <w:div w:id="876703102">
                  <w:marLeft w:val="640"/>
                  <w:marRight w:val="0"/>
                  <w:marTop w:val="0"/>
                  <w:marBottom w:val="0"/>
                  <w:divBdr>
                    <w:top w:val="none" w:sz="0" w:space="0" w:color="auto"/>
                    <w:left w:val="none" w:sz="0" w:space="0" w:color="auto"/>
                    <w:bottom w:val="none" w:sz="0" w:space="0" w:color="auto"/>
                    <w:right w:val="none" w:sz="0" w:space="0" w:color="auto"/>
                  </w:divBdr>
                </w:div>
                <w:div w:id="495194230">
                  <w:marLeft w:val="640"/>
                  <w:marRight w:val="0"/>
                  <w:marTop w:val="0"/>
                  <w:marBottom w:val="0"/>
                  <w:divBdr>
                    <w:top w:val="none" w:sz="0" w:space="0" w:color="auto"/>
                    <w:left w:val="none" w:sz="0" w:space="0" w:color="auto"/>
                    <w:bottom w:val="none" w:sz="0" w:space="0" w:color="auto"/>
                    <w:right w:val="none" w:sz="0" w:space="0" w:color="auto"/>
                  </w:divBdr>
                </w:div>
                <w:div w:id="2092000637">
                  <w:marLeft w:val="640"/>
                  <w:marRight w:val="0"/>
                  <w:marTop w:val="0"/>
                  <w:marBottom w:val="0"/>
                  <w:divBdr>
                    <w:top w:val="none" w:sz="0" w:space="0" w:color="auto"/>
                    <w:left w:val="none" w:sz="0" w:space="0" w:color="auto"/>
                    <w:bottom w:val="none" w:sz="0" w:space="0" w:color="auto"/>
                    <w:right w:val="none" w:sz="0" w:space="0" w:color="auto"/>
                  </w:divBdr>
                </w:div>
                <w:div w:id="34548391">
                  <w:marLeft w:val="640"/>
                  <w:marRight w:val="0"/>
                  <w:marTop w:val="0"/>
                  <w:marBottom w:val="0"/>
                  <w:divBdr>
                    <w:top w:val="none" w:sz="0" w:space="0" w:color="auto"/>
                    <w:left w:val="none" w:sz="0" w:space="0" w:color="auto"/>
                    <w:bottom w:val="none" w:sz="0" w:space="0" w:color="auto"/>
                    <w:right w:val="none" w:sz="0" w:space="0" w:color="auto"/>
                  </w:divBdr>
                </w:div>
                <w:div w:id="1780875735">
                  <w:marLeft w:val="640"/>
                  <w:marRight w:val="0"/>
                  <w:marTop w:val="0"/>
                  <w:marBottom w:val="0"/>
                  <w:divBdr>
                    <w:top w:val="none" w:sz="0" w:space="0" w:color="auto"/>
                    <w:left w:val="none" w:sz="0" w:space="0" w:color="auto"/>
                    <w:bottom w:val="none" w:sz="0" w:space="0" w:color="auto"/>
                    <w:right w:val="none" w:sz="0" w:space="0" w:color="auto"/>
                  </w:divBdr>
                </w:div>
                <w:div w:id="595945052">
                  <w:marLeft w:val="640"/>
                  <w:marRight w:val="0"/>
                  <w:marTop w:val="0"/>
                  <w:marBottom w:val="0"/>
                  <w:divBdr>
                    <w:top w:val="none" w:sz="0" w:space="0" w:color="auto"/>
                    <w:left w:val="none" w:sz="0" w:space="0" w:color="auto"/>
                    <w:bottom w:val="none" w:sz="0" w:space="0" w:color="auto"/>
                    <w:right w:val="none" w:sz="0" w:space="0" w:color="auto"/>
                  </w:divBdr>
                </w:div>
                <w:div w:id="174198048">
                  <w:marLeft w:val="640"/>
                  <w:marRight w:val="0"/>
                  <w:marTop w:val="0"/>
                  <w:marBottom w:val="0"/>
                  <w:divBdr>
                    <w:top w:val="none" w:sz="0" w:space="0" w:color="auto"/>
                    <w:left w:val="none" w:sz="0" w:space="0" w:color="auto"/>
                    <w:bottom w:val="none" w:sz="0" w:space="0" w:color="auto"/>
                    <w:right w:val="none" w:sz="0" w:space="0" w:color="auto"/>
                  </w:divBdr>
                </w:div>
                <w:div w:id="424961584">
                  <w:marLeft w:val="640"/>
                  <w:marRight w:val="0"/>
                  <w:marTop w:val="0"/>
                  <w:marBottom w:val="0"/>
                  <w:divBdr>
                    <w:top w:val="none" w:sz="0" w:space="0" w:color="auto"/>
                    <w:left w:val="none" w:sz="0" w:space="0" w:color="auto"/>
                    <w:bottom w:val="none" w:sz="0" w:space="0" w:color="auto"/>
                    <w:right w:val="none" w:sz="0" w:space="0" w:color="auto"/>
                  </w:divBdr>
                </w:div>
                <w:div w:id="1635599118">
                  <w:marLeft w:val="640"/>
                  <w:marRight w:val="0"/>
                  <w:marTop w:val="0"/>
                  <w:marBottom w:val="0"/>
                  <w:divBdr>
                    <w:top w:val="none" w:sz="0" w:space="0" w:color="auto"/>
                    <w:left w:val="none" w:sz="0" w:space="0" w:color="auto"/>
                    <w:bottom w:val="none" w:sz="0" w:space="0" w:color="auto"/>
                    <w:right w:val="none" w:sz="0" w:space="0" w:color="auto"/>
                  </w:divBdr>
                </w:div>
                <w:div w:id="500854931">
                  <w:marLeft w:val="640"/>
                  <w:marRight w:val="0"/>
                  <w:marTop w:val="0"/>
                  <w:marBottom w:val="0"/>
                  <w:divBdr>
                    <w:top w:val="none" w:sz="0" w:space="0" w:color="auto"/>
                    <w:left w:val="none" w:sz="0" w:space="0" w:color="auto"/>
                    <w:bottom w:val="none" w:sz="0" w:space="0" w:color="auto"/>
                    <w:right w:val="none" w:sz="0" w:space="0" w:color="auto"/>
                  </w:divBdr>
                </w:div>
                <w:div w:id="1782147578">
                  <w:marLeft w:val="640"/>
                  <w:marRight w:val="0"/>
                  <w:marTop w:val="0"/>
                  <w:marBottom w:val="0"/>
                  <w:divBdr>
                    <w:top w:val="none" w:sz="0" w:space="0" w:color="auto"/>
                    <w:left w:val="none" w:sz="0" w:space="0" w:color="auto"/>
                    <w:bottom w:val="none" w:sz="0" w:space="0" w:color="auto"/>
                    <w:right w:val="none" w:sz="0" w:space="0" w:color="auto"/>
                  </w:divBdr>
                </w:div>
                <w:div w:id="1211722469">
                  <w:marLeft w:val="640"/>
                  <w:marRight w:val="0"/>
                  <w:marTop w:val="0"/>
                  <w:marBottom w:val="0"/>
                  <w:divBdr>
                    <w:top w:val="none" w:sz="0" w:space="0" w:color="auto"/>
                    <w:left w:val="none" w:sz="0" w:space="0" w:color="auto"/>
                    <w:bottom w:val="none" w:sz="0" w:space="0" w:color="auto"/>
                    <w:right w:val="none" w:sz="0" w:space="0" w:color="auto"/>
                  </w:divBdr>
                </w:div>
                <w:div w:id="1885437246">
                  <w:marLeft w:val="640"/>
                  <w:marRight w:val="0"/>
                  <w:marTop w:val="0"/>
                  <w:marBottom w:val="0"/>
                  <w:divBdr>
                    <w:top w:val="none" w:sz="0" w:space="0" w:color="auto"/>
                    <w:left w:val="none" w:sz="0" w:space="0" w:color="auto"/>
                    <w:bottom w:val="none" w:sz="0" w:space="0" w:color="auto"/>
                    <w:right w:val="none" w:sz="0" w:space="0" w:color="auto"/>
                  </w:divBdr>
                </w:div>
                <w:div w:id="1334912222">
                  <w:marLeft w:val="640"/>
                  <w:marRight w:val="0"/>
                  <w:marTop w:val="0"/>
                  <w:marBottom w:val="0"/>
                  <w:divBdr>
                    <w:top w:val="none" w:sz="0" w:space="0" w:color="auto"/>
                    <w:left w:val="none" w:sz="0" w:space="0" w:color="auto"/>
                    <w:bottom w:val="none" w:sz="0" w:space="0" w:color="auto"/>
                    <w:right w:val="none" w:sz="0" w:space="0" w:color="auto"/>
                  </w:divBdr>
                </w:div>
                <w:div w:id="1905213872">
                  <w:marLeft w:val="640"/>
                  <w:marRight w:val="0"/>
                  <w:marTop w:val="0"/>
                  <w:marBottom w:val="0"/>
                  <w:divBdr>
                    <w:top w:val="none" w:sz="0" w:space="0" w:color="auto"/>
                    <w:left w:val="none" w:sz="0" w:space="0" w:color="auto"/>
                    <w:bottom w:val="none" w:sz="0" w:space="0" w:color="auto"/>
                    <w:right w:val="none" w:sz="0" w:space="0" w:color="auto"/>
                  </w:divBdr>
                </w:div>
                <w:div w:id="156464698">
                  <w:marLeft w:val="640"/>
                  <w:marRight w:val="0"/>
                  <w:marTop w:val="0"/>
                  <w:marBottom w:val="0"/>
                  <w:divBdr>
                    <w:top w:val="none" w:sz="0" w:space="0" w:color="auto"/>
                    <w:left w:val="none" w:sz="0" w:space="0" w:color="auto"/>
                    <w:bottom w:val="none" w:sz="0" w:space="0" w:color="auto"/>
                    <w:right w:val="none" w:sz="0" w:space="0" w:color="auto"/>
                  </w:divBdr>
                </w:div>
                <w:div w:id="731468077">
                  <w:marLeft w:val="640"/>
                  <w:marRight w:val="0"/>
                  <w:marTop w:val="0"/>
                  <w:marBottom w:val="0"/>
                  <w:divBdr>
                    <w:top w:val="none" w:sz="0" w:space="0" w:color="auto"/>
                    <w:left w:val="none" w:sz="0" w:space="0" w:color="auto"/>
                    <w:bottom w:val="none" w:sz="0" w:space="0" w:color="auto"/>
                    <w:right w:val="none" w:sz="0" w:space="0" w:color="auto"/>
                  </w:divBdr>
                </w:div>
                <w:div w:id="1063870282">
                  <w:marLeft w:val="640"/>
                  <w:marRight w:val="0"/>
                  <w:marTop w:val="0"/>
                  <w:marBottom w:val="0"/>
                  <w:divBdr>
                    <w:top w:val="none" w:sz="0" w:space="0" w:color="auto"/>
                    <w:left w:val="none" w:sz="0" w:space="0" w:color="auto"/>
                    <w:bottom w:val="none" w:sz="0" w:space="0" w:color="auto"/>
                    <w:right w:val="none" w:sz="0" w:space="0" w:color="auto"/>
                  </w:divBdr>
                </w:div>
                <w:div w:id="1129125256">
                  <w:marLeft w:val="640"/>
                  <w:marRight w:val="0"/>
                  <w:marTop w:val="0"/>
                  <w:marBottom w:val="0"/>
                  <w:divBdr>
                    <w:top w:val="none" w:sz="0" w:space="0" w:color="auto"/>
                    <w:left w:val="none" w:sz="0" w:space="0" w:color="auto"/>
                    <w:bottom w:val="none" w:sz="0" w:space="0" w:color="auto"/>
                    <w:right w:val="none" w:sz="0" w:space="0" w:color="auto"/>
                  </w:divBdr>
                </w:div>
                <w:div w:id="255753995">
                  <w:marLeft w:val="640"/>
                  <w:marRight w:val="0"/>
                  <w:marTop w:val="0"/>
                  <w:marBottom w:val="0"/>
                  <w:divBdr>
                    <w:top w:val="none" w:sz="0" w:space="0" w:color="auto"/>
                    <w:left w:val="none" w:sz="0" w:space="0" w:color="auto"/>
                    <w:bottom w:val="none" w:sz="0" w:space="0" w:color="auto"/>
                    <w:right w:val="none" w:sz="0" w:space="0" w:color="auto"/>
                  </w:divBdr>
                </w:div>
                <w:div w:id="112794917">
                  <w:marLeft w:val="640"/>
                  <w:marRight w:val="0"/>
                  <w:marTop w:val="0"/>
                  <w:marBottom w:val="0"/>
                  <w:divBdr>
                    <w:top w:val="none" w:sz="0" w:space="0" w:color="auto"/>
                    <w:left w:val="none" w:sz="0" w:space="0" w:color="auto"/>
                    <w:bottom w:val="none" w:sz="0" w:space="0" w:color="auto"/>
                    <w:right w:val="none" w:sz="0" w:space="0" w:color="auto"/>
                  </w:divBdr>
                </w:div>
                <w:div w:id="550776805">
                  <w:marLeft w:val="640"/>
                  <w:marRight w:val="0"/>
                  <w:marTop w:val="0"/>
                  <w:marBottom w:val="0"/>
                  <w:divBdr>
                    <w:top w:val="none" w:sz="0" w:space="0" w:color="auto"/>
                    <w:left w:val="none" w:sz="0" w:space="0" w:color="auto"/>
                    <w:bottom w:val="none" w:sz="0" w:space="0" w:color="auto"/>
                    <w:right w:val="none" w:sz="0" w:space="0" w:color="auto"/>
                  </w:divBdr>
                </w:div>
                <w:div w:id="1795247599">
                  <w:marLeft w:val="640"/>
                  <w:marRight w:val="0"/>
                  <w:marTop w:val="0"/>
                  <w:marBottom w:val="0"/>
                  <w:divBdr>
                    <w:top w:val="none" w:sz="0" w:space="0" w:color="auto"/>
                    <w:left w:val="none" w:sz="0" w:space="0" w:color="auto"/>
                    <w:bottom w:val="none" w:sz="0" w:space="0" w:color="auto"/>
                    <w:right w:val="none" w:sz="0" w:space="0" w:color="auto"/>
                  </w:divBdr>
                </w:div>
                <w:div w:id="1899320366">
                  <w:marLeft w:val="640"/>
                  <w:marRight w:val="0"/>
                  <w:marTop w:val="0"/>
                  <w:marBottom w:val="0"/>
                  <w:divBdr>
                    <w:top w:val="none" w:sz="0" w:space="0" w:color="auto"/>
                    <w:left w:val="none" w:sz="0" w:space="0" w:color="auto"/>
                    <w:bottom w:val="none" w:sz="0" w:space="0" w:color="auto"/>
                    <w:right w:val="none" w:sz="0" w:space="0" w:color="auto"/>
                  </w:divBdr>
                </w:div>
                <w:div w:id="61097794">
                  <w:marLeft w:val="640"/>
                  <w:marRight w:val="0"/>
                  <w:marTop w:val="0"/>
                  <w:marBottom w:val="0"/>
                  <w:divBdr>
                    <w:top w:val="none" w:sz="0" w:space="0" w:color="auto"/>
                    <w:left w:val="none" w:sz="0" w:space="0" w:color="auto"/>
                    <w:bottom w:val="none" w:sz="0" w:space="0" w:color="auto"/>
                    <w:right w:val="none" w:sz="0" w:space="0" w:color="auto"/>
                  </w:divBdr>
                </w:div>
              </w:divsChild>
            </w:div>
            <w:div w:id="1136532176">
              <w:marLeft w:val="0"/>
              <w:marRight w:val="0"/>
              <w:marTop w:val="0"/>
              <w:marBottom w:val="0"/>
              <w:divBdr>
                <w:top w:val="none" w:sz="0" w:space="0" w:color="auto"/>
                <w:left w:val="none" w:sz="0" w:space="0" w:color="auto"/>
                <w:bottom w:val="none" w:sz="0" w:space="0" w:color="auto"/>
                <w:right w:val="none" w:sz="0" w:space="0" w:color="auto"/>
              </w:divBdr>
              <w:divsChild>
                <w:div w:id="956133638">
                  <w:marLeft w:val="640"/>
                  <w:marRight w:val="0"/>
                  <w:marTop w:val="0"/>
                  <w:marBottom w:val="0"/>
                  <w:divBdr>
                    <w:top w:val="none" w:sz="0" w:space="0" w:color="auto"/>
                    <w:left w:val="none" w:sz="0" w:space="0" w:color="auto"/>
                    <w:bottom w:val="none" w:sz="0" w:space="0" w:color="auto"/>
                    <w:right w:val="none" w:sz="0" w:space="0" w:color="auto"/>
                  </w:divBdr>
                </w:div>
                <w:div w:id="667905233">
                  <w:marLeft w:val="640"/>
                  <w:marRight w:val="0"/>
                  <w:marTop w:val="0"/>
                  <w:marBottom w:val="0"/>
                  <w:divBdr>
                    <w:top w:val="none" w:sz="0" w:space="0" w:color="auto"/>
                    <w:left w:val="none" w:sz="0" w:space="0" w:color="auto"/>
                    <w:bottom w:val="none" w:sz="0" w:space="0" w:color="auto"/>
                    <w:right w:val="none" w:sz="0" w:space="0" w:color="auto"/>
                  </w:divBdr>
                </w:div>
                <w:div w:id="1032148793">
                  <w:marLeft w:val="640"/>
                  <w:marRight w:val="0"/>
                  <w:marTop w:val="0"/>
                  <w:marBottom w:val="0"/>
                  <w:divBdr>
                    <w:top w:val="none" w:sz="0" w:space="0" w:color="auto"/>
                    <w:left w:val="none" w:sz="0" w:space="0" w:color="auto"/>
                    <w:bottom w:val="none" w:sz="0" w:space="0" w:color="auto"/>
                    <w:right w:val="none" w:sz="0" w:space="0" w:color="auto"/>
                  </w:divBdr>
                </w:div>
                <w:div w:id="1292589188">
                  <w:marLeft w:val="640"/>
                  <w:marRight w:val="0"/>
                  <w:marTop w:val="0"/>
                  <w:marBottom w:val="0"/>
                  <w:divBdr>
                    <w:top w:val="none" w:sz="0" w:space="0" w:color="auto"/>
                    <w:left w:val="none" w:sz="0" w:space="0" w:color="auto"/>
                    <w:bottom w:val="none" w:sz="0" w:space="0" w:color="auto"/>
                    <w:right w:val="none" w:sz="0" w:space="0" w:color="auto"/>
                  </w:divBdr>
                </w:div>
                <w:div w:id="1598707637">
                  <w:marLeft w:val="640"/>
                  <w:marRight w:val="0"/>
                  <w:marTop w:val="0"/>
                  <w:marBottom w:val="0"/>
                  <w:divBdr>
                    <w:top w:val="none" w:sz="0" w:space="0" w:color="auto"/>
                    <w:left w:val="none" w:sz="0" w:space="0" w:color="auto"/>
                    <w:bottom w:val="none" w:sz="0" w:space="0" w:color="auto"/>
                    <w:right w:val="none" w:sz="0" w:space="0" w:color="auto"/>
                  </w:divBdr>
                </w:div>
                <w:div w:id="1765489434">
                  <w:marLeft w:val="640"/>
                  <w:marRight w:val="0"/>
                  <w:marTop w:val="0"/>
                  <w:marBottom w:val="0"/>
                  <w:divBdr>
                    <w:top w:val="none" w:sz="0" w:space="0" w:color="auto"/>
                    <w:left w:val="none" w:sz="0" w:space="0" w:color="auto"/>
                    <w:bottom w:val="none" w:sz="0" w:space="0" w:color="auto"/>
                    <w:right w:val="none" w:sz="0" w:space="0" w:color="auto"/>
                  </w:divBdr>
                </w:div>
                <w:div w:id="2038309689">
                  <w:marLeft w:val="640"/>
                  <w:marRight w:val="0"/>
                  <w:marTop w:val="0"/>
                  <w:marBottom w:val="0"/>
                  <w:divBdr>
                    <w:top w:val="none" w:sz="0" w:space="0" w:color="auto"/>
                    <w:left w:val="none" w:sz="0" w:space="0" w:color="auto"/>
                    <w:bottom w:val="none" w:sz="0" w:space="0" w:color="auto"/>
                    <w:right w:val="none" w:sz="0" w:space="0" w:color="auto"/>
                  </w:divBdr>
                </w:div>
                <w:div w:id="1519735311">
                  <w:marLeft w:val="640"/>
                  <w:marRight w:val="0"/>
                  <w:marTop w:val="0"/>
                  <w:marBottom w:val="0"/>
                  <w:divBdr>
                    <w:top w:val="none" w:sz="0" w:space="0" w:color="auto"/>
                    <w:left w:val="none" w:sz="0" w:space="0" w:color="auto"/>
                    <w:bottom w:val="none" w:sz="0" w:space="0" w:color="auto"/>
                    <w:right w:val="none" w:sz="0" w:space="0" w:color="auto"/>
                  </w:divBdr>
                </w:div>
                <w:div w:id="479201790">
                  <w:marLeft w:val="640"/>
                  <w:marRight w:val="0"/>
                  <w:marTop w:val="0"/>
                  <w:marBottom w:val="0"/>
                  <w:divBdr>
                    <w:top w:val="none" w:sz="0" w:space="0" w:color="auto"/>
                    <w:left w:val="none" w:sz="0" w:space="0" w:color="auto"/>
                    <w:bottom w:val="none" w:sz="0" w:space="0" w:color="auto"/>
                    <w:right w:val="none" w:sz="0" w:space="0" w:color="auto"/>
                  </w:divBdr>
                </w:div>
                <w:div w:id="1554586206">
                  <w:marLeft w:val="640"/>
                  <w:marRight w:val="0"/>
                  <w:marTop w:val="0"/>
                  <w:marBottom w:val="0"/>
                  <w:divBdr>
                    <w:top w:val="none" w:sz="0" w:space="0" w:color="auto"/>
                    <w:left w:val="none" w:sz="0" w:space="0" w:color="auto"/>
                    <w:bottom w:val="none" w:sz="0" w:space="0" w:color="auto"/>
                    <w:right w:val="none" w:sz="0" w:space="0" w:color="auto"/>
                  </w:divBdr>
                </w:div>
                <w:div w:id="524485710">
                  <w:marLeft w:val="640"/>
                  <w:marRight w:val="0"/>
                  <w:marTop w:val="0"/>
                  <w:marBottom w:val="0"/>
                  <w:divBdr>
                    <w:top w:val="none" w:sz="0" w:space="0" w:color="auto"/>
                    <w:left w:val="none" w:sz="0" w:space="0" w:color="auto"/>
                    <w:bottom w:val="none" w:sz="0" w:space="0" w:color="auto"/>
                    <w:right w:val="none" w:sz="0" w:space="0" w:color="auto"/>
                  </w:divBdr>
                </w:div>
                <w:div w:id="683939606">
                  <w:marLeft w:val="640"/>
                  <w:marRight w:val="0"/>
                  <w:marTop w:val="0"/>
                  <w:marBottom w:val="0"/>
                  <w:divBdr>
                    <w:top w:val="none" w:sz="0" w:space="0" w:color="auto"/>
                    <w:left w:val="none" w:sz="0" w:space="0" w:color="auto"/>
                    <w:bottom w:val="none" w:sz="0" w:space="0" w:color="auto"/>
                    <w:right w:val="none" w:sz="0" w:space="0" w:color="auto"/>
                  </w:divBdr>
                </w:div>
                <w:div w:id="1052996331">
                  <w:marLeft w:val="640"/>
                  <w:marRight w:val="0"/>
                  <w:marTop w:val="0"/>
                  <w:marBottom w:val="0"/>
                  <w:divBdr>
                    <w:top w:val="none" w:sz="0" w:space="0" w:color="auto"/>
                    <w:left w:val="none" w:sz="0" w:space="0" w:color="auto"/>
                    <w:bottom w:val="none" w:sz="0" w:space="0" w:color="auto"/>
                    <w:right w:val="none" w:sz="0" w:space="0" w:color="auto"/>
                  </w:divBdr>
                </w:div>
                <w:div w:id="1060598303">
                  <w:marLeft w:val="640"/>
                  <w:marRight w:val="0"/>
                  <w:marTop w:val="0"/>
                  <w:marBottom w:val="0"/>
                  <w:divBdr>
                    <w:top w:val="none" w:sz="0" w:space="0" w:color="auto"/>
                    <w:left w:val="none" w:sz="0" w:space="0" w:color="auto"/>
                    <w:bottom w:val="none" w:sz="0" w:space="0" w:color="auto"/>
                    <w:right w:val="none" w:sz="0" w:space="0" w:color="auto"/>
                  </w:divBdr>
                </w:div>
                <w:div w:id="1091464508">
                  <w:marLeft w:val="640"/>
                  <w:marRight w:val="0"/>
                  <w:marTop w:val="0"/>
                  <w:marBottom w:val="0"/>
                  <w:divBdr>
                    <w:top w:val="none" w:sz="0" w:space="0" w:color="auto"/>
                    <w:left w:val="none" w:sz="0" w:space="0" w:color="auto"/>
                    <w:bottom w:val="none" w:sz="0" w:space="0" w:color="auto"/>
                    <w:right w:val="none" w:sz="0" w:space="0" w:color="auto"/>
                  </w:divBdr>
                </w:div>
                <w:div w:id="984042490">
                  <w:marLeft w:val="640"/>
                  <w:marRight w:val="0"/>
                  <w:marTop w:val="0"/>
                  <w:marBottom w:val="0"/>
                  <w:divBdr>
                    <w:top w:val="none" w:sz="0" w:space="0" w:color="auto"/>
                    <w:left w:val="none" w:sz="0" w:space="0" w:color="auto"/>
                    <w:bottom w:val="none" w:sz="0" w:space="0" w:color="auto"/>
                    <w:right w:val="none" w:sz="0" w:space="0" w:color="auto"/>
                  </w:divBdr>
                </w:div>
                <w:div w:id="1519998767">
                  <w:marLeft w:val="640"/>
                  <w:marRight w:val="0"/>
                  <w:marTop w:val="0"/>
                  <w:marBottom w:val="0"/>
                  <w:divBdr>
                    <w:top w:val="none" w:sz="0" w:space="0" w:color="auto"/>
                    <w:left w:val="none" w:sz="0" w:space="0" w:color="auto"/>
                    <w:bottom w:val="none" w:sz="0" w:space="0" w:color="auto"/>
                    <w:right w:val="none" w:sz="0" w:space="0" w:color="auto"/>
                  </w:divBdr>
                </w:div>
                <w:div w:id="1237394957">
                  <w:marLeft w:val="640"/>
                  <w:marRight w:val="0"/>
                  <w:marTop w:val="0"/>
                  <w:marBottom w:val="0"/>
                  <w:divBdr>
                    <w:top w:val="none" w:sz="0" w:space="0" w:color="auto"/>
                    <w:left w:val="none" w:sz="0" w:space="0" w:color="auto"/>
                    <w:bottom w:val="none" w:sz="0" w:space="0" w:color="auto"/>
                    <w:right w:val="none" w:sz="0" w:space="0" w:color="auto"/>
                  </w:divBdr>
                </w:div>
                <w:div w:id="1603755123">
                  <w:marLeft w:val="640"/>
                  <w:marRight w:val="0"/>
                  <w:marTop w:val="0"/>
                  <w:marBottom w:val="0"/>
                  <w:divBdr>
                    <w:top w:val="none" w:sz="0" w:space="0" w:color="auto"/>
                    <w:left w:val="none" w:sz="0" w:space="0" w:color="auto"/>
                    <w:bottom w:val="none" w:sz="0" w:space="0" w:color="auto"/>
                    <w:right w:val="none" w:sz="0" w:space="0" w:color="auto"/>
                  </w:divBdr>
                </w:div>
                <w:div w:id="1192764394">
                  <w:marLeft w:val="640"/>
                  <w:marRight w:val="0"/>
                  <w:marTop w:val="0"/>
                  <w:marBottom w:val="0"/>
                  <w:divBdr>
                    <w:top w:val="none" w:sz="0" w:space="0" w:color="auto"/>
                    <w:left w:val="none" w:sz="0" w:space="0" w:color="auto"/>
                    <w:bottom w:val="none" w:sz="0" w:space="0" w:color="auto"/>
                    <w:right w:val="none" w:sz="0" w:space="0" w:color="auto"/>
                  </w:divBdr>
                </w:div>
                <w:div w:id="1681079475">
                  <w:marLeft w:val="640"/>
                  <w:marRight w:val="0"/>
                  <w:marTop w:val="0"/>
                  <w:marBottom w:val="0"/>
                  <w:divBdr>
                    <w:top w:val="none" w:sz="0" w:space="0" w:color="auto"/>
                    <w:left w:val="none" w:sz="0" w:space="0" w:color="auto"/>
                    <w:bottom w:val="none" w:sz="0" w:space="0" w:color="auto"/>
                    <w:right w:val="none" w:sz="0" w:space="0" w:color="auto"/>
                  </w:divBdr>
                </w:div>
                <w:div w:id="1229922791">
                  <w:marLeft w:val="640"/>
                  <w:marRight w:val="0"/>
                  <w:marTop w:val="0"/>
                  <w:marBottom w:val="0"/>
                  <w:divBdr>
                    <w:top w:val="none" w:sz="0" w:space="0" w:color="auto"/>
                    <w:left w:val="none" w:sz="0" w:space="0" w:color="auto"/>
                    <w:bottom w:val="none" w:sz="0" w:space="0" w:color="auto"/>
                    <w:right w:val="none" w:sz="0" w:space="0" w:color="auto"/>
                  </w:divBdr>
                </w:div>
                <w:div w:id="513307198">
                  <w:marLeft w:val="640"/>
                  <w:marRight w:val="0"/>
                  <w:marTop w:val="0"/>
                  <w:marBottom w:val="0"/>
                  <w:divBdr>
                    <w:top w:val="none" w:sz="0" w:space="0" w:color="auto"/>
                    <w:left w:val="none" w:sz="0" w:space="0" w:color="auto"/>
                    <w:bottom w:val="none" w:sz="0" w:space="0" w:color="auto"/>
                    <w:right w:val="none" w:sz="0" w:space="0" w:color="auto"/>
                  </w:divBdr>
                </w:div>
                <w:div w:id="1467232924">
                  <w:marLeft w:val="640"/>
                  <w:marRight w:val="0"/>
                  <w:marTop w:val="0"/>
                  <w:marBottom w:val="0"/>
                  <w:divBdr>
                    <w:top w:val="none" w:sz="0" w:space="0" w:color="auto"/>
                    <w:left w:val="none" w:sz="0" w:space="0" w:color="auto"/>
                    <w:bottom w:val="none" w:sz="0" w:space="0" w:color="auto"/>
                    <w:right w:val="none" w:sz="0" w:space="0" w:color="auto"/>
                  </w:divBdr>
                </w:div>
                <w:div w:id="611475909">
                  <w:marLeft w:val="640"/>
                  <w:marRight w:val="0"/>
                  <w:marTop w:val="0"/>
                  <w:marBottom w:val="0"/>
                  <w:divBdr>
                    <w:top w:val="none" w:sz="0" w:space="0" w:color="auto"/>
                    <w:left w:val="none" w:sz="0" w:space="0" w:color="auto"/>
                    <w:bottom w:val="none" w:sz="0" w:space="0" w:color="auto"/>
                    <w:right w:val="none" w:sz="0" w:space="0" w:color="auto"/>
                  </w:divBdr>
                </w:div>
                <w:div w:id="1776440225">
                  <w:marLeft w:val="640"/>
                  <w:marRight w:val="0"/>
                  <w:marTop w:val="0"/>
                  <w:marBottom w:val="0"/>
                  <w:divBdr>
                    <w:top w:val="none" w:sz="0" w:space="0" w:color="auto"/>
                    <w:left w:val="none" w:sz="0" w:space="0" w:color="auto"/>
                    <w:bottom w:val="none" w:sz="0" w:space="0" w:color="auto"/>
                    <w:right w:val="none" w:sz="0" w:space="0" w:color="auto"/>
                  </w:divBdr>
                </w:div>
                <w:div w:id="1625233508">
                  <w:marLeft w:val="640"/>
                  <w:marRight w:val="0"/>
                  <w:marTop w:val="0"/>
                  <w:marBottom w:val="0"/>
                  <w:divBdr>
                    <w:top w:val="none" w:sz="0" w:space="0" w:color="auto"/>
                    <w:left w:val="none" w:sz="0" w:space="0" w:color="auto"/>
                    <w:bottom w:val="none" w:sz="0" w:space="0" w:color="auto"/>
                    <w:right w:val="none" w:sz="0" w:space="0" w:color="auto"/>
                  </w:divBdr>
                </w:div>
                <w:div w:id="992951633">
                  <w:marLeft w:val="640"/>
                  <w:marRight w:val="0"/>
                  <w:marTop w:val="0"/>
                  <w:marBottom w:val="0"/>
                  <w:divBdr>
                    <w:top w:val="none" w:sz="0" w:space="0" w:color="auto"/>
                    <w:left w:val="none" w:sz="0" w:space="0" w:color="auto"/>
                    <w:bottom w:val="none" w:sz="0" w:space="0" w:color="auto"/>
                    <w:right w:val="none" w:sz="0" w:space="0" w:color="auto"/>
                  </w:divBdr>
                </w:div>
                <w:div w:id="1784499892">
                  <w:marLeft w:val="640"/>
                  <w:marRight w:val="0"/>
                  <w:marTop w:val="0"/>
                  <w:marBottom w:val="0"/>
                  <w:divBdr>
                    <w:top w:val="none" w:sz="0" w:space="0" w:color="auto"/>
                    <w:left w:val="none" w:sz="0" w:space="0" w:color="auto"/>
                    <w:bottom w:val="none" w:sz="0" w:space="0" w:color="auto"/>
                    <w:right w:val="none" w:sz="0" w:space="0" w:color="auto"/>
                  </w:divBdr>
                </w:div>
                <w:div w:id="1633824626">
                  <w:marLeft w:val="640"/>
                  <w:marRight w:val="0"/>
                  <w:marTop w:val="0"/>
                  <w:marBottom w:val="0"/>
                  <w:divBdr>
                    <w:top w:val="none" w:sz="0" w:space="0" w:color="auto"/>
                    <w:left w:val="none" w:sz="0" w:space="0" w:color="auto"/>
                    <w:bottom w:val="none" w:sz="0" w:space="0" w:color="auto"/>
                    <w:right w:val="none" w:sz="0" w:space="0" w:color="auto"/>
                  </w:divBdr>
                </w:div>
                <w:div w:id="990714517">
                  <w:marLeft w:val="640"/>
                  <w:marRight w:val="0"/>
                  <w:marTop w:val="0"/>
                  <w:marBottom w:val="0"/>
                  <w:divBdr>
                    <w:top w:val="none" w:sz="0" w:space="0" w:color="auto"/>
                    <w:left w:val="none" w:sz="0" w:space="0" w:color="auto"/>
                    <w:bottom w:val="none" w:sz="0" w:space="0" w:color="auto"/>
                    <w:right w:val="none" w:sz="0" w:space="0" w:color="auto"/>
                  </w:divBdr>
                </w:div>
                <w:div w:id="1753044635">
                  <w:marLeft w:val="640"/>
                  <w:marRight w:val="0"/>
                  <w:marTop w:val="0"/>
                  <w:marBottom w:val="0"/>
                  <w:divBdr>
                    <w:top w:val="none" w:sz="0" w:space="0" w:color="auto"/>
                    <w:left w:val="none" w:sz="0" w:space="0" w:color="auto"/>
                    <w:bottom w:val="none" w:sz="0" w:space="0" w:color="auto"/>
                    <w:right w:val="none" w:sz="0" w:space="0" w:color="auto"/>
                  </w:divBdr>
                </w:div>
                <w:div w:id="726760532">
                  <w:marLeft w:val="640"/>
                  <w:marRight w:val="0"/>
                  <w:marTop w:val="0"/>
                  <w:marBottom w:val="0"/>
                  <w:divBdr>
                    <w:top w:val="none" w:sz="0" w:space="0" w:color="auto"/>
                    <w:left w:val="none" w:sz="0" w:space="0" w:color="auto"/>
                    <w:bottom w:val="none" w:sz="0" w:space="0" w:color="auto"/>
                    <w:right w:val="none" w:sz="0" w:space="0" w:color="auto"/>
                  </w:divBdr>
                </w:div>
                <w:div w:id="1239169651">
                  <w:marLeft w:val="640"/>
                  <w:marRight w:val="0"/>
                  <w:marTop w:val="0"/>
                  <w:marBottom w:val="0"/>
                  <w:divBdr>
                    <w:top w:val="none" w:sz="0" w:space="0" w:color="auto"/>
                    <w:left w:val="none" w:sz="0" w:space="0" w:color="auto"/>
                    <w:bottom w:val="none" w:sz="0" w:space="0" w:color="auto"/>
                    <w:right w:val="none" w:sz="0" w:space="0" w:color="auto"/>
                  </w:divBdr>
                </w:div>
                <w:div w:id="1584603413">
                  <w:marLeft w:val="640"/>
                  <w:marRight w:val="0"/>
                  <w:marTop w:val="0"/>
                  <w:marBottom w:val="0"/>
                  <w:divBdr>
                    <w:top w:val="none" w:sz="0" w:space="0" w:color="auto"/>
                    <w:left w:val="none" w:sz="0" w:space="0" w:color="auto"/>
                    <w:bottom w:val="none" w:sz="0" w:space="0" w:color="auto"/>
                    <w:right w:val="none" w:sz="0" w:space="0" w:color="auto"/>
                  </w:divBdr>
                </w:div>
                <w:div w:id="1083912920">
                  <w:marLeft w:val="640"/>
                  <w:marRight w:val="0"/>
                  <w:marTop w:val="0"/>
                  <w:marBottom w:val="0"/>
                  <w:divBdr>
                    <w:top w:val="none" w:sz="0" w:space="0" w:color="auto"/>
                    <w:left w:val="none" w:sz="0" w:space="0" w:color="auto"/>
                    <w:bottom w:val="none" w:sz="0" w:space="0" w:color="auto"/>
                    <w:right w:val="none" w:sz="0" w:space="0" w:color="auto"/>
                  </w:divBdr>
                </w:div>
                <w:div w:id="847407990">
                  <w:marLeft w:val="640"/>
                  <w:marRight w:val="0"/>
                  <w:marTop w:val="0"/>
                  <w:marBottom w:val="0"/>
                  <w:divBdr>
                    <w:top w:val="none" w:sz="0" w:space="0" w:color="auto"/>
                    <w:left w:val="none" w:sz="0" w:space="0" w:color="auto"/>
                    <w:bottom w:val="none" w:sz="0" w:space="0" w:color="auto"/>
                    <w:right w:val="none" w:sz="0" w:space="0" w:color="auto"/>
                  </w:divBdr>
                </w:div>
                <w:div w:id="1105349216">
                  <w:marLeft w:val="640"/>
                  <w:marRight w:val="0"/>
                  <w:marTop w:val="0"/>
                  <w:marBottom w:val="0"/>
                  <w:divBdr>
                    <w:top w:val="none" w:sz="0" w:space="0" w:color="auto"/>
                    <w:left w:val="none" w:sz="0" w:space="0" w:color="auto"/>
                    <w:bottom w:val="none" w:sz="0" w:space="0" w:color="auto"/>
                    <w:right w:val="none" w:sz="0" w:space="0" w:color="auto"/>
                  </w:divBdr>
                </w:div>
                <w:div w:id="1482044556">
                  <w:marLeft w:val="640"/>
                  <w:marRight w:val="0"/>
                  <w:marTop w:val="0"/>
                  <w:marBottom w:val="0"/>
                  <w:divBdr>
                    <w:top w:val="none" w:sz="0" w:space="0" w:color="auto"/>
                    <w:left w:val="none" w:sz="0" w:space="0" w:color="auto"/>
                    <w:bottom w:val="none" w:sz="0" w:space="0" w:color="auto"/>
                    <w:right w:val="none" w:sz="0" w:space="0" w:color="auto"/>
                  </w:divBdr>
                </w:div>
                <w:div w:id="1753044592">
                  <w:marLeft w:val="640"/>
                  <w:marRight w:val="0"/>
                  <w:marTop w:val="0"/>
                  <w:marBottom w:val="0"/>
                  <w:divBdr>
                    <w:top w:val="none" w:sz="0" w:space="0" w:color="auto"/>
                    <w:left w:val="none" w:sz="0" w:space="0" w:color="auto"/>
                    <w:bottom w:val="none" w:sz="0" w:space="0" w:color="auto"/>
                    <w:right w:val="none" w:sz="0" w:space="0" w:color="auto"/>
                  </w:divBdr>
                </w:div>
                <w:div w:id="507208287">
                  <w:marLeft w:val="640"/>
                  <w:marRight w:val="0"/>
                  <w:marTop w:val="0"/>
                  <w:marBottom w:val="0"/>
                  <w:divBdr>
                    <w:top w:val="none" w:sz="0" w:space="0" w:color="auto"/>
                    <w:left w:val="none" w:sz="0" w:space="0" w:color="auto"/>
                    <w:bottom w:val="none" w:sz="0" w:space="0" w:color="auto"/>
                    <w:right w:val="none" w:sz="0" w:space="0" w:color="auto"/>
                  </w:divBdr>
                </w:div>
                <w:div w:id="231934365">
                  <w:marLeft w:val="640"/>
                  <w:marRight w:val="0"/>
                  <w:marTop w:val="0"/>
                  <w:marBottom w:val="0"/>
                  <w:divBdr>
                    <w:top w:val="none" w:sz="0" w:space="0" w:color="auto"/>
                    <w:left w:val="none" w:sz="0" w:space="0" w:color="auto"/>
                    <w:bottom w:val="none" w:sz="0" w:space="0" w:color="auto"/>
                    <w:right w:val="none" w:sz="0" w:space="0" w:color="auto"/>
                  </w:divBdr>
                </w:div>
                <w:div w:id="1331103335">
                  <w:marLeft w:val="640"/>
                  <w:marRight w:val="0"/>
                  <w:marTop w:val="0"/>
                  <w:marBottom w:val="0"/>
                  <w:divBdr>
                    <w:top w:val="none" w:sz="0" w:space="0" w:color="auto"/>
                    <w:left w:val="none" w:sz="0" w:space="0" w:color="auto"/>
                    <w:bottom w:val="none" w:sz="0" w:space="0" w:color="auto"/>
                    <w:right w:val="none" w:sz="0" w:space="0" w:color="auto"/>
                  </w:divBdr>
                </w:div>
                <w:div w:id="921795295">
                  <w:marLeft w:val="640"/>
                  <w:marRight w:val="0"/>
                  <w:marTop w:val="0"/>
                  <w:marBottom w:val="0"/>
                  <w:divBdr>
                    <w:top w:val="none" w:sz="0" w:space="0" w:color="auto"/>
                    <w:left w:val="none" w:sz="0" w:space="0" w:color="auto"/>
                    <w:bottom w:val="none" w:sz="0" w:space="0" w:color="auto"/>
                    <w:right w:val="none" w:sz="0" w:space="0" w:color="auto"/>
                  </w:divBdr>
                </w:div>
                <w:div w:id="1940870477">
                  <w:marLeft w:val="640"/>
                  <w:marRight w:val="0"/>
                  <w:marTop w:val="0"/>
                  <w:marBottom w:val="0"/>
                  <w:divBdr>
                    <w:top w:val="none" w:sz="0" w:space="0" w:color="auto"/>
                    <w:left w:val="none" w:sz="0" w:space="0" w:color="auto"/>
                    <w:bottom w:val="none" w:sz="0" w:space="0" w:color="auto"/>
                    <w:right w:val="none" w:sz="0" w:space="0" w:color="auto"/>
                  </w:divBdr>
                </w:div>
                <w:div w:id="185141521">
                  <w:marLeft w:val="640"/>
                  <w:marRight w:val="0"/>
                  <w:marTop w:val="0"/>
                  <w:marBottom w:val="0"/>
                  <w:divBdr>
                    <w:top w:val="none" w:sz="0" w:space="0" w:color="auto"/>
                    <w:left w:val="none" w:sz="0" w:space="0" w:color="auto"/>
                    <w:bottom w:val="none" w:sz="0" w:space="0" w:color="auto"/>
                    <w:right w:val="none" w:sz="0" w:space="0" w:color="auto"/>
                  </w:divBdr>
                </w:div>
                <w:div w:id="1289626449">
                  <w:marLeft w:val="640"/>
                  <w:marRight w:val="0"/>
                  <w:marTop w:val="0"/>
                  <w:marBottom w:val="0"/>
                  <w:divBdr>
                    <w:top w:val="none" w:sz="0" w:space="0" w:color="auto"/>
                    <w:left w:val="none" w:sz="0" w:space="0" w:color="auto"/>
                    <w:bottom w:val="none" w:sz="0" w:space="0" w:color="auto"/>
                    <w:right w:val="none" w:sz="0" w:space="0" w:color="auto"/>
                  </w:divBdr>
                </w:div>
                <w:div w:id="1887790619">
                  <w:marLeft w:val="640"/>
                  <w:marRight w:val="0"/>
                  <w:marTop w:val="0"/>
                  <w:marBottom w:val="0"/>
                  <w:divBdr>
                    <w:top w:val="none" w:sz="0" w:space="0" w:color="auto"/>
                    <w:left w:val="none" w:sz="0" w:space="0" w:color="auto"/>
                    <w:bottom w:val="none" w:sz="0" w:space="0" w:color="auto"/>
                    <w:right w:val="none" w:sz="0" w:space="0" w:color="auto"/>
                  </w:divBdr>
                </w:div>
              </w:divsChild>
            </w:div>
            <w:div w:id="1846239223">
              <w:marLeft w:val="0"/>
              <w:marRight w:val="0"/>
              <w:marTop w:val="0"/>
              <w:marBottom w:val="0"/>
              <w:divBdr>
                <w:top w:val="none" w:sz="0" w:space="0" w:color="auto"/>
                <w:left w:val="none" w:sz="0" w:space="0" w:color="auto"/>
                <w:bottom w:val="none" w:sz="0" w:space="0" w:color="auto"/>
                <w:right w:val="none" w:sz="0" w:space="0" w:color="auto"/>
              </w:divBdr>
              <w:divsChild>
                <w:div w:id="191192586">
                  <w:marLeft w:val="640"/>
                  <w:marRight w:val="0"/>
                  <w:marTop w:val="0"/>
                  <w:marBottom w:val="0"/>
                  <w:divBdr>
                    <w:top w:val="none" w:sz="0" w:space="0" w:color="auto"/>
                    <w:left w:val="none" w:sz="0" w:space="0" w:color="auto"/>
                    <w:bottom w:val="none" w:sz="0" w:space="0" w:color="auto"/>
                    <w:right w:val="none" w:sz="0" w:space="0" w:color="auto"/>
                  </w:divBdr>
                </w:div>
                <w:div w:id="1173376537">
                  <w:marLeft w:val="640"/>
                  <w:marRight w:val="0"/>
                  <w:marTop w:val="0"/>
                  <w:marBottom w:val="0"/>
                  <w:divBdr>
                    <w:top w:val="none" w:sz="0" w:space="0" w:color="auto"/>
                    <w:left w:val="none" w:sz="0" w:space="0" w:color="auto"/>
                    <w:bottom w:val="none" w:sz="0" w:space="0" w:color="auto"/>
                    <w:right w:val="none" w:sz="0" w:space="0" w:color="auto"/>
                  </w:divBdr>
                </w:div>
                <w:div w:id="1110512976">
                  <w:marLeft w:val="640"/>
                  <w:marRight w:val="0"/>
                  <w:marTop w:val="0"/>
                  <w:marBottom w:val="0"/>
                  <w:divBdr>
                    <w:top w:val="none" w:sz="0" w:space="0" w:color="auto"/>
                    <w:left w:val="none" w:sz="0" w:space="0" w:color="auto"/>
                    <w:bottom w:val="none" w:sz="0" w:space="0" w:color="auto"/>
                    <w:right w:val="none" w:sz="0" w:space="0" w:color="auto"/>
                  </w:divBdr>
                </w:div>
                <w:div w:id="646789330">
                  <w:marLeft w:val="640"/>
                  <w:marRight w:val="0"/>
                  <w:marTop w:val="0"/>
                  <w:marBottom w:val="0"/>
                  <w:divBdr>
                    <w:top w:val="none" w:sz="0" w:space="0" w:color="auto"/>
                    <w:left w:val="none" w:sz="0" w:space="0" w:color="auto"/>
                    <w:bottom w:val="none" w:sz="0" w:space="0" w:color="auto"/>
                    <w:right w:val="none" w:sz="0" w:space="0" w:color="auto"/>
                  </w:divBdr>
                </w:div>
                <w:div w:id="1928464798">
                  <w:marLeft w:val="640"/>
                  <w:marRight w:val="0"/>
                  <w:marTop w:val="0"/>
                  <w:marBottom w:val="0"/>
                  <w:divBdr>
                    <w:top w:val="none" w:sz="0" w:space="0" w:color="auto"/>
                    <w:left w:val="none" w:sz="0" w:space="0" w:color="auto"/>
                    <w:bottom w:val="none" w:sz="0" w:space="0" w:color="auto"/>
                    <w:right w:val="none" w:sz="0" w:space="0" w:color="auto"/>
                  </w:divBdr>
                </w:div>
                <w:div w:id="26951358">
                  <w:marLeft w:val="640"/>
                  <w:marRight w:val="0"/>
                  <w:marTop w:val="0"/>
                  <w:marBottom w:val="0"/>
                  <w:divBdr>
                    <w:top w:val="none" w:sz="0" w:space="0" w:color="auto"/>
                    <w:left w:val="none" w:sz="0" w:space="0" w:color="auto"/>
                    <w:bottom w:val="none" w:sz="0" w:space="0" w:color="auto"/>
                    <w:right w:val="none" w:sz="0" w:space="0" w:color="auto"/>
                  </w:divBdr>
                </w:div>
                <w:div w:id="613513103">
                  <w:marLeft w:val="640"/>
                  <w:marRight w:val="0"/>
                  <w:marTop w:val="0"/>
                  <w:marBottom w:val="0"/>
                  <w:divBdr>
                    <w:top w:val="none" w:sz="0" w:space="0" w:color="auto"/>
                    <w:left w:val="none" w:sz="0" w:space="0" w:color="auto"/>
                    <w:bottom w:val="none" w:sz="0" w:space="0" w:color="auto"/>
                    <w:right w:val="none" w:sz="0" w:space="0" w:color="auto"/>
                  </w:divBdr>
                </w:div>
                <w:div w:id="1631125861">
                  <w:marLeft w:val="640"/>
                  <w:marRight w:val="0"/>
                  <w:marTop w:val="0"/>
                  <w:marBottom w:val="0"/>
                  <w:divBdr>
                    <w:top w:val="none" w:sz="0" w:space="0" w:color="auto"/>
                    <w:left w:val="none" w:sz="0" w:space="0" w:color="auto"/>
                    <w:bottom w:val="none" w:sz="0" w:space="0" w:color="auto"/>
                    <w:right w:val="none" w:sz="0" w:space="0" w:color="auto"/>
                  </w:divBdr>
                </w:div>
                <w:div w:id="409083636">
                  <w:marLeft w:val="640"/>
                  <w:marRight w:val="0"/>
                  <w:marTop w:val="0"/>
                  <w:marBottom w:val="0"/>
                  <w:divBdr>
                    <w:top w:val="none" w:sz="0" w:space="0" w:color="auto"/>
                    <w:left w:val="none" w:sz="0" w:space="0" w:color="auto"/>
                    <w:bottom w:val="none" w:sz="0" w:space="0" w:color="auto"/>
                    <w:right w:val="none" w:sz="0" w:space="0" w:color="auto"/>
                  </w:divBdr>
                </w:div>
                <w:div w:id="2100444036">
                  <w:marLeft w:val="640"/>
                  <w:marRight w:val="0"/>
                  <w:marTop w:val="0"/>
                  <w:marBottom w:val="0"/>
                  <w:divBdr>
                    <w:top w:val="none" w:sz="0" w:space="0" w:color="auto"/>
                    <w:left w:val="none" w:sz="0" w:space="0" w:color="auto"/>
                    <w:bottom w:val="none" w:sz="0" w:space="0" w:color="auto"/>
                    <w:right w:val="none" w:sz="0" w:space="0" w:color="auto"/>
                  </w:divBdr>
                </w:div>
                <w:div w:id="1388458419">
                  <w:marLeft w:val="640"/>
                  <w:marRight w:val="0"/>
                  <w:marTop w:val="0"/>
                  <w:marBottom w:val="0"/>
                  <w:divBdr>
                    <w:top w:val="none" w:sz="0" w:space="0" w:color="auto"/>
                    <w:left w:val="none" w:sz="0" w:space="0" w:color="auto"/>
                    <w:bottom w:val="none" w:sz="0" w:space="0" w:color="auto"/>
                    <w:right w:val="none" w:sz="0" w:space="0" w:color="auto"/>
                  </w:divBdr>
                </w:div>
                <w:div w:id="1073890383">
                  <w:marLeft w:val="640"/>
                  <w:marRight w:val="0"/>
                  <w:marTop w:val="0"/>
                  <w:marBottom w:val="0"/>
                  <w:divBdr>
                    <w:top w:val="none" w:sz="0" w:space="0" w:color="auto"/>
                    <w:left w:val="none" w:sz="0" w:space="0" w:color="auto"/>
                    <w:bottom w:val="none" w:sz="0" w:space="0" w:color="auto"/>
                    <w:right w:val="none" w:sz="0" w:space="0" w:color="auto"/>
                  </w:divBdr>
                </w:div>
                <w:div w:id="712576166">
                  <w:marLeft w:val="640"/>
                  <w:marRight w:val="0"/>
                  <w:marTop w:val="0"/>
                  <w:marBottom w:val="0"/>
                  <w:divBdr>
                    <w:top w:val="none" w:sz="0" w:space="0" w:color="auto"/>
                    <w:left w:val="none" w:sz="0" w:space="0" w:color="auto"/>
                    <w:bottom w:val="none" w:sz="0" w:space="0" w:color="auto"/>
                    <w:right w:val="none" w:sz="0" w:space="0" w:color="auto"/>
                  </w:divBdr>
                </w:div>
                <w:div w:id="1478953216">
                  <w:marLeft w:val="640"/>
                  <w:marRight w:val="0"/>
                  <w:marTop w:val="0"/>
                  <w:marBottom w:val="0"/>
                  <w:divBdr>
                    <w:top w:val="none" w:sz="0" w:space="0" w:color="auto"/>
                    <w:left w:val="none" w:sz="0" w:space="0" w:color="auto"/>
                    <w:bottom w:val="none" w:sz="0" w:space="0" w:color="auto"/>
                    <w:right w:val="none" w:sz="0" w:space="0" w:color="auto"/>
                  </w:divBdr>
                </w:div>
                <w:div w:id="1399016095">
                  <w:marLeft w:val="640"/>
                  <w:marRight w:val="0"/>
                  <w:marTop w:val="0"/>
                  <w:marBottom w:val="0"/>
                  <w:divBdr>
                    <w:top w:val="none" w:sz="0" w:space="0" w:color="auto"/>
                    <w:left w:val="none" w:sz="0" w:space="0" w:color="auto"/>
                    <w:bottom w:val="none" w:sz="0" w:space="0" w:color="auto"/>
                    <w:right w:val="none" w:sz="0" w:space="0" w:color="auto"/>
                  </w:divBdr>
                </w:div>
                <w:div w:id="1524972438">
                  <w:marLeft w:val="640"/>
                  <w:marRight w:val="0"/>
                  <w:marTop w:val="0"/>
                  <w:marBottom w:val="0"/>
                  <w:divBdr>
                    <w:top w:val="none" w:sz="0" w:space="0" w:color="auto"/>
                    <w:left w:val="none" w:sz="0" w:space="0" w:color="auto"/>
                    <w:bottom w:val="none" w:sz="0" w:space="0" w:color="auto"/>
                    <w:right w:val="none" w:sz="0" w:space="0" w:color="auto"/>
                  </w:divBdr>
                </w:div>
                <w:div w:id="1901091794">
                  <w:marLeft w:val="640"/>
                  <w:marRight w:val="0"/>
                  <w:marTop w:val="0"/>
                  <w:marBottom w:val="0"/>
                  <w:divBdr>
                    <w:top w:val="none" w:sz="0" w:space="0" w:color="auto"/>
                    <w:left w:val="none" w:sz="0" w:space="0" w:color="auto"/>
                    <w:bottom w:val="none" w:sz="0" w:space="0" w:color="auto"/>
                    <w:right w:val="none" w:sz="0" w:space="0" w:color="auto"/>
                  </w:divBdr>
                </w:div>
                <w:div w:id="561017482">
                  <w:marLeft w:val="640"/>
                  <w:marRight w:val="0"/>
                  <w:marTop w:val="0"/>
                  <w:marBottom w:val="0"/>
                  <w:divBdr>
                    <w:top w:val="none" w:sz="0" w:space="0" w:color="auto"/>
                    <w:left w:val="none" w:sz="0" w:space="0" w:color="auto"/>
                    <w:bottom w:val="none" w:sz="0" w:space="0" w:color="auto"/>
                    <w:right w:val="none" w:sz="0" w:space="0" w:color="auto"/>
                  </w:divBdr>
                </w:div>
                <w:div w:id="869538504">
                  <w:marLeft w:val="640"/>
                  <w:marRight w:val="0"/>
                  <w:marTop w:val="0"/>
                  <w:marBottom w:val="0"/>
                  <w:divBdr>
                    <w:top w:val="none" w:sz="0" w:space="0" w:color="auto"/>
                    <w:left w:val="none" w:sz="0" w:space="0" w:color="auto"/>
                    <w:bottom w:val="none" w:sz="0" w:space="0" w:color="auto"/>
                    <w:right w:val="none" w:sz="0" w:space="0" w:color="auto"/>
                  </w:divBdr>
                </w:div>
                <w:div w:id="2080515957">
                  <w:marLeft w:val="640"/>
                  <w:marRight w:val="0"/>
                  <w:marTop w:val="0"/>
                  <w:marBottom w:val="0"/>
                  <w:divBdr>
                    <w:top w:val="none" w:sz="0" w:space="0" w:color="auto"/>
                    <w:left w:val="none" w:sz="0" w:space="0" w:color="auto"/>
                    <w:bottom w:val="none" w:sz="0" w:space="0" w:color="auto"/>
                    <w:right w:val="none" w:sz="0" w:space="0" w:color="auto"/>
                  </w:divBdr>
                </w:div>
                <w:div w:id="873277183">
                  <w:marLeft w:val="640"/>
                  <w:marRight w:val="0"/>
                  <w:marTop w:val="0"/>
                  <w:marBottom w:val="0"/>
                  <w:divBdr>
                    <w:top w:val="none" w:sz="0" w:space="0" w:color="auto"/>
                    <w:left w:val="none" w:sz="0" w:space="0" w:color="auto"/>
                    <w:bottom w:val="none" w:sz="0" w:space="0" w:color="auto"/>
                    <w:right w:val="none" w:sz="0" w:space="0" w:color="auto"/>
                  </w:divBdr>
                </w:div>
                <w:div w:id="593780006">
                  <w:marLeft w:val="640"/>
                  <w:marRight w:val="0"/>
                  <w:marTop w:val="0"/>
                  <w:marBottom w:val="0"/>
                  <w:divBdr>
                    <w:top w:val="none" w:sz="0" w:space="0" w:color="auto"/>
                    <w:left w:val="none" w:sz="0" w:space="0" w:color="auto"/>
                    <w:bottom w:val="none" w:sz="0" w:space="0" w:color="auto"/>
                    <w:right w:val="none" w:sz="0" w:space="0" w:color="auto"/>
                  </w:divBdr>
                </w:div>
                <w:div w:id="659314754">
                  <w:marLeft w:val="640"/>
                  <w:marRight w:val="0"/>
                  <w:marTop w:val="0"/>
                  <w:marBottom w:val="0"/>
                  <w:divBdr>
                    <w:top w:val="none" w:sz="0" w:space="0" w:color="auto"/>
                    <w:left w:val="none" w:sz="0" w:space="0" w:color="auto"/>
                    <w:bottom w:val="none" w:sz="0" w:space="0" w:color="auto"/>
                    <w:right w:val="none" w:sz="0" w:space="0" w:color="auto"/>
                  </w:divBdr>
                </w:div>
                <w:div w:id="137307113">
                  <w:marLeft w:val="640"/>
                  <w:marRight w:val="0"/>
                  <w:marTop w:val="0"/>
                  <w:marBottom w:val="0"/>
                  <w:divBdr>
                    <w:top w:val="none" w:sz="0" w:space="0" w:color="auto"/>
                    <w:left w:val="none" w:sz="0" w:space="0" w:color="auto"/>
                    <w:bottom w:val="none" w:sz="0" w:space="0" w:color="auto"/>
                    <w:right w:val="none" w:sz="0" w:space="0" w:color="auto"/>
                  </w:divBdr>
                </w:div>
                <w:div w:id="575092621">
                  <w:marLeft w:val="640"/>
                  <w:marRight w:val="0"/>
                  <w:marTop w:val="0"/>
                  <w:marBottom w:val="0"/>
                  <w:divBdr>
                    <w:top w:val="none" w:sz="0" w:space="0" w:color="auto"/>
                    <w:left w:val="none" w:sz="0" w:space="0" w:color="auto"/>
                    <w:bottom w:val="none" w:sz="0" w:space="0" w:color="auto"/>
                    <w:right w:val="none" w:sz="0" w:space="0" w:color="auto"/>
                  </w:divBdr>
                </w:div>
                <w:div w:id="1015884995">
                  <w:marLeft w:val="640"/>
                  <w:marRight w:val="0"/>
                  <w:marTop w:val="0"/>
                  <w:marBottom w:val="0"/>
                  <w:divBdr>
                    <w:top w:val="none" w:sz="0" w:space="0" w:color="auto"/>
                    <w:left w:val="none" w:sz="0" w:space="0" w:color="auto"/>
                    <w:bottom w:val="none" w:sz="0" w:space="0" w:color="auto"/>
                    <w:right w:val="none" w:sz="0" w:space="0" w:color="auto"/>
                  </w:divBdr>
                </w:div>
                <w:div w:id="1276979191">
                  <w:marLeft w:val="640"/>
                  <w:marRight w:val="0"/>
                  <w:marTop w:val="0"/>
                  <w:marBottom w:val="0"/>
                  <w:divBdr>
                    <w:top w:val="none" w:sz="0" w:space="0" w:color="auto"/>
                    <w:left w:val="none" w:sz="0" w:space="0" w:color="auto"/>
                    <w:bottom w:val="none" w:sz="0" w:space="0" w:color="auto"/>
                    <w:right w:val="none" w:sz="0" w:space="0" w:color="auto"/>
                  </w:divBdr>
                </w:div>
                <w:div w:id="1272275102">
                  <w:marLeft w:val="640"/>
                  <w:marRight w:val="0"/>
                  <w:marTop w:val="0"/>
                  <w:marBottom w:val="0"/>
                  <w:divBdr>
                    <w:top w:val="none" w:sz="0" w:space="0" w:color="auto"/>
                    <w:left w:val="none" w:sz="0" w:space="0" w:color="auto"/>
                    <w:bottom w:val="none" w:sz="0" w:space="0" w:color="auto"/>
                    <w:right w:val="none" w:sz="0" w:space="0" w:color="auto"/>
                  </w:divBdr>
                </w:div>
                <w:div w:id="995300733">
                  <w:marLeft w:val="640"/>
                  <w:marRight w:val="0"/>
                  <w:marTop w:val="0"/>
                  <w:marBottom w:val="0"/>
                  <w:divBdr>
                    <w:top w:val="none" w:sz="0" w:space="0" w:color="auto"/>
                    <w:left w:val="none" w:sz="0" w:space="0" w:color="auto"/>
                    <w:bottom w:val="none" w:sz="0" w:space="0" w:color="auto"/>
                    <w:right w:val="none" w:sz="0" w:space="0" w:color="auto"/>
                  </w:divBdr>
                </w:div>
                <w:div w:id="1602567128">
                  <w:marLeft w:val="640"/>
                  <w:marRight w:val="0"/>
                  <w:marTop w:val="0"/>
                  <w:marBottom w:val="0"/>
                  <w:divBdr>
                    <w:top w:val="none" w:sz="0" w:space="0" w:color="auto"/>
                    <w:left w:val="none" w:sz="0" w:space="0" w:color="auto"/>
                    <w:bottom w:val="none" w:sz="0" w:space="0" w:color="auto"/>
                    <w:right w:val="none" w:sz="0" w:space="0" w:color="auto"/>
                  </w:divBdr>
                </w:div>
                <w:div w:id="1658342632">
                  <w:marLeft w:val="640"/>
                  <w:marRight w:val="0"/>
                  <w:marTop w:val="0"/>
                  <w:marBottom w:val="0"/>
                  <w:divBdr>
                    <w:top w:val="none" w:sz="0" w:space="0" w:color="auto"/>
                    <w:left w:val="none" w:sz="0" w:space="0" w:color="auto"/>
                    <w:bottom w:val="none" w:sz="0" w:space="0" w:color="auto"/>
                    <w:right w:val="none" w:sz="0" w:space="0" w:color="auto"/>
                  </w:divBdr>
                </w:div>
                <w:div w:id="180510889">
                  <w:marLeft w:val="640"/>
                  <w:marRight w:val="0"/>
                  <w:marTop w:val="0"/>
                  <w:marBottom w:val="0"/>
                  <w:divBdr>
                    <w:top w:val="none" w:sz="0" w:space="0" w:color="auto"/>
                    <w:left w:val="none" w:sz="0" w:space="0" w:color="auto"/>
                    <w:bottom w:val="none" w:sz="0" w:space="0" w:color="auto"/>
                    <w:right w:val="none" w:sz="0" w:space="0" w:color="auto"/>
                  </w:divBdr>
                </w:div>
                <w:div w:id="1403944201">
                  <w:marLeft w:val="640"/>
                  <w:marRight w:val="0"/>
                  <w:marTop w:val="0"/>
                  <w:marBottom w:val="0"/>
                  <w:divBdr>
                    <w:top w:val="none" w:sz="0" w:space="0" w:color="auto"/>
                    <w:left w:val="none" w:sz="0" w:space="0" w:color="auto"/>
                    <w:bottom w:val="none" w:sz="0" w:space="0" w:color="auto"/>
                    <w:right w:val="none" w:sz="0" w:space="0" w:color="auto"/>
                  </w:divBdr>
                </w:div>
                <w:div w:id="1558974905">
                  <w:marLeft w:val="640"/>
                  <w:marRight w:val="0"/>
                  <w:marTop w:val="0"/>
                  <w:marBottom w:val="0"/>
                  <w:divBdr>
                    <w:top w:val="none" w:sz="0" w:space="0" w:color="auto"/>
                    <w:left w:val="none" w:sz="0" w:space="0" w:color="auto"/>
                    <w:bottom w:val="none" w:sz="0" w:space="0" w:color="auto"/>
                    <w:right w:val="none" w:sz="0" w:space="0" w:color="auto"/>
                  </w:divBdr>
                </w:div>
                <w:div w:id="1777865427">
                  <w:marLeft w:val="640"/>
                  <w:marRight w:val="0"/>
                  <w:marTop w:val="0"/>
                  <w:marBottom w:val="0"/>
                  <w:divBdr>
                    <w:top w:val="none" w:sz="0" w:space="0" w:color="auto"/>
                    <w:left w:val="none" w:sz="0" w:space="0" w:color="auto"/>
                    <w:bottom w:val="none" w:sz="0" w:space="0" w:color="auto"/>
                    <w:right w:val="none" w:sz="0" w:space="0" w:color="auto"/>
                  </w:divBdr>
                </w:div>
                <w:div w:id="1162698078">
                  <w:marLeft w:val="640"/>
                  <w:marRight w:val="0"/>
                  <w:marTop w:val="0"/>
                  <w:marBottom w:val="0"/>
                  <w:divBdr>
                    <w:top w:val="none" w:sz="0" w:space="0" w:color="auto"/>
                    <w:left w:val="none" w:sz="0" w:space="0" w:color="auto"/>
                    <w:bottom w:val="none" w:sz="0" w:space="0" w:color="auto"/>
                    <w:right w:val="none" w:sz="0" w:space="0" w:color="auto"/>
                  </w:divBdr>
                </w:div>
                <w:div w:id="247421090">
                  <w:marLeft w:val="640"/>
                  <w:marRight w:val="0"/>
                  <w:marTop w:val="0"/>
                  <w:marBottom w:val="0"/>
                  <w:divBdr>
                    <w:top w:val="none" w:sz="0" w:space="0" w:color="auto"/>
                    <w:left w:val="none" w:sz="0" w:space="0" w:color="auto"/>
                    <w:bottom w:val="none" w:sz="0" w:space="0" w:color="auto"/>
                    <w:right w:val="none" w:sz="0" w:space="0" w:color="auto"/>
                  </w:divBdr>
                </w:div>
                <w:div w:id="1433475120">
                  <w:marLeft w:val="640"/>
                  <w:marRight w:val="0"/>
                  <w:marTop w:val="0"/>
                  <w:marBottom w:val="0"/>
                  <w:divBdr>
                    <w:top w:val="none" w:sz="0" w:space="0" w:color="auto"/>
                    <w:left w:val="none" w:sz="0" w:space="0" w:color="auto"/>
                    <w:bottom w:val="none" w:sz="0" w:space="0" w:color="auto"/>
                    <w:right w:val="none" w:sz="0" w:space="0" w:color="auto"/>
                  </w:divBdr>
                </w:div>
                <w:div w:id="2091466396">
                  <w:marLeft w:val="640"/>
                  <w:marRight w:val="0"/>
                  <w:marTop w:val="0"/>
                  <w:marBottom w:val="0"/>
                  <w:divBdr>
                    <w:top w:val="none" w:sz="0" w:space="0" w:color="auto"/>
                    <w:left w:val="none" w:sz="0" w:space="0" w:color="auto"/>
                    <w:bottom w:val="none" w:sz="0" w:space="0" w:color="auto"/>
                    <w:right w:val="none" w:sz="0" w:space="0" w:color="auto"/>
                  </w:divBdr>
                </w:div>
                <w:div w:id="232083634">
                  <w:marLeft w:val="640"/>
                  <w:marRight w:val="0"/>
                  <w:marTop w:val="0"/>
                  <w:marBottom w:val="0"/>
                  <w:divBdr>
                    <w:top w:val="none" w:sz="0" w:space="0" w:color="auto"/>
                    <w:left w:val="none" w:sz="0" w:space="0" w:color="auto"/>
                    <w:bottom w:val="none" w:sz="0" w:space="0" w:color="auto"/>
                    <w:right w:val="none" w:sz="0" w:space="0" w:color="auto"/>
                  </w:divBdr>
                </w:div>
                <w:div w:id="1311059245">
                  <w:marLeft w:val="640"/>
                  <w:marRight w:val="0"/>
                  <w:marTop w:val="0"/>
                  <w:marBottom w:val="0"/>
                  <w:divBdr>
                    <w:top w:val="none" w:sz="0" w:space="0" w:color="auto"/>
                    <w:left w:val="none" w:sz="0" w:space="0" w:color="auto"/>
                    <w:bottom w:val="none" w:sz="0" w:space="0" w:color="auto"/>
                    <w:right w:val="none" w:sz="0" w:space="0" w:color="auto"/>
                  </w:divBdr>
                </w:div>
                <w:div w:id="434400889">
                  <w:marLeft w:val="640"/>
                  <w:marRight w:val="0"/>
                  <w:marTop w:val="0"/>
                  <w:marBottom w:val="0"/>
                  <w:divBdr>
                    <w:top w:val="none" w:sz="0" w:space="0" w:color="auto"/>
                    <w:left w:val="none" w:sz="0" w:space="0" w:color="auto"/>
                    <w:bottom w:val="none" w:sz="0" w:space="0" w:color="auto"/>
                    <w:right w:val="none" w:sz="0" w:space="0" w:color="auto"/>
                  </w:divBdr>
                </w:div>
                <w:div w:id="1258490160">
                  <w:marLeft w:val="640"/>
                  <w:marRight w:val="0"/>
                  <w:marTop w:val="0"/>
                  <w:marBottom w:val="0"/>
                  <w:divBdr>
                    <w:top w:val="none" w:sz="0" w:space="0" w:color="auto"/>
                    <w:left w:val="none" w:sz="0" w:space="0" w:color="auto"/>
                    <w:bottom w:val="none" w:sz="0" w:space="0" w:color="auto"/>
                    <w:right w:val="none" w:sz="0" w:space="0" w:color="auto"/>
                  </w:divBdr>
                </w:div>
                <w:div w:id="2067802311">
                  <w:marLeft w:val="640"/>
                  <w:marRight w:val="0"/>
                  <w:marTop w:val="0"/>
                  <w:marBottom w:val="0"/>
                  <w:divBdr>
                    <w:top w:val="none" w:sz="0" w:space="0" w:color="auto"/>
                    <w:left w:val="none" w:sz="0" w:space="0" w:color="auto"/>
                    <w:bottom w:val="none" w:sz="0" w:space="0" w:color="auto"/>
                    <w:right w:val="none" w:sz="0" w:space="0" w:color="auto"/>
                  </w:divBdr>
                </w:div>
                <w:div w:id="1558977636">
                  <w:marLeft w:val="640"/>
                  <w:marRight w:val="0"/>
                  <w:marTop w:val="0"/>
                  <w:marBottom w:val="0"/>
                  <w:divBdr>
                    <w:top w:val="none" w:sz="0" w:space="0" w:color="auto"/>
                    <w:left w:val="none" w:sz="0" w:space="0" w:color="auto"/>
                    <w:bottom w:val="none" w:sz="0" w:space="0" w:color="auto"/>
                    <w:right w:val="none" w:sz="0" w:space="0" w:color="auto"/>
                  </w:divBdr>
                </w:div>
                <w:div w:id="830412419">
                  <w:marLeft w:val="640"/>
                  <w:marRight w:val="0"/>
                  <w:marTop w:val="0"/>
                  <w:marBottom w:val="0"/>
                  <w:divBdr>
                    <w:top w:val="none" w:sz="0" w:space="0" w:color="auto"/>
                    <w:left w:val="none" w:sz="0" w:space="0" w:color="auto"/>
                    <w:bottom w:val="none" w:sz="0" w:space="0" w:color="auto"/>
                    <w:right w:val="none" w:sz="0" w:space="0" w:color="auto"/>
                  </w:divBdr>
                </w:div>
                <w:div w:id="819812069">
                  <w:marLeft w:val="640"/>
                  <w:marRight w:val="0"/>
                  <w:marTop w:val="0"/>
                  <w:marBottom w:val="0"/>
                  <w:divBdr>
                    <w:top w:val="none" w:sz="0" w:space="0" w:color="auto"/>
                    <w:left w:val="none" w:sz="0" w:space="0" w:color="auto"/>
                    <w:bottom w:val="none" w:sz="0" w:space="0" w:color="auto"/>
                    <w:right w:val="none" w:sz="0" w:space="0" w:color="auto"/>
                  </w:divBdr>
                </w:div>
                <w:div w:id="534580353">
                  <w:marLeft w:val="640"/>
                  <w:marRight w:val="0"/>
                  <w:marTop w:val="0"/>
                  <w:marBottom w:val="0"/>
                  <w:divBdr>
                    <w:top w:val="none" w:sz="0" w:space="0" w:color="auto"/>
                    <w:left w:val="none" w:sz="0" w:space="0" w:color="auto"/>
                    <w:bottom w:val="none" w:sz="0" w:space="0" w:color="auto"/>
                    <w:right w:val="none" w:sz="0" w:space="0" w:color="auto"/>
                  </w:divBdr>
                </w:div>
                <w:div w:id="1019428254">
                  <w:marLeft w:val="640"/>
                  <w:marRight w:val="0"/>
                  <w:marTop w:val="0"/>
                  <w:marBottom w:val="0"/>
                  <w:divBdr>
                    <w:top w:val="none" w:sz="0" w:space="0" w:color="auto"/>
                    <w:left w:val="none" w:sz="0" w:space="0" w:color="auto"/>
                    <w:bottom w:val="none" w:sz="0" w:space="0" w:color="auto"/>
                    <w:right w:val="none" w:sz="0" w:space="0" w:color="auto"/>
                  </w:divBdr>
                </w:div>
              </w:divsChild>
            </w:div>
            <w:div w:id="1926841343">
              <w:marLeft w:val="0"/>
              <w:marRight w:val="0"/>
              <w:marTop w:val="0"/>
              <w:marBottom w:val="0"/>
              <w:divBdr>
                <w:top w:val="none" w:sz="0" w:space="0" w:color="auto"/>
                <w:left w:val="none" w:sz="0" w:space="0" w:color="auto"/>
                <w:bottom w:val="none" w:sz="0" w:space="0" w:color="auto"/>
                <w:right w:val="none" w:sz="0" w:space="0" w:color="auto"/>
              </w:divBdr>
              <w:divsChild>
                <w:div w:id="932592270">
                  <w:marLeft w:val="640"/>
                  <w:marRight w:val="0"/>
                  <w:marTop w:val="0"/>
                  <w:marBottom w:val="0"/>
                  <w:divBdr>
                    <w:top w:val="none" w:sz="0" w:space="0" w:color="auto"/>
                    <w:left w:val="none" w:sz="0" w:space="0" w:color="auto"/>
                    <w:bottom w:val="none" w:sz="0" w:space="0" w:color="auto"/>
                    <w:right w:val="none" w:sz="0" w:space="0" w:color="auto"/>
                  </w:divBdr>
                </w:div>
                <w:div w:id="1937903731">
                  <w:marLeft w:val="640"/>
                  <w:marRight w:val="0"/>
                  <w:marTop w:val="0"/>
                  <w:marBottom w:val="0"/>
                  <w:divBdr>
                    <w:top w:val="none" w:sz="0" w:space="0" w:color="auto"/>
                    <w:left w:val="none" w:sz="0" w:space="0" w:color="auto"/>
                    <w:bottom w:val="none" w:sz="0" w:space="0" w:color="auto"/>
                    <w:right w:val="none" w:sz="0" w:space="0" w:color="auto"/>
                  </w:divBdr>
                </w:div>
                <w:div w:id="328558355">
                  <w:marLeft w:val="640"/>
                  <w:marRight w:val="0"/>
                  <w:marTop w:val="0"/>
                  <w:marBottom w:val="0"/>
                  <w:divBdr>
                    <w:top w:val="none" w:sz="0" w:space="0" w:color="auto"/>
                    <w:left w:val="none" w:sz="0" w:space="0" w:color="auto"/>
                    <w:bottom w:val="none" w:sz="0" w:space="0" w:color="auto"/>
                    <w:right w:val="none" w:sz="0" w:space="0" w:color="auto"/>
                  </w:divBdr>
                </w:div>
                <w:div w:id="1484665383">
                  <w:marLeft w:val="640"/>
                  <w:marRight w:val="0"/>
                  <w:marTop w:val="0"/>
                  <w:marBottom w:val="0"/>
                  <w:divBdr>
                    <w:top w:val="none" w:sz="0" w:space="0" w:color="auto"/>
                    <w:left w:val="none" w:sz="0" w:space="0" w:color="auto"/>
                    <w:bottom w:val="none" w:sz="0" w:space="0" w:color="auto"/>
                    <w:right w:val="none" w:sz="0" w:space="0" w:color="auto"/>
                  </w:divBdr>
                </w:div>
                <w:div w:id="104009725">
                  <w:marLeft w:val="640"/>
                  <w:marRight w:val="0"/>
                  <w:marTop w:val="0"/>
                  <w:marBottom w:val="0"/>
                  <w:divBdr>
                    <w:top w:val="none" w:sz="0" w:space="0" w:color="auto"/>
                    <w:left w:val="none" w:sz="0" w:space="0" w:color="auto"/>
                    <w:bottom w:val="none" w:sz="0" w:space="0" w:color="auto"/>
                    <w:right w:val="none" w:sz="0" w:space="0" w:color="auto"/>
                  </w:divBdr>
                </w:div>
                <w:div w:id="1919291171">
                  <w:marLeft w:val="640"/>
                  <w:marRight w:val="0"/>
                  <w:marTop w:val="0"/>
                  <w:marBottom w:val="0"/>
                  <w:divBdr>
                    <w:top w:val="none" w:sz="0" w:space="0" w:color="auto"/>
                    <w:left w:val="none" w:sz="0" w:space="0" w:color="auto"/>
                    <w:bottom w:val="none" w:sz="0" w:space="0" w:color="auto"/>
                    <w:right w:val="none" w:sz="0" w:space="0" w:color="auto"/>
                  </w:divBdr>
                </w:div>
                <w:div w:id="1129854669">
                  <w:marLeft w:val="640"/>
                  <w:marRight w:val="0"/>
                  <w:marTop w:val="0"/>
                  <w:marBottom w:val="0"/>
                  <w:divBdr>
                    <w:top w:val="none" w:sz="0" w:space="0" w:color="auto"/>
                    <w:left w:val="none" w:sz="0" w:space="0" w:color="auto"/>
                    <w:bottom w:val="none" w:sz="0" w:space="0" w:color="auto"/>
                    <w:right w:val="none" w:sz="0" w:space="0" w:color="auto"/>
                  </w:divBdr>
                </w:div>
                <w:div w:id="1762099051">
                  <w:marLeft w:val="640"/>
                  <w:marRight w:val="0"/>
                  <w:marTop w:val="0"/>
                  <w:marBottom w:val="0"/>
                  <w:divBdr>
                    <w:top w:val="none" w:sz="0" w:space="0" w:color="auto"/>
                    <w:left w:val="none" w:sz="0" w:space="0" w:color="auto"/>
                    <w:bottom w:val="none" w:sz="0" w:space="0" w:color="auto"/>
                    <w:right w:val="none" w:sz="0" w:space="0" w:color="auto"/>
                  </w:divBdr>
                </w:div>
                <w:div w:id="1264531367">
                  <w:marLeft w:val="640"/>
                  <w:marRight w:val="0"/>
                  <w:marTop w:val="0"/>
                  <w:marBottom w:val="0"/>
                  <w:divBdr>
                    <w:top w:val="none" w:sz="0" w:space="0" w:color="auto"/>
                    <w:left w:val="none" w:sz="0" w:space="0" w:color="auto"/>
                    <w:bottom w:val="none" w:sz="0" w:space="0" w:color="auto"/>
                    <w:right w:val="none" w:sz="0" w:space="0" w:color="auto"/>
                  </w:divBdr>
                </w:div>
                <w:div w:id="298918281">
                  <w:marLeft w:val="640"/>
                  <w:marRight w:val="0"/>
                  <w:marTop w:val="0"/>
                  <w:marBottom w:val="0"/>
                  <w:divBdr>
                    <w:top w:val="none" w:sz="0" w:space="0" w:color="auto"/>
                    <w:left w:val="none" w:sz="0" w:space="0" w:color="auto"/>
                    <w:bottom w:val="none" w:sz="0" w:space="0" w:color="auto"/>
                    <w:right w:val="none" w:sz="0" w:space="0" w:color="auto"/>
                  </w:divBdr>
                </w:div>
                <w:div w:id="630860691">
                  <w:marLeft w:val="640"/>
                  <w:marRight w:val="0"/>
                  <w:marTop w:val="0"/>
                  <w:marBottom w:val="0"/>
                  <w:divBdr>
                    <w:top w:val="none" w:sz="0" w:space="0" w:color="auto"/>
                    <w:left w:val="none" w:sz="0" w:space="0" w:color="auto"/>
                    <w:bottom w:val="none" w:sz="0" w:space="0" w:color="auto"/>
                    <w:right w:val="none" w:sz="0" w:space="0" w:color="auto"/>
                  </w:divBdr>
                </w:div>
                <w:div w:id="1094133473">
                  <w:marLeft w:val="640"/>
                  <w:marRight w:val="0"/>
                  <w:marTop w:val="0"/>
                  <w:marBottom w:val="0"/>
                  <w:divBdr>
                    <w:top w:val="none" w:sz="0" w:space="0" w:color="auto"/>
                    <w:left w:val="none" w:sz="0" w:space="0" w:color="auto"/>
                    <w:bottom w:val="none" w:sz="0" w:space="0" w:color="auto"/>
                    <w:right w:val="none" w:sz="0" w:space="0" w:color="auto"/>
                  </w:divBdr>
                </w:div>
                <w:div w:id="438064622">
                  <w:marLeft w:val="640"/>
                  <w:marRight w:val="0"/>
                  <w:marTop w:val="0"/>
                  <w:marBottom w:val="0"/>
                  <w:divBdr>
                    <w:top w:val="none" w:sz="0" w:space="0" w:color="auto"/>
                    <w:left w:val="none" w:sz="0" w:space="0" w:color="auto"/>
                    <w:bottom w:val="none" w:sz="0" w:space="0" w:color="auto"/>
                    <w:right w:val="none" w:sz="0" w:space="0" w:color="auto"/>
                  </w:divBdr>
                </w:div>
                <w:div w:id="593512899">
                  <w:marLeft w:val="640"/>
                  <w:marRight w:val="0"/>
                  <w:marTop w:val="0"/>
                  <w:marBottom w:val="0"/>
                  <w:divBdr>
                    <w:top w:val="none" w:sz="0" w:space="0" w:color="auto"/>
                    <w:left w:val="none" w:sz="0" w:space="0" w:color="auto"/>
                    <w:bottom w:val="none" w:sz="0" w:space="0" w:color="auto"/>
                    <w:right w:val="none" w:sz="0" w:space="0" w:color="auto"/>
                  </w:divBdr>
                </w:div>
                <w:div w:id="1668053027">
                  <w:marLeft w:val="640"/>
                  <w:marRight w:val="0"/>
                  <w:marTop w:val="0"/>
                  <w:marBottom w:val="0"/>
                  <w:divBdr>
                    <w:top w:val="none" w:sz="0" w:space="0" w:color="auto"/>
                    <w:left w:val="none" w:sz="0" w:space="0" w:color="auto"/>
                    <w:bottom w:val="none" w:sz="0" w:space="0" w:color="auto"/>
                    <w:right w:val="none" w:sz="0" w:space="0" w:color="auto"/>
                  </w:divBdr>
                </w:div>
                <w:div w:id="2060932657">
                  <w:marLeft w:val="640"/>
                  <w:marRight w:val="0"/>
                  <w:marTop w:val="0"/>
                  <w:marBottom w:val="0"/>
                  <w:divBdr>
                    <w:top w:val="none" w:sz="0" w:space="0" w:color="auto"/>
                    <w:left w:val="none" w:sz="0" w:space="0" w:color="auto"/>
                    <w:bottom w:val="none" w:sz="0" w:space="0" w:color="auto"/>
                    <w:right w:val="none" w:sz="0" w:space="0" w:color="auto"/>
                  </w:divBdr>
                </w:div>
                <w:div w:id="848643070">
                  <w:marLeft w:val="640"/>
                  <w:marRight w:val="0"/>
                  <w:marTop w:val="0"/>
                  <w:marBottom w:val="0"/>
                  <w:divBdr>
                    <w:top w:val="none" w:sz="0" w:space="0" w:color="auto"/>
                    <w:left w:val="none" w:sz="0" w:space="0" w:color="auto"/>
                    <w:bottom w:val="none" w:sz="0" w:space="0" w:color="auto"/>
                    <w:right w:val="none" w:sz="0" w:space="0" w:color="auto"/>
                  </w:divBdr>
                </w:div>
                <w:div w:id="1910191574">
                  <w:marLeft w:val="640"/>
                  <w:marRight w:val="0"/>
                  <w:marTop w:val="0"/>
                  <w:marBottom w:val="0"/>
                  <w:divBdr>
                    <w:top w:val="none" w:sz="0" w:space="0" w:color="auto"/>
                    <w:left w:val="none" w:sz="0" w:space="0" w:color="auto"/>
                    <w:bottom w:val="none" w:sz="0" w:space="0" w:color="auto"/>
                    <w:right w:val="none" w:sz="0" w:space="0" w:color="auto"/>
                  </w:divBdr>
                </w:div>
                <w:div w:id="1809470076">
                  <w:marLeft w:val="640"/>
                  <w:marRight w:val="0"/>
                  <w:marTop w:val="0"/>
                  <w:marBottom w:val="0"/>
                  <w:divBdr>
                    <w:top w:val="none" w:sz="0" w:space="0" w:color="auto"/>
                    <w:left w:val="none" w:sz="0" w:space="0" w:color="auto"/>
                    <w:bottom w:val="none" w:sz="0" w:space="0" w:color="auto"/>
                    <w:right w:val="none" w:sz="0" w:space="0" w:color="auto"/>
                  </w:divBdr>
                </w:div>
                <w:div w:id="156580778">
                  <w:marLeft w:val="640"/>
                  <w:marRight w:val="0"/>
                  <w:marTop w:val="0"/>
                  <w:marBottom w:val="0"/>
                  <w:divBdr>
                    <w:top w:val="none" w:sz="0" w:space="0" w:color="auto"/>
                    <w:left w:val="none" w:sz="0" w:space="0" w:color="auto"/>
                    <w:bottom w:val="none" w:sz="0" w:space="0" w:color="auto"/>
                    <w:right w:val="none" w:sz="0" w:space="0" w:color="auto"/>
                  </w:divBdr>
                </w:div>
                <w:div w:id="288055359">
                  <w:marLeft w:val="640"/>
                  <w:marRight w:val="0"/>
                  <w:marTop w:val="0"/>
                  <w:marBottom w:val="0"/>
                  <w:divBdr>
                    <w:top w:val="none" w:sz="0" w:space="0" w:color="auto"/>
                    <w:left w:val="none" w:sz="0" w:space="0" w:color="auto"/>
                    <w:bottom w:val="none" w:sz="0" w:space="0" w:color="auto"/>
                    <w:right w:val="none" w:sz="0" w:space="0" w:color="auto"/>
                  </w:divBdr>
                </w:div>
                <w:div w:id="1954559587">
                  <w:marLeft w:val="640"/>
                  <w:marRight w:val="0"/>
                  <w:marTop w:val="0"/>
                  <w:marBottom w:val="0"/>
                  <w:divBdr>
                    <w:top w:val="none" w:sz="0" w:space="0" w:color="auto"/>
                    <w:left w:val="none" w:sz="0" w:space="0" w:color="auto"/>
                    <w:bottom w:val="none" w:sz="0" w:space="0" w:color="auto"/>
                    <w:right w:val="none" w:sz="0" w:space="0" w:color="auto"/>
                  </w:divBdr>
                </w:div>
                <w:div w:id="222447542">
                  <w:marLeft w:val="640"/>
                  <w:marRight w:val="0"/>
                  <w:marTop w:val="0"/>
                  <w:marBottom w:val="0"/>
                  <w:divBdr>
                    <w:top w:val="none" w:sz="0" w:space="0" w:color="auto"/>
                    <w:left w:val="none" w:sz="0" w:space="0" w:color="auto"/>
                    <w:bottom w:val="none" w:sz="0" w:space="0" w:color="auto"/>
                    <w:right w:val="none" w:sz="0" w:space="0" w:color="auto"/>
                  </w:divBdr>
                </w:div>
                <w:div w:id="808667613">
                  <w:marLeft w:val="640"/>
                  <w:marRight w:val="0"/>
                  <w:marTop w:val="0"/>
                  <w:marBottom w:val="0"/>
                  <w:divBdr>
                    <w:top w:val="none" w:sz="0" w:space="0" w:color="auto"/>
                    <w:left w:val="none" w:sz="0" w:space="0" w:color="auto"/>
                    <w:bottom w:val="none" w:sz="0" w:space="0" w:color="auto"/>
                    <w:right w:val="none" w:sz="0" w:space="0" w:color="auto"/>
                  </w:divBdr>
                </w:div>
                <w:div w:id="1337347348">
                  <w:marLeft w:val="640"/>
                  <w:marRight w:val="0"/>
                  <w:marTop w:val="0"/>
                  <w:marBottom w:val="0"/>
                  <w:divBdr>
                    <w:top w:val="none" w:sz="0" w:space="0" w:color="auto"/>
                    <w:left w:val="none" w:sz="0" w:space="0" w:color="auto"/>
                    <w:bottom w:val="none" w:sz="0" w:space="0" w:color="auto"/>
                    <w:right w:val="none" w:sz="0" w:space="0" w:color="auto"/>
                  </w:divBdr>
                </w:div>
                <w:div w:id="211620299">
                  <w:marLeft w:val="640"/>
                  <w:marRight w:val="0"/>
                  <w:marTop w:val="0"/>
                  <w:marBottom w:val="0"/>
                  <w:divBdr>
                    <w:top w:val="none" w:sz="0" w:space="0" w:color="auto"/>
                    <w:left w:val="none" w:sz="0" w:space="0" w:color="auto"/>
                    <w:bottom w:val="none" w:sz="0" w:space="0" w:color="auto"/>
                    <w:right w:val="none" w:sz="0" w:space="0" w:color="auto"/>
                  </w:divBdr>
                </w:div>
                <w:div w:id="408384200">
                  <w:marLeft w:val="640"/>
                  <w:marRight w:val="0"/>
                  <w:marTop w:val="0"/>
                  <w:marBottom w:val="0"/>
                  <w:divBdr>
                    <w:top w:val="none" w:sz="0" w:space="0" w:color="auto"/>
                    <w:left w:val="none" w:sz="0" w:space="0" w:color="auto"/>
                    <w:bottom w:val="none" w:sz="0" w:space="0" w:color="auto"/>
                    <w:right w:val="none" w:sz="0" w:space="0" w:color="auto"/>
                  </w:divBdr>
                </w:div>
                <w:div w:id="50660241">
                  <w:marLeft w:val="640"/>
                  <w:marRight w:val="0"/>
                  <w:marTop w:val="0"/>
                  <w:marBottom w:val="0"/>
                  <w:divBdr>
                    <w:top w:val="none" w:sz="0" w:space="0" w:color="auto"/>
                    <w:left w:val="none" w:sz="0" w:space="0" w:color="auto"/>
                    <w:bottom w:val="none" w:sz="0" w:space="0" w:color="auto"/>
                    <w:right w:val="none" w:sz="0" w:space="0" w:color="auto"/>
                  </w:divBdr>
                </w:div>
                <w:div w:id="1639532014">
                  <w:marLeft w:val="640"/>
                  <w:marRight w:val="0"/>
                  <w:marTop w:val="0"/>
                  <w:marBottom w:val="0"/>
                  <w:divBdr>
                    <w:top w:val="none" w:sz="0" w:space="0" w:color="auto"/>
                    <w:left w:val="none" w:sz="0" w:space="0" w:color="auto"/>
                    <w:bottom w:val="none" w:sz="0" w:space="0" w:color="auto"/>
                    <w:right w:val="none" w:sz="0" w:space="0" w:color="auto"/>
                  </w:divBdr>
                </w:div>
                <w:div w:id="1346326352">
                  <w:marLeft w:val="640"/>
                  <w:marRight w:val="0"/>
                  <w:marTop w:val="0"/>
                  <w:marBottom w:val="0"/>
                  <w:divBdr>
                    <w:top w:val="none" w:sz="0" w:space="0" w:color="auto"/>
                    <w:left w:val="none" w:sz="0" w:space="0" w:color="auto"/>
                    <w:bottom w:val="none" w:sz="0" w:space="0" w:color="auto"/>
                    <w:right w:val="none" w:sz="0" w:space="0" w:color="auto"/>
                  </w:divBdr>
                </w:div>
                <w:div w:id="1612777954">
                  <w:marLeft w:val="640"/>
                  <w:marRight w:val="0"/>
                  <w:marTop w:val="0"/>
                  <w:marBottom w:val="0"/>
                  <w:divBdr>
                    <w:top w:val="none" w:sz="0" w:space="0" w:color="auto"/>
                    <w:left w:val="none" w:sz="0" w:space="0" w:color="auto"/>
                    <w:bottom w:val="none" w:sz="0" w:space="0" w:color="auto"/>
                    <w:right w:val="none" w:sz="0" w:space="0" w:color="auto"/>
                  </w:divBdr>
                </w:div>
                <w:div w:id="1017196565">
                  <w:marLeft w:val="640"/>
                  <w:marRight w:val="0"/>
                  <w:marTop w:val="0"/>
                  <w:marBottom w:val="0"/>
                  <w:divBdr>
                    <w:top w:val="none" w:sz="0" w:space="0" w:color="auto"/>
                    <w:left w:val="none" w:sz="0" w:space="0" w:color="auto"/>
                    <w:bottom w:val="none" w:sz="0" w:space="0" w:color="auto"/>
                    <w:right w:val="none" w:sz="0" w:space="0" w:color="auto"/>
                  </w:divBdr>
                </w:div>
                <w:div w:id="930550938">
                  <w:marLeft w:val="640"/>
                  <w:marRight w:val="0"/>
                  <w:marTop w:val="0"/>
                  <w:marBottom w:val="0"/>
                  <w:divBdr>
                    <w:top w:val="none" w:sz="0" w:space="0" w:color="auto"/>
                    <w:left w:val="none" w:sz="0" w:space="0" w:color="auto"/>
                    <w:bottom w:val="none" w:sz="0" w:space="0" w:color="auto"/>
                    <w:right w:val="none" w:sz="0" w:space="0" w:color="auto"/>
                  </w:divBdr>
                </w:div>
                <w:div w:id="1736198210">
                  <w:marLeft w:val="640"/>
                  <w:marRight w:val="0"/>
                  <w:marTop w:val="0"/>
                  <w:marBottom w:val="0"/>
                  <w:divBdr>
                    <w:top w:val="none" w:sz="0" w:space="0" w:color="auto"/>
                    <w:left w:val="none" w:sz="0" w:space="0" w:color="auto"/>
                    <w:bottom w:val="none" w:sz="0" w:space="0" w:color="auto"/>
                    <w:right w:val="none" w:sz="0" w:space="0" w:color="auto"/>
                  </w:divBdr>
                </w:div>
                <w:div w:id="551312029">
                  <w:marLeft w:val="640"/>
                  <w:marRight w:val="0"/>
                  <w:marTop w:val="0"/>
                  <w:marBottom w:val="0"/>
                  <w:divBdr>
                    <w:top w:val="none" w:sz="0" w:space="0" w:color="auto"/>
                    <w:left w:val="none" w:sz="0" w:space="0" w:color="auto"/>
                    <w:bottom w:val="none" w:sz="0" w:space="0" w:color="auto"/>
                    <w:right w:val="none" w:sz="0" w:space="0" w:color="auto"/>
                  </w:divBdr>
                </w:div>
                <w:div w:id="1845702927">
                  <w:marLeft w:val="640"/>
                  <w:marRight w:val="0"/>
                  <w:marTop w:val="0"/>
                  <w:marBottom w:val="0"/>
                  <w:divBdr>
                    <w:top w:val="none" w:sz="0" w:space="0" w:color="auto"/>
                    <w:left w:val="none" w:sz="0" w:space="0" w:color="auto"/>
                    <w:bottom w:val="none" w:sz="0" w:space="0" w:color="auto"/>
                    <w:right w:val="none" w:sz="0" w:space="0" w:color="auto"/>
                  </w:divBdr>
                </w:div>
                <w:div w:id="283730071">
                  <w:marLeft w:val="640"/>
                  <w:marRight w:val="0"/>
                  <w:marTop w:val="0"/>
                  <w:marBottom w:val="0"/>
                  <w:divBdr>
                    <w:top w:val="none" w:sz="0" w:space="0" w:color="auto"/>
                    <w:left w:val="none" w:sz="0" w:space="0" w:color="auto"/>
                    <w:bottom w:val="none" w:sz="0" w:space="0" w:color="auto"/>
                    <w:right w:val="none" w:sz="0" w:space="0" w:color="auto"/>
                  </w:divBdr>
                </w:div>
                <w:div w:id="824467354">
                  <w:marLeft w:val="640"/>
                  <w:marRight w:val="0"/>
                  <w:marTop w:val="0"/>
                  <w:marBottom w:val="0"/>
                  <w:divBdr>
                    <w:top w:val="none" w:sz="0" w:space="0" w:color="auto"/>
                    <w:left w:val="none" w:sz="0" w:space="0" w:color="auto"/>
                    <w:bottom w:val="none" w:sz="0" w:space="0" w:color="auto"/>
                    <w:right w:val="none" w:sz="0" w:space="0" w:color="auto"/>
                  </w:divBdr>
                </w:div>
                <w:div w:id="852452825">
                  <w:marLeft w:val="640"/>
                  <w:marRight w:val="0"/>
                  <w:marTop w:val="0"/>
                  <w:marBottom w:val="0"/>
                  <w:divBdr>
                    <w:top w:val="none" w:sz="0" w:space="0" w:color="auto"/>
                    <w:left w:val="none" w:sz="0" w:space="0" w:color="auto"/>
                    <w:bottom w:val="none" w:sz="0" w:space="0" w:color="auto"/>
                    <w:right w:val="none" w:sz="0" w:space="0" w:color="auto"/>
                  </w:divBdr>
                </w:div>
                <w:div w:id="1269579728">
                  <w:marLeft w:val="640"/>
                  <w:marRight w:val="0"/>
                  <w:marTop w:val="0"/>
                  <w:marBottom w:val="0"/>
                  <w:divBdr>
                    <w:top w:val="none" w:sz="0" w:space="0" w:color="auto"/>
                    <w:left w:val="none" w:sz="0" w:space="0" w:color="auto"/>
                    <w:bottom w:val="none" w:sz="0" w:space="0" w:color="auto"/>
                    <w:right w:val="none" w:sz="0" w:space="0" w:color="auto"/>
                  </w:divBdr>
                </w:div>
                <w:div w:id="655301355">
                  <w:marLeft w:val="640"/>
                  <w:marRight w:val="0"/>
                  <w:marTop w:val="0"/>
                  <w:marBottom w:val="0"/>
                  <w:divBdr>
                    <w:top w:val="none" w:sz="0" w:space="0" w:color="auto"/>
                    <w:left w:val="none" w:sz="0" w:space="0" w:color="auto"/>
                    <w:bottom w:val="none" w:sz="0" w:space="0" w:color="auto"/>
                    <w:right w:val="none" w:sz="0" w:space="0" w:color="auto"/>
                  </w:divBdr>
                </w:div>
                <w:div w:id="794099763">
                  <w:marLeft w:val="640"/>
                  <w:marRight w:val="0"/>
                  <w:marTop w:val="0"/>
                  <w:marBottom w:val="0"/>
                  <w:divBdr>
                    <w:top w:val="none" w:sz="0" w:space="0" w:color="auto"/>
                    <w:left w:val="none" w:sz="0" w:space="0" w:color="auto"/>
                    <w:bottom w:val="none" w:sz="0" w:space="0" w:color="auto"/>
                    <w:right w:val="none" w:sz="0" w:space="0" w:color="auto"/>
                  </w:divBdr>
                </w:div>
                <w:div w:id="458302343">
                  <w:marLeft w:val="640"/>
                  <w:marRight w:val="0"/>
                  <w:marTop w:val="0"/>
                  <w:marBottom w:val="0"/>
                  <w:divBdr>
                    <w:top w:val="none" w:sz="0" w:space="0" w:color="auto"/>
                    <w:left w:val="none" w:sz="0" w:space="0" w:color="auto"/>
                    <w:bottom w:val="none" w:sz="0" w:space="0" w:color="auto"/>
                    <w:right w:val="none" w:sz="0" w:space="0" w:color="auto"/>
                  </w:divBdr>
                </w:div>
                <w:div w:id="2068065955">
                  <w:marLeft w:val="640"/>
                  <w:marRight w:val="0"/>
                  <w:marTop w:val="0"/>
                  <w:marBottom w:val="0"/>
                  <w:divBdr>
                    <w:top w:val="none" w:sz="0" w:space="0" w:color="auto"/>
                    <w:left w:val="none" w:sz="0" w:space="0" w:color="auto"/>
                    <w:bottom w:val="none" w:sz="0" w:space="0" w:color="auto"/>
                    <w:right w:val="none" w:sz="0" w:space="0" w:color="auto"/>
                  </w:divBdr>
                </w:div>
                <w:div w:id="1026099772">
                  <w:marLeft w:val="640"/>
                  <w:marRight w:val="0"/>
                  <w:marTop w:val="0"/>
                  <w:marBottom w:val="0"/>
                  <w:divBdr>
                    <w:top w:val="none" w:sz="0" w:space="0" w:color="auto"/>
                    <w:left w:val="none" w:sz="0" w:space="0" w:color="auto"/>
                    <w:bottom w:val="none" w:sz="0" w:space="0" w:color="auto"/>
                    <w:right w:val="none" w:sz="0" w:space="0" w:color="auto"/>
                  </w:divBdr>
                </w:div>
                <w:div w:id="711734364">
                  <w:marLeft w:val="640"/>
                  <w:marRight w:val="0"/>
                  <w:marTop w:val="0"/>
                  <w:marBottom w:val="0"/>
                  <w:divBdr>
                    <w:top w:val="none" w:sz="0" w:space="0" w:color="auto"/>
                    <w:left w:val="none" w:sz="0" w:space="0" w:color="auto"/>
                    <w:bottom w:val="none" w:sz="0" w:space="0" w:color="auto"/>
                    <w:right w:val="none" w:sz="0" w:space="0" w:color="auto"/>
                  </w:divBdr>
                </w:div>
                <w:div w:id="1454058871">
                  <w:marLeft w:val="640"/>
                  <w:marRight w:val="0"/>
                  <w:marTop w:val="0"/>
                  <w:marBottom w:val="0"/>
                  <w:divBdr>
                    <w:top w:val="none" w:sz="0" w:space="0" w:color="auto"/>
                    <w:left w:val="none" w:sz="0" w:space="0" w:color="auto"/>
                    <w:bottom w:val="none" w:sz="0" w:space="0" w:color="auto"/>
                    <w:right w:val="none" w:sz="0" w:space="0" w:color="auto"/>
                  </w:divBdr>
                </w:div>
                <w:div w:id="903294852">
                  <w:marLeft w:val="640"/>
                  <w:marRight w:val="0"/>
                  <w:marTop w:val="0"/>
                  <w:marBottom w:val="0"/>
                  <w:divBdr>
                    <w:top w:val="none" w:sz="0" w:space="0" w:color="auto"/>
                    <w:left w:val="none" w:sz="0" w:space="0" w:color="auto"/>
                    <w:bottom w:val="none" w:sz="0" w:space="0" w:color="auto"/>
                    <w:right w:val="none" w:sz="0" w:space="0" w:color="auto"/>
                  </w:divBdr>
                </w:div>
                <w:div w:id="1922181639">
                  <w:marLeft w:val="640"/>
                  <w:marRight w:val="0"/>
                  <w:marTop w:val="0"/>
                  <w:marBottom w:val="0"/>
                  <w:divBdr>
                    <w:top w:val="none" w:sz="0" w:space="0" w:color="auto"/>
                    <w:left w:val="none" w:sz="0" w:space="0" w:color="auto"/>
                    <w:bottom w:val="none" w:sz="0" w:space="0" w:color="auto"/>
                    <w:right w:val="none" w:sz="0" w:space="0" w:color="auto"/>
                  </w:divBdr>
                </w:div>
                <w:div w:id="1582447159">
                  <w:marLeft w:val="640"/>
                  <w:marRight w:val="0"/>
                  <w:marTop w:val="0"/>
                  <w:marBottom w:val="0"/>
                  <w:divBdr>
                    <w:top w:val="none" w:sz="0" w:space="0" w:color="auto"/>
                    <w:left w:val="none" w:sz="0" w:space="0" w:color="auto"/>
                    <w:bottom w:val="none" w:sz="0" w:space="0" w:color="auto"/>
                    <w:right w:val="none" w:sz="0" w:space="0" w:color="auto"/>
                  </w:divBdr>
                </w:div>
              </w:divsChild>
            </w:div>
            <w:div w:id="1210610465">
              <w:marLeft w:val="0"/>
              <w:marRight w:val="0"/>
              <w:marTop w:val="0"/>
              <w:marBottom w:val="0"/>
              <w:divBdr>
                <w:top w:val="none" w:sz="0" w:space="0" w:color="auto"/>
                <w:left w:val="none" w:sz="0" w:space="0" w:color="auto"/>
                <w:bottom w:val="none" w:sz="0" w:space="0" w:color="auto"/>
                <w:right w:val="none" w:sz="0" w:space="0" w:color="auto"/>
              </w:divBdr>
              <w:divsChild>
                <w:div w:id="630937606">
                  <w:marLeft w:val="640"/>
                  <w:marRight w:val="0"/>
                  <w:marTop w:val="0"/>
                  <w:marBottom w:val="0"/>
                  <w:divBdr>
                    <w:top w:val="none" w:sz="0" w:space="0" w:color="auto"/>
                    <w:left w:val="none" w:sz="0" w:space="0" w:color="auto"/>
                    <w:bottom w:val="none" w:sz="0" w:space="0" w:color="auto"/>
                    <w:right w:val="none" w:sz="0" w:space="0" w:color="auto"/>
                  </w:divBdr>
                </w:div>
                <w:div w:id="2033609791">
                  <w:marLeft w:val="640"/>
                  <w:marRight w:val="0"/>
                  <w:marTop w:val="0"/>
                  <w:marBottom w:val="0"/>
                  <w:divBdr>
                    <w:top w:val="none" w:sz="0" w:space="0" w:color="auto"/>
                    <w:left w:val="none" w:sz="0" w:space="0" w:color="auto"/>
                    <w:bottom w:val="none" w:sz="0" w:space="0" w:color="auto"/>
                    <w:right w:val="none" w:sz="0" w:space="0" w:color="auto"/>
                  </w:divBdr>
                </w:div>
                <w:div w:id="1469085905">
                  <w:marLeft w:val="640"/>
                  <w:marRight w:val="0"/>
                  <w:marTop w:val="0"/>
                  <w:marBottom w:val="0"/>
                  <w:divBdr>
                    <w:top w:val="none" w:sz="0" w:space="0" w:color="auto"/>
                    <w:left w:val="none" w:sz="0" w:space="0" w:color="auto"/>
                    <w:bottom w:val="none" w:sz="0" w:space="0" w:color="auto"/>
                    <w:right w:val="none" w:sz="0" w:space="0" w:color="auto"/>
                  </w:divBdr>
                </w:div>
                <w:div w:id="432210303">
                  <w:marLeft w:val="640"/>
                  <w:marRight w:val="0"/>
                  <w:marTop w:val="0"/>
                  <w:marBottom w:val="0"/>
                  <w:divBdr>
                    <w:top w:val="none" w:sz="0" w:space="0" w:color="auto"/>
                    <w:left w:val="none" w:sz="0" w:space="0" w:color="auto"/>
                    <w:bottom w:val="none" w:sz="0" w:space="0" w:color="auto"/>
                    <w:right w:val="none" w:sz="0" w:space="0" w:color="auto"/>
                  </w:divBdr>
                </w:div>
                <w:div w:id="1899854799">
                  <w:marLeft w:val="640"/>
                  <w:marRight w:val="0"/>
                  <w:marTop w:val="0"/>
                  <w:marBottom w:val="0"/>
                  <w:divBdr>
                    <w:top w:val="none" w:sz="0" w:space="0" w:color="auto"/>
                    <w:left w:val="none" w:sz="0" w:space="0" w:color="auto"/>
                    <w:bottom w:val="none" w:sz="0" w:space="0" w:color="auto"/>
                    <w:right w:val="none" w:sz="0" w:space="0" w:color="auto"/>
                  </w:divBdr>
                </w:div>
                <w:div w:id="1638758341">
                  <w:marLeft w:val="640"/>
                  <w:marRight w:val="0"/>
                  <w:marTop w:val="0"/>
                  <w:marBottom w:val="0"/>
                  <w:divBdr>
                    <w:top w:val="none" w:sz="0" w:space="0" w:color="auto"/>
                    <w:left w:val="none" w:sz="0" w:space="0" w:color="auto"/>
                    <w:bottom w:val="none" w:sz="0" w:space="0" w:color="auto"/>
                    <w:right w:val="none" w:sz="0" w:space="0" w:color="auto"/>
                  </w:divBdr>
                </w:div>
                <w:div w:id="2054764730">
                  <w:marLeft w:val="640"/>
                  <w:marRight w:val="0"/>
                  <w:marTop w:val="0"/>
                  <w:marBottom w:val="0"/>
                  <w:divBdr>
                    <w:top w:val="none" w:sz="0" w:space="0" w:color="auto"/>
                    <w:left w:val="none" w:sz="0" w:space="0" w:color="auto"/>
                    <w:bottom w:val="none" w:sz="0" w:space="0" w:color="auto"/>
                    <w:right w:val="none" w:sz="0" w:space="0" w:color="auto"/>
                  </w:divBdr>
                </w:div>
                <w:div w:id="1530533975">
                  <w:marLeft w:val="640"/>
                  <w:marRight w:val="0"/>
                  <w:marTop w:val="0"/>
                  <w:marBottom w:val="0"/>
                  <w:divBdr>
                    <w:top w:val="none" w:sz="0" w:space="0" w:color="auto"/>
                    <w:left w:val="none" w:sz="0" w:space="0" w:color="auto"/>
                    <w:bottom w:val="none" w:sz="0" w:space="0" w:color="auto"/>
                    <w:right w:val="none" w:sz="0" w:space="0" w:color="auto"/>
                  </w:divBdr>
                </w:div>
                <w:div w:id="1548639237">
                  <w:marLeft w:val="640"/>
                  <w:marRight w:val="0"/>
                  <w:marTop w:val="0"/>
                  <w:marBottom w:val="0"/>
                  <w:divBdr>
                    <w:top w:val="none" w:sz="0" w:space="0" w:color="auto"/>
                    <w:left w:val="none" w:sz="0" w:space="0" w:color="auto"/>
                    <w:bottom w:val="none" w:sz="0" w:space="0" w:color="auto"/>
                    <w:right w:val="none" w:sz="0" w:space="0" w:color="auto"/>
                  </w:divBdr>
                </w:div>
                <w:div w:id="1545633455">
                  <w:marLeft w:val="640"/>
                  <w:marRight w:val="0"/>
                  <w:marTop w:val="0"/>
                  <w:marBottom w:val="0"/>
                  <w:divBdr>
                    <w:top w:val="none" w:sz="0" w:space="0" w:color="auto"/>
                    <w:left w:val="none" w:sz="0" w:space="0" w:color="auto"/>
                    <w:bottom w:val="none" w:sz="0" w:space="0" w:color="auto"/>
                    <w:right w:val="none" w:sz="0" w:space="0" w:color="auto"/>
                  </w:divBdr>
                </w:div>
                <w:div w:id="939873166">
                  <w:marLeft w:val="640"/>
                  <w:marRight w:val="0"/>
                  <w:marTop w:val="0"/>
                  <w:marBottom w:val="0"/>
                  <w:divBdr>
                    <w:top w:val="none" w:sz="0" w:space="0" w:color="auto"/>
                    <w:left w:val="none" w:sz="0" w:space="0" w:color="auto"/>
                    <w:bottom w:val="none" w:sz="0" w:space="0" w:color="auto"/>
                    <w:right w:val="none" w:sz="0" w:space="0" w:color="auto"/>
                  </w:divBdr>
                </w:div>
                <w:div w:id="18699544">
                  <w:marLeft w:val="640"/>
                  <w:marRight w:val="0"/>
                  <w:marTop w:val="0"/>
                  <w:marBottom w:val="0"/>
                  <w:divBdr>
                    <w:top w:val="none" w:sz="0" w:space="0" w:color="auto"/>
                    <w:left w:val="none" w:sz="0" w:space="0" w:color="auto"/>
                    <w:bottom w:val="none" w:sz="0" w:space="0" w:color="auto"/>
                    <w:right w:val="none" w:sz="0" w:space="0" w:color="auto"/>
                  </w:divBdr>
                </w:div>
                <w:div w:id="610211387">
                  <w:marLeft w:val="640"/>
                  <w:marRight w:val="0"/>
                  <w:marTop w:val="0"/>
                  <w:marBottom w:val="0"/>
                  <w:divBdr>
                    <w:top w:val="none" w:sz="0" w:space="0" w:color="auto"/>
                    <w:left w:val="none" w:sz="0" w:space="0" w:color="auto"/>
                    <w:bottom w:val="none" w:sz="0" w:space="0" w:color="auto"/>
                    <w:right w:val="none" w:sz="0" w:space="0" w:color="auto"/>
                  </w:divBdr>
                </w:div>
                <w:div w:id="1718317306">
                  <w:marLeft w:val="640"/>
                  <w:marRight w:val="0"/>
                  <w:marTop w:val="0"/>
                  <w:marBottom w:val="0"/>
                  <w:divBdr>
                    <w:top w:val="none" w:sz="0" w:space="0" w:color="auto"/>
                    <w:left w:val="none" w:sz="0" w:space="0" w:color="auto"/>
                    <w:bottom w:val="none" w:sz="0" w:space="0" w:color="auto"/>
                    <w:right w:val="none" w:sz="0" w:space="0" w:color="auto"/>
                  </w:divBdr>
                </w:div>
                <w:div w:id="1372729456">
                  <w:marLeft w:val="640"/>
                  <w:marRight w:val="0"/>
                  <w:marTop w:val="0"/>
                  <w:marBottom w:val="0"/>
                  <w:divBdr>
                    <w:top w:val="none" w:sz="0" w:space="0" w:color="auto"/>
                    <w:left w:val="none" w:sz="0" w:space="0" w:color="auto"/>
                    <w:bottom w:val="none" w:sz="0" w:space="0" w:color="auto"/>
                    <w:right w:val="none" w:sz="0" w:space="0" w:color="auto"/>
                  </w:divBdr>
                </w:div>
                <w:div w:id="1218470130">
                  <w:marLeft w:val="640"/>
                  <w:marRight w:val="0"/>
                  <w:marTop w:val="0"/>
                  <w:marBottom w:val="0"/>
                  <w:divBdr>
                    <w:top w:val="none" w:sz="0" w:space="0" w:color="auto"/>
                    <w:left w:val="none" w:sz="0" w:space="0" w:color="auto"/>
                    <w:bottom w:val="none" w:sz="0" w:space="0" w:color="auto"/>
                    <w:right w:val="none" w:sz="0" w:space="0" w:color="auto"/>
                  </w:divBdr>
                </w:div>
                <w:div w:id="1111170422">
                  <w:marLeft w:val="640"/>
                  <w:marRight w:val="0"/>
                  <w:marTop w:val="0"/>
                  <w:marBottom w:val="0"/>
                  <w:divBdr>
                    <w:top w:val="none" w:sz="0" w:space="0" w:color="auto"/>
                    <w:left w:val="none" w:sz="0" w:space="0" w:color="auto"/>
                    <w:bottom w:val="none" w:sz="0" w:space="0" w:color="auto"/>
                    <w:right w:val="none" w:sz="0" w:space="0" w:color="auto"/>
                  </w:divBdr>
                </w:div>
                <w:div w:id="1296059256">
                  <w:marLeft w:val="640"/>
                  <w:marRight w:val="0"/>
                  <w:marTop w:val="0"/>
                  <w:marBottom w:val="0"/>
                  <w:divBdr>
                    <w:top w:val="none" w:sz="0" w:space="0" w:color="auto"/>
                    <w:left w:val="none" w:sz="0" w:space="0" w:color="auto"/>
                    <w:bottom w:val="none" w:sz="0" w:space="0" w:color="auto"/>
                    <w:right w:val="none" w:sz="0" w:space="0" w:color="auto"/>
                  </w:divBdr>
                </w:div>
                <w:div w:id="1250114824">
                  <w:marLeft w:val="640"/>
                  <w:marRight w:val="0"/>
                  <w:marTop w:val="0"/>
                  <w:marBottom w:val="0"/>
                  <w:divBdr>
                    <w:top w:val="none" w:sz="0" w:space="0" w:color="auto"/>
                    <w:left w:val="none" w:sz="0" w:space="0" w:color="auto"/>
                    <w:bottom w:val="none" w:sz="0" w:space="0" w:color="auto"/>
                    <w:right w:val="none" w:sz="0" w:space="0" w:color="auto"/>
                  </w:divBdr>
                </w:div>
                <w:div w:id="2129077704">
                  <w:marLeft w:val="640"/>
                  <w:marRight w:val="0"/>
                  <w:marTop w:val="0"/>
                  <w:marBottom w:val="0"/>
                  <w:divBdr>
                    <w:top w:val="none" w:sz="0" w:space="0" w:color="auto"/>
                    <w:left w:val="none" w:sz="0" w:space="0" w:color="auto"/>
                    <w:bottom w:val="none" w:sz="0" w:space="0" w:color="auto"/>
                    <w:right w:val="none" w:sz="0" w:space="0" w:color="auto"/>
                  </w:divBdr>
                </w:div>
                <w:div w:id="2108766201">
                  <w:marLeft w:val="640"/>
                  <w:marRight w:val="0"/>
                  <w:marTop w:val="0"/>
                  <w:marBottom w:val="0"/>
                  <w:divBdr>
                    <w:top w:val="none" w:sz="0" w:space="0" w:color="auto"/>
                    <w:left w:val="none" w:sz="0" w:space="0" w:color="auto"/>
                    <w:bottom w:val="none" w:sz="0" w:space="0" w:color="auto"/>
                    <w:right w:val="none" w:sz="0" w:space="0" w:color="auto"/>
                  </w:divBdr>
                </w:div>
                <w:div w:id="1525362432">
                  <w:marLeft w:val="640"/>
                  <w:marRight w:val="0"/>
                  <w:marTop w:val="0"/>
                  <w:marBottom w:val="0"/>
                  <w:divBdr>
                    <w:top w:val="none" w:sz="0" w:space="0" w:color="auto"/>
                    <w:left w:val="none" w:sz="0" w:space="0" w:color="auto"/>
                    <w:bottom w:val="none" w:sz="0" w:space="0" w:color="auto"/>
                    <w:right w:val="none" w:sz="0" w:space="0" w:color="auto"/>
                  </w:divBdr>
                </w:div>
                <w:div w:id="595863533">
                  <w:marLeft w:val="640"/>
                  <w:marRight w:val="0"/>
                  <w:marTop w:val="0"/>
                  <w:marBottom w:val="0"/>
                  <w:divBdr>
                    <w:top w:val="none" w:sz="0" w:space="0" w:color="auto"/>
                    <w:left w:val="none" w:sz="0" w:space="0" w:color="auto"/>
                    <w:bottom w:val="none" w:sz="0" w:space="0" w:color="auto"/>
                    <w:right w:val="none" w:sz="0" w:space="0" w:color="auto"/>
                  </w:divBdr>
                </w:div>
                <w:div w:id="1080445354">
                  <w:marLeft w:val="640"/>
                  <w:marRight w:val="0"/>
                  <w:marTop w:val="0"/>
                  <w:marBottom w:val="0"/>
                  <w:divBdr>
                    <w:top w:val="none" w:sz="0" w:space="0" w:color="auto"/>
                    <w:left w:val="none" w:sz="0" w:space="0" w:color="auto"/>
                    <w:bottom w:val="none" w:sz="0" w:space="0" w:color="auto"/>
                    <w:right w:val="none" w:sz="0" w:space="0" w:color="auto"/>
                  </w:divBdr>
                </w:div>
                <w:div w:id="759520032">
                  <w:marLeft w:val="640"/>
                  <w:marRight w:val="0"/>
                  <w:marTop w:val="0"/>
                  <w:marBottom w:val="0"/>
                  <w:divBdr>
                    <w:top w:val="none" w:sz="0" w:space="0" w:color="auto"/>
                    <w:left w:val="none" w:sz="0" w:space="0" w:color="auto"/>
                    <w:bottom w:val="none" w:sz="0" w:space="0" w:color="auto"/>
                    <w:right w:val="none" w:sz="0" w:space="0" w:color="auto"/>
                  </w:divBdr>
                </w:div>
                <w:div w:id="2124768768">
                  <w:marLeft w:val="640"/>
                  <w:marRight w:val="0"/>
                  <w:marTop w:val="0"/>
                  <w:marBottom w:val="0"/>
                  <w:divBdr>
                    <w:top w:val="none" w:sz="0" w:space="0" w:color="auto"/>
                    <w:left w:val="none" w:sz="0" w:space="0" w:color="auto"/>
                    <w:bottom w:val="none" w:sz="0" w:space="0" w:color="auto"/>
                    <w:right w:val="none" w:sz="0" w:space="0" w:color="auto"/>
                  </w:divBdr>
                </w:div>
                <w:div w:id="915823740">
                  <w:marLeft w:val="640"/>
                  <w:marRight w:val="0"/>
                  <w:marTop w:val="0"/>
                  <w:marBottom w:val="0"/>
                  <w:divBdr>
                    <w:top w:val="none" w:sz="0" w:space="0" w:color="auto"/>
                    <w:left w:val="none" w:sz="0" w:space="0" w:color="auto"/>
                    <w:bottom w:val="none" w:sz="0" w:space="0" w:color="auto"/>
                    <w:right w:val="none" w:sz="0" w:space="0" w:color="auto"/>
                  </w:divBdr>
                </w:div>
                <w:div w:id="919951691">
                  <w:marLeft w:val="640"/>
                  <w:marRight w:val="0"/>
                  <w:marTop w:val="0"/>
                  <w:marBottom w:val="0"/>
                  <w:divBdr>
                    <w:top w:val="none" w:sz="0" w:space="0" w:color="auto"/>
                    <w:left w:val="none" w:sz="0" w:space="0" w:color="auto"/>
                    <w:bottom w:val="none" w:sz="0" w:space="0" w:color="auto"/>
                    <w:right w:val="none" w:sz="0" w:space="0" w:color="auto"/>
                  </w:divBdr>
                </w:div>
                <w:div w:id="613561832">
                  <w:marLeft w:val="640"/>
                  <w:marRight w:val="0"/>
                  <w:marTop w:val="0"/>
                  <w:marBottom w:val="0"/>
                  <w:divBdr>
                    <w:top w:val="none" w:sz="0" w:space="0" w:color="auto"/>
                    <w:left w:val="none" w:sz="0" w:space="0" w:color="auto"/>
                    <w:bottom w:val="none" w:sz="0" w:space="0" w:color="auto"/>
                    <w:right w:val="none" w:sz="0" w:space="0" w:color="auto"/>
                  </w:divBdr>
                </w:div>
                <w:div w:id="404105361">
                  <w:marLeft w:val="640"/>
                  <w:marRight w:val="0"/>
                  <w:marTop w:val="0"/>
                  <w:marBottom w:val="0"/>
                  <w:divBdr>
                    <w:top w:val="none" w:sz="0" w:space="0" w:color="auto"/>
                    <w:left w:val="none" w:sz="0" w:space="0" w:color="auto"/>
                    <w:bottom w:val="none" w:sz="0" w:space="0" w:color="auto"/>
                    <w:right w:val="none" w:sz="0" w:space="0" w:color="auto"/>
                  </w:divBdr>
                </w:div>
                <w:div w:id="1257441323">
                  <w:marLeft w:val="640"/>
                  <w:marRight w:val="0"/>
                  <w:marTop w:val="0"/>
                  <w:marBottom w:val="0"/>
                  <w:divBdr>
                    <w:top w:val="none" w:sz="0" w:space="0" w:color="auto"/>
                    <w:left w:val="none" w:sz="0" w:space="0" w:color="auto"/>
                    <w:bottom w:val="none" w:sz="0" w:space="0" w:color="auto"/>
                    <w:right w:val="none" w:sz="0" w:space="0" w:color="auto"/>
                  </w:divBdr>
                </w:div>
                <w:div w:id="1632322064">
                  <w:marLeft w:val="640"/>
                  <w:marRight w:val="0"/>
                  <w:marTop w:val="0"/>
                  <w:marBottom w:val="0"/>
                  <w:divBdr>
                    <w:top w:val="none" w:sz="0" w:space="0" w:color="auto"/>
                    <w:left w:val="none" w:sz="0" w:space="0" w:color="auto"/>
                    <w:bottom w:val="none" w:sz="0" w:space="0" w:color="auto"/>
                    <w:right w:val="none" w:sz="0" w:space="0" w:color="auto"/>
                  </w:divBdr>
                </w:div>
                <w:div w:id="243032294">
                  <w:marLeft w:val="640"/>
                  <w:marRight w:val="0"/>
                  <w:marTop w:val="0"/>
                  <w:marBottom w:val="0"/>
                  <w:divBdr>
                    <w:top w:val="none" w:sz="0" w:space="0" w:color="auto"/>
                    <w:left w:val="none" w:sz="0" w:space="0" w:color="auto"/>
                    <w:bottom w:val="none" w:sz="0" w:space="0" w:color="auto"/>
                    <w:right w:val="none" w:sz="0" w:space="0" w:color="auto"/>
                  </w:divBdr>
                </w:div>
                <w:div w:id="246697402">
                  <w:marLeft w:val="640"/>
                  <w:marRight w:val="0"/>
                  <w:marTop w:val="0"/>
                  <w:marBottom w:val="0"/>
                  <w:divBdr>
                    <w:top w:val="none" w:sz="0" w:space="0" w:color="auto"/>
                    <w:left w:val="none" w:sz="0" w:space="0" w:color="auto"/>
                    <w:bottom w:val="none" w:sz="0" w:space="0" w:color="auto"/>
                    <w:right w:val="none" w:sz="0" w:space="0" w:color="auto"/>
                  </w:divBdr>
                </w:div>
                <w:div w:id="1740907223">
                  <w:marLeft w:val="640"/>
                  <w:marRight w:val="0"/>
                  <w:marTop w:val="0"/>
                  <w:marBottom w:val="0"/>
                  <w:divBdr>
                    <w:top w:val="none" w:sz="0" w:space="0" w:color="auto"/>
                    <w:left w:val="none" w:sz="0" w:space="0" w:color="auto"/>
                    <w:bottom w:val="none" w:sz="0" w:space="0" w:color="auto"/>
                    <w:right w:val="none" w:sz="0" w:space="0" w:color="auto"/>
                  </w:divBdr>
                </w:div>
                <w:div w:id="588856621">
                  <w:marLeft w:val="640"/>
                  <w:marRight w:val="0"/>
                  <w:marTop w:val="0"/>
                  <w:marBottom w:val="0"/>
                  <w:divBdr>
                    <w:top w:val="none" w:sz="0" w:space="0" w:color="auto"/>
                    <w:left w:val="none" w:sz="0" w:space="0" w:color="auto"/>
                    <w:bottom w:val="none" w:sz="0" w:space="0" w:color="auto"/>
                    <w:right w:val="none" w:sz="0" w:space="0" w:color="auto"/>
                  </w:divBdr>
                </w:div>
                <w:div w:id="245725190">
                  <w:marLeft w:val="640"/>
                  <w:marRight w:val="0"/>
                  <w:marTop w:val="0"/>
                  <w:marBottom w:val="0"/>
                  <w:divBdr>
                    <w:top w:val="none" w:sz="0" w:space="0" w:color="auto"/>
                    <w:left w:val="none" w:sz="0" w:space="0" w:color="auto"/>
                    <w:bottom w:val="none" w:sz="0" w:space="0" w:color="auto"/>
                    <w:right w:val="none" w:sz="0" w:space="0" w:color="auto"/>
                  </w:divBdr>
                </w:div>
                <w:div w:id="443421471">
                  <w:marLeft w:val="640"/>
                  <w:marRight w:val="0"/>
                  <w:marTop w:val="0"/>
                  <w:marBottom w:val="0"/>
                  <w:divBdr>
                    <w:top w:val="none" w:sz="0" w:space="0" w:color="auto"/>
                    <w:left w:val="none" w:sz="0" w:space="0" w:color="auto"/>
                    <w:bottom w:val="none" w:sz="0" w:space="0" w:color="auto"/>
                    <w:right w:val="none" w:sz="0" w:space="0" w:color="auto"/>
                  </w:divBdr>
                </w:div>
                <w:div w:id="677390836">
                  <w:marLeft w:val="640"/>
                  <w:marRight w:val="0"/>
                  <w:marTop w:val="0"/>
                  <w:marBottom w:val="0"/>
                  <w:divBdr>
                    <w:top w:val="none" w:sz="0" w:space="0" w:color="auto"/>
                    <w:left w:val="none" w:sz="0" w:space="0" w:color="auto"/>
                    <w:bottom w:val="none" w:sz="0" w:space="0" w:color="auto"/>
                    <w:right w:val="none" w:sz="0" w:space="0" w:color="auto"/>
                  </w:divBdr>
                </w:div>
                <w:div w:id="2038894630">
                  <w:marLeft w:val="640"/>
                  <w:marRight w:val="0"/>
                  <w:marTop w:val="0"/>
                  <w:marBottom w:val="0"/>
                  <w:divBdr>
                    <w:top w:val="none" w:sz="0" w:space="0" w:color="auto"/>
                    <w:left w:val="none" w:sz="0" w:space="0" w:color="auto"/>
                    <w:bottom w:val="none" w:sz="0" w:space="0" w:color="auto"/>
                    <w:right w:val="none" w:sz="0" w:space="0" w:color="auto"/>
                  </w:divBdr>
                </w:div>
                <w:div w:id="22903112">
                  <w:marLeft w:val="640"/>
                  <w:marRight w:val="0"/>
                  <w:marTop w:val="0"/>
                  <w:marBottom w:val="0"/>
                  <w:divBdr>
                    <w:top w:val="none" w:sz="0" w:space="0" w:color="auto"/>
                    <w:left w:val="none" w:sz="0" w:space="0" w:color="auto"/>
                    <w:bottom w:val="none" w:sz="0" w:space="0" w:color="auto"/>
                    <w:right w:val="none" w:sz="0" w:space="0" w:color="auto"/>
                  </w:divBdr>
                </w:div>
                <w:div w:id="1920746576">
                  <w:marLeft w:val="640"/>
                  <w:marRight w:val="0"/>
                  <w:marTop w:val="0"/>
                  <w:marBottom w:val="0"/>
                  <w:divBdr>
                    <w:top w:val="none" w:sz="0" w:space="0" w:color="auto"/>
                    <w:left w:val="none" w:sz="0" w:space="0" w:color="auto"/>
                    <w:bottom w:val="none" w:sz="0" w:space="0" w:color="auto"/>
                    <w:right w:val="none" w:sz="0" w:space="0" w:color="auto"/>
                  </w:divBdr>
                </w:div>
                <w:div w:id="1082675626">
                  <w:marLeft w:val="640"/>
                  <w:marRight w:val="0"/>
                  <w:marTop w:val="0"/>
                  <w:marBottom w:val="0"/>
                  <w:divBdr>
                    <w:top w:val="none" w:sz="0" w:space="0" w:color="auto"/>
                    <w:left w:val="none" w:sz="0" w:space="0" w:color="auto"/>
                    <w:bottom w:val="none" w:sz="0" w:space="0" w:color="auto"/>
                    <w:right w:val="none" w:sz="0" w:space="0" w:color="auto"/>
                  </w:divBdr>
                </w:div>
                <w:div w:id="20594580">
                  <w:marLeft w:val="640"/>
                  <w:marRight w:val="0"/>
                  <w:marTop w:val="0"/>
                  <w:marBottom w:val="0"/>
                  <w:divBdr>
                    <w:top w:val="none" w:sz="0" w:space="0" w:color="auto"/>
                    <w:left w:val="none" w:sz="0" w:space="0" w:color="auto"/>
                    <w:bottom w:val="none" w:sz="0" w:space="0" w:color="auto"/>
                    <w:right w:val="none" w:sz="0" w:space="0" w:color="auto"/>
                  </w:divBdr>
                </w:div>
                <w:div w:id="912617342">
                  <w:marLeft w:val="640"/>
                  <w:marRight w:val="0"/>
                  <w:marTop w:val="0"/>
                  <w:marBottom w:val="0"/>
                  <w:divBdr>
                    <w:top w:val="none" w:sz="0" w:space="0" w:color="auto"/>
                    <w:left w:val="none" w:sz="0" w:space="0" w:color="auto"/>
                    <w:bottom w:val="none" w:sz="0" w:space="0" w:color="auto"/>
                    <w:right w:val="none" w:sz="0" w:space="0" w:color="auto"/>
                  </w:divBdr>
                </w:div>
                <w:div w:id="1354527180">
                  <w:marLeft w:val="640"/>
                  <w:marRight w:val="0"/>
                  <w:marTop w:val="0"/>
                  <w:marBottom w:val="0"/>
                  <w:divBdr>
                    <w:top w:val="none" w:sz="0" w:space="0" w:color="auto"/>
                    <w:left w:val="none" w:sz="0" w:space="0" w:color="auto"/>
                    <w:bottom w:val="none" w:sz="0" w:space="0" w:color="auto"/>
                    <w:right w:val="none" w:sz="0" w:space="0" w:color="auto"/>
                  </w:divBdr>
                </w:div>
                <w:div w:id="1388187560">
                  <w:marLeft w:val="640"/>
                  <w:marRight w:val="0"/>
                  <w:marTop w:val="0"/>
                  <w:marBottom w:val="0"/>
                  <w:divBdr>
                    <w:top w:val="none" w:sz="0" w:space="0" w:color="auto"/>
                    <w:left w:val="none" w:sz="0" w:space="0" w:color="auto"/>
                    <w:bottom w:val="none" w:sz="0" w:space="0" w:color="auto"/>
                    <w:right w:val="none" w:sz="0" w:space="0" w:color="auto"/>
                  </w:divBdr>
                </w:div>
                <w:div w:id="874851258">
                  <w:marLeft w:val="640"/>
                  <w:marRight w:val="0"/>
                  <w:marTop w:val="0"/>
                  <w:marBottom w:val="0"/>
                  <w:divBdr>
                    <w:top w:val="none" w:sz="0" w:space="0" w:color="auto"/>
                    <w:left w:val="none" w:sz="0" w:space="0" w:color="auto"/>
                    <w:bottom w:val="none" w:sz="0" w:space="0" w:color="auto"/>
                    <w:right w:val="none" w:sz="0" w:space="0" w:color="auto"/>
                  </w:divBdr>
                </w:div>
                <w:div w:id="500850370">
                  <w:marLeft w:val="640"/>
                  <w:marRight w:val="0"/>
                  <w:marTop w:val="0"/>
                  <w:marBottom w:val="0"/>
                  <w:divBdr>
                    <w:top w:val="none" w:sz="0" w:space="0" w:color="auto"/>
                    <w:left w:val="none" w:sz="0" w:space="0" w:color="auto"/>
                    <w:bottom w:val="none" w:sz="0" w:space="0" w:color="auto"/>
                    <w:right w:val="none" w:sz="0" w:space="0" w:color="auto"/>
                  </w:divBdr>
                </w:div>
                <w:div w:id="1425149438">
                  <w:marLeft w:val="640"/>
                  <w:marRight w:val="0"/>
                  <w:marTop w:val="0"/>
                  <w:marBottom w:val="0"/>
                  <w:divBdr>
                    <w:top w:val="none" w:sz="0" w:space="0" w:color="auto"/>
                    <w:left w:val="none" w:sz="0" w:space="0" w:color="auto"/>
                    <w:bottom w:val="none" w:sz="0" w:space="0" w:color="auto"/>
                    <w:right w:val="none" w:sz="0" w:space="0" w:color="auto"/>
                  </w:divBdr>
                </w:div>
              </w:divsChild>
            </w:div>
            <w:div w:id="1830247293">
              <w:marLeft w:val="0"/>
              <w:marRight w:val="0"/>
              <w:marTop w:val="0"/>
              <w:marBottom w:val="0"/>
              <w:divBdr>
                <w:top w:val="none" w:sz="0" w:space="0" w:color="auto"/>
                <w:left w:val="none" w:sz="0" w:space="0" w:color="auto"/>
                <w:bottom w:val="none" w:sz="0" w:space="0" w:color="auto"/>
                <w:right w:val="none" w:sz="0" w:space="0" w:color="auto"/>
              </w:divBdr>
              <w:divsChild>
                <w:div w:id="1249776119">
                  <w:marLeft w:val="640"/>
                  <w:marRight w:val="0"/>
                  <w:marTop w:val="0"/>
                  <w:marBottom w:val="0"/>
                  <w:divBdr>
                    <w:top w:val="none" w:sz="0" w:space="0" w:color="auto"/>
                    <w:left w:val="none" w:sz="0" w:space="0" w:color="auto"/>
                    <w:bottom w:val="none" w:sz="0" w:space="0" w:color="auto"/>
                    <w:right w:val="none" w:sz="0" w:space="0" w:color="auto"/>
                  </w:divBdr>
                </w:div>
                <w:div w:id="876505314">
                  <w:marLeft w:val="640"/>
                  <w:marRight w:val="0"/>
                  <w:marTop w:val="0"/>
                  <w:marBottom w:val="0"/>
                  <w:divBdr>
                    <w:top w:val="none" w:sz="0" w:space="0" w:color="auto"/>
                    <w:left w:val="none" w:sz="0" w:space="0" w:color="auto"/>
                    <w:bottom w:val="none" w:sz="0" w:space="0" w:color="auto"/>
                    <w:right w:val="none" w:sz="0" w:space="0" w:color="auto"/>
                  </w:divBdr>
                </w:div>
                <w:div w:id="1126510386">
                  <w:marLeft w:val="640"/>
                  <w:marRight w:val="0"/>
                  <w:marTop w:val="0"/>
                  <w:marBottom w:val="0"/>
                  <w:divBdr>
                    <w:top w:val="none" w:sz="0" w:space="0" w:color="auto"/>
                    <w:left w:val="none" w:sz="0" w:space="0" w:color="auto"/>
                    <w:bottom w:val="none" w:sz="0" w:space="0" w:color="auto"/>
                    <w:right w:val="none" w:sz="0" w:space="0" w:color="auto"/>
                  </w:divBdr>
                </w:div>
                <w:div w:id="657536708">
                  <w:marLeft w:val="640"/>
                  <w:marRight w:val="0"/>
                  <w:marTop w:val="0"/>
                  <w:marBottom w:val="0"/>
                  <w:divBdr>
                    <w:top w:val="none" w:sz="0" w:space="0" w:color="auto"/>
                    <w:left w:val="none" w:sz="0" w:space="0" w:color="auto"/>
                    <w:bottom w:val="none" w:sz="0" w:space="0" w:color="auto"/>
                    <w:right w:val="none" w:sz="0" w:space="0" w:color="auto"/>
                  </w:divBdr>
                </w:div>
                <w:div w:id="163597277">
                  <w:marLeft w:val="640"/>
                  <w:marRight w:val="0"/>
                  <w:marTop w:val="0"/>
                  <w:marBottom w:val="0"/>
                  <w:divBdr>
                    <w:top w:val="none" w:sz="0" w:space="0" w:color="auto"/>
                    <w:left w:val="none" w:sz="0" w:space="0" w:color="auto"/>
                    <w:bottom w:val="none" w:sz="0" w:space="0" w:color="auto"/>
                    <w:right w:val="none" w:sz="0" w:space="0" w:color="auto"/>
                  </w:divBdr>
                </w:div>
                <w:div w:id="1871457632">
                  <w:marLeft w:val="640"/>
                  <w:marRight w:val="0"/>
                  <w:marTop w:val="0"/>
                  <w:marBottom w:val="0"/>
                  <w:divBdr>
                    <w:top w:val="none" w:sz="0" w:space="0" w:color="auto"/>
                    <w:left w:val="none" w:sz="0" w:space="0" w:color="auto"/>
                    <w:bottom w:val="none" w:sz="0" w:space="0" w:color="auto"/>
                    <w:right w:val="none" w:sz="0" w:space="0" w:color="auto"/>
                  </w:divBdr>
                </w:div>
                <w:div w:id="1472484793">
                  <w:marLeft w:val="640"/>
                  <w:marRight w:val="0"/>
                  <w:marTop w:val="0"/>
                  <w:marBottom w:val="0"/>
                  <w:divBdr>
                    <w:top w:val="none" w:sz="0" w:space="0" w:color="auto"/>
                    <w:left w:val="none" w:sz="0" w:space="0" w:color="auto"/>
                    <w:bottom w:val="none" w:sz="0" w:space="0" w:color="auto"/>
                    <w:right w:val="none" w:sz="0" w:space="0" w:color="auto"/>
                  </w:divBdr>
                </w:div>
                <w:div w:id="972903615">
                  <w:marLeft w:val="640"/>
                  <w:marRight w:val="0"/>
                  <w:marTop w:val="0"/>
                  <w:marBottom w:val="0"/>
                  <w:divBdr>
                    <w:top w:val="none" w:sz="0" w:space="0" w:color="auto"/>
                    <w:left w:val="none" w:sz="0" w:space="0" w:color="auto"/>
                    <w:bottom w:val="none" w:sz="0" w:space="0" w:color="auto"/>
                    <w:right w:val="none" w:sz="0" w:space="0" w:color="auto"/>
                  </w:divBdr>
                </w:div>
                <w:div w:id="1354695814">
                  <w:marLeft w:val="640"/>
                  <w:marRight w:val="0"/>
                  <w:marTop w:val="0"/>
                  <w:marBottom w:val="0"/>
                  <w:divBdr>
                    <w:top w:val="none" w:sz="0" w:space="0" w:color="auto"/>
                    <w:left w:val="none" w:sz="0" w:space="0" w:color="auto"/>
                    <w:bottom w:val="none" w:sz="0" w:space="0" w:color="auto"/>
                    <w:right w:val="none" w:sz="0" w:space="0" w:color="auto"/>
                  </w:divBdr>
                </w:div>
                <w:div w:id="122895165">
                  <w:marLeft w:val="640"/>
                  <w:marRight w:val="0"/>
                  <w:marTop w:val="0"/>
                  <w:marBottom w:val="0"/>
                  <w:divBdr>
                    <w:top w:val="none" w:sz="0" w:space="0" w:color="auto"/>
                    <w:left w:val="none" w:sz="0" w:space="0" w:color="auto"/>
                    <w:bottom w:val="none" w:sz="0" w:space="0" w:color="auto"/>
                    <w:right w:val="none" w:sz="0" w:space="0" w:color="auto"/>
                  </w:divBdr>
                </w:div>
                <w:div w:id="861893978">
                  <w:marLeft w:val="640"/>
                  <w:marRight w:val="0"/>
                  <w:marTop w:val="0"/>
                  <w:marBottom w:val="0"/>
                  <w:divBdr>
                    <w:top w:val="none" w:sz="0" w:space="0" w:color="auto"/>
                    <w:left w:val="none" w:sz="0" w:space="0" w:color="auto"/>
                    <w:bottom w:val="none" w:sz="0" w:space="0" w:color="auto"/>
                    <w:right w:val="none" w:sz="0" w:space="0" w:color="auto"/>
                  </w:divBdr>
                </w:div>
                <w:div w:id="445858417">
                  <w:marLeft w:val="640"/>
                  <w:marRight w:val="0"/>
                  <w:marTop w:val="0"/>
                  <w:marBottom w:val="0"/>
                  <w:divBdr>
                    <w:top w:val="none" w:sz="0" w:space="0" w:color="auto"/>
                    <w:left w:val="none" w:sz="0" w:space="0" w:color="auto"/>
                    <w:bottom w:val="none" w:sz="0" w:space="0" w:color="auto"/>
                    <w:right w:val="none" w:sz="0" w:space="0" w:color="auto"/>
                  </w:divBdr>
                </w:div>
                <w:div w:id="87041038">
                  <w:marLeft w:val="640"/>
                  <w:marRight w:val="0"/>
                  <w:marTop w:val="0"/>
                  <w:marBottom w:val="0"/>
                  <w:divBdr>
                    <w:top w:val="none" w:sz="0" w:space="0" w:color="auto"/>
                    <w:left w:val="none" w:sz="0" w:space="0" w:color="auto"/>
                    <w:bottom w:val="none" w:sz="0" w:space="0" w:color="auto"/>
                    <w:right w:val="none" w:sz="0" w:space="0" w:color="auto"/>
                  </w:divBdr>
                </w:div>
                <w:div w:id="1123843303">
                  <w:marLeft w:val="640"/>
                  <w:marRight w:val="0"/>
                  <w:marTop w:val="0"/>
                  <w:marBottom w:val="0"/>
                  <w:divBdr>
                    <w:top w:val="none" w:sz="0" w:space="0" w:color="auto"/>
                    <w:left w:val="none" w:sz="0" w:space="0" w:color="auto"/>
                    <w:bottom w:val="none" w:sz="0" w:space="0" w:color="auto"/>
                    <w:right w:val="none" w:sz="0" w:space="0" w:color="auto"/>
                  </w:divBdr>
                </w:div>
                <w:div w:id="1602567424">
                  <w:marLeft w:val="640"/>
                  <w:marRight w:val="0"/>
                  <w:marTop w:val="0"/>
                  <w:marBottom w:val="0"/>
                  <w:divBdr>
                    <w:top w:val="none" w:sz="0" w:space="0" w:color="auto"/>
                    <w:left w:val="none" w:sz="0" w:space="0" w:color="auto"/>
                    <w:bottom w:val="none" w:sz="0" w:space="0" w:color="auto"/>
                    <w:right w:val="none" w:sz="0" w:space="0" w:color="auto"/>
                  </w:divBdr>
                </w:div>
                <w:div w:id="954865197">
                  <w:marLeft w:val="640"/>
                  <w:marRight w:val="0"/>
                  <w:marTop w:val="0"/>
                  <w:marBottom w:val="0"/>
                  <w:divBdr>
                    <w:top w:val="none" w:sz="0" w:space="0" w:color="auto"/>
                    <w:left w:val="none" w:sz="0" w:space="0" w:color="auto"/>
                    <w:bottom w:val="none" w:sz="0" w:space="0" w:color="auto"/>
                    <w:right w:val="none" w:sz="0" w:space="0" w:color="auto"/>
                  </w:divBdr>
                </w:div>
                <w:div w:id="974287714">
                  <w:marLeft w:val="640"/>
                  <w:marRight w:val="0"/>
                  <w:marTop w:val="0"/>
                  <w:marBottom w:val="0"/>
                  <w:divBdr>
                    <w:top w:val="none" w:sz="0" w:space="0" w:color="auto"/>
                    <w:left w:val="none" w:sz="0" w:space="0" w:color="auto"/>
                    <w:bottom w:val="none" w:sz="0" w:space="0" w:color="auto"/>
                    <w:right w:val="none" w:sz="0" w:space="0" w:color="auto"/>
                  </w:divBdr>
                </w:div>
                <w:div w:id="856118447">
                  <w:marLeft w:val="640"/>
                  <w:marRight w:val="0"/>
                  <w:marTop w:val="0"/>
                  <w:marBottom w:val="0"/>
                  <w:divBdr>
                    <w:top w:val="none" w:sz="0" w:space="0" w:color="auto"/>
                    <w:left w:val="none" w:sz="0" w:space="0" w:color="auto"/>
                    <w:bottom w:val="none" w:sz="0" w:space="0" w:color="auto"/>
                    <w:right w:val="none" w:sz="0" w:space="0" w:color="auto"/>
                  </w:divBdr>
                </w:div>
                <w:div w:id="1564561568">
                  <w:marLeft w:val="640"/>
                  <w:marRight w:val="0"/>
                  <w:marTop w:val="0"/>
                  <w:marBottom w:val="0"/>
                  <w:divBdr>
                    <w:top w:val="none" w:sz="0" w:space="0" w:color="auto"/>
                    <w:left w:val="none" w:sz="0" w:space="0" w:color="auto"/>
                    <w:bottom w:val="none" w:sz="0" w:space="0" w:color="auto"/>
                    <w:right w:val="none" w:sz="0" w:space="0" w:color="auto"/>
                  </w:divBdr>
                </w:div>
                <w:div w:id="508255060">
                  <w:marLeft w:val="640"/>
                  <w:marRight w:val="0"/>
                  <w:marTop w:val="0"/>
                  <w:marBottom w:val="0"/>
                  <w:divBdr>
                    <w:top w:val="none" w:sz="0" w:space="0" w:color="auto"/>
                    <w:left w:val="none" w:sz="0" w:space="0" w:color="auto"/>
                    <w:bottom w:val="none" w:sz="0" w:space="0" w:color="auto"/>
                    <w:right w:val="none" w:sz="0" w:space="0" w:color="auto"/>
                  </w:divBdr>
                </w:div>
                <w:div w:id="1009523303">
                  <w:marLeft w:val="640"/>
                  <w:marRight w:val="0"/>
                  <w:marTop w:val="0"/>
                  <w:marBottom w:val="0"/>
                  <w:divBdr>
                    <w:top w:val="none" w:sz="0" w:space="0" w:color="auto"/>
                    <w:left w:val="none" w:sz="0" w:space="0" w:color="auto"/>
                    <w:bottom w:val="none" w:sz="0" w:space="0" w:color="auto"/>
                    <w:right w:val="none" w:sz="0" w:space="0" w:color="auto"/>
                  </w:divBdr>
                </w:div>
                <w:div w:id="1606419381">
                  <w:marLeft w:val="640"/>
                  <w:marRight w:val="0"/>
                  <w:marTop w:val="0"/>
                  <w:marBottom w:val="0"/>
                  <w:divBdr>
                    <w:top w:val="none" w:sz="0" w:space="0" w:color="auto"/>
                    <w:left w:val="none" w:sz="0" w:space="0" w:color="auto"/>
                    <w:bottom w:val="none" w:sz="0" w:space="0" w:color="auto"/>
                    <w:right w:val="none" w:sz="0" w:space="0" w:color="auto"/>
                  </w:divBdr>
                </w:div>
                <w:div w:id="1095638801">
                  <w:marLeft w:val="640"/>
                  <w:marRight w:val="0"/>
                  <w:marTop w:val="0"/>
                  <w:marBottom w:val="0"/>
                  <w:divBdr>
                    <w:top w:val="none" w:sz="0" w:space="0" w:color="auto"/>
                    <w:left w:val="none" w:sz="0" w:space="0" w:color="auto"/>
                    <w:bottom w:val="none" w:sz="0" w:space="0" w:color="auto"/>
                    <w:right w:val="none" w:sz="0" w:space="0" w:color="auto"/>
                  </w:divBdr>
                </w:div>
                <w:div w:id="1384478641">
                  <w:marLeft w:val="640"/>
                  <w:marRight w:val="0"/>
                  <w:marTop w:val="0"/>
                  <w:marBottom w:val="0"/>
                  <w:divBdr>
                    <w:top w:val="none" w:sz="0" w:space="0" w:color="auto"/>
                    <w:left w:val="none" w:sz="0" w:space="0" w:color="auto"/>
                    <w:bottom w:val="none" w:sz="0" w:space="0" w:color="auto"/>
                    <w:right w:val="none" w:sz="0" w:space="0" w:color="auto"/>
                  </w:divBdr>
                </w:div>
                <w:div w:id="1819107529">
                  <w:marLeft w:val="640"/>
                  <w:marRight w:val="0"/>
                  <w:marTop w:val="0"/>
                  <w:marBottom w:val="0"/>
                  <w:divBdr>
                    <w:top w:val="none" w:sz="0" w:space="0" w:color="auto"/>
                    <w:left w:val="none" w:sz="0" w:space="0" w:color="auto"/>
                    <w:bottom w:val="none" w:sz="0" w:space="0" w:color="auto"/>
                    <w:right w:val="none" w:sz="0" w:space="0" w:color="auto"/>
                  </w:divBdr>
                </w:div>
                <w:div w:id="387192676">
                  <w:marLeft w:val="640"/>
                  <w:marRight w:val="0"/>
                  <w:marTop w:val="0"/>
                  <w:marBottom w:val="0"/>
                  <w:divBdr>
                    <w:top w:val="none" w:sz="0" w:space="0" w:color="auto"/>
                    <w:left w:val="none" w:sz="0" w:space="0" w:color="auto"/>
                    <w:bottom w:val="none" w:sz="0" w:space="0" w:color="auto"/>
                    <w:right w:val="none" w:sz="0" w:space="0" w:color="auto"/>
                  </w:divBdr>
                </w:div>
                <w:div w:id="1720860736">
                  <w:marLeft w:val="640"/>
                  <w:marRight w:val="0"/>
                  <w:marTop w:val="0"/>
                  <w:marBottom w:val="0"/>
                  <w:divBdr>
                    <w:top w:val="none" w:sz="0" w:space="0" w:color="auto"/>
                    <w:left w:val="none" w:sz="0" w:space="0" w:color="auto"/>
                    <w:bottom w:val="none" w:sz="0" w:space="0" w:color="auto"/>
                    <w:right w:val="none" w:sz="0" w:space="0" w:color="auto"/>
                  </w:divBdr>
                </w:div>
                <w:div w:id="1988392364">
                  <w:marLeft w:val="640"/>
                  <w:marRight w:val="0"/>
                  <w:marTop w:val="0"/>
                  <w:marBottom w:val="0"/>
                  <w:divBdr>
                    <w:top w:val="none" w:sz="0" w:space="0" w:color="auto"/>
                    <w:left w:val="none" w:sz="0" w:space="0" w:color="auto"/>
                    <w:bottom w:val="none" w:sz="0" w:space="0" w:color="auto"/>
                    <w:right w:val="none" w:sz="0" w:space="0" w:color="auto"/>
                  </w:divBdr>
                </w:div>
                <w:div w:id="81218304">
                  <w:marLeft w:val="640"/>
                  <w:marRight w:val="0"/>
                  <w:marTop w:val="0"/>
                  <w:marBottom w:val="0"/>
                  <w:divBdr>
                    <w:top w:val="none" w:sz="0" w:space="0" w:color="auto"/>
                    <w:left w:val="none" w:sz="0" w:space="0" w:color="auto"/>
                    <w:bottom w:val="none" w:sz="0" w:space="0" w:color="auto"/>
                    <w:right w:val="none" w:sz="0" w:space="0" w:color="auto"/>
                  </w:divBdr>
                </w:div>
                <w:div w:id="1671247846">
                  <w:marLeft w:val="640"/>
                  <w:marRight w:val="0"/>
                  <w:marTop w:val="0"/>
                  <w:marBottom w:val="0"/>
                  <w:divBdr>
                    <w:top w:val="none" w:sz="0" w:space="0" w:color="auto"/>
                    <w:left w:val="none" w:sz="0" w:space="0" w:color="auto"/>
                    <w:bottom w:val="none" w:sz="0" w:space="0" w:color="auto"/>
                    <w:right w:val="none" w:sz="0" w:space="0" w:color="auto"/>
                  </w:divBdr>
                </w:div>
                <w:div w:id="2127964054">
                  <w:marLeft w:val="640"/>
                  <w:marRight w:val="0"/>
                  <w:marTop w:val="0"/>
                  <w:marBottom w:val="0"/>
                  <w:divBdr>
                    <w:top w:val="none" w:sz="0" w:space="0" w:color="auto"/>
                    <w:left w:val="none" w:sz="0" w:space="0" w:color="auto"/>
                    <w:bottom w:val="none" w:sz="0" w:space="0" w:color="auto"/>
                    <w:right w:val="none" w:sz="0" w:space="0" w:color="auto"/>
                  </w:divBdr>
                </w:div>
                <w:div w:id="826018626">
                  <w:marLeft w:val="640"/>
                  <w:marRight w:val="0"/>
                  <w:marTop w:val="0"/>
                  <w:marBottom w:val="0"/>
                  <w:divBdr>
                    <w:top w:val="none" w:sz="0" w:space="0" w:color="auto"/>
                    <w:left w:val="none" w:sz="0" w:space="0" w:color="auto"/>
                    <w:bottom w:val="none" w:sz="0" w:space="0" w:color="auto"/>
                    <w:right w:val="none" w:sz="0" w:space="0" w:color="auto"/>
                  </w:divBdr>
                </w:div>
                <w:div w:id="1538659235">
                  <w:marLeft w:val="640"/>
                  <w:marRight w:val="0"/>
                  <w:marTop w:val="0"/>
                  <w:marBottom w:val="0"/>
                  <w:divBdr>
                    <w:top w:val="none" w:sz="0" w:space="0" w:color="auto"/>
                    <w:left w:val="none" w:sz="0" w:space="0" w:color="auto"/>
                    <w:bottom w:val="none" w:sz="0" w:space="0" w:color="auto"/>
                    <w:right w:val="none" w:sz="0" w:space="0" w:color="auto"/>
                  </w:divBdr>
                </w:div>
                <w:div w:id="1632401464">
                  <w:marLeft w:val="640"/>
                  <w:marRight w:val="0"/>
                  <w:marTop w:val="0"/>
                  <w:marBottom w:val="0"/>
                  <w:divBdr>
                    <w:top w:val="none" w:sz="0" w:space="0" w:color="auto"/>
                    <w:left w:val="none" w:sz="0" w:space="0" w:color="auto"/>
                    <w:bottom w:val="none" w:sz="0" w:space="0" w:color="auto"/>
                    <w:right w:val="none" w:sz="0" w:space="0" w:color="auto"/>
                  </w:divBdr>
                </w:div>
                <w:div w:id="744838175">
                  <w:marLeft w:val="640"/>
                  <w:marRight w:val="0"/>
                  <w:marTop w:val="0"/>
                  <w:marBottom w:val="0"/>
                  <w:divBdr>
                    <w:top w:val="none" w:sz="0" w:space="0" w:color="auto"/>
                    <w:left w:val="none" w:sz="0" w:space="0" w:color="auto"/>
                    <w:bottom w:val="none" w:sz="0" w:space="0" w:color="auto"/>
                    <w:right w:val="none" w:sz="0" w:space="0" w:color="auto"/>
                  </w:divBdr>
                </w:div>
                <w:div w:id="969438813">
                  <w:marLeft w:val="640"/>
                  <w:marRight w:val="0"/>
                  <w:marTop w:val="0"/>
                  <w:marBottom w:val="0"/>
                  <w:divBdr>
                    <w:top w:val="none" w:sz="0" w:space="0" w:color="auto"/>
                    <w:left w:val="none" w:sz="0" w:space="0" w:color="auto"/>
                    <w:bottom w:val="none" w:sz="0" w:space="0" w:color="auto"/>
                    <w:right w:val="none" w:sz="0" w:space="0" w:color="auto"/>
                  </w:divBdr>
                </w:div>
                <w:div w:id="1898544897">
                  <w:marLeft w:val="640"/>
                  <w:marRight w:val="0"/>
                  <w:marTop w:val="0"/>
                  <w:marBottom w:val="0"/>
                  <w:divBdr>
                    <w:top w:val="none" w:sz="0" w:space="0" w:color="auto"/>
                    <w:left w:val="none" w:sz="0" w:space="0" w:color="auto"/>
                    <w:bottom w:val="none" w:sz="0" w:space="0" w:color="auto"/>
                    <w:right w:val="none" w:sz="0" w:space="0" w:color="auto"/>
                  </w:divBdr>
                </w:div>
                <w:div w:id="1935744393">
                  <w:marLeft w:val="640"/>
                  <w:marRight w:val="0"/>
                  <w:marTop w:val="0"/>
                  <w:marBottom w:val="0"/>
                  <w:divBdr>
                    <w:top w:val="none" w:sz="0" w:space="0" w:color="auto"/>
                    <w:left w:val="none" w:sz="0" w:space="0" w:color="auto"/>
                    <w:bottom w:val="none" w:sz="0" w:space="0" w:color="auto"/>
                    <w:right w:val="none" w:sz="0" w:space="0" w:color="auto"/>
                  </w:divBdr>
                </w:div>
                <w:div w:id="454911132">
                  <w:marLeft w:val="640"/>
                  <w:marRight w:val="0"/>
                  <w:marTop w:val="0"/>
                  <w:marBottom w:val="0"/>
                  <w:divBdr>
                    <w:top w:val="none" w:sz="0" w:space="0" w:color="auto"/>
                    <w:left w:val="none" w:sz="0" w:space="0" w:color="auto"/>
                    <w:bottom w:val="none" w:sz="0" w:space="0" w:color="auto"/>
                    <w:right w:val="none" w:sz="0" w:space="0" w:color="auto"/>
                  </w:divBdr>
                </w:div>
                <w:div w:id="1764836566">
                  <w:marLeft w:val="640"/>
                  <w:marRight w:val="0"/>
                  <w:marTop w:val="0"/>
                  <w:marBottom w:val="0"/>
                  <w:divBdr>
                    <w:top w:val="none" w:sz="0" w:space="0" w:color="auto"/>
                    <w:left w:val="none" w:sz="0" w:space="0" w:color="auto"/>
                    <w:bottom w:val="none" w:sz="0" w:space="0" w:color="auto"/>
                    <w:right w:val="none" w:sz="0" w:space="0" w:color="auto"/>
                  </w:divBdr>
                </w:div>
                <w:div w:id="1848787444">
                  <w:marLeft w:val="640"/>
                  <w:marRight w:val="0"/>
                  <w:marTop w:val="0"/>
                  <w:marBottom w:val="0"/>
                  <w:divBdr>
                    <w:top w:val="none" w:sz="0" w:space="0" w:color="auto"/>
                    <w:left w:val="none" w:sz="0" w:space="0" w:color="auto"/>
                    <w:bottom w:val="none" w:sz="0" w:space="0" w:color="auto"/>
                    <w:right w:val="none" w:sz="0" w:space="0" w:color="auto"/>
                  </w:divBdr>
                </w:div>
                <w:div w:id="1502743455">
                  <w:marLeft w:val="640"/>
                  <w:marRight w:val="0"/>
                  <w:marTop w:val="0"/>
                  <w:marBottom w:val="0"/>
                  <w:divBdr>
                    <w:top w:val="none" w:sz="0" w:space="0" w:color="auto"/>
                    <w:left w:val="none" w:sz="0" w:space="0" w:color="auto"/>
                    <w:bottom w:val="none" w:sz="0" w:space="0" w:color="auto"/>
                    <w:right w:val="none" w:sz="0" w:space="0" w:color="auto"/>
                  </w:divBdr>
                </w:div>
                <w:div w:id="1490753803">
                  <w:marLeft w:val="640"/>
                  <w:marRight w:val="0"/>
                  <w:marTop w:val="0"/>
                  <w:marBottom w:val="0"/>
                  <w:divBdr>
                    <w:top w:val="none" w:sz="0" w:space="0" w:color="auto"/>
                    <w:left w:val="none" w:sz="0" w:space="0" w:color="auto"/>
                    <w:bottom w:val="none" w:sz="0" w:space="0" w:color="auto"/>
                    <w:right w:val="none" w:sz="0" w:space="0" w:color="auto"/>
                  </w:divBdr>
                </w:div>
                <w:div w:id="1101686361">
                  <w:marLeft w:val="640"/>
                  <w:marRight w:val="0"/>
                  <w:marTop w:val="0"/>
                  <w:marBottom w:val="0"/>
                  <w:divBdr>
                    <w:top w:val="none" w:sz="0" w:space="0" w:color="auto"/>
                    <w:left w:val="none" w:sz="0" w:space="0" w:color="auto"/>
                    <w:bottom w:val="none" w:sz="0" w:space="0" w:color="auto"/>
                    <w:right w:val="none" w:sz="0" w:space="0" w:color="auto"/>
                  </w:divBdr>
                </w:div>
                <w:div w:id="306668964">
                  <w:marLeft w:val="640"/>
                  <w:marRight w:val="0"/>
                  <w:marTop w:val="0"/>
                  <w:marBottom w:val="0"/>
                  <w:divBdr>
                    <w:top w:val="none" w:sz="0" w:space="0" w:color="auto"/>
                    <w:left w:val="none" w:sz="0" w:space="0" w:color="auto"/>
                    <w:bottom w:val="none" w:sz="0" w:space="0" w:color="auto"/>
                    <w:right w:val="none" w:sz="0" w:space="0" w:color="auto"/>
                  </w:divBdr>
                </w:div>
                <w:div w:id="1879734573">
                  <w:marLeft w:val="640"/>
                  <w:marRight w:val="0"/>
                  <w:marTop w:val="0"/>
                  <w:marBottom w:val="0"/>
                  <w:divBdr>
                    <w:top w:val="none" w:sz="0" w:space="0" w:color="auto"/>
                    <w:left w:val="none" w:sz="0" w:space="0" w:color="auto"/>
                    <w:bottom w:val="none" w:sz="0" w:space="0" w:color="auto"/>
                    <w:right w:val="none" w:sz="0" w:space="0" w:color="auto"/>
                  </w:divBdr>
                </w:div>
                <w:div w:id="1389181457">
                  <w:marLeft w:val="640"/>
                  <w:marRight w:val="0"/>
                  <w:marTop w:val="0"/>
                  <w:marBottom w:val="0"/>
                  <w:divBdr>
                    <w:top w:val="none" w:sz="0" w:space="0" w:color="auto"/>
                    <w:left w:val="none" w:sz="0" w:space="0" w:color="auto"/>
                    <w:bottom w:val="none" w:sz="0" w:space="0" w:color="auto"/>
                    <w:right w:val="none" w:sz="0" w:space="0" w:color="auto"/>
                  </w:divBdr>
                </w:div>
                <w:div w:id="1045179504">
                  <w:marLeft w:val="640"/>
                  <w:marRight w:val="0"/>
                  <w:marTop w:val="0"/>
                  <w:marBottom w:val="0"/>
                  <w:divBdr>
                    <w:top w:val="none" w:sz="0" w:space="0" w:color="auto"/>
                    <w:left w:val="none" w:sz="0" w:space="0" w:color="auto"/>
                    <w:bottom w:val="none" w:sz="0" w:space="0" w:color="auto"/>
                    <w:right w:val="none" w:sz="0" w:space="0" w:color="auto"/>
                  </w:divBdr>
                </w:div>
                <w:div w:id="1352873048">
                  <w:marLeft w:val="640"/>
                  <w:marRight w:val="0"/>
                  <w:marTop w:val="0"/>
                  <w:marBottom w:val="0"/>
                  <w:divBdr>
                    <w:top w:val="none" w:sz="0" w:space="0" w:color="auto"/>
                    <w:left w:val="none" w:sz="0" w:space="0" w:color="auto"/>
                    <w:bottom w:val="none" w:sz="0" w:space="0" w:color="auto"/>
                    <w:right w:val="none" w:sz="0" w:space="0" w:color="auto"/>
                  </w:divBdr>
                </w:div>
                <w:div w:id="738946719">
                  <w:marLeft w:val="640"/>
                  <w:marRight w:val="0"/>
                  <w:marTop w:val="0"/>
                  <w:marBottom w:val="0"/>
                  <w:divBdr>
                    <w:top w:val="none" w:sz="0" w:space="0" w:color="auto"/>
                    <w:left w:val="none" w:sz="0" w:space="0" w:color="auto"/>
                    <w:bottom w:val="none" w:sz="0" w:space="0" w:color="auto"/>
                    <w:right w:val="none" w:sz="0" w:space="0" w:color="auto"/>
                  </w:divBdr>
                </w:div>
              </w:divsChild>
            </w:div>
            <w:div w:id="1525947581">
              <w:marLeft w:val="0"/>
              <w:marRight w:val="0"/>
              <w:marTop w:val="0"/>
              <w:marBottom w:val="0"/>
              <w:divBdr>
                <w:top w:val="none" w:sz="0" w:space="0" w:color="auto"/>
                <w:left w:val="none" w:sz="0" w:space="0" w:color="auto"/>
                <w:bottom w:val="none" w:sz="0" w:space="0" w:color="auto"/>
                <w:right w:val="none" w:sz="0" w:space="0" w:color="auto"/>
              </w:divBdr>
              <w:divsChild>
                <w:div w:id="2070612507">
                  <w:marLeft w:val="640"/>
                  <w:marRight w:val="0"/>
                  <w:marTop w:val="0"/>
                  <w:marBottom w:val="0"/>
                  <w:divBdr>
                    <w:top w:val="none" w:sz="0" w:space="0" w:color="auto"/>
                    <w:left w:val="none" w:sz="0" w:space="0" w:color="auto"/>
                    <w:bottom w:val="none" w:sz="0" w:space="0" w:color="auto"/>
                    <w:right w:val="none" w:sz="0" w:space="0" w:color="auto"/>
                  </w:divBdr>
                </w:div>
                <w:div w:id="992220239">
                  <w:marLeft w:val="640"/>
                  <w:marRight w:val="0"/>
                  <w:marTop w:val="0"/>
                  <w:marBottom w:val="0"/>
                  <w:divBdr>
                    <w:top w:val="none" w:sz="0" w:space="0" w:color="auto"/>
                    <w:left w:val="none" w:sz="0" w:space="0" w:color="auto"/>
                    <w:bottom w:val="none" w:sz="0" w:space="0" w:color="auto"/>
                    <w:right w:val="none" w:sz="0" w:space="0" w:color="auto"/>
                  </w:divBdr>
                </w:div>
                <w:div w:id="667292244">
                  <w:marLeft w:val="640"/>
                  <w:marRight w:val="0"/>
                  <w:marTop w:val="0"/>
                  <w:marBottom w:val="0"/>
                  <w:divBdr>
                    <w:top w:val="none" w:sz="0" w:space="0" w:color="auto"/>
                    <w:left w:val="none" w:sz="0" w:space="0" w:color="auto"/>
                    <w:bottom w:val="none" w:sz="0" w:space="0" w:color="auto"/>
                    <w:right w:val="none" w:sz="0" w:space="0" w:color="auto"/>
                  </w:divBdr>
                </w:div>
                <w:div w:id="689646723">
                  <w:marLeft w:val="640"/>
                  <w:marRight w:val="0"/>
                  <w:marTop w:val="0"/>
                  <w:marBottom w:val="0"/>
                  <w:divBdr>
                    <w:top w:val="none" w:sz="0" w:space="0" w:color="auto"/>
                    <w:left w:val="none" w:sz="0" w:space="0" w:color="auto"/>
                    <w:bottom w:val="none" w:sz="0" w:space="0" w:color="auto"/>
                    <w:right w:val="none" w:sz="0" w:space="0" w:color="auto"/>
                  </w:divBdr>
                </w:div>
                <w:div w:id="755708812">
                  <w:marLeft w:val="640"/>
                  <w:marRight w:val="0"/>
                  <w:marTop w:val="0"/>
                  <w:marBottom w:val="0"/>
                  <w:divBdr>
                    <w:top w:val="none" w:sz="0" w:space="0" w:color="auto"/>
                    <w:left w:val="none" w:sz="0" w:space="0" w:color="auto"/>
                    <w:bottom w:val="none" w:sz="0" w:space="0" w:color="auto"/>
                    <w:right w:val="none" w:sz="0" w:space="0" w:color="auto"/>
                  </w:divBdr>
                </w:div>
                <w:div w:id="610939462">
                  <w:marLeft w:val="640"/>
                  <w:marRight w:val="0"/>
                  <w:marTop w:val="0"/>
                  <w:marBottom w:val="0"/>
                  <w:divBdr>
                    <w:top w:val="none" w:sz="0" w:space="0" w:color="auto"/>
                    <w:left w:val="none" w:sz="0" w:space="0" w:color="auto"/>
                    <w:bottom w:val="none" w:sz="0" w:space="0" w:color="auto"/>
                    <w:right w:val="none" w:sz="0" w:space="0" w:color="auto"/>
                  </w:divBdr>
                </w:div>
                <w:div w:id="796144145">
                  <w:marLeft w:val="640"/>
                  <w:marRight w:val="0"/>
                  <w:marTop w:val="0"/>
                  <w:marBottom w:val="0"/>
                  <w:divBdr>
                    <w:top w:val="none" w:sz="0" w:space="0" w:color="auto"/>
                    <w:left w:val="none" w:sz="0" w:space="0" w:color="auto"/>
                    <w:bottom w:val="none" w:sz="0" w:space="0" w:color="auto"/>
                    <w:right w:val="none" w:sz="0" w:space="0" w:color="auto"/>
                  </w:divBdr>
                </w:div>
                <w:div w:id="1466966114">
                  <w:marLeft w:val="640"/>
                  <w:marRight w:val="0"/>
                  <w:marTop w:val="0"/>
                  <w:marBottom w:val="0"/>
                  <w:divBdr>
                    <w:top w:val="none" w:sz="0" w:space="0" w:color="auto"/>
                    <w:left w:val="none" w:sz="0" w:space="0" w:color="auto"/>
                    <w:bottom w:val="none" w:sz="0" w:space="0" w:color="auto"/>
                    <w:right w:val="none" w:sz="0" w:space="0" w:color="auto"/>
                  </w:divBdr>
                </w:div>
                <w:div w:id="1317340660">
                  <w:marLeft w:val="640"/>
                  <w:marRight w:val="0"/>
                  <w:marTop w:val="0"/>
                  <w:marBottom w:val="0"/>
                  <w:divBdr>
                    <w:top w:val="none" w:sz="0" w:space="0" w:color="auto"/>
                    <w:left w:val="none" w:sz="0" w:space="0" w:color="auto"/>
                    <w:bottom w:val="none" w:sz="0" w:space="0" w:color="auto"/>
                    <w:right w:val="none" w:sz="0" w:space="0" w:color="auto"/>
                  </w:divBdr>
                </w:div>
                <w:div w:id="1927883521">
                  <w:marLeft w:val="640"/>
                  <w:marRight w:val="0"/>
                  <w:marTop w:val="0"/>
                  <w:marBottom w:val="0"/>
                  <w:divBdr>
                    <w:top w:val="none" w:sz="0" w:space="0" w:color="auto"/>
                    <w:left w:val="none" w:sz="0" w:space="0" w:color="auto"/>
                    <w:bottom w:val="none" w:sz="0" w:space="0" w:color="auto"/>
                    <w:right w:val="none" w:sz="0" w:space="0" w:color="auto"/>
                  </w:divBdr>
                </w:div>
                <w:div w:id="1512522073">
                  <w:marLeft w:val="640"/>
                  <w:marRight w:val="0"/>
                  <w:marTop w:val="0"/>
                  <w:marBottom w:val="0"/>
                  <w:divBdr>
                    <w:top w:val="none" w:sz="0" w:space="0" w:color="auto"/>
                    <w:left w:val="none" w:sz="0" w:space="0" w:color="auto"/>
                    <w:bottom w:val="none" w:sz="0" w:space="0" w:color="auto"/>
                    <w:right w:val="none" w:sz="0" w:space="0" w:color="auto"/>
                  </w:divBdr>
                </w:div>
                <w:div w:id="2142767779">
                  <w:marLeft w:val="640"/>
                  <w:marRight w:val="0"/>
                  <w:marTop w:val="0"/>
                  <w:marBottom w:val="0"/>
                  <w:divBdr>
                    <w:top w:val="none" w:sz="0" w:space="0" w:color="auto"/>
                    <w:left w:val="none" w:sz="0" w:space="0" w:color="auto"/>
                    <w:bottom w:val="none" w:sz="0" w:space="0" w:color="auto"/>
                    <w:right w:val="none" w:sz="0" w:space="0" w:color="auto"/>
                  </w:divBdr>
                </w:div>
                <w:div w:id="484780188">
                  <w:marLeft w:val="640"/>
                  <w:marRight w:val="0"/>
                  <w:marTop w:val="0"/>
                  <w:marBottom w:val="0"/>
                  <w:divBdr>
                    <w:top w:val="none" w:sz="0" w:space="0" w:color="auto"/>
                    <w:left w:val="none" w:sz="0" w:space="0" w:color="auto"/>
                    <w:bottom w:val="none" w:sz="0" w:space="0" w:color="auto"/>
                    <w:right w:val="none" w:sz="0" w:space="0" w:color="auto"/>
                  </w:divBdr>
                </w:div>
                <w:div w:id="35739128">
                  <w:marLeft w:val="640"/>
                  <w:marRight w:val="0"/>
                  <w:marTop w:val="0"/>
                  <w:marBottom w:val="0"/>
                  <w:divBdr>
                    <w:top w:val="none" w:sz="0" w:space="0" w:color="auto"/>
                    <w:left w:val="none" w:sz="0" w:space="0" w:color="auto"/>
                    <w:bottom w:val="none" w:sz="0" w:space="0" w:color="auto"/>
                    <w:right w:val="none" w:sz="0" w:space="0" w:color="auto"/>
                  </w:divBdr>
                </w:div>
                <w:div w:id="573853622">
                  <w:marLeft w:val="640"/>
                  <w:marRight w:val="0"/>
                  <w:marTop w:val="0"/>
                  <w:marBottom w:val="0"/>
                  <w:divBdr>
                    <w:top w:val="none" w:sz="0" w:space="0" w:color="auto"/>
                    <w:left w:val="none" w:sz="0" w:space="0" w:color="auto"/>
                    <w:bottom w:val="none" w:sz="0" w:space="0" w:color="auto"/>
                    <w:right w:val="none" w:sz="0" w:space="0" w:color="auto"/>
                  </w:divBdr>
                </w:div>
                <w:div w:id="352846184">
                  <w:marLeft w:val="640"/>
                  <w:marRight w:val="0"/>
                  <w:marTop w:val="0"/>
                  <w:marBottom w:val="0"/>
                  <w:divBdr>
                    <w:top w:val="none" w:sz="0" w:space="0" w:color="auto"/>
                    <w:left w:val="none" w:sz="0" w:space="0" w:color="auto"/>
                    <w:bottom w:val="none" w:sz="0" w:space="0" w:color="auto"/>
                    <w:right w:val="none" w:sz="0" w:space="0" w:color="auto"/>
                  </w:divBdr>
                </w:div>
                <w:div w:id="47268628">
                  <w:marLeft w:val="640"/>
                  <w:marRight w:val="0"/>
                  <w:marTop w:val="0"/>
                  <w:marBottom w:val="0"/>
                  <w:divBdr>
                    <w:top w:val="none" w:sz="0" w:space="0" w:color="auto"/>
                    <w:left w:val="none" w:sz="0" w:space="0" w:color="auto"/>
                    <w:bottom w:val="none" w:sz="0" w:space="0" w:color="auto"/>
                    <w:right w:val="none" w:sz="0" w:space="0" w:color="auto"/>
                  </w:divBdr>
                </w:div>
                <w:div w:id="1759715369">
                  <w:marLeft w:val="640"/>
                  <w:marRight w:val="0"/>
                  <w:marTop w:val="0"/>
                  <w:marBottom w:val="0"/>
                  <w:divBdr>
                    <w:top w:val="none" w:sz="0" w:space="0" w:color="auto"/>
                    <w:left w:val="none" w:sz="0" w:space="0" w:color="auto"/>
                    <w:bottom w:val="none" w:sz="0" w:space="0" w:color="auto"/>
                    <w:right w:val="none" w:sz="0" w:space="0" w:color="auto"/>
                  </w:divBdr>
                </w:div>
                <w:div w:id="1519615373">
                  <w:marLeft w:val="640"/>
                  <w:marRight w:val="0"/>
                  <w:marTop w:val="0"/>
                  <w:marBottom w:val="0"/>
                  <w:divBdr>
                    <w:top w:val="none" w:sz="0" w:space="0" w:color="auto"/>
                    <w:left w:val="none" w:sz="0" w:space="0" w:color="auto"/>
                    <w:bottom w:val="none" w:sz="0" w:space="0" w:color="auto"/>
                    <w:right w:val="none" w:sz="0" w:space="0" w:color="auto"/>
                  </w:divBdr>
                </w:div>
                <w:div w:id="630094614">
                  <w:marLeft w:val="640"/>
                  <w:marRight w:val="0"/>
                  <w:marTop w:val="0"/>
                  <w:marBottom w:val="0"/>
                  <w:divBdr>
                    <w:top w:val="none" w:sz="0" w:space="0" w:color="auto"/>
                    <w:left w:val="none" w:sz="0" w:space="0" w:color="auto"/>
                    <w:bottom w:val="none" w:sz="0" w:space="0" w:color="auto"/>
                    <w:right w:val="none" w:sz="0" w:space="0" w:color="auto"/>
                  </w:divBdr>
                </w:div>
                <w:div w:id="573585735">
                  <w:marLeft w:val="640"/>
                  <w:marRight w:val="0"/>
                  <w:marTop w:val="0"/>
                  <w:marBottom w:val="0"/>
                  <w:divBdr>
                    <w:top w:val="none" w:sz="0" w:space="0" w:color="auto"/>
                    <w:left w:val="none" w:sz="0" w:space="0" w:color="auto"/>
                    <w:bottom w:val="none" w:sz="0" w:space="0" w:color="auto"/>
                    <w:right w:val="none" w:sz="0" w:space="0" w:color="auto"/>
                  </w:divBdr>
                </w:div>
                <w:div w:id="1636567183">
                  <w:marLeft w:val="640"/>
                  <w:marRight w:val="0"/>
                  <w:marTop w:val="0"/>
                  <w:marBottom w:val="0"/>
                  <w:divBdr>
                    <w:top w:val="none" w:sz="0" w:space="0" w:color="auto"/>
                    <w:left w:val="none" w:sz="0" w:space="0" w:color="auto"/>
                    <w:bottom w:val="none" w:sz="0" w:space="0" w:color="auto"/>
                    <w:right w:val="none" w:sz="0" w:space="0" w:color="auto"/>
                  </w:divBdr>
                </w:div>
                <w:div w:id="1500778410">
                  <w:marLeft w:val="640"/>
                  <w:marRight w:val="0"/>
                  <w:marTop w:val="0"/>
                  <w:marBottom w:val="0"/>
                  <w:divBdr>
                    <w:top w:val="none" w:sz="0" w:space="0" w:color="auto"/>
                    <w:left w:val="none" w:sz="0" w:space="0" w:color="auto"/>
                    <w:bottom w:val="none" w:sz="0" w:space="0" w:color="auto"/>
                    <w:right w:val="none" w:sz="0" w:space="0" w:color="auto"/>
                  </w:divBdr>
                </w:div>
                <w:div w:id="1970813971">
                  <w:marLeft w:val="640"/>
                  <w:marRight w:val="0"/>
                  <w:marTop w:val="0"/>
                  <w:marBottom w:val="0"/>
                  <w:divBdr>
                    <w:top w:val="none" w:sz="0" w:space="0" w:color="auto"/>
                    <w:left w:val="none" w:sz="0" w:space="0" w:color="auto"/>
                    <w:bottom w:val="none" w:sz="0" w:space="0" w:color="auto"/>
                    <w:right w:val="none" w:sz="0" w:space="0" w:color="auto"/>
                  </w:divBdr>
                </w:div>
                <w:div w:id="845708048">
                  <w:marLeft w:val="640"/>
                  <w:marRight w:val="0"/>
                  <w:marTop w:val="0"/>
                  <w:marBottom w:val="0"/>
                  <w:divBdr>
                    <w:top w:val="none" w:sz="0" w:space="0" w:color="auto"/>
                    <w:left w:val="none" w:sz="0" w:space="0" w:color="auto"/>
                    <w:bottom w:val="none" w:sz="0" w:space="0" w:color="auto"/>
                    <w:right w:val="none" w:sz="0" w:space="0" w:color="auto"/>
                  </w:divBdr>
                </w:div>
                <w:div w:id="1230648787">
                  <w:marLeft w:val="640"/>
                  <w:marRight w:val="0"/>
                  <w:marTop w:val="0"/>
                  <w:marBottom w:val="0"/>
                  <w:divBdr>
                    <w:top w:val="none" w:sz="0" w:space="0" w:color="auto"/>
                    <w:left w:val="none" w:sz="0" w:space="0" w:color="auto"/>
                    <w:bottom w:val="none" w:sz="0" w:space="0" w:color="auto"/>
                    <w:right w:val="none" w:sz="0" w:space="0" w:color="auto"/>
                  </w:divBdr>
                </w:div>
                <w:div w:id="1972006611">
                  <w:marLeft w:val="640"/>
                  <w:marRight w:val="0"/>
                  <w:marTop w:val="0"/>
                  <w:marBottom w:val="0"/>
                  <w:divBdr>
                    <w:top w:val="none" w:sz="0" w:space="0" w:color="auto"/>
                    <w:left w:val="none" w:sz="0" w:space="0" w:color="auto"/>
                    <w:bottom w:val="none" w:sz="0" w:space="0" w:color="auto"/>
                    <w:right w:val="none" w:sz="0" w:space="0" w:color="auto"/>
                  </w:divBdr>
                </w:div>
                <w:div w:id="1028872006">
                  <w:marLeft w:val="640"/>
                  <w:marRight w:val="0"/>
                  <w:marTop w:val="0"/>
                  <w:marBottom w:val="0"/>
                  <w:divBdr>
                    <w:top w:val="none" w:sz="0" w:space="0" w:color="auto"/>
                    <w:left w:val="none" w:sz="0" w:space="0" w:color="auto"/>
                    <w:bottom w:val="none" w:sz="0" w:space="0" w:color="auto"/>
                    <w:right w:val="none" w:sz="0" w:space="0" w:color="auto"/>
                  </w:divBdr>
                </w:div>
                <w:div w:id="696123781">
                  <w:marLeft w:val="640"/>
                  <w:marRight w:val="0"/>
                  <w:marTop w:val="0"/>
                  <w:marBottom w:val="0"/>
                  <w:divBdr>
                    <w:top w:val="none" w:sz="0" w:space="0" w:color="auto"/>
                    <w:left w:val="none" w:sz="0" w:space="0" w:color="auto"/>
                    <w:bottom w:val="none" w:sz="0" w:space="0" w:color="auto"/>
                    <w:right w:val="none" w:sz="0" w:space="0" w:color="auto"/>
                  </w:divBdr>
                </w:div>
                <w:div w:id="1673531780">
                  <w:marLeft w:val="640"/>
                  <w:marRight w:val="0"/>
                  <w:marTop w:val="0"/>
                  <w:marBottom w:val="0"/>
                  <w:divBdr>
                    <w:top w:val="none" w:sz="0" w:space="0" w:color="auto"/>
                    <w:left w:val="none" w:sz="0" w:space="0" w:color="auto"/>
                    <w:bottom w:val="none" w:sz="0" w:space="0" w:color="auto"/>
                    <w:right w:val="none" w:sz="0" w:space="0" w:color="auto"/>
                  </w:divBdr>
                </w:div>
                <w:div w:id="2131581585">
                  <w:marLeft w:val="640"/>
                  <w:marRight w:val="0"/>
                  <w:marTop w:val="0"/>
                  <w:marBottom w:val="0"/>
                  <w:divBdr>
                    <w:top w:val="none" w:sz="0" w:space="0" w:color="auto"/>
                    <w:left w:val="none" w:sz="0" w:space="0" w:color="auto"/>
                    <w:bottom w:val="none" w:sz="0" w:space="0" w:color="auto"/>
                    <w:right w:val="none" w:sz="0" w:space="0" w:color="auto"/>
                  </w:divBdr>
                </w:div>
                <w:div w:id="324095351">
                  <w:marLeft w:val="640"/>
                  <w:marRight w:val="0"/>
                  <w:marTop w:val="0"/>
                  <w:marBottom w:val="0"/>
                  <w:divBdr>
                    <w:top w:val="none" w:sz="0" w:space="0" w:color="auto"/>
                    <w:left w:val="none" w:sz="0" w:space="0" w:color="auto"/>
                    <w:bottom w:val="none" w:sz="0" w:space="0" w:color="auto"/>
                    <w:right w:val="none" w:sz="0" w:space="0" w:color="auto"/>
                  </w:divBdr>
                </w:div>
                <w:div w:id="1950116881">
                  <w:marLeft w:val="640"/>
                  <w:marRight w:val="0"/>
                  <w:marTop w:val="0"/>
                  <w:marBottom w:val="0"/>
                  <w:divBdr>
                    <w:top w:val="none" w:sz="0" w:space="0" w:color="auto"/>
                    <w:left w:val="none" w:sz="0" w:space="0" w:color="auto"/>
                    <w:bottom w:val="none" w:sz="0" w:space="0" w:color="auto"/>
                    <w:right w:val="none" w:sz="0" w:space="0" w:color="auto"/>
                  </w:divBdr>
                </w:div>
                <w:div w:id="1695306958">
                  <w:marLeft w:val="640"/>
                  <w:marRight w:val="0"/>
                  <w:marTop w:val="0"/>
                  <w:marBottom w:val="0"/>
                  <w:divBdr>
                    <w:top w:val="none" w:sz="0" w:space="0" w:color="auto"/>
                    <w:left w:val="none" w:sz="0" w:space="0" w:color="auto"/>
                    <w:bottom w:val="none" w:sz="0" w:space="0" w:color="auto"/>
                    <w:right w:val="none" w:sz="0" w:space="0" w:color="auto"/>
                  </w:divBdr>
                </w:div>
                <w:div w:id="339161090">
                  <w:marLeft w:val="640"/>
                  <w:marRight w:val="0"/>
                  <w:marTop w:val="0"/>
                  <w:marBottom w:val="0"/>
                  <w:divBdr>
                    <w:top w:val="none" w:sz="0" w:space="0" w:color="auto"/>
                    <w:left w:val="none" w:sz="0" w:space="0" w:color="auto"/>
                    <w:bottom w:val="none" w:sz="0" w:space="0" w:color="auto"/>
                    <w:right w:val="none" w:sz="0" w:space="0" w:color="auto"/>
                  </w:divBdr>
                </w:div>
                <w:div w:id="1533684680">
                  <w:marLeft w:val="640"/>
                  <w:marRight w:val="0"/>
                  <w:marTop w:val="0"/>
                  <w:marBottom w:val="0"/>
                  <w:divBdr>
                    <w:top w:val="none" w:sz="0" w:space="0" w:color="auto"/>
                    <w:left w:val="none" w:sz="0" w:space="0" w:color="auto"/>
                    <w:bottom w:val="none" w:sz="0" w:space="0" w:color="auto"/>
                    <w:right w:val="none" w:sz="0" w:space="0" w:color="auto"/>
                  </w:divBdr>
                </w:div>
                <w:div w:id="967442496">
                  <w:marLeft w:val="640"/>
                  <w:marRight w:val="0"/>
                  <w:marTop w:val="0"/>
                  <w:marBottom w:val="0"/>
                  <w:divBdr>
                    <w:top w:val="none" w:sz="0" w:space="0" w:color="auto"/>
                    <w:left w:val="none" w:sz="0" w:space="0" w:color="auto"/>
                    <w:bottom w:val="none" w:sz="0" w:space="0" w:color="auto"/>
                    <w:right w:val="none" w:sz="0" w:space="0" w:color="auto"/>
                  </w:divBdr>
                </w:div>
                <w:div w:id="709301521">
                  <w:marLeft w:val="640"/>
                  <w:marRight w:val="0"/>
                  <w:marTop w:val="0"/>
                  <w:marBottom w:val="0"/>
                  <w:divBdr>
                    <w:top w:val="none" w:sz="0" w:space="0" w:color="auto"/>
                    <w:left w:val="none" w:sz="0" w:space="0" w:color="auto"/>
                    <w:bottom w:val="none" w:sz="0" w:space="0" w:color="auto"/>
                    <w:right w:val="none" w:sz="0" w:space="0" w:color="auto"/>
                  </w:divBdr>
                </w:div>
                <w:div w:id="743530189">
                  <w:marLeft w:val="640"/>
                  <w:marRight w:val="0"/>
                  <w:marTop w:val="0"/>
                  <w:marBottom w:val="0"/>
                  <w:divBdr>
                    <w:top w:val="none" w:sz="0" w:space="0" w:color="auto"/>
                    <w:left w:val="none" w:sz="0" w:space="0" w:color="auto"/>
                    <w:bottom w:val="none" w:sz="0" w:space="0" w:color="auto"/>
                    <w:right w:val="none" w:sz="0" w:space="0" w:color="auto"/>
                  </w:divBdr>
                </w:div>
                <w:div w:id="110244737">
                  <w:marLeft w:val="640"/>
                  <w:marRight w:val="0"/>
                  <w:marTop w:val="0"/>
                  <w:marBottom w:val="0"/>
                  <w:divBdr>
                    <w:top w:val="none" w:sz="0" w:space="0" w:color="auto"/>
                    <w:left w:val="none" w:sz="0" w:space="0" w:color="auto"/>
                    <w:bottom w:val="none" w:sz="0" w:space="0" w:color="auto"/>
                    <w:right w:val="none" w:sz="0" w:space="0" w:color="auto"/>
                  </w:divBdr>
                </w:div>
                <w:div w:id="1978125">
                  <w:marLeft w:val="640"/>
                  <w:marRight w:val="0"/>
                  <w:marTop w:val="0"/>
                  <w:marBottom w:val="0"/>
                  <w:divBdr>
                    <w:top w:val="none" w:sz="0" w:space="0" w:color="auto"/>
                    <w:left w:val="none" w:sz="0" w:space="0" w:color="auto"/>
                    <w:bottom w:val="none" w:sz="0" w:space="0" w:color="auto"/>
                    <w:right w:val="none" w:sz="0" w:space="0" w:color="auto"/>
                  </w:divBdr>
                </w:div>
                <w:div w:id="449130892">
                  <w:marLeft w:val="640"/>
                  <w:marRight w:val="0"/>
                  <w:marTop w:val="0"/>
                  <w:marBottom w:val="0"/>
                  <w:divBdr>
                    <w:top w:val="none" w:sz="0" w:space="0" w:color="auto"/>
                    <w:left w:val="none" w:sz="0" w:space="0" w:color="auto"/>
                    <w:bottom w:val="none" w:sz="0" w:space="0" w:color="auto"/>
                    <w:right w:val="none" w:sz="0" w:space="0" w:color="auto"/>
                  </w:divBdr>
                </w:div>
                <w:div w:id="1342321294">
                  <w:marLeft w:val="640"/>
                  <w:marRight w:val="0"/>
                  <w:marTop w:val="0"/>
                  <w:marBottom w:val="0"/>
                  <w:divBdr>
                    <w:top w:val="none" w:sz="0" w:space="0" w:color="auto"/>
                    <w:left w:val="none" w:sz="0" w:space="0" w:color="auto"/>
                    <w:bottom w:val="none" w:sz="0" w:space="0" w:color="auto"/>
                    <w:right w:val="none" w:sz="0" w:space="0" w:color="auto"/>
                  </w:divBdr>
                </w:div>
                <w:div w:id="330911271">
                  <w:marLeft w:val="640"/>
                  <w:marRight w:val="0"/>
                  <w:marTop w:val="0"/>
                  <w:marBottom w:val="0"/>
                  <w:divBdr>
                    <w:top w:val="none" w:sz="0" w:space="0" w:color="auto"/>
                    <w:left w:val="none" w:sz="0" w:space="0" w:color="auto"/>
                    <w:bottom w:val="none" w:sz="0" w:space="0" w:color="auto"/>
                    <w:right w:val="none" w:sz="0" w:space="0" w:color="auto"/>
                  </w:divBdr>
                </w:div>
                <w:div w:id="1023937274">
                  <w:marLeft w:val="640"/>
                  <w:marRight w:val="0"/>
                  <w:marTop w:val="0"/>
                  <w:marBottom w:val="0"/>
                  <w:divBdr>
                    <w:top w:val="none" w:sz="0" w:space="0" w:color="auto"/>
                    <w:left w:val="none" w:sz="0" w:space="0" w:color="auto"/>
                    <w:bottom w:val="none" w:sz="0" w:space="0" w:color="auto"/>
                    <w:right w:val="none" w:sz="0" w:space="0" w:color="auto"/>
                  </w:divBdr>
                </w:div>
                <w:div w:id="511529839">
                  <w:marLeft w:val="640"/>
                  <w:marRight w:val="0"/>
                  <w:marTop w:val="0"/>
                  <w:marBottom w:val="0"/>
                  <w:divBdr>
                    <w:top w:val="none" w:sz="0" w:space="0" w:color="auto"/>
                    <w:left w:val="none" w:sz="0" w:space="0" w:color="auto"/>
                    <w:bottom w:val="none" w:sz="0" w:space="0" w:color="auto"/>
                    <w:right w:val="none" w:sz="0" w:space="0" w:color="auto"/>
                  </w:divBdr>
                </w:div>
                <w:div w:id="1717853377">
                  <w:marLeft w:val="640"/>
                  <w:marRight w:val="0"/>
                  <w:marTop w:val="0"/>
                  <w:marBottom w:val="0"/>
                  <w:divBdr>
                    <w:top w:val="none" w:sz="0" w:space="0" w:color="auto"/>
                    <w:left w:val="none" w:sz="0" w:space="0" w:color="auto"/>
                    <w:bottom w:val="none" w:sz="0" w:space="0" w:color="auto"/>
                    <w:right w:val="none" w:sz="0" w:space="0" w:color="auto"/>
                  </w:divBdr>
                </w:div>
                <w:div w:id="191892338">
                  <w:marLeft w:val="640"/>
                  <w:marRight w:val="0"/>
                  <w:marTop w:val="0"/>
                  <w:marBottom w:val="0"/>
                  <w:divBdr>
                    <w:top w:val="none" w:sz="0" w:space="0" w:color="auto"/>
                    <w:left w:val="none" w:sz="0" w:space="0" w:color="auto"/>
                    <w:bottom w:val="none" w:sz="0" w:space="0" w:color="auto"/>
                    <w:right w:val="none" w:sz="0" w:space="0" w:color="auto"/>
                  </w:divBdr>
                </w:div>
                <w:div w:id="359739970">
                  <w:marLeft w:val="640"/>
                  <w:marRight w:val="0"/>
                  <w:marTop w:val="0"/>
                  <w:marBottom w:val="0"/>
                  <w:divBdr>
                    <w:top w:val="none" w:sz="0" w:space="0" w:color="auto"/>
                    <w:left w:val="none" w:sz="0" w:space="0" w:color="auto"/>
                    <w:bottom w:val="none" w:sz="0" w:space="0" w:color="auto"/>
                    <w:right w:val="none" w:sz="0" w:space="0" w:color="auto"/>
                  </w:divBdr>
                </w:div>
                <w:div w:id="364477756">
                  <w:marLeft w:val="640"/>
                  <w:marRight w:val="0"/>
                  <w:marTop w:val="0"/>
                  <w:marBottom w:val="0"/>
                  <w:divBdr>
                    <w:top w:val="none" w:sz="0" w:space="0" w:color="auto"/>
                    <w:left w:val="none" w:sz="0" w:space="0" w:color="auto"/>
                    <w:bottom w:val="none" w:sz="0" w:space="0" w:color="auto"/>
                    <w:right w:val="none" w:sz="0" w:space="0" w:color="auto"/>
                  </w:divBdr>
                </w:div>
                <w:div w:id="351345201">
                  <w:marLeft w:val="640"/>
                  <w:marRight w:val="0"/>
                  <w:marTop w:val="0"/>
                  <w:marBottom w:val="0"/>
                  <w:divBdr>
                    <w:top w:val="none" w:sz="0" w:space="0" w:color="auto"/>
                    <w:left w:val="none" w:sz="0" w:space="0" w:color="auto"/>
                    <w:bottom w:val="none" w:sz="0" w:space="0" w:color="auto"/>
                    <w:right w:val="none" w:sz="0" w:space="0" w:color="auto"/>
                  </w:divBdr>
                </w:div>
              </w:divsChild>
            </w:div>
            <w:div w:id="1517959843">
              <w:marLeft w:val="0"/>
              <w:marRight w:val="0"/>
              <w:marTop w:val="0"/>
              <w:marBottom w:val="0"/>
              <w:divBdr>
                <w:top w:val="none" w:sz="0" w:space="0" w:color="auto"/>
                <w:left w:val="none" w:sz="0" w:space="0" w:color="auto"/>
                <w:bottom w:val="none" w:sz="0" w:space="0" w:color="auto"/>
                <w:right w:val="none" w:sz="0" w:space="0" w:color="auto"/>
              </w:divBdr>
              <w:divsChild>
                <w:div w:id="815099844">
                  <w:marLeft w:val="640"/>
                  <w:marRight w:val="0"/>
                  <w:marTop w:val="0"/>
                  <w:marBottom w:val="0"/>
                  <w:divBdr>
                    <w:top w:val="none" w:sz="0" w:space="0" w:color="auto"/>
                    <w:left w:val="none" w:sz="0" w:space="0" w:color="auto"/>
                    <w:bottom w:val="none" w:sz="0" w:space="0" w:color="auto"/>
                    <w:right w:val="none" w:sz="0" w:space="0" w:color="auto"/>
                  </w:divBdr>
                </w:div>
                <w:div w:id="1236628092">
                  <w:marLeft w:val="640"/>
                  <w:marRight w:val="0"/>
                  <w:marTop w:val="0"/>
                  <w:marBottom w:val="0"/>
                  <w:divBdr>
                    <w:top w:val="none" w:sz="0" w:space="0" w:color="auto"/>
                    <w:left w:val="none" w:sz="0" w:space="0" w:color="auto"/>
                    <w:bottom w:val="none" w:sz="0" w:space="0" w:color="auto"/>
                    <w:right w:val="none" w:sz="0" w:space="0" w:color="auto"/>
                  </w:divBdr>
                </w:div>
                <w:div w:id="944116893">
                  <w:marLeft w:val="640"/>
                  <w:marRight w:val="0"/>
                  <w:marTop w:val="0"/>
                  <w:marBottom w:val="0"/>
                  <w:divBdr>
                    <w:top w:val="none" w:sz="0" w:space="0" w:color="auto"/>
                    <w:left w:val="none" w:sz="0" w:space="0" w:color="auto"/>
                    <w:bottom w:val="none" w:sz="0" w:space="0" w:color="auto"/>
                    <w:right w:val="none" w:sz="0" w:space="0" w:color="auto"/>
                  </w:divBdr>
                </w:div>
                <w:div w:id="1743796626">
                  <w:marLeft w:val="640"/>
                  <w:marRight w:val="0"/>
                  <w:marTop w:val="0"/>
                  <w:marBottom w:val="0"/>
                  <w:divBdr>
                    <w:top w:val="none" w:sz="0" w:space="0" w:color="auto"/>
                    <w:left w:val="none" w:sz="0" w:space="0" w:color="auto"/>
                    <w:bottom w:val="none" w:sz="0" w:space="0" w:color="auto"/>
                    <w:right w:val="none" w:sz="0" w:space="0" w:color="auto"/>
                  </w:divBdr>
                </w:div>
                <w:div w:id="760299309">
                  <w:marLeft w:val="640"/>
                  <w:marRight w:val="0"/>
                  <w:marTop w:val="0"/>
                  <w:marBottom w:val="0"/>
                  <w:divBdr>
                    <w:top w:val="none" w:sz="0" w:space="0" w:color="auto"/>
                    <w:left w:val="none" w:sz="0" w:space="0" w:color="auto"/>
                    <w:bottom w:val="none" w:sz="0" w:space="0" w:color="auto"/>
                    <w:right w:val="none" w:sz="0" w:space="0" w:color="auto"/>
                  </w:divBdr>
                </w:div>
                <w:div w:id="1021785811">
                  <w:marLeft w:val="640"/>
                  <w:marRight w:val="0"/>
                  <w:marTop w:val="0"/>
                  <w:marBottom w:val="0"/>
                  <w:divBdr>
                    <w:top w:val="none" w:sz="0" w:space="0" w:color="auto"/>
                    <w:left w:val="none" w:sz="0" w:space="0" w:color="auto"/>
                    <w:bottom w:val="none" w:sz="0" w:space="0" w:color="auto"/>
                    <w:right w:val="none" w:sz="0" w:space="0" w:color="auto"/>
                  </w:divBdr>
                </w:div>
                <w:div w:id="1691100035">
                  <w:marLeft w:val="640"/>
                  <w:marRight w:val="0"/>
                  <w:marTop w:val="0"/>
                  <w:marBottom w:val="0"/>
                  <w:divBdr>
                    <w:top w:val="none" w:sz="0" w:space="0" w:color="auto"/>
                    <w:left w:val="none" w:sz="0" w:space="0" w:color="auto"/>
                    <w:bottom w:val="none" w:sz="0" w:space="0" w:color="auto"/>
                    <w:right w:val="none" w:sz="0" w:space="0" w:color="auto"/>
                  </w:divBdr>
                </w:div>
                <w:div w:id="1879590343">
                  <w:marLeft w:val="640"/>
                  <w:marRight w:val="0"/>
                  <w:marTop w:val="0"/>
                  <w:marBottom w:val="0"/>
                  <w:divBdr>
                    <w:top w:val="none" w:sz="0" w:space="0" w:color="auto"/>
                    <w:left w:val="none" w:sz="0" w:space="0" w:color="auto"/>
                    <w:bottom w:val="none" w:sz="0" w:space="0" w:color="auto"/>
                    <w:right w:val="none" w:sz="0" w:space="0" w:color="auto"/>
                  </w:divBdr>
                </w:div>
                <w:div w:id="182205116">
                  <w:marLeft w:val="640"/>
                  <w:marRight w:val="0"/>
                  <w:marTop w:val="0"/>
                  <w:marBottom w:val="0"/>
                  <w:divBdr>
                    <w:top w:val="none" w:sz="0" w:space="0" w:color="auto"/>
                    <w:left w:val="none" w:sz="0" w:space="0" w:color="auto"/>
                    <w:bottom w:val="none" w:sz="0" w:space="0" w:color="auto"/>
                    <w:right w:val="none" w:sz="0" w:space="0" w:color="auto"/>
                  </w:divBdr>
                </w:div>
                <w:div w:id="1508400967">
                  <w:marLeft w:val="640"/>
                  <w:marRight w:val="0"/>
                  <w:marTop w:val="0"/>
                  <w:marBottom w:val="0"/>
                  <w:divBdr>
                    <w:top w:val="none" w:sz="0" w:space="0" w:color="auto"/>
                    <w:left w:val="none" w:sz="0" w:space="0" w:color="auto"/>
                    <w:bottom w:val="none" w:sz="0" w:space="0" w:color="auto"/>
                    <w:right w:val="none" w:sz="0" w:space="0" w:color="auto"/>
                  </w:divBdr>
                </w:div>
                <w:div w:id="1338464918">
                  <w:marLeft w:val="640"/>
                  <w:marRight w:val="0"/>
                  <w:marTop w:val="0"/>
                  <w:marBottom w:val="0"/>
                  <w:divBdr>
                    <w:top w:val="none" w:sz="0" w:space="0" w:color="auto"/>
                    <w:left w:val="none" w:sz="0" w:space="0" w:color="auto"/>
                    <w:bottom w:val="none" w:sz="0" w:space="0" w:color="auto"/>
                    <w:right w:val="none" w:sz="0" w:space="0" w:color="auto"/>
                  </w:divBdr>
                </w:div>
                <w:div w:id="1597471736">
                  <w:marLeft w:val="640"/>
                  <w:marRight w:val="0"/>
                  <w:marTop w:val="0"/>
                  <w:marBottom w:val="0"/>
                  <w:divBdr>
                    <w:top w:val="none" w:sz="0" w:space="0" w:color="auto"/>
                    <w:left w:val="none" w:sz="0" w:space="0" w:color="auto"/>
                    <w:bottom w:val="none" w:sz="0" w:space="0" w:color="auto"/>
                    <w:right w:val="none" w:sz="0" w:space="0" w:color="auto"/>
                  </w:divBdr>
                </w:div>
                <w:div w:id="215776733">
                  <w:marLeft w:val="640"/>
                  <w:marRight w:val="0"/>
                  <w:marTop w:val="0"/>
                  <w:marBottom w:val="0"/>
                  <w:divBdr>
                    <w:top w:val="none" w:sz="0" w:space="0" w:color="auto"/>
                    <w:left w:val="none" w:sz="0" w:space="0" w:color="auto"/>
                    <w:bottom w:val="none" w:sz="0" w:space="0" w:color="auto"/>
                    <w:right w:val="none" w:sz="0" w:space="0" w:color="auto"/>
                  </w:divBdr>
                </w:div>
                <w:div w:id="782500838">
                  <w:marLeft w:val="640"/>
                  <w:marRight w:val="0"/>
                  <w:marTop w:val="0"/>
                  <w:marBottom w:val="0"/>
                  <w:divBdr>
                    <w:top w:val="none" w:sz="0" w:space="0" w:color="auto"/>
                    <w:left w:val="none" w:sz="0" w:space="0" w:color="auto"/>
                    <w:bottom w:val="none" w:sz="0" w:space="0" w:color="auto"/>
                    <w:right w:val="none" w:sz="0" w:space="0" w:color="auto"/>
                  </w:divBdr>
                </w:div>
                <w:div w:id="180510511">
                  <w:marLeft w:val="640"/>
                  <w:marRight w:val="0"/>
                  <w:marTop w:val="0"/>
                  <w:marBottom w:val="0"/>
                  <w:divBdr>
                    <w:top w:val="none" w:sz="0" w:space="0" w:color="auto"/>
                    <w:left w:val="none" w:sz="0" w:space="0" w:color="auto"/>
                    <w:bottom w:val="none" w:sz="0" w:space="0" w:color="auto"/>
                    <w:right w:val="none" w:sz="0" w:space="0" w:color="auto"/>
                  </w:divBdr>
                </w:div>
                <w:div w:id="1152259438">
                  <w:marLeft w:val="640"/>
                  <w:marRight w:val="0"/>
                  <w:marTop w:val="0"/>
                  <w:marBottom w:val="0"/>
                  <w:divBdr>
                    <w:top w:val="none" w:sz="0" w:space="0" w:color="auto"/>
                    <w:left w:val="none" w:sz="0" w:space="0" w:color="auto"/>
                    <w:bottom w:val="none" w:sz="0" w:space="0" w:color="auto"/>
                    <w:right w:val="none" w:sz="0" w:space="0" w:color="auto"/>
                  </w:divBdr>
                </w:div>
                <w:div w:id="627441855">
                  <w:marLeft w:val="640"/>
                  <w:marRight w:val="0"/>
                  <w:marTop w:val="0"/>
                  <w:marBottom w:val="0"/>
                  <w:divBdr>
                    <w:top w:val="none" w:sz="0" w:space="0" w:color="auto"/>
                    <w:left w:val="none" w:sz="0" w:space="0" w:color="auto"/>
                    <w:bottom w:val="none" w:sz="0" w:space="0" w:color="auto"/>
                    <w:right w:val="none" w:sz="0" w:space="0" w:color="auto"/>
                  </w:divBdr>
                </w:div>
                <w:div w:id="428352908">
                  <w:marLeft w:val="640"/>
                  <w:marRight w:val="0"/>
                  <w:marTop w:val="0"/>
                  <w:marBottom w:val="0"/>
                  <w:divBdr>
                    <w:top w:val="none" w:sz="0" w:space="0" w:color="auto"/>
                    <w:left w:val="none" w:sz="0" w:space="0" w:color="auto"/>
                    <w:bottom w:val="none" w:sz="0" w:space="0" w:color="auto"/>
                    <w:right w:val="none" w:sz="0" w:space="0" w:color="auto"/>
                  </w:divBdr>
                </w:div>
                <w:div w:id="1857033618">
                  <w:marLeft w:val="640"/>
                  <w:marRight w:val="0"/>
                  <w:marTop w:val="0"/>
                  <w:marBottom w:val="0"/>
                  <w:divBdr>
                    <w:top w:val="none" w:sz="0" w:space="0" w:color="auto"/>
                    <w:left w:val="none" w:sz="0" w:space="0" w:color="auto"/>
                    <w:bottom w:val="none" w:sz="0" w:space="0" w:color="auto"/>
                    <w:right w:val="none" w:sz="0" w:space="0" w:color="auto"/>
                  </w:divBdr>
                </w:div>
                <w:div w:id="360283533">
                  <w:marLeft w:val="640"/>
                  <w:marRight w:val="0"/>
                  <w:marTop w:val="0"/>
                  <w:marBottom w:val="0"/>
                  <w:divBdr>
                    <w:top w:val="none" w:sz="0" w:space="0" w:color="auto"/>
                    <w:left w:val="none" w:sz="0" w:space="0" w:color="auto"/>
                    <w:bottom w:val="none" w:sz="0" w:space="0" w:color="auto"/>
                    <w:right w:val="none" w:sz="0" w:space="0" w:color="auto"/>
                  </w:divBdr>
                </w:div>
                <w:div w:id="872840864">
                  <w:marLeft w:val="640"/>
                  <w:marRight w:val="0"/>
                  <w:marTop w:val="0"/>
                  <w:marBottom w:val="0"/>
                  <w:divBdr>
                    <w:top w:val="none" w:sz="0" w:space="0" w:color="auto"/>
                    <w:left w:val="none" w:sz="0" w:space="0" w:color="auto"/>
                    <w:bottom w:val="none" w:sz="0" w:space="0" w:color="auto"/>
                    <w:right w:val="none" w:sz="0" w:space="0" w:color="auto"/>
                  </w:divBdr>
                </w:div>
                <w:div w:id="1762794129">
                  <w:marLeft w:val="640"/>
                  <w:marRight w:val="0"/>
                  <w:marTop w:val="0"/>
                  <w:marBottom w:val="0"/>
                  <w:divBdr>
                    <w:top w:val="none" w:sz="0" w:space="0" w:color="auto"/>
                    <w:left w:val="none" w:sz="0" w:space="0" w:color="auto"/>
                    <w:bottom w:val="none" w:sz="0" w:space="0" w:color="auto"/>
                    <w:right w:val="none" w:sz="0" w:space="0" w:color="auto"/>
                  </w:divBdr>
                </w:div>
                <w:div w:id="1090077128">
                  <w:marLeft w:val="640"/>
                  <w:marRight w:val="0"/>
                  <w:marTop w:val="0"/>
                  <w:marBottom w:val="0"/>
                  <w:divBdr>
                    <w:top w:val="none" w:sz="0" w:space="0" w:color="auto"/>
                    <w:left w:val="none" w:sz="0" w:space="0" w:color="auto"/>
                    <w:bottom w:val="none" w:sz="0" w:space="0" w:color="auto"/>
                    <w:right w:val="none" w:sz="0" w:space="0" w:color="auto"/>
                  </w:divBdr>
                </w:div>
                <w:div w:id="805321662">
                  <w:marLeft w:val="640"/>
                  <w:marRight w:val="0"/>
                  <w:marTop w:val="0"/>
                  <w:marBottom w:val="0"/>
                  <w:divBdr>
                    <w:top w:val="none" w:sz="0" w:space="0" w:color="auto"/>
                    <w:left w:val="none" w:sz="0" w:space="0" w:color="auto"/>
                    <w:bottom w:val="none" w:sz="0" w:space="0" w:color="auto"/>
                    <w:right w:val="none" w:sz="0" w:space="0" w:color="auto"/>
                  </w:divBdr>
                </w:div>
                <w:div w:id="2007439848">
                  <w:marLeft w:val="640"/>
                  <w:marRight w:val="0"/>
                  <w:marTop w:val="0"/>
                  <w:marBottom w:val="0"/>
                  <w:divBdr>
                    <w:top w:val="none" w:sz="0" w:space="0" w:color="auto"/>
                    <w:left w:val="none" w:sz="0" w:space="0" w:color="auto"/>
                    <w:bottom w:val="none" w:sz="0" w:space="0" w:color="auto"/>
                    <w:right w:val="none" w:sz="0" w:space="0" w:color="auto"/>
                  </w:divBdr>
                </w:div>
                <w:div w:id="1498157211">
                  <w:marLeft w:val="640"/>
                  <w:marRight w:val="0"/>
                  <w:marTop w:val="0"/>
                  <w:marBottom w:val="0"/>
                  <w:divBdr>
                    <w:top w:val="none" w:sz="0" w:space="0" w:color="auto"/>
                    <w:left w:val="none" w:sz="0" w:space="0" w:color="auto"/>
                    <w:bottom w:val="none" w:sz="0" w:space="0" w:color="auto"/>
                    <w:right w:val="none" w:sz="0" w:space="0" w:color="auto"/>
                  </w:divBdr>
                </w:div>
                <w:div w:id="455878436">
                  <w:marLeft w:val="640"/>
                  <w:marRight w:val="0"/>
                  <w:marTop w:val="0"/>
                  <w:marBottom w:val="0"/>
                  <w:divBdr>
                    <w:top w:val="none" w:sz="0" w:space="0" w:color="auto"/>
                    <w:left w:val="none" w:sz="0" w:space="0" w:color="auto"/>
                    <w:bottom w:val="none" w:sz="0" w:space="0" w:color="auto"/>
                    <w:right w:val="none" w:sz="0" w:space="0" w:color="auto"/>
                  </w:divBdr>
                </w:div>
                <w:div w:id="298413253">
                  <w:marLeft w:val="640"/>
                  <w:marRight w:val="0"/>
                  <w:marTop w:val="0"/>
                  <w:marBottom w:val="0"/>
                  <w:divBdr>
                    <w:top w:val="none" w:sz="0" w:space="0" w:color="auto"/>
                    <w:left w:val="none" w:sz="0" w:space="0" w:color="auto"/>
                    <w:bottom w:val="none" w:sz="0" w:space="0" w:color="auto"/>
                    <w:right w:val="none" w:sz="0" w:space="0" w:color="auto"/>
                  </w:divBdr>
                </w:div>
                <w:div w:id="1788114498">
                  <w:marLeft w:val="640"/>
                  <w:marRight w:val="0"/>
                  <w:marTop w:val="0"/>
                  <w:marBottom w:val="0"/>
                  <w:divBdr>
                    <w:top w:val="none" w:sz="0" w:space="0" w:color="auto"/>
                    <w:left w:val="none" w:sz="0" w:space="0" w:color="auto"/>
                    <w:bottom w:val="none" w:sz="0" w:space="0" w:color="auto"/>
                    <w:right w:val="none" w:sz="0" w:space="0" w:color="auto"/>
                  </w:divBdr>
                </w:div>
                <w:div w:id="1851212429">
                  <w:marLeft w:val="640"/>
                  <w:marRight w:val="0"/>
                  <w:marTop w:val="0"/>
                  <w:marBottom w:val="0"/>
                  <w:divBdr>
                    <w:top w:val="none" w:sz="0" w:space="0" w:color="auto"/>
                    <w:left w:val="none" w:sz="0" w:space="0" w:color="auto"/>
                    <w:bottom w:val="none" w:sz="0" w:space="0" w:color="auto"/>
                    <w:right w:val="none" w:sz="0" w:space="0" w:color="auto"/>
                  </w:divBdr>
                </w:div>
                <w:div w:id="802620754">
                  <w:marLeft w:val="640"/>
                  <w:marRight w:val="0"/>
                  <w:marTop w:val="0"/>
                  <w:marBottom w:val="0"/>
                  <w:divBdr>
                    <w:top w:val="none" w:sz="0" w:space="0" w:color="auto"/>
                    <w:left w:val="none" w:sz="0" w:space="0" w:color="auto"/>
                    <w:bottom w:val="none" w:sz="0" w:space="0" w:color="auto"/>
                    <w:right w:val="none" w:sz="0" w:space="0" w:color="auto"/>
                  </w:divBdr>
                </w:div>
                <w:div w:id="855004986">
                  <w:marLeft w:val="640"/>
                  <w:marRight w:val="0"/>
                  <w:marTop w:val="0"/>
                  <w:marBottom w:val="0"/>
                  <w:divBdr>
                    <w:top w:val="none" w:sz="0" w:space="0" w:color="auto"/>
                    <w:left w:val="none" w:sz="0" w:space="0" w:color="auto"/>
                    <w:bottom w:val="none" w:sz="0" w:space="0" w:color="auto"/>
                    <w:right w:val="none" w:sz="0" w:space="0" w:color="auto"/>
                  </w:divBdr>
                </w:div>
                <w:div w:id="1759325837">
                  <w:marLeft w:val="640"/>
                  <w:marRight w:val="0"/>
                  <w:marTop w:val="0"/>
                  <w:marBottom w:val="0"/>
                  <w:divBdr>
                    <w:top w:val="none" w:sz="0" w:space="0" w:color="auto"/>
                    <w:left w:val="none" w:sz="0" w:space="0" w:color="auto"/>
                    <w:bottom w:val="none" w:sz="0" w:space="0" w:color="auto"/>
                    <w:right w:val="none" w:sz="0" w:space="0" w:color="auto"/>
                  </w:divBdr>
                </w:div>
                <w:div w:id="2100329597">
                  <w:marLeft w:val="640"/>
                  <w:marRight w:val="0"/>
                  <w:marTop w:val="0"/>
                  <w:marBottom w:val="0"/>
                  <w:divBdr>
                    <w:top w:val="none" w:sz="0" w:space="0" w:color="auto"/>
                    <w:left w:val="none" w:sz="0" w:space="0" w:color="auto"/>
                    <w:bottom w:val="none" w:sz="0" w:space="0" w:color="auto"/>
                    <w:right w:val="none" w:sz="0" w:space="0" w:color="auto"/>
                  </w:divBdr>
                </w:div>
                <w:div w:id="1804734541">
                  <w:marLeft w:val="640"/>
                  <w:marRight w:val="0"/>
                  <w:marTop w:val="0"/>
                  <w:marBottom w:val="0"/>
                  <w:divBdr>
                    <w:top w:val="none" w:sz="0" w:space="0" w:color="auto"/>
                    <w:left w:val="none" w:sz="0" w:space="0" w:color="auto"/>
                    <w:bottom w:val="none" w:sz="0" w:space="0" w:color="auto"/>
                    <w:right w:val="none" w:sz="0" w:space="0" w:color="auto"/>
                  </w:divBdr>
                </w:div>
                <w:div w:id="1447233876">
                  <w:marLeft w:val="640"/>
                  <w:marRight w:val="0"/>
                  <w:marTop w:val="0"/>
                  <w:marBottom w:val="0"/>
                  <w:divBdr>
                    <w:top w:val="none" w:sz="0" w:space="0" w:color="auto"/>
                    <w:left w:val="none" w:sz="0" w:space="0" w:color="auto"/>
                    <w:bottom w:val="none" w:sz="0" w:space="0" w:color="auto"/>
                    <w:right w:val="none" w:sz="0" w:space="0" w:color="auto"/>
                  </w:divBdr>
                </w:div>
                <w:div w:id="1422332811">
                  <w:marLeft w:val="640"/>
                  <w:marRight w:val="0"/>
                  <w:marTop w:val="0"/>
                  <w:marBottom w:val="0"/>
                  <w:divBdr>
                    <w:top w:val="none" w:sz="0" w:space="0" w:color="auto"/>
                    <w:left w:val="none" w:sz="0" w:space="0" w:color="auto"/>
                    <w:bottom w:val="none" w:sz="0" w:space="0" w:color="auto"/>
                    <w:right w:val="none" w:sz="0" w:space="0" w:color="auto"/>
                  </w:divBdr>
                </w:div>
                <w:div w:id="1248424094">
                  <w:marLeft w:val="640"/>
                  <w:marRight w:val="0"/>
                  <w:marTop w:val="0"/>
                  <w:marBottom w:val="0"/>
                  <w:divBdr>
                    <w:top w:val="none" w:sz="0" w:space="0" w:color="auto"/>
                    <w:left w:val="none" w:sz="0" w:space="0" w:color="auto"/>
                    <w:bottom w:val="none" w:sz="0" w:space="0" w:color="auto"/>
                    <w:right w:val="none" w:sz="0" w:space="0" w:color="auto"/>
                  </w:divBdr>
                </w:div>
                <w:div w:id="57871702">
                  <w:marLeft w:val="640"/>
                  <w:marRight w:val="0"/>
                  <w:marTop w:val="0"/>
                  <w:marBottom w:val="0"/>
                  <w:divBdr>
                    <w:top w:val="none" w:sz="0" w:space="0" w:color="auto"/>
                    <w:left w:val="none" w:sz="0" w:space="0" w:color="auto"/>
                    <w:bottom w:val="none" w:sz="0" w:space="0" w:color="auto"/>
                    <w:right w:val="none" w:sz="0" w:space="0" w:color="auto"/>
                  </w:divBdr>
                </w:div>
                <w:div w:id="955143074">
                  <w:marLeft w:val="640"/>
                  <w:marRight w:val="0"/>
                  <w:marTop w:val="0"/>
                  <w:marBottom w:val="0"/>
                  <w:divBdr>
                    <w:top w:val="none" w:sz="0" w:space="0" w:color="auto"/>
                    <w:left w:val="none" w:sz="0" w:space="0" w:color="auto"/>
                    <w:bottom w:val="none" w:sz="0" w:space="0" w:color="auto"/>
                    <w:right w:val="none" w:sz="0" w:space="0" w:color="auto"/>
                  </w:divBdr>
                </w:div>
                <w:div w:id="381563321">
                  <w:marLeft w:val="640"/>
                  <w:marRight w:val="0"/>
                  <w:marTop w:val="0"/>
                  <w:marBottom w:val="0"/>
                  <w:divBdr>
                    <w:top w:val="none" w:sz="0" w:space="0" w:color="auto"/>
                    <w:left w:val="none" w:sz="0" w:space="0" w:color="auto"/>
                    <w:bottom w:val="none" w:sz="0" w:space="0" w:color="auto"/>
                    <w:right w:val="none" w:sz="0" w:space="0" w:color="auto"/>
                  </w:divBdr>
                </w:div>
                <w:div w:id="630402192">
                  <w:marLeft w:val="640"/>
                  <w:marRight w:val="0"/>
                  <w:marTop w:val="0"/>
                  <w:marBottom w:val="0"/>
                  <w:divBdr>
                    <w:top w:val="none" w:sz="0" w:space="0" w:color="auto"/>
                    <w:left w:val="none" w:sz="0" w:space="0" w:color="auto"/>
                    <w:bottom w:val="none" w:sz="0" w:space="0" w:color="auto"/>
                    <w:right w:val="none" w:sz="0" w:space="0" w:color="auto"/>
                  </w:divBdr>
                </w:div>
                <w:div w:id="813329828">
                  <w:marLeft w:val="640"/>
                  <w:marRight w:val="0"/>
                  <w:marTop w:val="0"/>
                  <w:marBottom w:val="0"/>
                  <w:divBdr>
                    <w:top w:val="none" w:sz="0" w:space="0" w:color="auto"/>
                    <w:left w:val="none" w:sz="0" w:space="0" w:color="auto"/>
                    <w:bottom w:val="none" w:sz="0" w:space="0" w:color="auto"/>
                    <w:right w:val="none" w:sz="0" w:space="0" w:color="auto"/>
                  </w:divBdr>
                </w:div>
                <w:div w:id="1670281180">
                  <w:marLeft w:val="640"/>
                  <w:marRight w:val="0"/>
                  <w:marTop w:val="0"/>
                  <w:marBottom w:val="0"/>
                  <w:divBdr>
                    <w:top w:val="none" w:sz="0" w:space="0" w:color="auto"/>
                    <w:left w:val="none" w:sz="0" w:space="0" w:color="auto"/>
                    <w:bottom w:val="none" w:sz="0" w:space="0" w:color="auto"/>
                    <w:right w:val="none" w:sz="0" w:space="0" w:color="auto"/>
                  </w:divBdr>
                </w:div>
                <w:div w:id="1621913938">
                  <w:marLeft w:val="640"/>
                  <w:marRight w:val="0"/>
                  <w:marTop w:val="0"/>
                  <w:marBottom w:val="0"/>
                  <w:divBdr>
                    <w:top w:val="none" w:sz="0" w:space="0" w:color="auto"/>
                    <w:left w:val="none" w:sz="0" w:space="0" w:color="auto"/>
                    <w:bottom w:val="none" w:sz="0" w:space="0" w:color="auto"/>
                    <w:right w:val="none" w:sz="0" w:space="0" w:color="auto"/>
                  </w:divBdr>
                </w:div>
                <w:div w:id="2070104459">
                  <w:marLeft w:val="640"/>
                  <w:marRight w:val="0"/>
                  <w:marTop w:val="0"/>
                  <w:marBottom w:val="0"/>
                  <w:divBdr>
                    <w:top w:val="none" w:sz="0" w:space="0" w:color="auto"/>
                    <w:left w:val="none" w:sz="0" w:space="0" w:color="auto"/>
                    <w:bottom w:val="none" w:sz="0" w:space="0" w:color="auto"/>
                    <w:right w:val="none" w:sz="0" w:space="0" w:color="auto"/>
                  </w:divBdr>
                </w:div>
                <w:div w:id="1979450793">
                  <w:marLeft w:val="640"/>
                  <w:marRight w:val="0"/>
                  <w:marTop w:val="0"/>
                  <w:marBottom w:val="0"/>
                  <w:divBdr>
                    <w:top w:val="none" w:sz="0" w:space="0" w:color="auto"/>
                    <w:left w:val="none" w:sz="0" w:space="0" w:color="auto"/>
                    <w:bottom w:val="none" w:sz="0" w:space="0" w:color="auto"/>
                    <w:right w:val="none" w:sz="0" w:space="0" w:color="auto"/>
                  </w:divBdr>
                </w:div>
                <w:div w:id="893346793">
                  <w:marLeft w:val="640"/>
                  <w:marRight w:val="0"/>
                  <w:marTop w:val="0"/>
                  <w:marBottom w:val="0"/>
                  <w:divBdr>
                    <w:top w:val="none" w:sz="0" w:space="0" w:color="auto"/>
                    <w:left w:val="none" w:sz="0" w:space="0" w:color="auto"/>
                    <w:bottom w:val="none" w:sz="0" w:space="0" w:color="auto"/>
                    <w:right w:val="none" w:sz="0" w:space="0" w:color="auto"/>
                  </w:divBdr>
                </w:div>
                <w:div w:id="364797102">
                  <w:marLeft w:val="640"/>
                  <w:marRight w:val="0"/>
                  <w:marTop w:val="0"/>
                  <w:marBottom w:val="0"/>
                  <w:divBdr>
                    <w:top w:val="none" w:sz="0" w:space="0" w:color="auto"/>
                    <w:left w:val="none" w:sz="0" w:space="0" w:color="auto"/>
                    <w:bottom w:val="none" w:sz="0" w:space="0" w:color="auto"/>
                    <w:right w:val="none" w:sz="0" w:space="0" w:color="auto"/>
                  </w:divBdr>
                </w:div>
                <w:div w:id="439955369">
                  <w:marLeft w:val="640"/>
                  <w:marRight w:val="0"/>
                  <w:marTop w:val="0"/>
                  <w:marBottom w:val="0"/>
                  <w:divBdr>
                    <w:top w:val="none" w:sz="0" w:space="0" w:color="auto"/>
                    <w:left w:val="none" w:sz="0" w:space="0" w:color="auto"/>
                    <w:bottom w:val="none" w:sz="0" w:space="0" w:color="auto"/>
                    <w:right w:val="none" w:sz="0" w:space="0" w:color="auto"/>
                  </w:divBdr>
                </w:div>
                <w:div w:id="2041316715">
                  <w:marLeft w:val="640"/>
                  <w:marRight w:val="0"/>
                  <w:marTop w:val="0"/>
                  <w:marBottom w:val="0"/>
                  <w:divBdr>
                    <w:top w:val="none" w:sz="0" w:space="0" w:color="auto"/>
                    <w:left w:val="none" w:sz="0" w:space="0" w:color="auto"/>
                    <w:bottom w:val="none" w:sz="0" w:space="0" w:color="auto"/>
                    <w:right w:val="none" w:sz="0" w:space="0" w:color="auto"/>
                  </w:divBdr>
                </w:div>
                <w:div w:id="1951431227">
                  <w:marLeft w:val="640"/>
                  <w:marRight w:val="0"/>
                  <w:marTop w:val="0"/>
                  <w:marBottom w:val="0"/>
                  <w:divBdr>
                    <w:top w:val="none" w:sz="0" w:space="0" w:color="auto"/>
                    <w:left w:val="none" w:sz="0" w:space="0" w:color="auto"/>
                    <w:bottom w:val="none" w:sz="0" w:space="0" w:color="auto"/>
                    <w:right w:val="none" w:sz="0" w:space="0" w:color="auto"/>
                  </w:divBdr>
                </w:div>
              </w:divsChild>
            </w:div>
            <w:div w:id="779760716">
              <w:marLeft w:val="0"/>
              <w:marRight w:val="0"/>
              <w:marTop w:val="0"/>
              <w:marBottom w:val="0"/>
              <w:divBdr>
                <w:top w:val="none" w:sz="0" w:space="0" w:color="auto"/>
                <w:left w:val="none" w:sz="0" w:space="0" w:color="auto"/>
                <w:bottom w:val="none" w:sz="0" w:space="0" w:color="auto"/>
                <w:right w:val="none" w:sz="0" w:space="0" w:color="auto"/>
              </w:divBdr>
              <w:divsChild>
                <w:div w:id="110245273">
                  <w:marLeft w:val="640"/>
                  <w:marRight w:val="0"/>
                  <w:marTop w:val="0"/>
                  <w:marBottom w:val="0"/>
                  <w:divBdr>
                    <w:top w:val="none" w:sz="0" w:space="0" w:color="auto"/>
                    <w:left w:val="none" w:sz="0" w:space="0" w:color="auto"/>
                    <w:bottom w:val="none" w:sz="0" w:space="0" w:color="auto"/>
                    <w:right w:val="none" w:sz="0" w:space="0" w:color="auto"/>
                  </w:divBdr>
                </w:div>
                <w:div w:id="1226643801">
                  <w:marLeft w:val="640"/>
                  <w:marRight w:val="0"/>
                  <w:marTop w:val="0"/>
                  <w:marBottom w:val="0"/>
                  <w:divBdr>
                    <w:top w:val="none" w:sz="0" w:space="0" w:color="auto"/>
                    <w:left w:val="none" w:sz="0" w:space="0" w:color="auto"/>
                    <w:bottom w:val="none" w:sz="0" w:space="0" w:color="auto"/>
                    <w:right w:val="none" w:sz="0" w:space="0" w:color="auto"/>
                  </w:divBdr>
                </w:div>
                <w:div w:id="1817724119">
                  <w:marLeft w:val="640"/>
                  <w:marRight w:val="0"/>
                  <w:marTop w:val="0"/>
                  <w:marBottom w:val="0"/>
                  <w:divBdr>
                    <w:top w:val="none" w:sz="0" w:space="0" w:color="auto"/>
                    <w:left w:val="none" w:sz="0" w:space="0" w:color="auto"/>
                    <w:bottom w:val="none" w:sz="0" w:space="0" w:color="auto"/>
                    <w:right w:val="none" w:sz="0" w:space="0" w:color="auto"/>
                  </w:divBdr>
                </w:div>
                <w:div w:id="2068868906">
                  <w:marLeft w:val="640"/>
                  <w:marRight w:val="0"/>
                  <w:marTop w:val="0"/>
                  <w:marBottom w:val="0"/>
                  <w:divBdr>
                    <w:top w:val="none" w:sz="0" w:space="0" w:color="auto"/>
                    <w:left w:val="none" w:sz="0" w:space="0" w:color="auto"/>
                    <w:bottom w:val="none" w:sz="0" w:space="0" w:color="auto"/>
                    <w:right w:val="none" w:sz="0" w:space="0" w:color="auto"/>
                  </w:divBdr>
                </w:div>
                <w:div w:id="979992226">
                  <w:marLeft w:val="640"/>
                  <w:marRight w:val="0"/>
                  <w:marTop w:val="0"/>
                  <w:marBottom w:val="0"/>
                  <w:divBdr>
                    <w:top w:val="none" w:sz="0" w:space="0" w:color="auto"/>
                    <w:left w:val="none" w:sz="0" w:space="0" w:color="auto"/>
                    <w:bottom w:val="none" w:sz="0" w:space="0" w:color="auto"/>
                    <w:right w:val="none" w:sz="0" w:space="0" w:color="auto"/>
                  </w:divBdr>
                </w:div>
                <w:div w:id="938442499">
                  <w:marLeft w:val="640"/>
                  <w:marRight w:val="0"/>
                  <w:marTop w:val="0"/>
                  <w:marBottom w:val="0"/>
                  <w:divBdr>
                    <w:top w:val="none" w:sz="0" w:space="0" w:color="auto"/>
                    <w:left w:val="none" w:sz="0" w:space="0" w:color="auto"/>
                    <w:bottom w:val="none" w:sz="0" w:space="0" w:color="auto"/>
                    <w:right w:val="none" w:sz="0" w:space="0" w:color="auto"/>
                  </w:divBdr>
                </w:div>
                <w:div w:id="1254124166">
                  <w:marLeft w:val="640"/>
                  <w:marRight w:val="0"/>
                  <w:marTop w:val="0"/>
                  <w:marBottom w:val="0"/>
                  <w:divBdr>
                    <w:top w:val="none" w:sz="0" w:space="0" w:color="auto"/>
                    <w:left w:val="none" w:sz="0" w:space="0" w:color="auto"/>
                    <w:bottom w:val="none" w:sz="0" w:space="0" w:color="auto"/>
                    <w:right w:val="none" w:sz="0" w:space="0" w:color="auto"/>
                  </w:divBdr>
                </w:div>
                <w:div w:id="1044065880">
                  <w:marLeft w:val="640"/>
                  <w:marRight w:val="0"/>
                  <w:marTop w:val="0"/>
                  <w:marBottom w:val="0"/>
                  <w:divBdr>
                    <w:top w:val="none" w:sz="0" w:space="0" w:color="auto"/>
                    <w:left w:val="none" w:sz="0" w:space="0" w:color="auto"/>
                    <w:bottom w:val="none" w:sz="0" w:space="0" w:color="auto"/>
                    <w:right w:val="none" w:sz="0" w:space="0" w:color="auto"/>
                  </w:divBdr>
                </w:div>
                <w:div w:id="1926256167">
                  <w:marLeft w:val="640"/>
                  <w:marRight w:val="0"/>
                  <w:marTop w:val="0"/>
                  <w:marBottom w:val="0"/>
                  <w:divBdr>
                    <w:top w:val="none" w:sz="0" w:space="0" w:color="auto"/>
                    <w:left w:val="none" w:sz="0" w:space="0" w:color="auto"/>
                    <w:bottom w:val="none" w:sz="0" w:space="0" w:color="auto"/>
                    <w:right w:val="none" w:sz="0" w:space="0" w:color="auto"/>
                  </w:divBdr>
                </w:div>
                <w:div w:id="660931875">
                  <w:marLeft w:val="640"/>
                  <w:marRight w:val="0"/>
                  <w:marTop w:val="0"/>
                  <w:marBottom w:val="0"/>
                  <w:divBdr>
                    <w:top w:val="none" w:sz="0" w:space="0" w:color="auto"/>
                    <w:left w:val="none" w:sz="0" w:space="0" w:color="auto"/>
                    <w:bottom w:val="none" w:sz="0" w:space="0" w:color="auto"/>
                    <w:right w:val="none" w:sz="0" w:space="0" w:color="auto"/>
                  </w:divBdr>
                </w:div>
                <w:div w:id="211425241">
                  <w:marLeft w:val="640"/>
                  <w:marRight w:val="0"/>
                  <w:marTop w:val="0"/>
                  <w:marBottom w:val="0"/>
                  <w:divBdr>
                    <w:top w:val="none" w:sz="0" w:space="0" w:color="auto"/>
                    <w:left w:val="none" w:sz="0" w:space="0" w:color="auto"/>
                    <w:bottom w:val="none" w:sz="0" w:space="0" w:color="auto"/>
                    <w:right w:val="none" w:sz="0" w:space="0" w:color="auto"/>
                  </w:divBdr>
                </w:div>
                <w:div w:id="2010404983">
                  <w:marLeft w:val="640"/>
                  <w:marRight w:val="0"/>
                  <w:marTop w:val="0"/>
                  <w:marBottom w:val="0"/>
                  <w:divBdr>
                    <w:top w:val="none" w:sz="0" w:space="0" w:color="auto"/>
                    <w:left w:val="none" w:sz="0" w:space="0" w:color="auto"/>
                    <w:bottom w:val="none" w:sz="0" w:space="0" w:color="auto"/>
                    <w:right w:val="none" w:sz="0" w:space="0" w:color="auto"/>
                  </w:divBdr>
                </w:div>
                <w:div w:id="1800223242">
                  <w:marLeft w:val="640"/>
                  <w:marRight w:val="0"/>
                  <w:marTop w:val="0"/>
                  <w:marBottom w:val="0"/>
                  <w:divBdr>
                    <w:top w:val="none" w:sz="0" w:space="0" w:color="auto"/>
                    <w:left w:val="none" w:sz="0" w:space="0" w:color="auto"/>
                    <w:bottom w:val="none" w:sz="0" w:space="0" w:color="auto"/>
                    <w:right w:val="none" w:sz="0" w:space="0" w:color="auto"/>
                  </w:divBdr>
                </w:div>
                <w:div w:id="742071385">
                  <w:marLeft w:val="640"/>
                  <w:marRight w:val="0"/>
                  <w:marTop w:val="0"/>
                  <w:marBottom w:val="0"/>
                  <w:divBdr>
                    <w:top w:val="none" w:sz="0" w:space="0" w:color="auto"/>
                    <w:left w:val="none" w:sz="0" w:space="0" w:color="auto"/>
                    <w:bottom w:val="none" w:sz="0" w:space="0" w:color="auto"/>
                    <w:right w:val="none" w:sz="0" w:space="0" w:color="auto"/>
                  </w:divBdr>
                </w:div>
                <w:div w:id="19934502">
                  <w:marLeft w:val="640"/>
                  <w:marRight w:val="0"/>
                  <w:marTop w:val="0"/>
                  <w:marBottom w:val="0"/>
                  <w:divBdr>
                    <w:top w:val="none" w:sz="0" w:space="0" w:color="auto"/>
                    <w:left w:val="none" w:sz="0" w:space="0" w:color="auto"/>
                    <w:bottom w:val="none" w:sz="0" w:space="0" w:color="auto"/>
                    <w:right w:val="none" w:sz="0" w:space="0" w:color="auto"/>
                  </w:divBdr>
                </w:div>
                <w:div w:id="591620531">
                  <w:marLeft w:val="640"/>
                  <w:marRight w:val="0"/>
                  <w:marTop w:val="0"/>
                  <w:marBottom w:val="0"/>
                  <w:divBdr>
                    <w:top w:val="none" w:sz="0" w:space="0" w:color="auto"/>
                    <w:left w:val="none" w:sz="0" w:space="0" w:color="auto"/>
                    <w:bottom w:val="none" w:sz="0" w:space="0" w:color="auto"/>
                    <w:right w:val="none" w:sz="0" w:space="0" w:color="auto"/>
                  </w:divBdr>
                </w:div>
                <w:div w:id="397214863">
                  <w:marLeft w:val="640"/>
                  <w:marRight w:val="0"/>
                  <w:marTop w:val="0"/>
                  <w:marBottom w:val="0"/>
                  <w:divBdr>
                    <w:top w:val="none" w:sz="0" w:space="0" w:color="auto"/>
                    <w:left w:val="none" w:sz="0" w:space="0" w:color="auto"/>
                    <w:bottom w:val="none" w:sz="0" w:space="0" w:color="auto"/>
                    <w:right w:val="none" w:sz="0" w:space="0" w:color="auto"/>
                  </w:divBdr>
                </w:div>
                <w:div w:id="1720398131">
                  <w:marLeft w:val="640"/>
                  <w:marRight w:val="0"/>
                  <w:marTop w:val="0"/>
                  <w:marBottom w:val="0"/>
                  <w:divBdr>
                    <w:top w:val="none" w:sz="0" w:space="0" w:color="auto"/>
                    <w:left w:val="none" w:sz="0" w:space="0" w:color="auto"/>
                    <w:bottom w:val="none" w:sz="0" w:space="0" w:color="auto"/>
                    <w:right w:val="none" w:sz="0" w:space="0" w:color="auto"/>
                  </w:divBdr>
                </w:div>
                <w:div w:id="73359244">
                  <w:marLeft w:val="640"/>
                  <w:marRight w:val="0"/>
                  <w:marTop w:val="0"/>
                  <w:marBottom w:val="0"/>
                  <w:divBdr>
                    <w:top w:val="none" w:sz="0" w:space="0" w:color="auto"/>
                    <w:left w:val="none" w:sz="0" w:space="0" w:color="auto"/>
                    <w:bottom w:val="none" w:sz="0" w:space="0" w:color="auto"/>
                    <w:right w:val="none" w:sz="0" w:space="0" w:color="auto"/>
                  </w:divBdr>
                </w:div>
                <w:div w:id="758909458">
                  <w:marLeft w:val="640"/>
                  <w:marRight w:val="0"/>
                  <w:marTop w:val="0"/>
                  <w:marBottom w:val="0"/>
                  <w:divBdr>
                    <w:top w:val="none" w:sz="0" w:space="0" w:color="auto"/>
                    <w:left w:val="none" w:sz="0" w:space="0" w:color="auto"/>
                    <w:bottom w:val="none" w:sz="0" w:space="0" w:color="auto"/>
                    <w:right w:val="none" w:sz="0" w:space="0" w:color="auto"/>
                  </w:divBdr>
                </w:div>
                <w:div w:id="1498501268">
                  <w:marLeft w:val="640"/>
                  <w:marRight w:val="0"/>
                  <w:marTop w:val="0"/>
                  <w:marBottom w:val="0"/>
                  <w:divBdr>
                    <w:top w:val="none" w:sz="0" w:space="0" w:color="auto"/>
                    <w:left w:val="none" w:sz="0" w:space="0" w:color="auto"/>
                    <w:bottom w:val="none" w:sz="0" w:space="0" w:color="auto"/>
                    <w:right w:val="none" w:sz="0" w:space="0" w:color="auto"/>
                  </w:divBdr>
                </w:div>
                <w:div w:id="1804809780">
                  <w:marLeft w:val="640"/>
                  <w:marRight w:val="0"/>
                  <w:marTop w:val="0"/>
                  <w:marBottom w:val="0"/>
                  <w:divBdr>
                    <w:top w:val="none" w:sz="0" w:space="0" w:color="auto"/>
                    <w:left w:val="none" w:sz="0" w:space="0" w:color="auto"/>
                    <w:bottom w:val="none" w:sz="0" w:space="0" w:color="auto"/>
                    <w:right w:val="none" w:sz="0" w:space="0" w:color="auto"/>
                  </w:divBdr>
                </w:div>
                <w:div w:id="2059162940">
                  <w:marLeft w:val="640"/>
                  <w:marRight w:val="0"/>
                  <w:marTop w:val="0"/>
                  <w:marBottom w:val="0"/>
                  <w:divBdr>
                    <w:top w:val="none" w:sz="0" w:space="0" w:color="auto"/>
                    <w:left w:val="none" w:sz="0" w:space="0" w:color="auto"/>
                    <w:bottom w:val="none" w:sz="0" w:space="0" w:color="auto"/>
                    <w:right w:val="none" w:sz="0" w:space="0" w:color="auto"/>
                  </w:divBdr>
                </w:div>
                <w:div w:id="276104765">
                  <w:marLeft w:val="640"/>
                  <w:marRight w:val="0"/>
                  <w:marTop w:val="0"/>
                  <w:marBottom w:val="0"/>
                  <w:divBdr>
                    <w:top w:val="none" w:sz="0" w:space="0" w:color="auto"/>
                    <w:left w:val="none" w:sz="0" w:space="0" w:color="auto"/>
                    <w:bottom w:val="none" w:sz="0" w:space="0" w:color="auto"/>
                    <w:right w:val="none" w:sz="0" w:space="0" w:color="auto"/>
                  </w:divBdr>
                </w:div>
                <w:div w:id="1646470567">
                  <w:marLeft w:val="640"/>
                  <w:marRight w:val="0"/>
                  <w:marTop w:val="0"/>
                  <w:marBottom w:val="0"/>
                  <w:divBdr>
                    <w:top w:val="none" w:sz="0" w:space="0" w:color="auto"/>
                    <w:left w:val="none" w:sz="0" w:space="0" w:color="auto"/>
                    <w:bottom w:val="none" w:sz="0" w:space="0" w:color="auto"/>
                    <w:right w:val="none" w:sz="0" w:space="0" w:color="auto"/>
                  </w:divBdr>
                </w:div>
                <w:div w:id="2020737377">
                  <w:marLeft w:val="640"/>
                  <w:marRight w:val="0"/>
                  <w:marTop w:val="0"/>
                  <w:marBottom w:val="0"/>
                  <w:divBdr>
                    <w:top w:val="none" w:sz="0" w:space="0" w:color="auto"/>
                    <w:left w:val="none" w:sz="0" w:space="0" w:color="auto"/>
                    <w:bottom w:val="none" w:sz="0" w:space="0" w:color="auto"/>
                    <w:right w:val="none" w:sz="0" w:space="0" w:color="auto"/>
                  </w:divBdr>
                </w:div>
                <w:div w:id="1909537414">
                  <w:marLeft w:val="640"/>
                  <w:marRight w:val="0"/>
                  <w:marTop w:val="0"/>
                  <w:marBottom w:val="0"/>
                  <w:divBdr>
                    <w:top w:val="none" w:sz="0" w:space="0" w:color="auto"/>
                    <w:left w:val="none" w:sz="0" w:space="0" w:color="auto"/>
                    <w:bottom w:val="none" w:sz="0" w:space="0" w:color="auto"/>
                    <w:right w:val="none" w:sz="0" w:space="0" w:color="auto"/>
                  </w:divBdr>
                </w:div>
                <w:div w:id="1344864594">
                  <w:marLeft w:val="640"/>
                  <w:marRight w:val="0"/>
                  <w:marTop w:val="0"/>
                  <w:marBottom w:val="0"/>
                  <w:divBdr>
                    <w:top w:val="none" w:sz="0" w:space="0" w:color="auto"/>
                    <w:left w:val="none" w:sz="0" w:space="0" w:color="auto"/>
                    <w:bottom w:val="none" w:sz="0" w:space="0" w:color="auto"/>
                    <w:right w:val="none" w:sz="0" w:space="0" w:color="auto"/>
                  </w:divBdr>
                </w:div>
                <w:div w:id="502744412">
                  <w:marLeft w:val="640"/>
                  <w:marRight w:val="0"/>
                  <w:marTop w:val="0"/>
                  <w:marBottom w:val="0"/>
                  <w:divBdr>
                    <w:top w:val="none" w:sz="0" w:space="0" w:color="auto"/>
                    <w:left w:val="none" w:sz="0" w:space="0" w:color="auto"/>
                    <w:bottom w:val="none" w:sz="0" w:space="0" w:color="auto"/>
                    <w:right w:val="none" w:sz="0" w:space="0" w:color="auto"/>
                  </w:divBdr>
                </w:div>
                <w:div w:id="2017877342">
                  <w:marLeft w:val="640"/>
                  <w:marRight w:val="0"/>
                  <w:marTop w:val="0"/>
                  <w:marBottom w:val="0"/>
                  <w:divBdr>
                    <w:top w:val="none" w:sz="0" w:space="0" w:color="auto"/>
                    <w:left w:val="none" w:sz="0" w:space="0" w:color="auto"/>
                    <w:bottom w:val="none" w:sz="0" w:space="0" w:color="auto"/>
                    <w:right w:val="none" w:sz="0" w:space="0" w:color="auto"/>
                  </w:divBdr>
                </w:div>
                <w:div w:id="139080830">
                  <w:marLeft w:val="640"/>
                  <w:marRight w:val="0"/>
                  <w:marTop w:val="0"/>
                  <w:marBottom w:val="0"/>
                  <w:divBdr>
                    <w:top w:val="none" w:sz="0" w:space="0" w:color="auto"/>
                    <w:left w:val="none" w:sz="0" w:space="0" w:color="auto"/>
                    <w:bottom w:val="none" w:sz="0" w:space="0" w:color="auto"/>
                    <w:right w:val="none" w:sz="0" w:space="0" w:color="auto"/>
                  </w:divBdr>
                </w:div>
                <w:div w:id="1465351651">
                  <w:marLeft w:val="640"/>
                  <w:marRight w:val="0"/>
                  <w:marTop w:val="0"/>
                  <w:marBottom w:val="0"/>
                  <w:divBdr>
                    <w:top w:val="none" w:sz="0" w:space="0" w:color="auto"/>
                    <w:left w:val="none" w:sz="0" w:space="0" w:color="auto"/>
                    <w:bottom w:val="none" w:sz="0" w:space="0" w:color="auto"/>
                    <w:right w:val="none" w:sz="0" w:space="0" w:color="auto"/>
                  </w:divBdr>
                </w:div>
                <w:div w:id="322856556">
                  <w:marLeft w:val="640"/>
                  <w:marRight w:val="0"/>
                  <w:marTop w:val="0"/>
                  <w:marBottom w:val="0"/>
                  <w:divBdr>
                    <w:top w:val="none" w:sz="0" w:space="0" w:color="auto"/>
                    <w:left w:val="none" w:sz="0" w:space="0" w:color="auto"/>
                    <w:bottom w:val="none" w:sz="0" w:space="0" w:color="auto"/>
                    <w:right w:val="none" w:sz="0" w:space="0" w:color="auto"/>
                  </w:divBdr>
                </w:div>
                <w:div w:id="1717387730">
                  <w:marLeft w:val="640"/>
                  <w:marRight w:val="0"/>
                  <w:marTop w:val="0"/>
                  <w:marBottom w:val="0"/>
                  <w:divBdr>
                    <w:top w:val="none" w:sz="0" w:space="0" w:color="auto"/>
                    <w:left w:val="none" w:sz="0" w:space="0" w:color="auto"/>
                    <w:bottom w:val="none" w:sz="0" w:space="0" w:color="auto"/>
                    <w:right w:val="none" w:sz="0" w:space="0" w:color="auto"/>
                  </w:divBdr>
                </w:div>
                <w:div w:id="751043805">
                  <w:marLeft w:val="640"/>
                  <w:marRight w:val="0"/>
                  <w:marTop w:val="0"/>
                  <w:marBottom w:val="0"/>
                  <w:divBdr>
                    <w:top w:val="none" w:sz="0" w:space="0" w:color="auto"/>
                    <w:left w:val="none" w:sz="0" w:space="0" w:color="auto"/>
                    <w:bottom w:val="none" w:sz="0" w:space="0" w:color="auto"/>
                    <w:right w:val="none" w:sz="0" w:space="0" w:color="auto"/>
                  </w:divBdr>
                </w:div>
                <w:div w:id="513688485">
                  <w:marLeft w:val="640"/>
                  <w:marRight w:val="0"/>
                  <w:marTop w:val="0"/>
                  <w:marBottom w:val="0"/>
                  <w:divBdr>
                    <w:top w:val="none" w:sz="0" w:space="0" w:color="auto"/>
                    <w:left w:val="none" w:sz="0" w:space="0" w:color="auto"/>
                    <w:bottom w:val="none" w:sz="0" w:space="0" w:color="auto"/>
                    <w:right w:val="none" w:sz="0" w:space="0" w:color="auto"/>
                  </w:divBdr>
                </w:div>
                <w:div w:id="953366887">
                  <w:marLeft w:val="640"/>
                  <w:marRight w:val="0"/>
                  <w:marTop w:val="0"/>
                  <w:marBottom w:val="0"/>
                  <w:divBdr>
                    <w:top w:val="none" w:sz="0" w:space="0" w:color="auto"/>
                    <w:left w:val="none" w:sz="0" w:space="0" w:color="auto"/>
                    <w:bottom w:val="none" w:sz="0" w:space="0" w:color="auto"/>
                    <w:right w:val="none" w:sz="0" w:space="0" w:color="auto"/>
                  </w:divBdr>
                </w:div>
                <w:div w:id="940719802">
                  <w:marLeft w:val="640"/>
                  <w:marRight w:val="0"/>
                  <w:marTop w:val="0"/>
                  <w:marBottom w:val="0"/>
                  <w:divBdr>
                    <w:top w:val="none" w:sz="0" w:space="0" w:color="auto"/>
                    <w:left w:val="none" w:sz="0" w:space="0" w:color="auto"/>
                    <w:bottom w:val="none" w:sz="0" w:space="0" w:color="auto"/>
                    <w:right w:val="none" w:sz="0" w:space="0" w:color="auto"/>
                  </w:divBdr>
                </w:div>
                <w:div w:id="101845133">
                  <w:marLeft w:val="640"/>
                  <w:marRight w:val="0"/>
                  <w:marTop w:val="0"/>
                  <w:marBottom w:val="0"/>
                  <w:divBdr>
                    <w:top w:val="none" w:sz="0" w:space="0" w:color="auto"/>
                    <w:left w:val="none" w:sz="0" w:space="0" w:color="auto"/>
                    <w:bottom w:val="none" w:sz="0" w:space="0" w:color="auto"/>
                    <w:right w:val="none" w:sz="0" w:space="0" w:color="auto"/>
                  </w:divBdr>
                </w:div>
                <w:div w:id="377707617">
                  <w:marLeft w:val="640"/>
                  <w:marRight w:val="0"/>
                  <w:marTop w:val="0"/>
                  <w:marBottom w:val="0"/>
                  <w:divBdr>
                    <w:top w:val="none" w:sz="0" w:space="0" w:color="auto"/>
                    <w:left w:val="none" w:sz="0" w:space="0" w:color="auto"/>
                    <w:bottom w:val="none" w:sz="0" w:space="0" w:color="auto"/>
                    <w:right w:val="none" w:sz="0" w:space="0" w:color="auto"/>
                  </w:divBdr>
                </w:div>
                <w:div w:id="209848764">
                  <w:marLeft w:val="640"/>
                  <w:marRight w:val="0"/>
                  <w:marTop w:val="0"/>
                  <w:marBottom w:val="0"/>
                  <w:divBdr>
                    <w:top w:val="none" w:sz="0" w:space="0" w:color="auto"/>
                    <w:left w:val="none" w:sz="0" w:space="0" w:color="auto"/>
                    <w:bottom w:val="none" w:sz="0" w:space="0" w:color="auto"/>
                    <w:right w:val="none" w:sz="0" w:space="0" w:color="auto"/>
                  </w:divBdr>
                </w:div>
                <w:div w:id="1837186704">
                  <w:marLeft w:val="640"/>
                  <w:marRight w:val="0"/>
                  <w:marTop w:val="0"/>
                  <w:marBottom w:val="0"/>
                  <w:divBdr>
                    <w:top w:val="none" w:sz="0" w:space="0" w:color="auto"/>
                    <w:left w:val="none" w:sz="0" w:space="0" w:color="auto"/>
                    <w:bottom w:val="none" w:sz="0" w:space="0" w:color="auto"/>
                    <w:right w:val="none" w:sz="0" w:space="0" w:color="auto"/>
                  </w:divBdr>
                </w:div>
                <w:div w:id="1077481017">
                  <w:marLeft w:val="640"/>
                  <w:marRight w:val="0"/>
                  <w:marTop w:val="0"/>
                  <w:marBottom w:val="0"/>
                  <w:divBdr>
                    <w:top w:val="none" w:sz="0" w:space="0" w:color="auto"/>
                    <w:left w:val="none" w:sz="0" w:space="0" w:color="auto"/>
                    <w:bottom w:val="none" w:sz="0" w:space="0" w:color="auto"/>
                    <w:right w:val="none" w:sz="0" w:space="0" w:color="auto"/>
                  </w:divBdr>
                </w:div>
                <w:div w:id="857936450">
                  <w:marLeft w:val="640"/>
                  <w:marRight w:val="0"/>
                  <w:marTop w:val="0"/>
                  <w:marBottom w:val="0"/>
                  <w:divBdr>
                    <w:top w:val="none" w:sz="0" w:space="0" w:color="auto"/>
                    <w:left w:val="none" w:sz="0" w:space="0" w:color="auto"/>
                    <w:bottom w:val="none" w:sz="0" w:space="0" w:color="auto"/>
                    <w:right w:val="none" w:sz="0" w:space="0" w:color="auto"/>
                  </w:divBdr>
                </w:div>
                <w:div w:id="2078702056">
                  <w:marLeft w:val="640"/>
                  <w:marRight w:val="0"/>
                  <w:marTop w:val="0"/>
                  <w:marBottom w:val="0"/>
                  <w:divBdr>
                    <w:top w:val="none" w:sz="0" w:space="0" w:color="auto"/>
                    <w:left w:val="none" w:sz="0" w:space="0" w:color="auto"/>
                    <w:bottom w:val="none" w:sz="0" w:space="0" w:color="auto"/>
                    <w:right w:val="none" w:sz="0" w:space="0" w:color="auto"/>
                  </w:divBdr>
                </w:div>
                <w:div w:id="1994023957">
                  <w:marLeft w:val="640"/>
                  <w:marRight w:val="0"/>
                  <w:marTop w:val="0"/>
                  <w:marBottom w:val="0"/>
                  <w:divBdr>
                    <w:top w:val="none" w:sz="0" w:space="0" w:color="auto"/>
                    <w:left w:val="none" w:sz="0" w:space="0" w:color="auto"/>
                    <w:bottom w:val="none" w:sz="0" w:space="0" w:color="auto"/>
                    <w:right w:val="none" w:sz="0" w:space="0" w:color="auto"/>
                  </w:divBdr>
                </w:div>
                <w:div w:id="746197574">
                  <w:marLeft w:val="640"/>
                  <w:marRight w:val="0"/>
                  <w:marTop w:val="0"/>
                  <w:marBottom w:val="0"/>
                  <w:divBdr>
                    <w:top w:val="none" w:sz="0" w:space="0" w:color="auto"/>
                    <w:left w:val="none" w:sz="0" w:space="0" w:color="auto"/>
                    <w:bottom w:val="none" w:sz="0" w:space="0" w:color="auto"/>
                    <w:right w:val="none" w:sz="0" w:space="0" w:color="auto"/>
                  </w:divBdr>
                </w:div>
                <w:div w:id="616571514">
                  <w:marLeft w:val="640"/>
                  <w:marRight w:val="0"/>
                  <w:marTop w:val="0"/>
                  <w:marBottom w:val="0"/>
                  <w:divBdr>
                    <w:top w:val="none" w:sz="0" w:space="0" w:color="auto"/>
                    <w:left w:val="none" w:sz="0" w:space="0" w:color="auto"/>
                    <w:bottom w:val="none" w:sz="0" w:space="0" w:color="auto"/>
                    <w:right w:val="none" w:sz="0" w:space="0" w:color="auto"/>
                  </w:divBdr>
                </w:div>
                <w:div w:id="1032539877">
                  <w:marLeft w:val="640"/>
                  <w:marRight w:val="0"/>
                  <w:marTop w:val="0"/>
                  <w:marBottom w:val="0"/>
                  <w:divBdr>
                    <w:top w:val="none" w:sz="0" w:space="0" w:color="auto"/>
                    <w:left w:val="none" w:sz="0" w:space="0" w:color="auto"/>
                    <w:bottom w:val="none" w:sz="0" w:space="0" w:color="auto"/>
                    <w:right w:val="none" w:sz="0" w:space="0" w:color="auto"/>
                  </w:divBdr>
                </w:div>
                <w:div w:id="1255435121">
                  <w:marLeft w:val="640"/>
                  <w:marRight w:val="0"/>
                  <w:marTop w:val="0"/>
                  <w:marBottom w:val="0"/>
                  <w:divBdr>
                    <w:top w:val="none" w:sz="0" w:space="0" w:color="auto"/>
                    <w:left w:val="none" w:sz="0" w:space="0" w:color="auto"/>
                    <w:bottom w:val="none" w:sz="0" w:space="0" w:color="auto"/>
                    <w:right w:val="none" w:sz="0" w:space="0" w:color="auto"/>
                  </w:divBdr>
                </w:div>
                <w:div w:id="107243767">
                  <w:marLeft w:val="640"/>
                  <w:marRight w:val="0"/>
                  <w:marTop w:val="0"/>
                  <w:marBottom w:val="0"/>
                  <w:divBdr>
                    <w:top w:val="none" w:sz="0" w:space="0" w:color="auto"/>
                    <w:left w:val="none" w:sz="0" w:space="0" w:color="auto"/>
                    <w:bottom w:val="none" w:sz="0" w:space="0" w:color="auto"/>
                    <w:right w:val="none" w:sz="0" w:space="0" w:color="auto"/>
                  </w:divBdr>
                </w:div>
                <w:div w:id="1723796831">
                  <w:marLeft w:val="640"/>
                  <w:marRight w:val="0"/>
                  <w:marTop w:val="0"/>
                  <w:marBottom w:val="0"/>
                  <w:divBdr>
                    <w:top w:val="none" w:sz="0" w:space="0" w:color="auto"/>
                    <w:left w:val="none" w:sz="0" w:space="0" w:color="auto"/>
                    <w:bottom w:val="none" w:sz="0" w:space="0" w:color="auto"/>
                    <w:right w:val="none" w:sz="0" w:space="0" w:color="auto"/>
                  </w:divBdr>
                </w:div>
                <w:div w:id="65805055">
                  <w:marLeft w:val="640"/>
                  <w:marRight w:val="0"/>
                  <w:marTop w:val="0"/>
                  <w:marBottom w:val="0"/>
                  <w:divBdr>
                    <w:top w:val="none" w:sz="0" w:space="0" w:color="auto"/>
                    <w:left w:val="none" w:sz="0" w:space="0" w:color="auto"/>
                    <w:bottom w:val="none" w:sz="0" w:space="0" w:color="auto"/>
                    <w:right w:val="none" w:sz="0" w:space="0" w:color="auto"/>
                  </w:divBdr>
                </w:div>
                <w:div w:id="1009675299">
                  <w:marLeft w:val="640"/>
                  <w:marRight w:val="0"/>
                  <w:marTop w:val="0"/>
                  <w:marBottom w:val="0"/>
                  <w:divBdr>
                    <w:top w:val="none" w:sz="0" w:space="0" w:color="auto"/>
                    <w:left w:val="none" w:sz="0" w:space="0" w:color="auto"/>
                    <w:bottom w:val="none" w:sz="0" w:space="0" w:color="auto"/>
                    <w:right w:val="none" w:sz="0" w:space="0" w:color="auto"/>
                  </w:divBdr>
                </w:div>
              </w:divsChild>
            </w:div>
            <w:div w:id="1040056847">
              <w:marLeft w:val="0"/>
              <w:marRight w:val="0"/>
              <w:marTop w:val="0"/>
              <w:marBottom w:val="0"/>
              <w:divBdr>
                <w:top w:val="none" w:sz="0" w:space="0" w:color="auto"/>
                <w:left w:val="none" w:sz="0" w:space="0" w:color="auto"/>
                <w:bottom w:val="none" w:sz="0" w:space="0" w:color="auto"/>
                <w:right w:val="none" w:sz="0" w:space="0" w:color="auto"/>
              </w:divBdr>
              <w:divsChild>
                <w:div w:id="1780029175">
                  <w:marLeft w:val="640"/>
                  <w:marRight w:val="0"/>
                  <w:marTop w:val="0"/>
                  <w:marBottom w:val="0"/>
                  <w:divBdr>
                    <w:top w:val="none" w:sz="0" w:space="0" w:color="auto"/>
                    <w:left w:val="none" w:sz="0" w:space="0" w:color="auto"/>
                    <w:bottom w:val="none" w:sz="0" w:space="0" w:color="auto"/>
                    <w:right w:val="none" w:sz="0" w:space="0" w:color="auto"/>
                  </w:divBdr>
                </w:div>
                <w:div w:id="553657551">
                  <w:marLeft w:val="640"/>
                  <w:marRight w:val="0"/>
                  <w:marTop w:val="0"/>
                  <w:marBottom w:val="0"/>
                  <w:divBdr>
                    <w:top w:val="none" w:sz="0" w:space="0" w:color="auto"/>
                    <w:left w:val="none" w:sz="0" w:space="0" w:color="auto"/>
                    <w:bottom w:val="none" w:sz="0" w:space="0" w:color="auto"/>
                    <w:right w:val="none" w:sz="0" w:space="0" w:color="auto"/>
                  </w:divBdr>
                </w:div>
                <w:div w:id="1014263870">
                  <w:marLeft w:val="640"/>
                  <w:marRight w:val="0"/>
                  <w:marTop w:val="0"/>
                  <w:marBottom w:val="0"/>
                  <w:divBdr>
                    <w:top w:val="none" w:sz="0" w:space="0" w:color="auto"/>
                    <w:left w:val="none" w:sz="0" w:space="0" w:color="auto"/>
                    <w:bottom w:val="none" w:sz="0" w:space="0" w:color="auto"/>
                    <w:right w:val="none" w:sz="0" w:space="0" w:color="auto"/>
                  </w:divBdr>
                </w:div>
                <w:div w:id="532964293">
                  <w:marLeft w:val="640"/>
                  <w:marRight w:val="0"/>
                  <w:marTop w:val="0"/>
                  <w:marBottom w:val="0"/>
                  <w:divBdr>
                    <w:top w:val="none" w:sz="0" w:space="0" w:color="auto"/>
                    <w:left w:val="none" w:sz="0" w:space="0" w:color="auto"/>
                    <w:bottom w:val="none" w:sz="0" w:space="0" w:color="auto"/>
                    <w:right w:val="none" w:sz="0" w:space="0" w:color="auto"/>
                  </w:divBdr>
                </w:div>
                <w:div w:id="723482898">
                  <w:marLeft w:val="640"/>
                  <w:marRight w:val="0"/>
                  <w:marTop w:val="0"/>
                  <w:marBottom w:val="0"/>
                  <w:divBdr>
                    <w:top w:val="none" w:sz="0" w:space="0" w:color="auto"/>
                    <w:left w:val="none" w:sz="0" w:space="0" w:color="auto"/>
                    <w:bottom w:val="none" w:sz="0" w:space="0" w:color="auto"/>
                    <w:right w:val="none" w:sz="0" w:space="0" w:color="auto"/>
                  </w:divBdr>
                </w:div>
                <w:div w:id="1396666941">
                  <w:marLeft w:val="640"/>
                  <w:marRight w:val="0"/>
                  <w:marTop w:val="0"/>
                  <w:marBottom w:val="0"/>
                  <w:divBdr>
                    <w:top w:val="none" w:sz="0" w:space="0" w:color="auto"/>
                    <w:left w:val="none" w:sz="0" w:space="0" w:color="auto"/>
                    <w:bottom w:val="none" w:sz="0" w:space="0" w:color="auto"/>
                    <w:right w:val="none" w:sz="0" w:space="0" w:color="auto"/>
                  </w:divBdr>
                </w:div>
                <w:div w:id="1171721530">
                  <w:marLeft w:val="640"/>
                  <w:marRight w:val="0"/>
                  <w:marTop w:val="0"/>
                  <w:marBottom w:val="0"/>
                  <w:divBdr>
                    <w:top w:val="none" w:sz="0" w:space="0" w:color="auto"/>
                    <w:left w:val="none" w:sz="0" w:space="0" w:color="auto"/>
                    <w:bottom w:val="none" w:sz="0" w:space="0" w:color="auto"/>
                    <w:right w:val="none" w:sz="0" w:space="0" w:color="auto"/>
                  </w:divBdr>
                </w:div>
                <w:div w:id="131601134">
                  <w:marLeft w:val="640"/>
                  <w:marRight w:val="0"/>
                  <w:marTop w:val="0"/>
                  <w:marBottom w:val="0"/>
                  <w:divBdr>
                    <w:top w:val="none" w:sz="0" w:space="0" w:color="auto"/>
                    <w:left w:val="none" w:sz="0" w:space="0" w:color="auto"/>
                    <w:bottom w:val="none" w:sz="0" w:space="0" w:color="auto"/>
                    <w:right w:val="none" w:sz="0" w:space="0" w:color="auto"/>
                  </w:divBdr>
                </w:div>
                <w:div w:id="1057778994">
                  <w:marLeft w:val="640"/>
                  <w:marRight w:val="0"/>
                  <w:marTop w:val="0"/>
                  <w:marBottom w:val="0"/>
                  <w:divBdr>
                    <w:top w:val="none" w:sz="0" w:space="0" w:color="auto"/>
                    <w:left w:val="none" w:sz="0" w:space="0" w:color="auto"/>
                    <w:bottom w:val="none" w:sz="0" w:space="0" w:color="auto"/>
                    <w:right w:val="none" w:sz="0" w:space="0" w:color="auto"/>
                  </w:divBdr>
                </w:div>
                <w:div w:id="1159735433">
                  <w:marLeft w:val="640"/>
                  <w:marRight w:val="0"/>
                  <w:marTop w:val="0"/>
                  <w:marBottom w:val="0"/>
                  <w:divBdr>
                    <w:top w:val="none" w:sz="0" w:space="0" w:color="auto"/>
                    <w:left w:val="none" w:sz="0" w:space="0" w:color="auto"/>
                    <w:bottom w:val="none" w:sz="0" w:space="0" w:color="auto"/>
                    <w:right w:val="none" w:sz="0" w:space="0" w:color="auto"/>
                  </w:divBdr>
                </w:div>
                <w:div w:id="716394856">
                  <w:marLeft w:val="640"/>
                  <w:marRight w:val="0"/>
                  <w:marTop w:val="0"/>
                  <w:marBottom w:val="0"/>
                  <w:divBdr>
                    <w:top w:val="none" w:sz="0" w:space="0" w:color="auto"/>
                    <w:left w:val="none" w:sz="0" w:space="0" w:color="auto"/>
                    <w:bottom w:val="none" w:sz="0" w:space="0" w:color="auto"/>
                    <w:right w:val="none" w:sz="0" w:space="0" w:color="auto"/>
                  </w:divBdr>
                </w:div>
                <w:div w:id="657655635">
                  <w:marLeft w:val="640"/>
                  <w:marRight w:val="0"/>
                  <w:marTop w:val="0"/>
                  <w:marBottom w:val="0"/>
                  <w:divBdr>
                    <w:top w:val="none" w:sz="0" w:space="0" w:color="auto"/>
                    <w:left w:val="none" w:sz="0" w:space="0" w:color="auto"/>
                    <w:bottom w:val="none" w:sz="0" w:space="0" w:color="auto"/>
                    <w:right w:val="none" w:sz="0" w:space="0" w:color="auto"/>
                  </w:divBdr>
                </w:div>
                <w:div w:id="216597869">
                  <w:marLeft w:val="640"/>
                  <w:marRight w:val="0"/>
                  <w:marTop w:val="0"/>
                  <w:marBottom w:val="0"/>
                  <w:divBdr>
                    <w:top w:val="none" w:sz="0" w:space="0" w:color="auto"/>
                    <w:left w:val="none" w:sz="0" w:space="0" w:color="auto"/>
                    <w:bottom w:val="none" w:sz="0" w:space="0" w:color="auto"/>
                    <w:right w:val="none" w:sz="0" w:space="0" w:color="auto"/>
                  </w:divBdr>
                </w:div>
                <w:div w:id="633676395">
                  <w:marLeft w:val="640"/>
                  <w:marRight w:val="0"/>
                  <w:marTop w:val="0"/>
                  <w:marBottom w:val="0"/>
                  <w:divBdr>
                    <w:top w:val="none" w:sz="0" w:space="0" w:color="auto"/>
                    <w:left w:val="none" w:sz="0" w:space="0" w:color="auto"/>
                    <w:bottom w:val="none" w:sz="0" w:space="0" w:color="auto"/>
                    <w:right w:val="none" w:sz="0" w:space="0" w:color="auto"/>
                  </w:divBdr>
                </w:div>
                <w:div w:id="68431400">
                  <w:marLeft w:val="640"/>
                  <w:marRight w:val="0"/>
                  <w:marTop w:val="0"/>
                  <w:marBottom w:val="0"/>
                  <w:divBdr>
                    <w:top w:val="none" w:sz="0" w:space="0" w:color="auto"/>
                    <w:left w:val="none" w:sz="0" w:space="0" w:color="auto"/>
                    <w:bottom w:val="none" w:sz="0" w:space="0" w:color="auto"/>
                    <w:right w:val="none" w:sz="0" w:space="0" w:color="auto"/>
                  </w:divBdr>
                </w:div>
                <w:div w:id="1101342662">
                  <w:marLeft w:val="640"/>
                  <w:marRight w:val="0"/>
                  <w:marTop w:val="0"/>
                  <w:marBottom w:val="0"/>
                  <w:divBdr>
                    <w:top w:val="none" w:sz="0" w:space="0" w:color="auto"/>
                    <w:left w:val="none" w:sz="0" w:space="0" w:color="auto"/>
                    <w:bottom w:val="none" w:sz="0" w:space="0" w:color="auto"/>
                    <w:right w:val="none" w:sz="0" w:space="0" w:color="auto"/>
                  </w:divBdr>
                </w:div>
                <w:div w:id="1860393110">
                  <w:marLeft w:val="640"/>
                  <w:marRight w:val="0"/>
                  <w:marTop w:val="0"/>
                  <w:marBottom w:val="0"/>
                  <w:divBdr>
                    <w:top w:val="none" w:sz="0" w:space="0" w:color="auto"/>
                    <w:left w:val="none" w:sz="0" w:space="0" w:color="auto"/>
                    <w:bottom w:val="none" w:sz="0" w:space="0" w:color="auto"/>
                    <w:right w:val="none" w:sz="0" w:space="0" w:color="auto"/>
                  </w:divBdr>
                </w:div>
                <w:div w:id="39742518">
                  <w:marLeft w:val="640"/>
                  <w:marRight w:val="0"/>
                  <w:marTop w:val="0"/>
                  <w:marBottom w:val="0"/>
                  <w:divBdr>
                    <w:top w:val="none" w:sz="0" w:space="0" w:color="auto"/>
                    <w:left w:val="none" w:sz="0" w:space="0" w:color="auto"/>
                    <w:bottom w:val="none" w:sz="0" w:space="0" w:color="auto"/>
                    <w:right w:val="none" w:sz="0" w:space="0" w:color="auto"/>
                  </w:divBdr>
                </w:div>
                <w:div w:id="2107574528">
                  <w:marLeft w:val="640"/>
                  <w:marRight w:val="0"/>
                  <w:marTop w:val="0"/>
                  <w:marBottom w:val="0"/>
                  <w:divBdr>
                    <w:top w:val="none" w:sz="0" w:space="0" w:color="auto"/>
                    <w:left w:val="none" w:sz="0" w:space="0" w:color="auto"/>
                    <w:bottom w:val="none" w:sz="0" w:space="0" w:color="auto"/>
                    <w:right w:val="none" w:sz="0" w:space="0" w:color="auto"/>
                  </w:divBdr>
                </w:div>
                <w:div w:id="1534028931">
                  <w:marLeft w:val="640"/>
                  <w:marRight w:val="0"/>
                  <w:marTop w:val="0"/>
                  <w:marBottom w:val="0"/>
                  <w:divBdr>
                    <w:top w:val="none" w:sz="0" w:space="0" w:color="auto"/>
                    <w:left w:val="none" w:sz="0" w:space="0" w:color="auto"/>
                    <w:bottom w:val="none" w:sz="0" w:space="0" w:color="auto"/>
                    <w:right w:val="none" w:sz="0" w:space="0" w:color="auto"/>
                  </w:divBdr>
                </w:div>
                <w:div w:id="226232134">
                  <w:marLeft w:val="640"/>
                  <w:marRight w:val="0"/>
                  <w:marTop w:val="0"/>
                  <w:marBottom w:val="0"/>
                  <w:divBdr>
                    <w:top w:val="none" w:sz="0" w:space="0" w:color="auto"/>
                    <w:left w:val="none" w:sz="0" w:space="0" w:color="auto"/>
                    <w:bottom w:val="none" w:sz="0" w:space="0" w:color="auto"/>
                    <w:right w:val="none" w:sz="0" w:space="0" w:color="auto"/>
                  </w:divBdr>
                </w:div>
                <w:div w:id="173425658">
                  <w:marLeft w:val="640"/>
                  <w:marRight w:val="0"/>
                  <w:marTop w:val="0"/>
                  <w:marBottom w:val="0"/>
                  <w:divBdr>
                    <w:top w:val="none" w:sz="0" w:space="0" w:color="auto"/>
                    <w:left w:val="none" w:sz="0" w:space="0" w:color="auto"/>
                    <w:bottom w:val="none" w:sz="0" w:space="0" w:color="auto"/>
                    <w:right w:val="none" w:sz="0" w:space="0" w:color="auto"/>
                  </w:divBdr>
                </w:div>
                <w:div w:id="1993826755">
                  <w:marLeft w:val="640"/>
                  <w:marRight w:val="0"/>
                  <w:marTop w:val="0"/>
                  <w:marBottom w:val="0"/>
                  <w:divBdr>
                    <w:top w:val="none" w:sz="0" w:space="0" w:color="auto"/>
                    <w:left w:val="none" w:sz="0" w:space="0" w:color="auto"/>
                    <w:bottom w:val="none" w:sz="0" w:space="0" w:color="auto"/>
                    <w:right w:val="none" w:sz="0" w:space="0" w:color="auto"/>
                  </w:divBdr>
                </w:div>
                <w:div w:id="374623895">
                  <w:marLeft w:val="640"/>
                  <w:marRight w:val="0"/>
                  <w:marTop w:val="0"/>
                  <w:marBottom w:val="0"/>
                  <w:divBdr>
                    <w:top w:val="none" w:sz="0" w:space="0" w:color="auto"/>
                    <w:left w:val="none" w:sz="0" w:space="0" w:color="auto"/>
                    <w:bottom w:val="none" w:sz="0" w:space="0" w:color="auto"/>
                    <w:right w:val="none" w:sz="0" w:space="0" w:color="auto"/>
                  </w:divBdr>
                </w:div>
                <w:div w:id="385106651">
                  <w:marLeft w:val="640"/>
                  <w:marRight w:val="0"/>
                  <w:marTop w:val="0"/>
                  <w:marBottom w:val="0"/>
                  <w:divBdr>
                    <w:top w:val="none" w:sz="0" w:space="0" w:color="auto"/>
                    <w:left w:val="none" w:sz="0" w:space="0" w:color="auto"/>
                    <w:bottom w:val="none" w:sz="0" w:space="0" w:color="auto"/>
                    <w:right w:val="none" w:sz="0" w:space="0" w:color="auto"/>
                  </w:divBdr>
                </w:div>
                <w:div w:id="1557201380">
                  <w:marLeft w:val="640"/>
                  <w:marRight w:val="0"/>
                  <w:marTop w:val="0"/>
                  <w:marBottom w:val="0"/>
                  <w:divBdr>
                    <w:top w:val="none" w:sz="0" w:space="0" w:color="auto"/>
                    <w:left w:val="none" w:sz="0" w:space="0" w:color="auto"/>
                    <w:bottom w:val="none" w:sz="0" w:space="0" w:color="auto"/>
                    <w:right w:val="none" w:sz="0" w:space="0" w:color="auto"/>
                  </w:divBdr>
                </w:div>
                <w:div w:id="483738397">
                  <w:marLeft w:val="640"/>
                  <w:marRight w:val="0"/>
                  <w:marTop w:val="0"/>
                  <w:marBottom w:val="0"/>
                  <w:divBdr>
                    <w:top w:val="none" w:sz="0" w:space="0" w:color="auto"/>
                    <w:left w:val="none" w:sz="0" w:space="0" w:color="auto"/>
                    <w:bottom w:val="none" w:sz="0" w:space="0" w:color="auto"/>
                    <w:right w:val="none" w:sz="0" w:space="0" w:color="auto"/>
                  </w:divBdr>
                </w:div>
                <w:div w:id="1542790473">
                  <w:marLeft w:val="640"/>
                  <w:marRight w:val="0"/>
                  <w:marTop w:val="0"/>
                  <w:marBottom w:val="0"/>
                  <w:divBdr>
                    <w:top w:val="none" w:sz="0" w:space="0" w:color="auto"/>
                    <w:left w:val="none" w:sz="0" w:space="0" w:color="auto"/>
                    <w:bottom w:val="none" w:sz="0" w:space="0" w:color="auto"/>
                    <w:right w:val="none" w:sz="0" w:space="0" w:color="auto"/>
                  </w:divBdr>
                </w:div>
                <w:div w:id="40638893">
                  <w:marLeft w:val="640"/>
                  <w:marRight w:val="0"/>
                  <w:marTop w:val="0"/>
                  <w:marBottom w:val="0"/>
                  <w:divBdr>
                    <w:top w:val="none" w:sz="0" w:space="0" w:color="auto"/>
                    <w:left w:val="none" w:sz="0" w:space="0" w:color="auto"/>
                    <w:bottom w:val="none" w:sz="0" w:space="0" w:color="auto"/>
                    <w:right w:val="none" w:sz="0" w:space="0" w:color="auto"/>
                  </w:divBdr>
                </w:div>
                <w:div w:id="162866003">
                  <w:marLeft w:val="640"/>
                  <w:marRight w:val="0"/>
                  <w:marTop w:val="0"/>
                  <w:marBottom w:val="0"/>
                  <w:divBdr>
                    <w:top w:val="none" w:sz="0" w:space="0" w:color="auto"/>
                    <w:left w:val="none" w:sz="0" w:space="0" w:color="auto"/>
                    <w:bottom w:val="none" w:sz="0" w:space="0" w:color="auto"/>
                    <w:right w:val="none" w:sz="0" w:space="0" w:color="auto"/>
                  </w:divBdr>
                </w:div>
                <w:div w:id="817654054">
                  <w:marLeft w:val="640"/>
                  <w:marRight w:val="0"/>
                  <w:marTop w:val="0"/>
                  <w:marBottom w:val="0"/>
                  <w:divBdr>
                    <w:top w:val="none" w:sz="0" w:space="0" w:color="auto"/>
                    <w:left w:val="none" w:sz="0" w:space="0" w:color="auto"/>
                    <w:bottom w:val="none" w:sz="0" w:space="0" w:color="auto"/>
                    <w:right w:val="none" w:sz="0" w:space="0" w:color="auto"/>
                  </w:divBdr>
                </w:div>
                <w:div w:id="99490594">
                  <w:marLeft w:val="640"/>
                  <w:marRight w:val="0"/>
                  <w:marTop w:val="0"/>
                  <w:marBottom w:val="0"/>
                  <w:divBdr>
                    <w:top w:val="none" w:sz="0" w:space="0" w:color="auto"/>
                    <w:left w:val="none" w:sz="0" w:space="0" w:color="auto"/>
                    <w:bottom w:val="none" w:sz="0" w:space="0" w:color="auto"/>
                    <w:right w:val="none" w:sz="0" w:space="0" w:color="auto"/>
                  </w:divBdr>
                </w:div>
                <w:div w:id="2036534771">
                  <w:marLeft w:val="640"/>
                  <w:marRight w:val="0"/>
                  <w:marTop w:val="0"/>
                  <w:marBottom w:val="0"/>
                  <w:divBdr>
                    <w:top w:val="none" w:sz="0" w:space="0" w:color="auto"/>
                    <w:left w:val="none" w:sz="0" w:space="0" w:color="auto"/>
                    <w:bottom w:val="none" w:sz="0" w:space="0" w:color="auto"/>
                    <w:right w:val="none" w:sz="0" w:space="0" w:color="auto"/>
                  </w:divBdr>
                </w:div>
                <w:div w:id="668211823">
                  <w:marLeft w:val="640"/>
                  <w:marRight w:val="0"/>
                  <w:marTop w:val="0"/>
                  <w:marBottom w:val="0"/>
                  <w:divBdr>
                    <w:top w:val="none" w:sz="0" w:space="0" w:color="auto"/>
                    <w:left w:val="none" w:sz="0" w:space="0" w:color="auto"/>
                    <w:bottom w:val="none" w:sz="0" w:space="0" w:color="auto"/>
                    <w:right w:val="none" w:sz="0" w:space="0" w:color="auto"/>
                  </w:divBdr>
                </w:div>
                <w:div w:id="894203285">
                  <w:marLeft w:val="640"/>
                  <w:marRight w:val="0"/>
                  <w:marTop w:val="0"/>
                  <w:marBottom w:val="0"/>
                  <w:divBdr>
                    <w:top w:val="none" w:sz="0" w:space="0" w:color="auto"/>
                    <w:left w:val="none" w:sz="0" w:space="0" w:color="auto"/>
                    <w:bottom w:val="none" w:sz="0" w:space="0" w:color="auto"/>
                    <w:right w:val="none" w:sz="0" w:space="0" w:color="auto"/>
                  </w:divBdr>
                </w:div>
                <w:div w:id="267392343">
                  <w:marLeft w:val="640"/>
                  <w:marRight w:val="0"/>
                  <w:marTop w:val="0"/>
                  <w:marBottom w:val="0"/>
                  <w:divBdr>
                    <w:top w:val="none" w:sz="0" w:space="0" w:color="auto"/>
                    <w:left w:val="none" w:sz="0" w:space="0" w:color="auto"/>
                    <w:bottom w:val="none" w:sz="0" w:space="0" w:color="auto"/>
                    <w:right w:val="none" w:sz="0" w:space="0" w:color="auto"/>
                  </w:divBdr>
                </w:div>
                <w:div w:id="876939676">
                  <w:marLeft w:val="640"/>
                  <w:marRight w:val="0"/>
                  <w:marTop w:val="0"/>
                  <w:marBottom w:val="0"/>
                  <w:divBdr>
                    <w:top w:val="none" w:sz="0" w:space="0" w:color="auto"/>
                    <w:left w:val="none" w:sz="0" w:space="0" w:color="auto"/>
                    <w:bottom w:val="none" w:sz="0" w:space="0" w:color="auto"/>
                    <w:right w:val="none" w:sz="0" w:space="0" w:color="auto"/>
                  </w:divBdr>
                </w:div>
                <w:div w:id="974067303">
                  <w:marLeft w:val="640"/>
                  <w:marRight w:val="0"/>
                  <w:marTop w:val="0"/>
                  <w:marBottom w:val="0"/>
                  <w:divBdr>
                    <w:top w:val="none" w:sz="0" w:space="0" w:color="auto"/>
                    <w:left w:val="none" w:sz="0" w:space="0" w:color="auto"/>
                    <w:bottom w:val="none" w:sz="0" w:space="0" w:color="auto"/>
                    <w:right w:val="none" w:sz="0" w:space="0" w:color="auto"/>
                  </w:divBdr>
                </w:div>
                <w:div w:id="239024384">
                  <w:marLeft w:val="640"/>
                  <w:marRight w:val="0"/>
                  <w:marTop w:val="0"/>
                  <w:marBottom w:val="0"/>
                  <w:divBdr>
                    <w:top w:val="none" w:sz="0" w:space="0" w:color="auto"/>
                    <w:left w:val="none" w:sz="0" w:space="0" w:color="auto"/>
                    <w:bottom w:val="none" w:sz="0" w:space="0" w:color="auto"/>
                    <w:right w:val="none" w:sz="0" w:space="0" w:color="auto"/>
                  </w:divBdr>
                </w:div>
                <w:div w:id="991103609">
                  <w:marLeft w:val="640"/>
                  <w:marRight w:val="0"/>
                  <w:marTop w:val="0"/>
                  <w:marBottom w:val="0"/>
                  <w:divBdr>
                    <w:top w:val="none" w:sz="0" w:space="0" w:color="auto"/>
                    <w:left w:val="none" w:sz="0" w:space="0" w:color="auto"/>
                    <w:bottom w:val="none" w:sz="0" w:space="0" w:color="auto"/>
                    <w:right w:val="none" w:sz="0" w:space="0" w:color="auto"/>
                  </w:divBdr>
                </w:div>
                <w:div w:id="1468207951">
                  <w:marLeft w:val="640"/>
                  <w:marRight w:val="0"/>
                  <w:marTop w:val="0"/>
                  <w:marBottom w:val="0"/>
                  <w:divBdr>
                    <w:top w:val="none" w:sz="0" w:space="0" w:color="auto"/>
                    <w:left w:val="none" w:sz="0" w:space="0" w:color="auto"/>
                    <w:bottom w:val="none" w:sz="0" w:space="0" w:color="auto"/>
                    <w:right w:val="none" w:sz="0" w:space="0" w:color="auto"/>
                  </w:divBdr>
                </w:div>
                <w:div w:id="998844618">
                  <w:marLeft w:val="640"/>
                  <w:marRight w:val="0"/>
                  <w:marTop w:val="0"/>
                  <w:marBottom w:val="0"/>
                  <w:divBdr>
                    <w:top w:val="none" w:sz="0" w:space="0" w:color="auto"/>
                    <w:left w:val="none" w:sz="0" w:space="0" w:color="auto"/>
                    <w:bottom w:val="none" w:sz="0" w:space="0" w:color="auto"/>
                    <w:right w:val="none" w:sz="0" w:space="0" w:color="auto"/>
                  </w:divBdr>
                </w:div>
                <w:div w:id="1863666619">
                  <w:marLeft w:val="640"/>
                  <w:marRight w:val="0"/>
                  <w:marTop w:val="0"/>
                  <w:marBottom w:val="0"/>
                  <w:divBdr>
                    <w:top w:val="none" w:sz="0" w:space="0" w:color="auto"/>
                    <w:left w:val="none" w:sz="0" w:space="0" w:color="auto"/>
                    <w:bottom w:val="none" w:sz="0" w:space="0" w:color="auto"/>
                    <w:right w:val="none" w:sz="0" w:space="0" w:color="auto"/>
                  </w:divBdr>
                </w:div>
                <w:div w:id="1656715313">
                  <w:marLeft w:val="640"/>
                  <w:marRight w:val="0"/>
                  <w:marTop w:val="0"/>
                  <w:marBottom w:val="0"/>
                  <w:divBdr>
                    <w:top w:val="none" w:sz="0" w:space="0" w:color="auto"/>
                    <w:left w:val="none" w:sz="0" w:space="0" w:color="auto"/>
                    <w:bottom w:val="none" w:sz="0" w:space="0" w:color="auto"/>
                    <w:right w:val="none" w:sz="0" w:space="0" w:color="auto"/>
                  </w:divBdr>
                </w:div>
                <w:div w:id="166331403">
                  <w:marLeft w:val="640"/>
                  <w:marRight w:val="0"/>
                  <w:marTop w:val="0"/>
                  <w:marBottom w:val="0"/>
                  <w:divBdr>
                    <w:top w:val="none" w:sz="0" w:space="0" w:color="auto"/>
                    <w:left w:val="none" w:sz="0" w:space="0" w:color="auto"/>
                    <w:bottom w:val="none" w:sz="0" w:space="0" w:color="auto"/>
                    <w:right w:val="none" w:sz="0" w:space="0" w:color="auto"/>
                  </w:divBdr>
                </w:div>
                <w:div w:id="888610989">
                  <w:marLeft w:val="640"/>
                  <w:marRight w:val="0"/>
                  <w:marTop w:val="0"/>
                  <w:marBottom w:val="0"/>
                  <w:divBdr>
                    <w:top w:val="none" w:sz="0" w:space="0" w:color="auto"/>
                    <w:left w:val="none" w:sz="0" w:space="0" w:color="auto"/>
                    <w:bottom w:val="none" w:sz="0" w:space="0" w:color="auto"/>
                    <w:right w:val="none" w:sz="0" w:space="0" w:color="auto"/>
                  </w:divBdr>
                </w:div>
                <w:div w:id="436945941">
                  <w:marLeft w:val="640"/>
                  <w:marRight w:val="0"/>
                  <w:marTop w:val="0"/>
                  <w:marBottom w:val="0"/>
                  <w:divBdr>
                    <w:top w:val="none" w:sz="0" w:space="0" w:color="auto"/>
                    <w:left w:val="none" w:sz="0" w:space="0" w:color="auto"/>
                    <w:bottom w:val="none" w:sz="0" w:space="0" w:color="auto"/>
                    <w:right w:val="none" w:sz="0" w:space="0" w:color="auto"/>
                  </w:divBdr>
                </w:div>
                <w:div w:id="1846020808">
                  <w:marLeft w:val="640"/>
                  <w:marRight w:val="0"/>
                  <w:marTop w:val="0"/>
                  <w:marBottom w:val="0"/>
                  <w:divBdr>
                    <w:top w:val="none" w:sz="0" w:space="0" w:color="auto"/>
                    <w:left w:val="none" w:sz="0" w:space="0" w:color="auto"/>
                    <w:bottom w:val="none" w:sz="0" w:space="0" w:color="auto"/>
                    <w:right w:val="none" w:sz="0" w:space="0" w:color="auto"/>
                  </w:divBdr>
                </w:div>
                <w:div w:id="705062020">
                  <w:marLeft w:val="640"/>
                  <w:marRight w:val="0"/>
                  <w:marTop w:val="0"/>
                  <w:marBottom w:val="0"/>
                  <w:divBdr>
                    <w:top w:val="none" w:sz="0" w:space="0" w:color="auto"/>
                    <w:left w:val="none" w:sz="0" w:space="0" w:color="auto"/>
                    <w:bottom w:val="none" w:sz="0" w:space="0" w:color="auto"/>
                    <w:right w:val="none" w:sz="0" w:space="0" w:color="auto"/>
                  </w:divBdr>
                </w:div>
                <w:div w:id="805272471">
                  <w:marLeft w:val="640"/>
                  <w:marRight w:val="0"/>
                  <w:marTop w:val="0"/>
                  <w:marBottom w:val="0"/>
                  <w:divBdr>
                    <w:top w:val="none" w:sz="0" w:space="0" w:color="auto"/>
                    <w:left w:val="none" w:sz="0" w:space="0" w:color="auto"/>
                    <w:bottom w:val="none" w:sz="0" w:space="0" w:color="auto"/>
                    <w:right w:val="none" w:sz="0" w:space="0" w:color="auto"/>
                  </w:divBdr>
                </w:div>
                <w:div w:id="1805124183">
                  <w:marLeft w:val="640"/>
                  <w:marRight w:val="0"/>
                  <w:marTop w:val="0"/>
                  <w:marBottom w:val="0"/>
                  <w:divBdr>
                    <w:top w:val="none" w:sz="0" w:space="0" w:color="auto"/>
                    <w:left w:val="none" w:sz="0" w:space="0" w:color="auto"/>
                    <w:bottom w:val="none" w:sz="0" w:space="0" w:color="auto"/>
                    <w:right w:val="none" w:sz="0" w:space="0" w:color="auto"/>
                  </w:divBdr>
                </w:div>
                <w:div w:id="1369524215">
                  <w:marLeft w:val="640"/>
                  <w:marRight w:val="0"/>
                  <w:marTop w:val="0"/>
                  <w:marBottom w:val="0"/>
                  <w:divBdr>
                    <w:top w:val="none" w:sz="0" w:space="0" w:color="auto"/>
                    <w:left w:val="none" w:sz="0" w:space="0" w:color="auto"/>
                    <w:bottom w:val="none" w:sz="0" w:space="0" w:color="auto"/>
                    <w:right w:val="none" w:sz="0" w:space="0" w:color="auto"/>
                  </w:divBdr>
                </w:div>
                <w:div w:id="1866940365">
                  <w:marLeft w:val="640"/>
                  <w:marRight w:val="0"/>
                  <w:marTop w:val="0"/>
                  <w:marBottom w:val="0"/>
                  <w:divBdr>
                    <w:top w:val="none" w:sz="0" w:space="0" w:color="auto"/>
                    <w:left w:val="none" w:sz="0" w:space="0" w:color="auto"/>
                    <w:bottom w:val="none" w:sz="0" w:space="0" w:color="auto"/>
                    <w:right w:val="none" w:sz="0" w:space="0" w:color="auto"/>
                  </w:divBdr>
                </w:div>
              </w:divsChild>
            </w:div>
            <w:div w:id="970983244">
              <w:marLeft w:val="0"/>
              <w:marRight w:val="0"/>
              <w:marTop w:val="0"/>
              <w:marBottom w:val="0"/>
              <w:divBdr>
                <w:top w:val="none" w:sz="0" w:space="0" w:color="auto"/>
                <w:left w:val="none" w:sz="0" w:space="0" w:color="auto"/>
                <w:bottom w:val="none" w:sz="0" w:space="0" w:color="auto"/>
                <w:right w:val="none" w:sz="0" w:space="0" w:color="auto"/>
              </w:divBdr>
              <w:divsChild>
                <w:div w:id="903301585">
                  <w:marLeft w:val="640"/>
                  <w:marRight w:val="0"/>
                  <w:marTop w:val="0"/>
                  <w:marBottom w:val="0"/>
                  <w:divBdr>
                    <w:top w:val="none" w:sz="0" w:space="0" w:color="auto"/>
                    <w:left w:val="none" w:sz="0" w:space="0" w:color="auto"/>
                    <w:bottom w:val="none" w:sz="0" w:space="0" w:color="auto"/>
                    <w:right w:val="none" w:sz="0" w:space="0" w:color="auto"/>
                  </w:divBdr>
                </w:div>
                <w:div w:id="1951401068">
                  <w:marLeft w:val="640"/>
                  <w:marRight w:val="0"/>
                  <w:marTop w:val="0"/>
                  <w:marBottom w:val="0"/>
                  <w:divBdr>
                    <w:top w:val="none" w:sz="0" w:space="0" w:color="auto"/>
                    <w:left w:val="none" w:sz="0" w:space="0" w:color="auto"/>
                    <w:bottom w:val="none" w:sz="0" w:space="0" w:color="auto"/>
                    <w:right w:val="none" w:sz="0" w:space="0" w:color="auto"/>
                  </w:divBdr>
                </w:div>
                <w:div w:id="861170601">
                  <w:marLeft w:val="640"/>
                  <w:marRight w:val="0"/>
                  <w:marTop w:val="0"/>
                  <w:marBottom w:val="0"/>
                  <w:divBdr>
                    <w:top w:val="none" w:sz="0" w:space="0" w:color="auto"/>
                    <w:left w:val="none" w:sz="0" w:space="0" w:color="auto"/>
                    <w:bottom w:val="none" w:sz="0" w:space="0" w:color="auto"/>
                    <w:right w:val="none" w:sz="0" w:space="0" w:color="auto"/>
                  </w:divBdr>
                </w:div>
                <w:div w:id="1769689977">
                  <w:marLeft w:val="640"/>
                  <w:marRight w:val="0"/>
                  <w:marTop w:val="0"/>
                  <w:marBottom w:val="0"/>
                  <w:divBdr>
                    <w:top w:val="none" w:sz="0" w:space="0" w:color="auto"/>
                    <w:left w:val="none" w:sz="0" w:space="0" w:color="auto"/>
                    <w:bottom w:val="none" w:sz="0" w:space="0" w:color="auto"/>
                    <w:right w:val="none" w:sz="0" w:space="0" w:color="auto"/>
                  </w:divBdr>
                </w:div>
                <w:div w:id="1833449011">
                  <w:marLeft w:val="640"/>
                  <w:marRight w:val="0"/>
                  <w:marTop w:val="0"/>
                  <w:marBottom w:val="0"/>
                  <w:divBdr>
                    <w:top w:val="none" w:sz="0" w:space="0" w:color="auto"/>
                    <w:left w:val="none" w:sz="0" w:space="0" w:color="auto"/>
                    <w:bottom w:val="none" w:sz="0" w:space="0" w:color="auto"/>
                    <w:right w:val="none" w:sz="0" w:space="0" w:color="auto"/>
                  </w:divBdr>
                </w:div>
                <w:div w:id="1219782655">
                  <w:marLeft w:val="640"/>
                  <w:marRight w:val="0"/>
                  <w:marTop w:val="0"/>
                  <w:marBottom w:val="0"/>
                  <w:divBdr>
                    <w:top w:val="none" w:sz="0" w:space="0" w:color="auto"/>
                    <w:left w:val="none" w:sz="0" w:space="0" w:color="auto"/>
                    <w:bottom w:val="none" w:sz="0" w:space="0" w:color="auto"/>
                    <w:right w:val="none" w:sz="0" w:space="0" w:color="auto"/>
                  </w:divBdr>
                </w:div>
                <w:div w:id="935944108">
                  <w:marLeft w:val="640"/>
                  <w:marRight w:val="0"/>
                  <w:marTop w:val="0"/>
                  <w:marBottom w:val="0"/>
                  <w:divBdr>
                    <w:top w:val="none" w:sz="0" w:space="0" w:color="auto"/>
                    <w:left w:val="none" w:sz="0" w:space="0" w:color="auto"/>
                    <w:bottom w:val="none" w:sz="0" w:space="0" w:color="auto"/>
                    <w:right w:val="none" w:sz="0" w:space="0" w:color="auto"/>
                  </w:divBdr>
                </w:div>
                <w:div w:id="1731884765">
                  <w:marLeft w:val="640"/>
                  <w:marRight w:val="0"/>
                  <w:marTop w:val="0"/>
                  <w:marBottom w:val="0"/>
                  <w:divBdr>
                    <w:top w:val="none" w:sz="0" w:space="0" w:color="auto"/>
                    <w:left w:val="none" w:sz="0" w:space="0" w:color="auto"/>
                    <w:bottom w:val="none" w:sz="0" w:space="0" w:color="auto"/>
                    <w:right w:val="none" w:sz="0" w:space="0" w:color="auto"/>
                  </w:divBdr>
                </w:div>
                <w:div w:id="735318830">
                  <w:marLeft w:val="640"/>
                  <w:marRight w:val="0"/>
                  <w:marTop w:val="0"/>
                  <w:marBottom w:val="0"/>
                  <w:divBdr>
                    <w:top w:val="none" w:sz="0" w:space="0" w:color="auto"/>
                    <w:left w:val="none" w:sz="0" w:space="0" w:color="auto"/>
                    <w:bottom w:val="none" w:sz="0" w:space="0" w:color="auto"/>
                    <w:right w:val="none" w:sz="0" w:space="0" w:color="auto"/>
                  </w:divBdr>
                </w:div>
                <w:div w:id="1651204292">
                  <w:marLeft w:val="640"/>
                  <w:marRight w:val="0"/>
                  <w:marTop w:val="0"/>
                  <w:marBottom w:val="0"/>
                  <w:divBdr>
                    <w:top w:val="none" w:sz="0" w:space="0" w:color="auto"/>
                    <w:left w:val="none" w:sz="0" w:space="0" w:color="auto"/>
                    <w:bottom w:val="none" w:sz="0" w:space="0" w:color="auto"/>
                    <w:right w:val="none" w:sz="0" w:space="0" w:color="auto"/>
                  </w:divBdr>
                </w:div>
                <w:div w:id="1660231571">
                  <w:marLeft w:val="640"/>
                  <w:marRight w:val="0"/>
                  <w:marTop w:val="0"/>
                  <w:marBottom w:val="0"/>
                  <w:divBdr>
                    <w:top w:val="none" w:sz="0" w:space="0" w:color="auto"/>
                    <w:left w:val="none" w:sz="0" w:space="0" w:color="auto"/>
                    <w:bottom w:val="none" w:sz="0" w:space="0" w:color="auto"/>
                    <w:right w:val="none" w:sz="0" w:space="0" w:color="auto"/>
                  </w:divBdr>
                </w:div>
                <w:div w:id="1317493692">
                  <w:marLeft w:val="640"/>
                  <w:marRight w:val="0"/>
                  <w:marTop w:val="0"/>
                  <w:marBottom w:val="0"/>
                  <w:divBdr>
                    <w:top w:val="none" w:sz="0" w:space="0" w:color="auto"/>
                    <w:left w:val="none" w:sz="0" w:space="0" w:color="auto"/>
                    <w:bottom w:val="none" w:sz="0" w:space="0" w:color="auto"/>
                    <w:right w:val="none" w:sz="0" w:space="0" w:color="auto"/>
                  </w:divBdr>
                </w:div>
                <w:div w:id="1906142789">
                  <w:marLeft w:val="640"/>
                  <w:marRight w:val="0"/>
                  <w:marTop w:val="0"/>
                  <w:marBottom w:val="0"/>
                  <w:divBdr>
                    <w:top w:val="none" w:sz="0" w:space="0" w:color="auto"/>
                    <w:left w:val="none" w:sz="0" w:space="0" w:color="auto"/>
                    <w:bottom w:val="none" w:sz="0" w:space="0" w:color="auto"/>
                    <w:right w:val="none" w:sz="0" w:space="0" w:color="auto"/>
                  </w:divBdr>
                </w:div>
                <w:div w:id="2034989084">
                  <w:marLeft w:val="640"/>
                  <w:marRight w:val="0"/>
                  <w:marTop w:val="0"/>
                  <w:marBottom w:val="0"/>
                  <w:divBdr>
                    <w:top w:val="none" w:sz="0" w:space="0" w:color="auto"/>
                    <w:left w:val="none" w:sz="0" w:space="0" w:color="auto"/>
                    <w:bottom w:val="none" w:sz="0" w:space="0" w:color="auto"/>
                    <w:right w:val="none" w:sz="0" w:space="0" w:color="auto"/>
                  </w:divBdr>
                </w:div>
                <w:div w:id="1849756173">
                  <w:marLeft w:val="640"/>
                  <w:marRight w:val="0"/>
                  <w:marTop w:val="0"/>
                  <w:marBottom w:val="0"/>
                  <w:divBdr>
                    <w:top w:val="none" w:sz="0" w:space="0" w:color="auto"/>
                    <w:left w:val="none" w:sz="0" w:space="0" w:color="auto"/>
                    <w:bottom w:val="none" w:sz="0" w:space="0" w:color="auto"/>
                    <w:right w:val="none" w:sz="0" w:space="0" w:color="auto"/>
                  </w:divBdr>
                </w:div>
                <w:div w:id="280309607">
                  <w:marLeft w:val="640"/>
                  <w:marRight w:val="0"/>
                  <w:marTop w:val="0"/>
                  <w:marBottom w:val="0"/>
                  <w:divBdr>
                    <w:top w:val="none" w:sz="0" w:space="0" w:color="auto"/>
                    <w:left w:val="none" w:sz="0" w:space="0" w:color="auto"/>
                    <w:bottom w:val="none" w:sz="0" w:space="0" w:color="auto"/>
                    <w:right w:val="none" w:sz="0" w:space="0" w:color="auto"/>
                  </w:divBdr>
                </w:div>
                <w:div w:id="209347066">
                  <w:marLeft w:val="640"/>
                  <w:marRight w:val="0"/>
                  <w:marTop w:val="0"/>
                  <w:marBottom w:val="0"/>
                  <w:divBdr>
                    <w:top w:val="none" w:sz="0" w:space="0" w:color="auto"/>
                    <w:left w:val="none" w:sz="0" w:space="0" w:color="auto"/>
                    <w:bottom w:val="none" w:sz="0" w:space="0" w:color="auto"/>
                    <w:right w:val="none" w:sz="0" w:space="0" w:color="auto"/>
                  </w:divBdr>
                </w:div>
                <w:div w:id="1732189994">
                  <w:marLeft w:val="640"/>
                  <w:marRight w:val="0"/>
                  <w:marTop w:val="0"/>
                  <w:marBottom w:val="0"/>
                  <w:divBdr>
                    <w:top w:val="none" w:sz="0" w:space="0" w:color="auto"/>
                    <w:left w:val="none" w:sz="0" w:space="0" w:color="auto"/>
                    <w:bottom w:val="none" w:sz="0" w:space="0" w:color="auto"/>
                    <w:right w:val="none" w:sz="0" w:space="0" w:color="auto"/>
                  </w:divBdr>
                </w:div>
                <w:div w:id="591546287">
                  <w:marLeft w:val="640"/>
                  <w:marRight w:val="0"/>
                  <w:marTop w:val="0"/>
                  <w:marBottom w:val="0"/>
                  <w:divBdr>
                    <w:top w:val="none" w:sz="0" w:space="0" w:color="auto"/>
                    <w:left w:val="none" w:sz="0" w:space="0" w:color="auto"/>
                    <w:bottom w:val="none" w:sz="0" w:space="0" w:color="auto"/>
                    <w:right w:val="none" w:sz="0" w:space="0" w:color="auto"/>
                  </w:divBdr>
                </w:div>
                <w:div w:id="778453841">
                  <w:marLeft w:val="640"/>
                  <w:marRight w:val="0"/>
                  <w:marTop w:val="0"/>
                  <w:marBottom w:val="0"/>
                  <w:divBdr>
                    <w:top w:val="none" w:sz="0" w:space="0" w:color="auto"/>
                    <w:left w:val="none" w:sz="0" w:space="0" w:color="auto"/>
                    <w:bottom w:val="none" w:sz="0" w:space="0" w:color="auto"/>
                    <w:right w:val="none" w:sz="0" w:space="0" w:color="auto"/>
                  </w:divBdr>
                </w:div>
                <w:div w:id="228007628">
                  <w:marLeft w:val="640"/>
                  <w:marRight w:val="0"/>
                  <w:marTop w:val="0"/>
                  <w:marBottom w:val="0"/>
                  <w:divBdr>
                    <w:top w:val="none" w:sz="0" w:space="0" w:color="auto"/>
                    <w:left w:val="none" w:sz="0" w:space="0" w:color="auto"/>
                    <w:bottom w:val="none" w:sz="0" w:space="0" w:color="auto"/>
                    <w:right w:val="none" w:sz="0" w:space="0" w:color="auto"/>
                  </w:divBdr>
                </w:div>
                <w:div w:id="329607119">
                  <w:marLeft w:val="640"/>
                  <w:marRight w:val="0"/>
                  <w:marTop w:val="0"/>
                  <w:marBottom w:val="0"/>
                  <w:divBdr>
                    <w:top w:val="none" w:sz="0" w:space="0" w:color="auto"/>
                    <w:left w:val="none" w:sz="0" w:space="0" w:color="auto"/>
                    <w:bottom w:val="none" w:sz="0" w:space="0" w:color="auto"/>
                    <w:right w:val="none" w:sz="0" w:space="0" w:color="auto"/>
                  </w:divBdr>
                </w:div>
                <w:div w:id="103885190">
                  <w:marLeft w:val="640"/>
                  <w:marRight w:val="0"/>
                  <w:marTop w:val="0"/>
                  <w:marBottom w:val="0"/>
                  <w:divBdr>
                    <w:top w:val="none" w:sz="0" w:space="0" w:color="auto"/>
                    <w:left w:val="none" w:sz="0" w:space="0" w:color="auto"/>
                    <w:bottom w:val="none" w:sz="0" w:space="0" w:color="auto"/>
                    <w:right w:val="none" w:sz="0" w:space="0" w:color="auto"/>
                  </w:divBdr>
                </w:div>
                <w:div w:id="2100520307">
                  <w:marLeft w:val="640"/>
                  <w:marRight w:val="0"/>
                  <w:marTop w:val="0"/>
                  <w:marBottom w:val="0"/>
                  <w:divBdr>
                    <w:top w:val="none" w:sz="0" w:space="0" w:color="auto"/>
                    <w:left w:val="none" w:sz="0" w:space="0" w:color="auto"/>
                    <w:bottom w:val="none" w:sz="0" w:space="0" w:color="auto"/>
                    <w:right w:val="none" w:sz="0" w:space="0" w:color="auto"/>
                  </w:divBdr>
                </w:div>
                <w:div w:id="144205758">
                  <w:marLeft w:val="640"/>
                  <w:marRight w:val="0"/>
                  <w:marTop w:val="0"/>
                  <w:marBottom w:val="0"/>
                  <w:divBdr>
                    <w:top w:val="none" w:sz="0" w:space="0" w:color="auto"/>
                    <w:left w:val="none" w:sz="0" w:space="0" w:color="auto"/>
                    <w:bottom w:val="none" w:sz="0" w:space="0" w:color="auto"/>
                    <w:right w:val="none" w:sz="0" w:space="0" w:color="auto"/>
                  </w:divBdr>
                </w:div>
                <w:div w:id="300960001">
                  <w:marLeft w:val="640"/>
                  <w:marRight w:val="0"/>
                  <w:marTop w:val="0"/>
                  <w:marBottom w:val="0"/>
                  <w:divBdr>
                    <w:top w:val="none" w:sz="0" w:space="0" w:color="auto"/>
                    <w:left w:val="none" w:sz="0" w:space="0" w:color="auto"/>
                    <w:bottom w:val="none" w:sz="0" w:space="0" w:color="auto"/>
                    <w:right w:val="none" w:sz="0" w:space="0" w:color="auto"/>
                  </w:divBdr>
                </w:div>
                <w:div w:id="918832748">
                  <w:marLeft w:val="640"/>
                  <w:marRight w:val="0"/>
                  <w:marTop w:val="0"/>
                  <w:marBottom w:val="0"/>
                  <w:divBdr>
                    <w:top w:val="none" w:sz="0" w:space="0" w:color="auto"/>
                    <w:left w:val="none" w:sz="0" w:space="0" w:color="auto"/>
                    <w:bottom w:val="none" w:sz="0" w:space="0" w:color="auto"/>
                    <w:right w:val="none" w:sz="0" w:space="0" w:color="auto"/>
                  </w:divBdr>
                </w:div>
                <w:div w:id="862519662">
                  <w:marLeft w:val="640"/>
                  <w:marRight w:val="0"/>
                  <w:marTop w:val="0"/>
                  <w:marBottom w:val="0"/>
                  <w:divBdr>
                    <w:top w:val="none" w:sz="0" w:space="0" w:color="auto"/>
                    <w:left w:val="none" w:sz="0" w:space="0" w:color="auto"/>
                    <w:bottom w:val="none" w:sz="0" w:space="0" w:color="auto"/>
                    <w:right w:val="none" w:sz="0" w:space="0" w:color="auto"/>
                  </w:divBdr>
                </w:div>
                <w:div w:id="1830294178">
                  <w:marLeft w:val="640"/>
                  <w:marRight w:val="0"/>
                  <w:marTop w:val="0"/>
                  <w:marBottom w:val="0"/>
                  <w:divBdr>
                    <w:top w:val="none" w:sz="0" w:space="0" w:color="auto"/>
                    <w:left w:val="none" w:sz="0" w:space="0" w:color="auto"/>
                    <w:bottom w:val="none" w:sz="0" w:space="0" w:color="auto"/>
                    <w:right w:val="none" w:sz="0" w:space="0" w:color="auto"/>
                  </w:divBdr>
                </w:div>
                <w:div w:id="1621952757">
                  <w:marLeft w:val="640"/>
                  <w:marRight w:val="0"/>
                  <w:marTop w:val="0"/>
                  <w:marBottom w:val="0"/>
                  <w:divBdr>
                    <w:top w:val="none" w:sz="0" w:space="0" w:color="auto"/>
                    <w:left w:val="none" w:sz="0" w:space="0" w:color="auto"/>
                    <w:bottom w:val="none" w:sz="0" w:space="0" w:color="auto"/>
                    <w:right w:val="none" w:sz="0" w:space="0" w:color="auto"/>
                  </w:divBdr>
                </w:div>
                <w:div w:id="739790135">
                  <w:marLeft w:val="640"/>
                  <w:marRight w:val="0"/>
                  <w:marTop w:val="0"/>
                  <w:marBottom w:val="0"/>
                  <w:divBdr>
                    <w:top w:val="none" w:sz="0" w:space="0" w:color="auto"/>
                    <w:left w:val="none" w:sz="0" w:space="0" w:color="auto"/>
                    <w:bottom w:val="none" w:sz="0" w:space="0" w:color="auto"/>
                    <w:right w:val="none" w:sz="0" w:space="0" w:color="auto"/>
                  </w:divBdr>
                </w:div>
                <w:div w:id="1212378865">
                  <w:marLeft w:val="640"/>
                  <w:marRight w:val="0"/>
                  <w:marTop w:val="0"/>
                  <w:marBottom w:val="0"/>
                  <w:divBdr>
                    <w:top w:val="none" w:sz="0" w:space="0" w:color="auto"/>
                    <w:left w:val="none" w:sz="0" w:space="0" w:color="auto"/>
                    <w:bottom w:val="none" w:sz="0" w:space="0" w:color="auto"/>
                    <w:right w:val="none" w:sz="0" w:space="0" w:color="auto"/>
                  </w:divBdr>
                </w:div>
                <w:div w:id="986276786">
                  <w:marLeft w:val="640"/>
                  <w:marRight w:val="0"/>
                  <w:marTop w:val="0"/>
                  <w:marBottom w:val="0"/>
                  <w:divBdr>
                    <w:top w:val="none" w:sz="0" w:space="0" w:color="auto"/>
                    <w:left w:val="none" w:sz="0" w:space="0" w:color="auto"/>
                    <w:bottom w:val="none" w:sz="0" w:space="0" w:color="auto"/>
                    <w:right w:val="none" w:sz="0" w:space="0" w:color="auto"/>
                  </w:divBdr>
                </w:div>
                <w:div w:id="1323000307">
                  <w:marLeft w:val="640"/>
                  <w:marRight w:val="0"/>
                  <w:marTop w:val="0"/>
                  <w:marBottom w:val="0"/>
                  <w:divBdr>
                    <w:top w:val="none" w:sz="0" w:space="0" w:color="auto"/>
                    <w:left w:val="none" w:sz="0" w:space="0" w:color="auto"/>
                    <w:bottom w:val="none" w:sz="0" w:space="0" w:color="auto"/>
                    <w:right w:val="none" w:sz="0" w:space="0" w:color="auto"/>
                  </w:divBdr>
                </w:div>
                <w:div w:id="961690301">
                  <w:marLeft w:val="640"/>
                  <w:marRight w:val="0"/>
                  <w:marTop w:val="0"/>
                  <w:marBottom w:val="0"/>
                  <w:divBdr>
                    <w:top w:val="none" w:sz="0" w:space="0" w:color="auto"/>
                    <w:left w:val="none" w:sz="0" w:space="0" w:color="auto"/>
                    <w:bottom w:val="none" w:sz="0" w:space="0" w:color="auto"/>
                    <w:right w:val="none" w:sz="0" w:space="0" w:color="auto"/>
                  </w:divBdr>
                </w:div>
                <w:div w:id="254441815">
                  <w:marLeft w:val="640"/>
                  <w:marRight w:val="0"/>
                  <w:marTop w:val="0"/>
                  <w:marBottom w:val="0"/>
                  <w:divBdr>
                    <w:top w:val="none" w:sz="0" w:space="0" w:color="auto"/>
                    <w:left w:val="none" w:sz="0" w:space="0" w:color="auto"/>
                    <w:bottom w:val="none" w:sz="0" w:space="0" w:color="auto"/>
                    <w:right w:val="none" w:sz="0" w:space="0" w:color="auto"/>
                  </w:divBdr>
                </w:div>
                <w:div w:id="436408535">
                  <w:marLeft w:val="640"/>
                  <w:marRight w:val="0"/>
                  <w:marTop w:val="0"/>
                  <w:marBottom w:val="0"/>
                  <w:divBdr>
                    <w:top w:val="none" w:sz="0" w:space="0" w:color="auto"/>
                    <w:left w:val="none" w:sz="0" w:space="0" w:color="auto"/>
                    <w:bottom w:val="none" w:sz="0" w:space="0" w:color="auto"/>
                    <w:right w:val="none" w:sz="0" w:space="0" w:color="auto"/>
                  </w:divBdr>
                </w:div>
                <w:div w:id="217592730">
                  <w:marLeft w:val="640"/>
                  <w:marRight w:val="0"/>
                  <w:marTop w:val="0"/>
                  <w:marBottom w:val="0"/>
                  <w:divBdr>
                    <w:top w:val="none" w:sz="0" w:space="0" w:color="auto"/>
                    <w:left w:val="none" w:sz="0" w:space="0" w:color="auto"/>
                    <w:bottom w:val="none" w:sz="0" w:space="0" w:color="auto"/>
                    <w:right w:val="none" w:sz="0" w:space="0" w:color="auto"/>
                  </w:divBdr>
                </w:div>
                <w:div w:id="623341427">
                  <w:marLeft w:val="640"/>
                  <w:marRight w:val="0"/>
                  <w:marTop w:val="0"/>
                  <w:marBottom w:val="0"/>
                  <w:divBdr>
                    <w:top w:val="none" w:sz="0" w:space="0" w:color="auto"/>
                    <w:left w:val="none" w:sz="0" w:space="0" w:color="auto"/>
                    <w:bottom w:val="none" w:sz="0" w:space="0" w:color="auto"/>
                    <w:right w:val="none" w:sz="0" w:space="0" w:color="auto"/>
                  </w:divBdr>
                </w:div>
                <w:div w:id="1007051423">
                  <w:marLeft w:val="640"/>
                  <w:marRight w:val="0"/>
                  <w:marTop w:val="0"/>
                  <w:marBottom w:val="0"/>
                  <w:divBdr>
                    <w:top w:val="none" w:sz="0" w:space="0" w:color="auto"/>
                    <w:left w:val="none" w:sz="0" w:space="0" w:color="auto"/>
                    <w:bottom w:val="none" w:sz="0" w:space="0" w:color="auto"/>
                    <w:right w:val="none" w:sz="0" w:space="0" w:color="auto"/>
                  </w:divBdr>
                </w:div>
                <w:div w:id="527448993">
                  <w:marLeft w:val="640"/>
                  <w:marRight w:val="0"/>
                  <w:marTop w:val="0"/>
                  <w:marBottom w:val="0"/>
                  <w:divBdr>
                    <w:top w:val="none" w:sz="0" w:space="0" w:color="auto"/>
                    <w:left w:val="none" w:sz="0" w:space="0" w:color="auto"/>
                    <w:bottom w:val="none" w:sz="0" w:space="0" w:color="auto"/>
                    <w:right w:val="none" w:sz="0" w:space="0" w:color="auto"/>
                  </w:divBdr>
                </w:div>
                <w:div w:id="606274053">
                  <w:marLeft w:val="640"/>
                  <w:marRight w:val="0"/>
                  <w:marTop w:val="0"/>
                  <w:marBottom w:val="0"/>
                  <w:divBdr>
                    <w:top w:val="none" w:sz="0" w:space="0" w:color="auto"/>
                    <w:left w:val="none" w:sz="0" w:space="0" w:color="auto"/>
                    <w:bottom w:val="none" w:sz="0" w:space="0" w:color="auto"/>
                    <w:right w:val="none" w:sz="0" w:space="0" w:color="auto"/>
                  </w:divBdr>
                </w:div>
                <w:div w:id="17390013">
                  <w:marLeft w:val="640"/>
                  <w:marRight w:val="0"/>
                  <w:marTop w:val="0"/>
                  <w:marBottom w:val="0"/>
                  <w:divBdr>
                    <w:top w:val="none" w:sz="0" w:space="0" w:color="auto"/>
                    <w:left w:val="none" w:sz="0" w:space="0" w:color="auto"/>
                    <w:bottom w:val="none" w:sz="0" w:space="0" w:color="auto"/>
                    <w:right w:val="none" w:sz="0" w:space="0" w:color="auto"/>
                  </w:divBdr>
                </w:div>
                <w:div w:id="950169363">
                  <w:marLeft w:val="640"/>
                  <w:marRight w:val="0"/>
                  <w:marTop w:val="0"/>
                  <w:marBottom w:val="0"/>
                  <w:divBdr>
                    <w:top w:val="none" w:sz="0" w:space="0" w:color="auto"/>
                    <w:left w:val="none" w:sz="0" w:space="0" w:color="auto"/>
                    <w:bottom w:val="none" w:sz="0" w:space="0" w:color="auto"/>
                    <w:right w:val="none" w:sz="0" w:space="0" w:color="auto"/>
                  </w:divBdr>
                </w:div>
                <w:div w:id="1231573699">
                  <w:marLeft w:val="640"/>
                  <w:marRight w:val="0"/>
                  <w:marTop w:val="0"/>
                  <w:marBottom w:val="0"/>
                  <w:divBdr>
                    <w:top w:val="none" w:sz="0" w:space="0" w:color="auto"/>
                    <w:left w:val="none" w:sz="0" w:space="0" w:color="auto"/>
                    <w:bottom w:val="none" w:sz="0" w:space="0" w:color="auto"/>
                    <w:right w:val="none" w:sz="0" w:space="0" w:color="auto"/>
                  </w:divBdr>
                </w:div>
                <w:div w:id="830831884">
                  <w:marLeft w:val="640"/>
                  <w:marRight w:val="0"/>
                  <w:marTop w:val="0"/>
                  <w:marBottom w:val="0"/>
                  <w:divBdr>
                    <w:top w:val="none" w:sz="0" w:space="0" w:color="auto"/>
                    <w:left w:val="none" w:sz="0" w:space="0" w:color="auto"/>
                    <w:bottom w:val="none" w:sz="0" w:space="0" w:color="auto"/>
                    <w:right w:val="none" w:sz="0" w:space="0" w:color="auto"/>
                  </w:divBdr>
                </w:div>
                <w:div w:id="1587879465">
                  <w:marLeft w:val="640"/>
                  <w:marRight w:val="0"/>
                  <w:marTop w:val="0"/>
                  <w:marBottom w:val="0"/>
                  <w:divBdr>
                    <w:top w:val="none" w:sz="0" w:space="0" w:color="auto"/>
                    <w:left w:val="none" w:sz="0" w:space="0" w:color="auto"/>
                    <w:bottom w:val="none" w:sz="0" w:space="0" w:color="auto"/>
                    <w:right w:val="none" w:sz="0" w:space="0" w:color="auto"/>
                  </w:divBdr>
                </w:div>
                <w:div w:id="558521458">
                  <w:marLeft w:val="640"/>
                  <w:marRight w:val="0"/>
                  <w:marTop w:val="0"/>
                  <w:marBottom w:val="0"/>
                  <w:divBdr>
                    <w:top w:val="none" w:sz="0" w:space="0" w:color="auto"/>
                    <w:left w:val="none" w:sz="0" w:space="0" w:color="auto"/>
                    <w:bottom w:val="none" w:sz="0" w:space="0" w:color="auto"/>
                    <w:right w:val="none" w:sz="0" w:space="0" w:color="auto"/>
                  </w:divBdr>
                </w:div>
                <w:div w:id="526875119">
                  <w:marLeft w:val="640"/>
                  <w:marRight w:val="0"/>
                  <w:marTop w:val="0"/>
                  <w:marBottom w:val="0"/>
                  <w:divBdr>
                    <w:top w:val="none" w:sz="0" w:space="0" w:color="auto"/>
                    <w:left w:val="none" w:sz="0" w:space="0" w:color="auto"/>
                    <w:bottom w:val="none" w:sz="0" w:space="0" w:color="auto"/>
                    <w:right w:val="none" w:sz="0" w:space="0" w:color="auto"/>
                  </w:divBdr>
                </w:div>
                <w:div w:id="1971980945">
                  <w:marLeft w:val="640"/>
                  <w:marRight w:val="0"/>
                  <w:marTop w:val="0"/>
                  <w:marBottom w:val="0"/>
                  <w:divBdr>
                    <w:top w:val="none" w:sz="0" w:space="0" w:color="auto"/>
                    <w:left w:val="none" w:sz="0" w:space="0" w:color="auto"/>
                    <w:bottom w:val="none" w:sz="0" w:space="0" w:color="auto"/>
                    <w:right w:val="none" w:sz="0" w:space="0" w:color="auto"/>
                  </w:divBdr>
                </w:div>
                <w:div w:id="1897010776">
                  <w:marLeft w:val="640"/>
                  <w:marRight w:val="0"/>
                  <w:marTop w:val="0"/>
                  <w:marBottom w:val="0"/>
                  <w:divBdr>
                    <w:top w:val="none" w:sz="0" w:space="0" w:color="auto"/>
                    <w:left w:val="none" w:sz="0" w:space="0" w:color="auto"/>
                    <w:bottom w:val="none" w:sz="0" w:space="0" w:color="auto"/>
                    <w:right w:val="none" w:sz="0" w:space="0" w:color="auto"/>
                  </w:divBdr>
                </w:div>
                <w:div w:id="1238243309">
                  <w:marLeft w:val="640"/>
                  <w:marRight w:val="0"/>
                  <w:marTop w:val="0"/>
                  <w:marBottom w:val="0"/>
                  <w:divBdr>
                    <w:top w:val="none" w:sz="0" w:space="0" w:color="auto"/>
                    <w:left w:val="none" w:sz="0" w:space="0" w:color="auto"/>
                    <w:bottom w:val="none" w:sz="0" w:space="0" w:color="auto"/>
                    <w:right w:val="none" w:sz="0" w:space="0" w:color="auto"/>
                  </w:divBdr>
                </w:div>
                <w:div w:id="2088719778">
                  <w:marLeft w:val="640"/>
                  <w:marRight w:val="0"/>
                  <w:marTop w:val="0"/>
                  <w:marBottom w:val="0"/>
                  <w:divBdr>
                    <w:top w:val="none" w:sz="0" w:space="0" w:color="auto"/>
                    <w:left w:val="none" w:sz="0" w:space="0" w:color="auto"/>
                    <w:bottom w:val="none" w:sz="0" w:space="0" w:color="auto"/>
                    <w:right w:val="none" w:sz="0" w:space="0" w:color="auto"/>
                  </w:divBdr>
                </w:div>
                <w:div w:id="1000154867">
                  <w:marLeft w:val="640"/>
                  <w:marRight w:val="0"/>
                  <w:marTop w:val="0"/>
                  <w:marBottom w:val="0"/>
                  <w:divBdr>
                    <w:top w:val="none" w:sz="0" w:space="0" w:color="auto"/>
                    <w:left w:val="none" w:sz="0" w:space="0" w:color="auto"/>
                    <w:bottom w:val="none" w:sz="0" w:space="0" w:color="auto"/>
                    <w:right w:val="none" w:sz="0" w:space="0" w:color="auto"/>
                  </w:divBdr>
                </w:div>
              </w:divsChild>
            </w:div>
            <w:div w:id="732852421">
              <w:marLeft w:val="0"/>
              <w:marRight w:val="0"/>
              <w:marTop w:val="0"/>
              <w:marBottom w:val="0"/>
              <w:divBdr>
                <w:top w:val="none" w:sz="0" w:space="0" w:color="auto"/>
                <w:left w:val="none" w:sz="0" w:space="0" w:color="auto"/>
                <w:bottom w:val="none" w:sz="0" w:space="0" w:color="auto"/>
                <w:right w:val="none" w:sz="0" w:space="0" w:color="auto"/>
              </w:divBdr>
              <w:divsChild>
                <w:div w:id="1117677195">
                  <w:marLeft w:val="640"/>
                  <w:marRight w:val="0"/>
                  <w:marTop w:val="0"/>
                  <w:marBottom w:val="0"/>
                  <w:divBdr>
                    <w:top w:val="none" w:sz="0" w:space="0" w:color="auto"/>
                    <w:left w:val="none" w:sz="0" w:space="0" w:color="auto"/>
                    <w:bottom w:val="none" w:sz="0" w:space="0" w:color="auto"/>
                    <w:right w:val="none" w:sz="0" w:space="0" w:color="auto"/>
                  </w:divBdr>
                </w:div>
                <w:div w:id="427968849">
                  <w:marLeft w:val="640"/>
                  <w:marRight w:val="0"/>
                  <w:marTop w:val="0"/>
                  <w:marBottom w:val="0"/>
                  <w:divBdr>
                    <w:top w:val="none" w:sz="0" w:space="0" w:color="auto"/>
                    <w:left w:val="none" w:sz="0" w:space="0" w:color="auto"/>
                    <w:bottom w:val="none" w:sz="0" w:space="0" w:color="auto"/>
                    <w:right w:val="none" w:sz="0" w:space="0" w:color="auto"/>
                  </w:divBdr>
                </w:div>
                <w:div w:id="1348798306">
                  <w:marLeft w:val="640"/>
                  <w:marRight w:val="0"/>
                  <w:marTop w:val="0"/>
                  <w:marBottom w:val="0"/>
                  <w:divBdr>
                    <w:top w:val="none" w:sz="0" w:space="0" w:color="auto"/>
                    <w:left w:val="none" w:sz="0" w:space="0" w:color="auto"/>
                    <w:bottom w:val="none" w:sz="0" w:space="0" w:color="auto"/>
                    <w:right w:val="none" w:sz="0" w:space="0" w:color="auto"/>
                  </w:divBdr>
                </w:div>
                <w:div w:id="1213663260">
                  <w:marLeft w:val="640"/>
                  <w:marRight w:val="0"/>
                  <w:marTop w:val="0"/>
                  <w:marBottom w:val="0"/>
                  <w:divBdr>
                    <w:top w:val="none" w:sz="0" w:space="0" w:color="auto"/>
                    <w:left w:val="none" w:sz="0" w:space="0" w:color="auto"/>
                    <w:bottom w:val="none" w:sz="0" w:space="0" w:color="auto"/>
                    <w:right w:val="none" w:sz="0" w:space="0" w:color="auto"/>
                  </w:divBdr>
                </w:div>
                <w:div w:id="493958649">
                  <w:marLeft w:val="640"/>
                  <w:marRight w:val="0"/>
                  <w:marTop w:val="0"/>
                  <w:marBottom w:val="0"/>
                  <w:divBdr>
                    <w:top w:val="none" w:sz="0" w:space="0" w:color="auto"/>
                    <w:left w:val="none" w:sz="0" w:space="0" w:color="auto"/>
                    <w:bottom w:val="none" w:sz="0" w:space="0" w:color="auto"/>
                    <w:right w:val="none" w:sz="0" w:space="0" w:color="auto"/>
                  </w:divBdr>
                </w:div>
                <w:div w:id="684593902">
                  <w:marLeft w:val="640"/>
                  <w:marRight w:val="0"/>
                  <w:marTop w:val="0"/>
                  <w:marBottom w:val="0"/>
                  <w:divBdr>
                    <w:top w:val="none" w:sz="0" w:space="0" w:color="auto"/>
                    <w:left w:val="none" w:sz="0" w:space="0" w:color="auto"/>
                    <w:bottom w:val="none" w:sz="0" w:space="0" w:color="auto"/>
                    <w:right w:val="none" w:sz="0" w:space="0" w:color="auto"/>
                  </w:divBdr>
                </w:div>
                <w:div w:id="1230767650">
                  <w:marLeft w:val="640"/>
                  <w:marRight w:val="0"/>
                  <w:marTop w:val="0"/>
                  <w:marBottom w:val="0"/>
                  <w:divBdr>
                    <w:top w:val="none" w:sz="0" w:space="0" w:color="auto"/>
                    <w:left w:val="none" w:sz="0" w:space="0" w:color="auto"/>
                    <w:bottom w:val="none" w:sz="0" w:space="0" w:color="auto"/>
                    <w:right w:val="none" w:sz="0" w:space="0" w:color="auto"/>
                  </w:divBdr>
                </w:div>
                <w:div w:id="1161777601">
                  <w:marLeft w:val="640"/>
                  <w:marRight w:val="0"/>
                  <w:marTop w:val="0"/>
                  <w:marBottom w:val="0"/>
                  <w:divBdr>
                    <w:top w:val="none" w:sz="0" w:space="0" w:color="auto"/>
                    <w:left w:val="none" w:sz="0" w:space="0" w:color="auto"/>
                    <w:bottom w:val="none" w:sz="0" w:space="0" w:color="auto"/>
                    <w:right w:val="none" w:sz="0" w:space="0" w:color="auto"/>
                  </w:divBdr>
                </w:div>
                <w:div w:id="97990584">
                  <w:marLeft w:val="640"/>
                  <w:marRight w:val="0"/>
                  <w:marTop w:val="0"/>
                  <w:marBottom w:val="0"/>
                  <w:divBdr>
                    <w:top w:val="none" w:sz="0" w:space="0" w:color="auto"/>
                    <w:left w:val="none" w:sz="0" w:space="0" w:color="auto"/>
                    <w:bottom w:val="none" w:sz="0" w:space="0" w:color="auto"/>
                    <w:right w:val="none" w:sz="0" w:space="0" w:color="auto"/>
                  </w:divBdr>
                </w:div>
                <w:div w:id="431173297">
                  <w:marLeft w:val="640"/>
                  <w:marRight w:val="0"/>
                  <w:marTop w:val="0"/>
                  <w:marBottom w:val="0"/>
                  <w:divBdr>
                    <w:top w:val="none" w:sz="0" w:space="0" w:color="auto"/>
                    <w:left w:val="none" w:sz="0" w:space="0" w:color="auto"/>
                    <w:bottom w:val="none" w:sz="0" w:space="0" w:color="auto"/>
                    <w:right w:val="none" w:sz="0" w:space="0" w:color="auto"/>
                  </w:divBdr>
                </w:div>
                <w:div w:id="1158154284">
                  <w:marLeft w:val="640"/>
                  <w:marRight w:val="0"/>
                  <w:marTop w:val="0"/>
                  <w:marBottom w:val="0"/>
                  <w:divBdr>
                    <w:top w:val="none" w:sz="0" w:space="0" w:color="auto"/>
                    <w:left w:val="none" w:sz="0" w:space="0" w:color="auto"/>
                    <w:bottom w:val="none" w:sz="0" w:space="0" w:color="auto"/>
                    <w:right w:val="none" w:sz="0" w:space="0" w:color="auto"/>
                  </w:divBdr>
                </w:div>
                <w:div w:id="2071147310">
                  <w:marLeft w:val="640"/>
                  <w:marRight w:val="0"/>
                  <w:marTop w:val="0"/>
                  <w:marBottom w:val="0"/>
                  <w:divBdr>
                    <w:top w:val="none" w:sz="0" w:space="0" w:color="auto"/>
                    <w:left w:val="none" w:sz="0" w:space="0" w:color="auto"/>
                    <w:bottom w:val="none" w:sz="0" w:space="0" w:color="auto"/>
                    <w:right w:val="none" w:sz="0" w:space="0" w:color="auto"/>
                  </w:divBdr>
                </w:div>
                <w:div w:id="255403092">
                  <w:marLeft w:val="640"/>
                  <w:marRight w:val="0"/>
                  <w:marTop w:val="0"/>
                  <w:marBottom w:val="0"/>
                  <w:divBdr>
                    <w:top w:val="none" w:sz="0" w:space="0" w:color="auto"/>
                    <w:left w:val="none" w:sz="0" w:space="0" w:color="auto"/>
                    <w:bottom w:val="none" w:sz="0" w:space="0" w:color="auto"/>
                    <w:right w:val="none" w:sz="0" w:space="0" w:color="auto"/>
                  </w:divBdr>
                </w:div>
                <w:div w:id="901016235">
                  <w:marLeft w:val="640"/>
                  <w:marRight w:val="0"/>
                  <w:marTop w:val="0"/>
                  <w:marBottom w:val="0"/>
                  <w:divBdr>
                    <w:top w:val="none" w:sz="0" w:space="0" w:color="auto"/>
                    <w:left w:val="none" w:sz="0" w:space="0" w:color="auto"/>
                    <w:bottom w:val="none" w:sz="0" w:space="0" w:color="auto"/>
                    <w:right w:val="none" w:sz="0" w:space="0" w:color="auto"/>
                  </w:divBdr>
                </w:div>
                <w:div w:id="1460563065">
                  <w:marLeft w:val="640"/>
                  <w:marRight w:val="0"/>
                  <w:marTop w:val="0"/>
                  <w:marBottom w:val="0"/>
                  <w:divBdr>
                    <w:top w:val="none" w:sz="0" w:space="0" w:color="auto"/>
                    <w:left w:val="none" w:sz="0" w:space="0" w:color="auto"/>
                    <w:bottom w:val="none" w:sz="0" w:space="0" w:color="auto"/>
                    <w:right w:val="none" w:sz="0" w:space="0" w:color="auto"/>
                  </w:divBdr>
                </w:div>
                <w:div w:id="106630941">
                  <w:marLeft w:val="640"/>
                  <w:marRight w:val="0"/>
                  <w:marTop w:val="0"/>
                  <w:marBottom w:val="0"/>
                  <w:divBdr>
                    <w:top w:val="none" w:sz="0" w:space="0" w:color="auto"/>
                    <w:left w:val="none" w:sz="0" w:space="0" w:color="auto"/>
                    <w:bottom w:val="none" w:sz="0" w:space="0" w:color="auto"/>
                    <w:right w:val="none" w:sz="0" w:space="0" w:color="auto"/>
                  </w:divBdr>
                </w:div>
                <w:div w:id="1439375450">
                  <w:marLeft w:val="640"/>
                  <w:marRight w:val="0"/>
                  <w:marTop w:val="0"/>
                  <w:marBottom w:val="0"/>
                  <w:divBdr>
                    <w:top w:val="none" w:sz="0" w:space="0" w:color="auto"/>
                    <w:left w:val="none" w:sz="0" w:space="0" w:color="auto"/>
                    <w:bottom w:val="none" w:sz="0" w:space="0" w:color="auto"/>
                    <w:right w:val="none" w:sz="0" w:space="0" w:color="auto"/>
                  </w:divBdr>
                </w:div>
                <w:div w:id="611714319">
                  <w:marLeft w:val="640"/>
                  <w:marRight w:val="0"/>
                  <w:marTop w:val="0"/>
                  <w:marBottom w:val="0"/>
                  <w:divBdr>
                    <w:top w:val="none" w:sz="0" w:space="0" w:color="auto"/>
                    <w:left w:val="none" w:sz="0" w:space="0" w:color="auto"/>
                    <w:bottom w:val="none" w:sz="0" w:space="0" w:color="auto"/>
                    <w:right w:val="none" w:sz="0" w:space="0" w:color="auto"/>
                  </w:divBdr>
                </w:div>
                <w:div w:id="225147246">
                  <w:marLeft w:val="640"/>
                  <w:marRight w:val="0"/>
                  <w:marTop w:val="0"/>
                  <w:marBottom w:val="0"/>
                  <w:divBdr>
                    <w:top w:val="none" w:sz="0" w:space="0" w:color="auto"/>
                    <w:left w:val="none" w:sz="0" w:space="0" w:color="auto"/>
                    <w:bottom w:val="none" w:sz="0" w:space="0" w:color="auto"/>
                    <w:right w:val="none" w:sz="0" w:space="0" w:color="auto"/>
                  </w:divBdr>
                </w:div>
                <w:div w:id="262802683">
                  <w:marLeft w:val="640"/>
                  <w:marRight w:val="0"/>
                  <w:marTop w:val="0"/>
                  <w:marBottom w:val="0"/>
                  <w:divBdr>
                    <w:top w:val="none" w:sz="0" w:space="0" w:color="auto"/>
                    <w:left w:val="none" w:sz="0" w:space="0" w:color="auto"/>
                    <w:bottom w:val="none" w:sz="0" w:space="0" w:color="auto"/>
                    <w:right w:val="none" w:sz="0" w:space="0" w:color="auto"/>
                  </w:divBdr>
                </w:div>
                <w:div w:id="1972203059">
                  <w:marLeft w:val="640"/>
                  <w:marRight w:val="0"/>
                  <w:marTop w:val="0"/>
                  <w:marBottom w:val="0"/>
                  <w:divBdr>
                    <w:top w:val="none" w:sz="0" w:space="0" w:color="auto"/>
                    <w:left w:val="none" w:sz="0" w:space="0" w:color="auto"/>
                    <w:bottom w:val="none" w:sz="0" w:space="0" w:color="auto"/>
                    <w:right w:val="none" w:sz="0" w:space="0" w:color="auto"/>
                  </w:divBdr>
                </w:div>
                <w:div w:id="1046762018">
                  <w:marLeft w:val="640"/>
                  <w:marRight w:val="0"/>
                  <w:marTop w:val="0"/>
                  <w:marBottom w:val="0"/>
                  <w:divBdr>
                    <w:top w:val="none" w:sz="0" w:space="0" w:color="auto"/>
                    <w:left w:val="none" w:sz="0" w:space="0" w:color="auto"/>
                    <w:bottom w:val="none" w:sz="0" w:space="0" w:color="auto"/>
                    <w:right w:val="none" w:sz="0" w:space="0" w:color="auto"/>
                  </w:divBdr>
                </w:div>
                <w:div w:id="49303052">
                  <w:marLeft w:val="640"/>
                  <w:marRight w:val="0"/>
                  <w:marTop w:val="0"/>
                  <w:marBottom w:val="0"/>
                  <w:divBdr>
                    <w:top w:val="none" w:sz="0" w:space="0" w:color="auto"/>
                    <w:left w:val="none" w:sz="0" w:space="0" w:color="auto"/>
                    <w:bottom w:val="none" w:sz="0" w:space="0" w:color="auto"/>
                    <w:right w:val="none" w:sz="0" w:space="0" w:color="auto"/>
                  </w:divBdr>
                </w:div>
                <w:div w:id="818618079">
                  <w:marLeft w:val="640"/>
                  <w:marRight w:val="0"/>
                  <w:marTop w:val="0"/>
                  <w:marBottom w:val="0"/>
                  <w:divBdr>
                    <w:top w:val="none" w:sz="0" w:space="0" w:color="auto"/>
                    <w:left w:val="none" w:sz="0" w:space="0" w:color="auto"/>
                    <w:bottom w:val="none" w:sz="0" w:space="0" w:color="auto"/>
                    <w:right w:val="none" w:sz="0" w:space="0" w:color="auto"/>
                  </w:divBdr>
                </w:div>
                <w:div w:id="1484540405">
                  <w:marLeft w:val="640"/>
                  <w:marRight w:val="0"/>
                  <w:marTop w:val="0"/>
                  <w:marBottom w:val="0"/>
                  <w:divBdr>
                    <w:top w:val="none" w:sz="0" w:space="0" w:color="auto"/>
                    <w:left w:val="none" w:sz="0" w:space="0" w:color="auto"/>
                    <w:bottom w:val="none" w:sz="0" w:space="0" w:color="auto"/>
                    <w:right w:val="none" w:sz="0" w:space="0" w:color="auto"/>
                  </w:divBdr>
                </w:div>
                <w:div w:id="1639413652">
                  <w:marLeft w:val="640"/>
                  <w:marRight w:val="0"/>
                  <w:marTop w:val="0"/>
                  <w:marBottom w:val="0"/>
                  <w:divBdr>
                    <w:top w:val="none" w:sz="0" w:space="0" w:color="auto"/>
                    <w:left w:val="none" w:sz="0" w:space="0" w:color="auto"/>
                    <w:bottom w:val="none" w:sz="0" w:space="0" w:color="auto"/>
                    <w:right w:val="none" w:sz="0" w:space="0" w:color="auto"/>
                  </w:divBdr>
                </w:div>
                <w:div w:id="273173760">
                  <w:marLeft w:val="640"/>
                  <w:marRight w:val="0"/>
                  <w:marTop w:val="0"/>
                  <w:marBottom w:val="0"/>
                  <w:divBdr>
                    <w:top w:val="none" w:sz="0" w:space="0" w:color="auto"/>
                    <w:left w:val="none" w:sz="0" w:space="0" w:color="auto"/>
                    <w:bottom w:val="none" w:sz="0" w:space="0" w:color="auto"/>
                    <w:right w:val="none" w:sz="0" w:space="0" w:color="auto"/>
                  </w:divBdr>
                </w:div>
                <w:div w:id="266692942">
                  <w:marLeft w:val="640"/>
                  <w:marRight w:val="0"/>
                  <w:marTop w:val="0"/>
                  <w:marBottom w:val="0"/>
                  <w:divBdr>
                    <w:top w:val="none" w:sz="0" w:space="0" w:color="auto"/>
                    <w:left w:val="none" w:sz="0" w:space="0" w:color="auto"/>
                    <w:bottom w:val="none" w:sz="0" w:space="0" w:color="auto"/>
                    <w:right w:val="none" w:sz="0" w:space="0" w:color="auto"/>
                  </w:divBdr>
                </w:div>
                <w:div w:id="216936812">
                  <w:marLeft w:val="640"/>
                  <w:marRight w:val="0"/>
                  <w:marTop w:val="0"/>
                  <w:marBottom w:val="0"/>
                  <w:divBdr>
                    <w:top w:val="none" w:sz="0" w:space="0" w:color="auto"/>
                    <w:left w:val="none" w:sz="0" w:space="0" w:color="auto"/>
                    <w:bottom w:val="none" w:sz="0" w:space="0" w:color="auto"/>
                    <w:right w:val="none" w:sz="0" w:space="0" w:color="auto"/>
                  </w:divBdr>
                </w:div>
                <w:div w:id="341902752">
                  <w:marLeft w:val="640"/>
                  <w:marRight w:val="0"/>
                  <w:marTop w:val="0"/>
                  <w:marBottom w:val="0"/>
                  <w:divBdr>
                    <w:top w:val="none" w:sz="0" w:space="0" w:color="auto"/>
                    <w:left w:val="none" w:sz="0" w:space="0" w:color="auto"/>
                    <w:bottom w:val="none" w:sz="0" w:space="0" w:color="auto"/>
                    <w:right w:val="none" w:sz="0" w:space="0" w:color="auto"/>
                  </w:divBdr>
                </w:div>
                <w:div w:id="1108351008">
                  <w:marLeft w:val="640"/>
                  <w:marRight w:val="0"/>
                  <w:marTop w:val="0"/>
                  <w:marBottom w:val="0"/>
                  <w:divBdr>
                    <w:top w:val="none" w:sz="0" w:space="0" w:color="auto"/>
                    <w:left w:val="none" w:sz="0" w:space="0" w:color="auto"/>
                    <w:bottom w:val="none" w:sz="0" w:space="0" w:color="auto"/>
                    <w:right w:val="none" w:sz="0" w:space="0" w:color="auto"/>
                  </w:divBdr>
                </w:div>
                <w:div w:id="191651408">
                  <w:marLeft w:val="640"/>
                  <w:marRight w:val="0"/>
                  <w:marTop w:val="0"/>
                  <w:marBottom w:val="0"/>
                  <w:divBdr>
                    <w:top w:val="none" w:sz="0" w:space="0" w:color="auto"/>
                    <w:left w:val="none" w:sz="0" w:space="0" w:color="auto"/>
                    <w:bottom w:val="none" w:sz="0" w:space="0" w:color="auto"/>
                    <w:right w:val="none" w:sz="0" w:space="0" w:color="auto"/>
                  </w:divBdr>
                </w:div>
                <w:div w:id="1185367854">
                  <w:marLeft w:val="640"/>
                  <w:marRight w:val="0"/>
                  <w:marTop w:val="0"/>
                  <w:marBottom w:val="0"/>
                  <w:divBdr>
                    <w:top w:val="none" w:sz="0" w:space="0" w:color="auto"/>
                    <w:left w:val="none" w:sz="0" w:space="0" w:color="auto"/>
                    <w:bottom w:val="none" w:sz="0" w:space="0" w:color="auto"/>
                    <w:right w:val="none" w:sz="0" w:space="0" w:color="auto"/>
                  </w:divBdr>
                </w:div>
                <w:div w:id="1232929123">
                  <w:marLeft w:val="640"/>
                  <w:marRight w:val="0"/>
                  <w:marTop w:val="0"/>
                  <w:marBottom w:val="0"/>
                  <w:divBdr>
                    <w:top w:val="none" w:sz="0" w:space="0" w:color="auto"/>
                    <w:left w:val="none" w:sz="0" w:space="0" w:color="auto"/>
                    <w:bottom w:val="none" w:sz="0" w:space="0" w:color="auto"/>
                    <w:right w:val="none" w:sz="0" w:space="0" w:color="auto"/>
                  </w:divBdr>
                </w:div>
                <w:div w:id="797918226">
                  <w:marLeft w:val="640"/>
                  <w:marRight w:val="0"/>
                  <w:marTop w:val="0"/>
                  <w:marBottom w:val="0"/>
                  <w:divBdr>
                    <w:top w:val="none" w:sz="0" w:space="0" w:color="auto"/>
                    <w:left w:val="none" w:sz="0" w:space="0" w:color="auto"/>
                    <w:bottom w:val="none" w:sz="0" w:space="0" w:color="auto"/>
                    <w:right w:val="none" w:sz="0" w:space="0" w:color="auto"/>
                  </w:divBdr>
                </w:div>
                <w:div w:id="2026439605">
                  <w:marLeft w:val="640"/>
                  <w:marRight w:val="0"/>
                  <w:marTop w:val="0"/>
                  <w:marBottom w:val="0"/>
                  <w:divBdr>
                    <w:top w:val="none" w:sz="0" w:space="0" w:color="auto"/>
                    <w:left w:val="none" w:sz="0" w:space="0" w:color="auto"/>
                    <w:bottom w:val="none" w:sz="0" w:space="0" w:color="auto"/>
                    <w:right w:val="none" w:sz="0" w:space="0" w:color="auto"/>
                  </w:divBdr>
                </w:div>
                <w:div w:id="864364660">
                  <w:marLeft w:val="640"/>
                  <w:marRight w:val="0"/>
                  <w:marTop w:val="0"/>
                  <w:marBottom w:val="0"/>
                  <w:divBdr>
                    <w:top w:val="none" w:sz="0" w:space="0" w:color="auto"/>
                    <w:left w:val="none" w:sz="0" w:space="0" w:color="auto"/>
                    <w:bottom w:val="none" w:sz="0" w:space="0" w:color="auto"/>
                    <w:right w:val="none" w:sz="0" w:space="0" w:color="auto"/>
                  </w:divBdr>
                </w:div>
                <w:div w:id="197085932">
                  <w:marLeft w:val="640"/>
                  <w:marRight w:val="0"/>
                  <w:marTop w:val="0"/>
                  <w:marBottom w:val="0"/>
                  <w:divBdr>
                    <w:top w:val="none" w:sz="0" w:space="0" w:color="auto"/>
                    <w:left w:val="none" w:sz="0" w:space="0" w:color="auto"/>
                    <w:bottom w:val="none" w:sz="0" w:space="0" w:color="auto"/>
                    <w:right w:val="none" w:sz="0" w:space="0" w:color="auto"/>
                  </w:divBdr>
                </w:div>
                <w:div w:id="1752265086">
                  <w:marLeft w:val="640"/>
                  <w:marRight w:val="0"/>
                  <w:marTop w:val="0"/>
                  <w:marBottom w:val="0"/>
                  <w:divBdr>
                    <w:top w:val="none" w:sz="0" w:space="0" w:color="auto"/>
                    <w:left w:val="none" w:sz="0" w:space="0" w:color="auto"/>
                    <w:bottom w:val="none" w:sz="0" w:space="0" w:color="auto"/>
                    <w:right w:val="none" w:sz="0" w:space="0" w:color="auto"/>
                  </w:divBdr>
                </w:div>
                <w:div w:id="564412778">
                  <w:marLeft w:val="640"/>
                  <w:marRight w:val="0"/>
                  <w:marTop w:val="0"/>
                  <w:marBottom w:val="0"/>
                  <w:divBdr>
                    <w:top w:val="none" w:sz="0" w:space="0" w:color="auto"/>
                    <w:left w:val="none" w:sz="0" w:space="0" w:color="auto"/>
                    <w:bottom w:val="none" w:sz="0" w:space="0" w:color="auto"/>
                    <w:right w:val="none" w:sz="0" w:space="0" w:color="auto"/>
                  </w:divBdr>
                </w:div>
                <w:div w:id="760639469">
                  <w:marLeft w:val="640"/>
                  <w:marRight w:val="0"/>
                  <w:marTop w:val="0"/>
                  <w:marBottom w:val="0"/>
                  <w:divBdr>
                    <w:top w:val="none" w:sz="0" w:space="0" w:color="auto"/>
                    <w:left w:val="none" w:sz="0" w:space="0" w:color="auto"/>
                    <w:bottom w:val="none" w:sz="0" w:space="0" w:color="auto"/>
                    <w:right w:val="none" w:sz="0" w:space="0" w:color="auto"/>
                  </w:divBdr>
                </w:div>
                <w:div w:id="1928028398">
                  <w:marLeft w:val="640"/>
                  <w:marRight w:val="0"/>
                  <w:marTop w:val="0"/>
                  <w:marBottom w:val="0"/>
                  <w:divBdr>
                    <w:top w:val="none" w:sz="0" w:space="0" w:color="auto"/>
                    <w:left w:val="none" w:sz="0" w:space="0" w:color="auto"/>
                    <w:bottom w:val="none" w:sz="0" w:space="0" w:color="auto"/>
                    <w:right w:val="none" w:sz="0" w:space="0" w:color="auto"/>
                  </w:divBdr>
                </w:div>
                <w:div w:id="677535585">
                  <w:marLeft w:val="640"/>
                  <w:marRight w:val="0"/>
                  <w:marTop w:val="0"/>
                  <w:marBottom w:val="0"/>
                  <w:divBdr>
                    <w:top w:val="none" w:sz="0" w:space="0" w:color="auto"/>
                    <w:left w:val="none" w:sz="0" w:space="0" w:color="auto"/>
                    <w:bottom w:val="none" w:sz="0" w:space="0" w:color="auto"/>
                    <w:right w:val="none" w:sz="0" w:space="0" w:color="auto"/>
                  </w:divBdr>
                </w:div>
                <w:div w:id="616522726">
                  <w:marLeft w:val="640"/>
                  <w:marRight w:val="0"/>
                  <w:marTop w:val="0"/>
                  <w:marBottom w:val="0"/>
                  <w:divBdr>
                    <w:top w:val="none" w:sz="0" w:space="0" w:color="auto"/>
                    <w:left w:val="none" w:sz="0" w:space="0" w:color="auto"/>
                    <w:bottom w:val="none" w:sz="0" w:space="0" w:color="auto"/>
                    <w:right w:val="none" w:sz="0" w:space="0" w:color="auto"/>
                  </w:divBdr>
                </w:div>
                <w:div w:id="495925064">
                  <w:marLeft w:val="640"/>
                  <w:marRight w:val="0"/>
                  <w:marTop w:val="0"/>
                  <w:marBottom w:val="0"/>
                  <w:divBdr>
                    <w:top w:val="none" w:sz="0" w:space="0" w:color="auto"/>
                    <w:left w:val="none" w:sz="0" w:space="0" w:color="auto"/>
                    <w:bottom w:val="none" w:sz="0" w:space="0" w:color="auto"/>
                    <w:right w:val="none" w:sz="0" w:space="0" w:color="auto"/>
                  </w:divBdr>
                </w:div>
                <w:div w:id="1325430971">
                  <w:marLeft w:val="640"/>
                  <w:marRight w:val="0"/>
                  <w:marTop w:val="0"/>
                  <w:marBottom w:val="0"/>
                  <w:divBdr>
                    <w:top w:val="none" w:sz="0" w:space="0" w:color="auto"/>
                    <w:left w:val="none" w:sz="0" w:space="0" w:color="auto"/>
                    <w:bottom w:val="none" w:sz="0" w:space="0" w:color="auto"/>
                    <w:right w:val="none" w:sz="0" w:space="0" w:color="auto"/>
                  </w:divBdr>
                </w:div>
                <w:div w:id="1246915724">
                  <w:marLeft w:val="640"/>
                  <w:marRight w:val="0"/>
                  <w:marTop w:val="0"/>
                  <w:marBottom w:val="0"/>
                  <w:divBdr>
                    <w:top w:val="none" w:sz="0" w:space="0" w:color="auto"/>
                    <w:left w:val="none" w:sz="0" w:space="0" w:color="auto"/>
                    <w:bottom w:val="none" w:sz="0" w:space="0" w:color="auto"/>
                    <w:right w:val="none" w:sz="0" w:space="0" w:color="auto"/>
                  </w:divBdr>
                </w:div>
                <w:div w:id="1663460023">
                  <w:marLeft w:val="640"/>
                  <w:marRight w:val="0"/>
                  <w:marTop w:val="0"/>
                  <w:marBottom w:val="0"/>
                  <w:divBdr>
                    <w:top w:val="none" w:sz="0" w:space="0" w:color="auto"/>
                    <w:left w:val="none" w:sz="0" w:space="0" w:color="auto"/>
                    <w:bottom w:val="none" w:sz="0" w:space="0" w:color="auto"/>
                    <w:right w:val="none" w:sz="0" w:space="0" w:color="auto"/>
                  </w:divBdr>
                </w:div>
                <w:div w:id="583610028">
                  <w:marLeft w:val="640"/>
                  <w:marRight w:val="0"/>
                  <w:marTop w:val="0"/>
                  <w:marBottom w:val="0"/>
                  <w:divBdr>
                    <w:top w:val="none" w:sz="0" w:space="0" w:color="auto"/>
                    <w:left w:val="none" w:sz="0" w:space="0" w:color="auto"/>
                    <w:bottom w:val="none" w:sz="0" w:space="0" w:color="auto"/>
                    <w:right w:val="none" w:sz="0" w:space="0" w:color="auto"/>
                  </w:divBdr>
                </w:div>
                <w:div w:id="70857920">
                  <w:marLeft w:val="640"/>
                  <w:marRight w:val="0"/>
                  <w:marTop w:val="0"/>
                  <w:marBottom w:val="0"/>
                  <w:divBdr>
                    <w:top w:val="none" w:sz="0" w:space="0" w:color="auto"/>
                    <w:left w:val="none" w:sz="0" w:space="0" w:color="auto"/>
                    <w:bottom w:val="none" w:sz="0" w:space="0" w:color="auto"/>
                    <w:right w:val="none" w:sz="0" w:space="0" w:color="auto"/>
                  </w:divBdr>
                </w:div>
                <w:div w:id="893196929">
                  <w:marLeft w:val="640"/>
                  <w:marRight w:val="0"/>
                  <w:marTop w:val="0"/>
                  <w:marBottom w:val="0"/>
                  <w:divBdr>
                    <w:top w:val="none" w:sz="0" w:space="0" w:color="auto"/>
                    <w:left w:val="none" w:sz="0" w:space="0" w:color="auto"/>
                    <w:bottom w:val="none" w:sz="0" w:space="0" w:color="auto"/>
                    <w:right w:val="none" w:sz="0" w:space="0" w:color="auto"/>
                  </w:divBdr>
                </w:div>
                <w:div w:id="1269653843">
                  <w:marLeft w:val="640"/>
                  <w:marRight w:val="0"/>
                  <w:marTop w:val="0"/>
                  <w:marBottom w:val="0"/>
                  <w:divBdr>
                    <w:top w:val="none" w:sz="0" w:space="0" w:color="auto"/>
                    <w:left w:val="none" w:sz="0" w:space="0" w:color="auto"/>
                    <w:bottom w:val="none" w:sz="0" w:space="0" w:color="auto"/>
                    <w:right w:val="none" w:sz="0" w:space="0" w:color="auto"/>
                  </w:divBdr>
                </w:div>
                <w:div w:id="1140729481">
                  <w:marLeft w:val="640"/>
                  <w:marRight w:val="0"/>
                  <w:marTop w:val="0"/>
                  <w:marBottom w:val="0"/>
                  <w:divBdr>
                    <w:top w:val="none" w:sz="0" w:space="0" w:color="auto"/>
                    <w:left w:val="none" w:sz="0" w:space="0" w:color="auto"/>
                    <w:bottom w:val="none" w:sz="0" w:space="0" w:color="auto"/>
                    <w:right w:val="none" w:sz="0" w:space="0" w:color="auto"/>
                  </w:divBdr>
                </w:div>
                <w:div w:id="1720086910">
                  <w:marLeft w:val="640"/>
                  <w:marRight w:val="0"/>
                  <w:marTop w:val="0"/>
                  <w:marBottom w:val="0"/>
                  <w:divBdr>
                    <w:top w:val="none" w:sz="0" w:space="0" w:color="auto"/>
                    <w:left w:val="none" w:sz="0" w:space="0" w:color="auto"/>
                    <w:bottom w:val="none" w:sz="0" w:space="0" w:color="auto"/>
                    <w:right w:val="none" w:sz="0" w:space="0" w:color="auto"/>
                  </w:divBdr>
                </w:div>
              </w:divsChild>
            </w:div>
            <w:div w:id="2089768346">
              <w:marLeft w:val="0"/>
              <w:marRight w:val="0"/>
              <w:marTop w:val="0"/>
              <w:marBottom w:val="0"/>
              <w:divBdr>
                <w:top w:val="none" w:sz="0" w:space="0" w:color="auto"/>
                <w:left w:val="none" w:sz="0" w:space="0" w:color="auto"/>
                <w:bottom w:val="none" w:sz="0" w:space="0" w:color="auto"/>
                <w:right w:val="none" w:sz="0" w:space="0" w:color="auto"/>
              </w:divBdr>
              <w:divsChild>
                <w:div w:id="1845899110">
                  <w:marLeft w:val="640"/>
                  <w:marRight w:val="0"/>
                  <w:marTop w:val="0"/>
                  <w:marBottom w:val="0"/>
                  <w:divBdr>
                    <w:top w:val="none" w:sz="0" w:space="0" w:color="auto"/>
                    <w:left w:val="none" w:sz="0" w:space="0" w:color="auto"/>
                    <w:bottom w:val="none" w:sz="0" w:space="0" w:color="auto"/>
                    <w:right w:val="none" w:sz="0" w:space="0" w:color="auto"/>
                  </w:divBdr>
                </w:div>
                <w:div w:id="1802530784">
                  <w:marLeft w:val="640"/>
                  <w:marRight w:val="0"/>
                  <w:marTop w:val="0"/>
                  <w:marBottom w:val="0"/>
                  <w:divBdr>
                    <w:top w:val="none" w:sz="0" w:space="0" w:color="auto"/>
                    <w:left w:val="none" w:sz="0" w:space="0" w:color="auto"/>
                    <w:bottom w:val="none" w:sz="0" w:space="0" w:color="auto"/>
                    <w:right w:val="none" w:sz="0" w:space="0" w:color="auto"/>
                  </w:divBdr>
                </w:div>
                <w:div w:id="74128695">
                  <w:marLeft w:val="640"/>
                  <w:marRight w:val="0"/>
                  <w:marTop w:val="0"/>
                  <w:marBottom w:val="0"/>
                  <w:divBdr>
                    <w:top w:val="none" w:sz="0" w:space="0" w:color="auto"/>
                    <w:left w:val="none" w:sz="0" w:space="0" w:color="auto"/>
                    <w:bottom w:val="none" w:sz="0" w:space="0" w:color="auto"/>
                    <w:right w:val="none" w:sz="0" w:space="0" w:color="auto"/>
                  </w:divBdr>
                </w:div>
                <w:div w:id="1678799735">
                  <w:marLeft w:val="640"/>
                  <w:marRight w:val="0"/>
                  <w:marTop w:val="0"/>
                  <w:marBottom w:val="0"/>
                  <w:divBdr>
                    <w:top w:val="none" w:sz="0" w:space="0" w:color="auto"/>
                    <w:left w:val="none" w:sz="0" w:space="0" w:color="auto"/>
                    <w:bottom w:val="none" w:sz="0" w:space="0" w:color="auto"/>
                    <w:right w:val="none" w:sz="0" w:space="0" w:color="auto"/>
                  </w:divBdr>
                </w:div>
                <w:div w:id="1148478447">
                  <w:marLeft w:val="640"/>
                  <w:marRight w:val="0"/>
                  <w:marTop w:val="0"/>
                  <w:marBottom w:val="0"/>
                  <w:divBdr>
                    <w:top w:val="none" w:sz="0" w:space="0" w:color="auto"/>
                    <w:left w:val="none" w:sz="0" w:space="0" w:color="auto"/>
                    <w:bottom w:val="none" w:sz="0" w:space="0" w:color="auto"/>
                    <w:right w:val="none" w:sz="0" w:space="0" w:color="auto"/>
                  </w:divBdr>
                </w:div>
                <w:div w:id="2076272788">
                  <w:marLeft w:val="640"/>
                  <w:marRight w:val="0"/>
                  <w:marTop w:val="0"/>
                  <w:marBottom w:val="0"/>
                  <w:divBdr>
                    <w:top w:val="none" w:sz="0" w:space="0" w:color="auto"/>
                    <w:left w:val="none" w:sz="0" w:space="0" w:color="auto"/>
                    <w:bottom w:val="none" w:sz="0" w:space="0" w:color="auto"/>
                    <w:right w:val="none" w:sz="0" w:space="0" w:color="auto"/>
                  </w:divBdr>
                </w:div>
                <w:div w:id="671763904">
                  <w:marLeft w:val="640"/>
                  <w:marRight w:val="0"/>
                  <w:marTop w:val="0"/>
                  <w:marBottom w:val="0"/>
                  <w:divBdr>
                    <w:top w:val="none" w:sz="0" w:space="0" w:color="auto"/>
                    <w:left w:val="none" w:sz="0" w:space="0" w:color="auto"/>
                    <w:bottom w:val="none" w:sz="0" w:space="0" w:color="auto"/>
                    <w:right w:val="none" w:sz="0" w:space="0" w:color="auto"/>
                  </w:divBdr>
                </w:div>
                <w:div w:id="1753117682">
                  <w:marLeft w:val="640"/>
                  <w:marRight w:val="0"/>
                  <w:marTop w:val="0"/>
                  <w:marBottom w:val="0"/>
                  <w:divBdr>
                    <w:top w:val="none" w:sz="0" w:space="0" w:color="auto"/>
                    <w:left w:val="none" w:sz="0" w:space="0" w:color="auto"/>
                    <w:bottom w:val="none" w:sz="0" w:space="0" w:color="auto"/>
                    <w:right w:val="none" w:sz="0" w:space="0" w:color="auto"/>
                  </w:divBdr>
                </w:div>
                <w:div w:id="974411900">
                  <w:marLeft w:val="640"/>
                  <w:marRight w:val="0"/>
                  <w:marTop w:val="0"/>
                  <w:marBottom w:val="0"/>
                  <w:divBdr>
                    <w:top w:val="none" w:sz="0" w:space="0" w:color="auto"/>
                    <w:left w:val="none" w:sz="0" w:space="0" w:color="auto"/>
                    <w:bottom w:val="none" w:sz="0" w:space="0" w:color="auto"/>
                    <w:right w:val="none" w:sz="0" w:space="0" w:color="auto"/>
                  </w:divBdr>
                </w:div>
                <w:div w:id="496462724">
                  <w:marLeft w:val="640"/>
                  <w:marRight w:val="0"/>
                  <w:marTop w:val="0"/>
                  <w:marBottom w:val="0"/>
                  <w:divBdr>
                    <w:top w:val="none" w:sz="0" w:space="0" w:color="auto"/>
                    <w:left w:val="none" w:sz="0" w:space="0" w:color="auto"/>
                    <w:bottom w:val="none" w:sz="0" w:space="0" w:color="auto"/>
                    <w:right w:val="none" w:sz="0" w:space="0" w:color="auto"/>
                  </w:divBdr>
                </w:div>
                <w:div w:id="1222016448">
                  <w:marLeft w:val="640"/>
                  <w:marRight w:val="0"/>
                  <w:marTop w:val="0"/>
                  <w:marBottom w:val="0"/>
                  <w:divBdr>
                    <w:top w:val="none" w:sz="0" w:space="0" w:color="auto"/>
                    <w:left w:val="none" w:sz="0" w:space="0" w:color="auto"/>
                    <w:bottom w:val="none" w:sz="0" w:space="0" w:color="auto"/>
                    <w:right w:val="none" w:sz="0" w:space="0" w:color="auto"/>
                  </w:divBdr>
                </w:div>
                <w:div w:id="1321737381">
                  <w:marLeft w:val="640"/>
                  <w:marRight w:val="0"/>
                  <w:marTop w:val="0"/>
                  <w:marBottom w:val="0"/>
                  <w:divBdr>
                    <w:top w:val="none" w:sz="0" w:space="0" w:color="auto"/>
                    <w:left w:val="none" w:sz="0" w:space="0" w:color="auto"/>
                    <w:bottom w:val="none" w:sz="0" w:space="0" w:color="auto"/>
                    <w:right w:val="none" w:sz="0" w:space="0" w:color="auto"/>
                  </w:divBdr>
                </w:div>
                <w:div w:id="1715349216">
                  <w:marLeft w:val="640"/>
                  <w:marRight w:val="0"/>
                  <w:marTop w:val="0"/>
                  <w:marBottom w:val="0"/>
                  <w:divBdr>
                    <w:top w:val="none" w:sz="0" w:space="0" w:color="auto"/>
                    <w:left w:val="none" w:sz="0" w:space="0" w:color="auto"/>
                    <w:bottom w:val="none" w:sz="0" w:space="0" w:color="auto"/>
                    <w:right w:val="none" w:sz="0" w:space="0" w:color="auto"/>
                  </w:divBdr>
                </w:div>
                <w:div w:id="2083329738">
                  <w:marLeft w:val="640"/>
                  <w:marRight w:val="0"/>
                  <w:marTop w:val="0"/>
                  <w:marBottom w:val="0"/>
                  <w:divBdr>
                    <w:top w:val="none" w:sz="0" w:space="0" w:color="auto"/>
                    <w:left w:val="none" w:sz="0" w:space="0" w:color="auto"/>
                    <w:bottom w:val="none" w:sz="0" w:space="0" w:color="auto"/>
                    <w:right w:val="none" w:sz="0" w:space="0" w:color="auto"/>
                  </w:divBdr>
                </w:div>
                <w:div w:id="1597054932">
                  <w:marLeft w:val="640"/>
                  <w:marRight w:val="0"/>
                  <w:marTop w:val="0"/>
                  <w:marBottom w:val="0"/>
                  <w:divBdr>
                    <w:top w:val="none" w:sz="0" w:space="0" w:color="auto"/>
                    <w:left w:val="none" w:sz="0" w:space="0" w:color="auto"/>
                    <w:bottom w:val="none" w:sz="0" w:space="0" w:color="auto"/>
                    <w:right w:val="none" w:sz="0" w:space="0" w:color="auto"/>
                  </w:divBdr>
                </w:div>
                <w:div w:id="190144743">
                  <w:marLeft w:val="640"/>
                  <w:marRight w:val="0"/>
                  <w:marTop w:val="0"/>
                  <w:marBottom w:val="0"/>
                  <w:divBdr>
                    <w:top w:val="none" w:sz="0" w:space="0" w:color="auto"/>
                    <w:left w:val="none" w:sz="0" w:space="0" w:color="auto"/>
                    <w:bottom w:val="none" w:sz="0" w:space="0" w:color="auto"/>
                    <w:right w:val="none" w:sz="0" w:space="0" w:color="auto"/>
                  </w:divBdr>
                </w:div>
                <w:div w:id="780344068">
                  <w:marLeft w:val="640"/>
                  <w:marRight w:val="0"/>
                  <w:marTop w:val="0"/>
                  <w:marBottom w:val="0"/>
                  <w:divBdr>
                    <w:top w:val="none" w:sz="0" w:space="0" w:color="auto"/>
                    <w:left w:val="none" w:sz="0" w:space="0" w:color="auto"/>
                    <w:bottom w:val="none" w:sz="0" w:space="0" w:color="auto"/>
                    <w:right w:val="none" w:sz="0" w:space="0" w:color="auto"/>
                  </w:divBdr>
                </w:div>
                <w:div w:id="15157989">
                  <w:marLeft w:val="640"/>
                  <w:marRight w:val="0"/>
                  <w:marTop w:val="0"/>
                  <w:marBottom w:val="0"/>
                  <w:divBdr>
                    <w:top w:val="none" w:sz="0" w:space="0" w:color="auto"/>
                    <w:left w:val="none" w:sz="0" w:space="0" w:color="auto"/>
                    <w:bottom w:val="none" w:sz="0" w:space="0" w:color="auto"/>
                    <w:right w:val="none" w:sz="0" w:space="0" w:color="auto"/>
                  </w:divBdr>
                </w:div>
                <w:div w:id="1357196592">
                  <w:marLeft w:val="640"/>
                  <w:marRight w:val="0"/>
                  <w:marTop w:val="0"/>
                  <w:marBottom w:val="0"/>
                  <w:divBdr>
                    <w:top w:val="none" w:sz="0" w:space="0" w:color="auto"/>
                    <w:left w:val="none" w:sz="0" w:space="0" w:color="auto"/>
                    <w:bottom w:val="none" w:sz="0" w:space="0" w:color="auto"/>
                    <w:right w:val="none" w:sz="0" w:space="0" w:color="auto"/>
                  </w:divBdr>
                </w:div>
                <w:div w:id="631983631">
                  <w:marLeft w:val="640"/>
                  <w:marRight w:val="0"/>
                  <w:marTop w:val="0"/>
                  <w:marBottom w:val="0"/>
                  <w:divBdr>
                    <w:top w:val="none" w:sz="0" w:space="0" w:color="auto"/>
                    <w:left w:val="none" w:sz="0" w:space="0" w:color="auto"/>
                    <w:bottom w:val="none" w:sz="0" w:space="0" w:color="auto"/>
                    <w:right w:val="none" w:sz="0" w:space="0" w:color="auto"/>
                  </w:divBdr>
                </w:div>
                <w:div w:id="1018000077">
                  <w:marLeft w:val="640"/>
                  <w:marRight w:val="0"/>
                  <w:marTop w:val="0"/>
                  <w:marBottom w:val="0"/>
                  <w:divBdr>
                    <w:top w:val="none" w:sz="0" w:space="0" w:color="auto"/>
                    <w:left w:val="none" w:sz="0" w:space="0" w:color="auto"/>
                    <w:bottom w:val="none" w:sz="0" w:space="0" w:color="auto"/>
                    <w:right w:val="none" w:sz="0" w:space="0" w:color="auto"/>
                  </w:divBdr>
                </w:div>
                <w:div w:id="1463385708">
                  <w:marLeft w:val="640"/>
                  <w:marRight w:val="0"/>
                  <w:marTop w:val="0"/>
                  <w:marBottom w:val="0"/>
                  <w:divBdr>
                    <w:top w:val="none" w:sz="0" w:space="0" w:color="auto"/>
                    <w:left w:val="none" w:sz="0" w:space="0" w:color="auto"/>
                    <w:bottom w:val="none" w:sz="0" w:space="0" w:color="auto"/>
                    <w:right w:val="none" w:sz="0" w:space="0" w:color="auto"/>
                  </w:divBdr>
                </w:div>
                <w:div w:id="685640689">
                  <w:marLeft w:val="640"/>
                  <w:marRight w:val="0"/>
                  <w:marTop w:val="0"/>
                  <w:marBottom w:val="0"/>
                  <w:divBdr>
                    <w:top w:val="none" w:sz="0" w:space="0" w:color="auto"/>
                    <w:left w:val="none" w:sz="0" w:space="0" w:color="auto"/>
                    <w:bottom w:val="none" w:sz="0" w:space="0" w:color="auto"/>
                    <w:right w:val="none" w:sz="0" w:space="0" w:color="auto"/>
                  </w:divBdr>
                </w:div>
                <w:div w:id="880938038">
                  <w:marLeft w:val="640"/>
                  <w:marRight w:val="0"/>
                  <w:marTop w:val="0"/>
                  <w:marBottom w:val="0"/>
                  <w:divBdr>
                    <w:top w:val="none" w:sz="0" w:space="0" w:color="auto"/>
                    <w:left w:val="none" w:sz="0" w:space="0" w:color="auto"/>
                    <w:bottom w:val="none" w:sz="0" w:space="0" w:color="auto"/>
                    <w:right w:val="none" w:sz="0" w:space="0" w:color="auto"/>
                  </w:divBdr>
                </w:div>
                <w:div w:id="194125780">
                  <w:marLeft w:val="640"/>
                  <w:marRight w:val="0"/>
                  <w:marTop w:val="0"/>
                  <w:marBottom w:val="0"/>
                  <w:divBdr>
                    <w:top w:val="none" w:sz="0" w:space="0" w:color="auto"/>
                    <w:left w:val="none" w:sz="0" w:space="0" w:color="auto"/>
                    <w:bottom w:val="none" w:sz="0" w:space="0" w:color="auto"/>
                    <w:right w:val="none" w:sz="0" w:space="0" w:color="auto"/>
                  </w:divBdr>
                </w:div>
                <w:div w:id="298265055">
                  <w:marLeft w:val="640"/>
                  <w:marRight w:val="0"/>
                  <w:marTop w:val="0"/>
                  <w:marBottom w:val="0"/>
                  <w:divBdr>
                    <w:top w:val="none" w:sz="0" w:space="0" w:color="auto"/>
                    <w:left w:val="none" w:sz="0" w:space="0" w:color="auto"/>
                    <w:bottom w:val="none" w:sz="0" w:space="0" w:color="auto"/>
                    <w:right w:val="none" w:sz="0" w:space="0" w:color="auto"/>
                  </w:divBdr>
                </w:div>
                <w:div w:id="1663965377">
                  <w:marLeft w:val="640"/>
                  <w:marRight w:val="0"/>
                  <w:marTop w:val="0"/>
                  <w:marBottom w:val="0"/>
                  <w:divBdr>
                    <w:top w:val="none" w:sz="0" w:space="0" w:color="auto"/>
                    <w:left w:val="none" w:sz="0" w:space="0" w:color="auto"/>
                    <w:bottom w:val="none" w:sz="0" w:space="0" w:color="auto"/>
                    <w:right w:val="none" w:sz="0" w:space="0" w:color="auto"/>
                  </w:divBdr>
                </w:div>
                <w:div w:id="748894075">
                  <w:marLeft w:val="640"/>
                  <w:marRight w:val="0"/>
                  <w:marTop w:val="0"/>
                  <w:marBottom w:val="0"/>
                  <w:divBdr>
                    <w:top w:val="none" w:sz="0" w:space="0" w:color="auto"/>
                    <w:left w:val="none" w:sz="0" w:space="0" w:color="auto"/>
                    <w:bottom w:val="none" w:sz="0" w:space="0" w:color="auto"/>
                    <w:right w:val="none" w:sz="0" w:space="0" w:color="auto"/>
                  </w:divBdr>
                </w:div>
                <w:div w:id="2117095710">
                  <w:marLeft w:val="640"/>
                  <w:marRight w:val="0"/>
                  <w:marTop w:val="0"/>
                  <w:marBottom w:val="0"/>
                  <w:divBdr>
                    <w:top w:val="none" w:sz="0" w:space="0" w:color="auto"/>
                    <w:left w:val="none" w:sz="0" w:space="0" w:color="auto"/>
                    <w:bottom w:val="none" w:sz="0" w:space="0" w:color="auto"/>
                    <w:right w:val="none" w:sz="0" w:space="0" w:color="auto"/>
                  </w:divBdr>
                </w:div>
                <w:div w:id="398601700">
                  <w:marLeft w:val="640"/>
                  <w:marRight w:val="0"/>
                  <w:marTop w:val="0"/>
                  <w:marBottom w:val="0"/>
                  <w:divBdr>
                    <w:top w:val="none" w:sz="0" w:space="0" w:color="auto"/>
                    <w:left w:val="none" w:sz="0" w:space="0" w:color="auto"/>
                    <w:bottom w:val="none" w:sz="0" w:space="0" w:color="auto"/>
                    <w:right w:val="none" w:sz="0" w:space="0" w:color="auto"/>
                  </w:divBdr>
                </w:div>
                <w:div w:id="179587491">
                  <w:marLeft w:val="640"/>
                  <w:marRight w:val="0"/>
                  <w:marTop w:val="0"/>
                  <w:marBottom w:val="0"/>
                  <w:divBdr>
                    <w:top w:val="none" w:sz="0" w:space="0" w:color="auto"/>
                    <w:left w:val="none" w:sz="0" w:space="0" w:color="auto"/>
                    <w:bottom w:val="none" w:sz="0" w:space="0" w:color="auto"/>
                    <w:right w:val="none" w:sz="0" w:space="0" w:color="auto"/>
                  </w:divBdr>
                </w:div>
                <w:div w:id="71391790">
                  <w:marLeft w:val="640"/>
                  <w:marRight w:val="0"/>
                  <w:marTop w:val="0"/>
                  <w:marBottom w:val="0"/>
                  <w:divBdr>
                    <w:top w:val="none" w:sz="0" w:space="0" w:color="auto"/>
                    <w:left w:val="none" w:sz="0" w:space="0" w:color="auto"/>
                    <w:bottom w:val="none" w:sz="0" w:space="0" w:color="auto"/>
                    <w:right w:val="none" w:sz="0" w:space="0" w:color="auto"/>
                  </w:divBdr>
                </w:div>
                <w:div w:id="755052008">
                  <w:marLeft w:val="640"/>
                  <w:marRight w:val="0"/>
                  <w:marTop w:val="0"/>
                  <w:marBottom w:val="0"/>
                  <w:divBdr>
                    <w:top w:val="none" w:sz="0" w:space="0" w:color="auto"/>
                    <w:left w:val="none" w:sz="0" w:space="0" w:color="auto"/>
                    <w:bottom w:val="none" w:sz="0" w:space="0" w:color="auto"/>
                    <w:right w:val="none" w:sz="0" w:space="0" w:color="auto"/>
                  </w:divBdr>
                </w:div>
                <w:div w:id="783037084">
                  <w:marLeft w:val="640"/>
                  <w:marRight w:val="0"/>
                  <w:marTop w:val="0"/>
                  <w:marBottom w:val="0"/>
                  <w:divBdr>
                    <w:top w:val="none" w:sz="0" w:space="0" w:color="auto"/>
                    <w:left w:val="none" w:sz="0" w:space="0" w:color="auto"/>
                    <w:bottom w:val="none" w:sz="0" w:space="0" w:color="auto"/>
                    <w:right w:val="none" w:sz="0" w:space="0" w:color="auto"/>
                  </w:divBdr>
                </w:div>
                <w:div w:id="813831378">
                  <w:marLeft w:val="640"/>
                  <w:marRight w:val="0"/>
                  <w:marTop w:val="0"/>
                  <w:marBottom w:val="0"/>
                  <w:divBdr>
                    <w:top w:val="none" w:sz="0" w:space="0" w:color="auto"/>
                    <w:left w:val="none" w:sz="0" w:space="0" w:color="auto"/>
                    <w:bottom w:val="none" w:sz="0" w:space="0" w:color="auto"/>
                    <w:right w:val="none" w:sz="0" w:space="0" w:color="auto"/>
                  </w:divBdr>
                </w:div>
                <w:div w:id="1295062185">
                  <w:marLeft w:val="640"/>
                  <w:marRight w:val="0"/>
                  <w:marTop w:val="0"/>
                  <w:marBottom w:val="0"/>
                  <w:divBdr>
                    <w:top w:val="none" w:sz="0" w:space="0" w:color="auto"/>
                    <w:left w:val="none" w:sz="0" w:space="0" w:color="auto"/>
                    <w:bottom w:val="none" w:sz="0" w:space="0" w:color="auto"/>
                    <w:right w:val="none" w:sz="0" w:space="0" w:color="auto"/>
                  </w:divBdr>
                </w:div>
                <w:div w:id="790129123">
                  <w:marLeft w:val="640"/>
                  <w:marRight w:val="0"/>
                  <w:marTop w:val="0"/>
                  <w:marBottom w:val="0"/>
                  <w:divBdr>
                    <w:top w:val="none" w:sz="0" w:space="0" w:color="auto"/>
                    <w:left w:val="none" w:sz="0" w:space="0" w:color="auto"/>
                    <w:bottom w:val="none" w:sz="0" w:space="0" w:color="auto"/>
                    <w:right w:val="none" w:sz="0" w:space="0" w:color="auto"/>
                  </w:divBdr>
                </w:div>
                <w:div w:id="1591501657">
                  <w:marLeft w:val="640"/>
                  <w:marRight w:val="0"/>
                  <w:marTop w:val="0"/>
                  <w:marBottom w:val="0"/>
                  <w:divBdr>
                    <w:top w:val="none" w:sz="0" w:space="0" w:color="auto"/>
                    <w:left w:val="none" w:sz="0" w:space="0" w:color="auto"/>
                    <w:bottom w:val="none" w:sz="0" w:space="0" w:color="auto"/>
                    <w:right w:val="none" w:sz="0" w:space="0" w:color="auto"/>
                  </w:divBdr>
                </w:div>
                <w:div w:id="1811702563">
                  <w:marLeft w:val="640"/>
                  <w:marRight w:val="0"/>
                  <w:marTop w:val="0"/>
                  <w:marBottom w:val="0"/>
                  <w:divBdr>
                    <w:top w:val="none" w:sz="0" w:space="0" w:color="auto"/>
                    <w:left w:val="none" w:sz="0" w:space="0" w:color="auto"/>
                    <w:bottom w:val="none" w:sz="0" w:space="0" w:color="auto"/>
                    <w:right w:val="none" w:sz="0" w:space="0" w:color="auto"/>
                  </w:divBdr>
                </w:div>
                <w:div w:id="1230308242">
                  <w:marLeft w:val="640"/>
                  <w:marRight w:val="0"/>
                  <w:marTop w:val="0"/>
                  <w:marBottom w:val="0"/>
                  <w:divBdr>
                    <w:top w:val="none" w:sz="0" w:space="0" w:color="auto"/>
                    <w:left w:val="none" w:sz="0" w:space="0" w:color="auto"/>
                    <w:bottom w:val="none" w:sz="0" w:space="0" w:color="auto"/>
                    <w:right w:val="none" w:sz="0" w:space="0" w:color="auto"/>
                  </w:divBdr>
                </w:div>
                <w:div w:id="2109543964">
                  <w:marLeft w:val="640"/>
                  <w:marRight w:val="0"/>
                  <w:marTop w:val="0"/>
                  <w:marBottom w:val="0"/>
                  <w:divBdr>
                    <w:top w:val="none" w:sz="0" w:space="0" w:color="auto"/>
                    <w:left w:val="none" w:sz="0" w:space="0" w:color="auto"/>
                    <w:bottom w:val="none" w:sz="0" w:space="0" w:color="auto"/>
                    <w:right w:val="none" w:sz="0" w:space="0" w:color="auto"/>
                  </w:divBdr>
                </w:div>
                <w:div w:id="1133870320">
                  <w:marLeft w:val="640"/>
                  <w:marRight w:val="0"/>
                  <w:marTop w:val="0"/>
                  <w:marBottom w:val="0"/>
                  <w:divBdr>
                    <w:top w:val="none" w:sz="0" w:space="0" w:color="auto"/>
                    <w:left w:val="none" w:sz="0" w:space="0" w:color="auto"/>
                    <w:bottom w:val="none" w:sz="0" w:space="0" w:color="auto"/>
                    <w:right w:val="none" w:sz="0" w:space="0" w:color="auto"/>
                  </w:divBdr>
                </w:div>
                <w:div w:id="955285179">
                  <w:marLeft w:val="640"/>
                  <w:marRight w:val="0"/>
                  <w:marTop w:val="0"/>
                  <w:marBottom w:val="0"/>
                  <w:divBdr>
                    <w:top w:val="none" w:sz="0" w:space="0" w:color="auto"/>
                    <w:left w:val="none" w:sz="0" w:space="0" w:color="auto"/>
                    <w:bottom w:val="none" w:sz="0" w:space="0" w:color="auto"/>
                    <w:right w:val="none" w:sz="0" w:space="0" w:color="auto"/>
                  </w:divBdr>
                </w:div>
                <w:div w:id="71435578">
                  <w:marLeft w:val="640"/>
                  <w:marRight w:val="0"/>
                  <w:marTop w:val="0"/>
                  <w:marBottom w:val="0"/>
                  <w:divBdr>
                    <w:top w:val="none" w:sz="0" w:space="0" w:color="auto"/>
                    <w:left w:val="none" w:sz="0" w:space="0" w:color="auto"/>
                    <w:bottom w:val="none" w:sz="0" w:space="0" w:color="auto"/>
                    <w:right w:val="none" w:sz="0" w:space="0" w:color="auto"/>
                  </w:divBdr>
                </w:div>
                <w:div w:id="205529072">
                  <w:marLeft w:val="640"/>
                  <w:marRight w:val="0"/>
                  <w:marTop w:val="0"/>
                  <w:marBottom w:val="0"/>
                  <w:divBdr>
                    <w:top w:val="none" w:sz="0" w:space="0" w:color="auto"/>
                    <w:left w:val="none" w:sz="0" w:space="0" w:color="auto"/>
                    <w:bottom w:val="none" w:sz="0" w:space="0" w:color="auto"/>
                    <w:right w:val="none" w:sz="0" w:space="0" w:color="auto"/>
                  </w:divBdr>
                </w:div>
                <w:div w:id="1119953110">
                  <w:marLeft w:val="640"/>
                  <w:marRight w:val="0"/>
                  <w:marTop w:val="0"/>
                  <w:marBottom w:val="0"/>
                  <w:divBdr>
                    <w:top w:val="none" w:sz="0" w:space="0" w:color="auto"/>
                    <w:left w:val="none" w:sz="0" w:space="0" w:color="auto"/>
                    <w:bottom w:val="none" w:sz="0" w:space="0" w:color="auto"/>
                    <w:right w:val="none" w:sz="0" w:space="0" w:color="auto"/>
                  </w:divBdr>
                </w:div>
                <w:div w:id="949049842">
                  <w:marLeft w:val="640"/>
                  <w:marRight w:val="0"/>
                  <w:marTop w:val="0"/>
                  <w:marBottom w:val="0"/>
                  <w:divBdr>
                    <w:top w:val="none" w:sz="0" w:space="0" w:color="auto"/>
                    <w:left w:val="none" w:sz="0" w:space="0" w:color="auto"/>
                    <w:bottom w:val="none" w:sz="0" w:space="0" w:color="auto"/>
                    <w:right w:val="none" w:sz="0" w:space="0" w:color="auto"/>
                  </w:divBdr>
                </w:div>
                <w:div w:id="1162743515">
                  <w:marLeft w:val="640"/>
                  <w:marRight w:val="0"/>
                  <w:marTop w:val="0"/>
                  <w:marBottom w:val="0"/>
                  <w:divBdr>
                    <w:top w:val="none" w:sz="0" w:space="0" w:color="auto"/>
                    <w:left w:val="none" w:sz="0" w:space="0" w:color="auto"/>
                    <w:bottom w:val="none" w:sz="0" w:space="0" w:color="auto"/>
                    <w:right w:val="none" w:sz="0" w:space="0" w:color="auto"/>
                  </w:divBdr>
                </w:div>
                <w:div w:id="59251606">
                  <w:marLeft w:val="640"/>
                  <w:marRight w:val="0"/>
                  <w:marTop w:val="0"/>
                  <w:marBottom w:val="0"/>
                  <w:divBdr>
                    <w:top w:val="none" w:sz="0" w:space="0" w:color="auto"/>
                    <w:left w:val="none" w:sz="0" w:space="0" w:color="auto"/>
                    <w:bottom w:val="none" w:sz="0" w:space="0" w:color="auto"/>
                    <w:right w:val="none" w:sz="0" w:space="0" w:color="auto"/>
                  </w:divBdr>
                </w:div>
                <w:div w:id="1710759065">
                  <w:marLeft w:val="640"/>
                  <w:marRight w:val="0"/>
                  <w:marTop w:val="0"/>
                  <w:marBottom w:val="0"/>
                  <w:divBdr>
                    <w:top w:val="none" w:sz="0" w:space="0" w:color="auto"/>
                    <w:left w:val="none" w:sz="0" w:space="0" w:color="auto"/>
                    <w:bottom w:val="none" w:sz="0" w:space="0" w:color="auto"/>
                    <w:right w:val="none" w:sz="0" w:space="0" w:color="auto"/>
                  </w:divBdr>
                </w:div>
                <w:div w:id="734671307">
                  <w:marLeft w:val="640"/>
                  <w:marRight w:val="0"/>
                  <w:marTop w:val="0"/>
                  <w:marBottom w:val="0"/>
                  <w:divBdr>
                    <w:top w:val="none" w:sz="0" w:space="0" w:color="auto"/>
                    <w:left w:val="none" w:sz="0" w:space="0" w:color="auto"/>
                    <w:bottom w:val="none" w:sz="0" w:space="0" w:color="auto"/>
                    <w:right w:val="none" w:sz="0" w:space="0" w:color="auto"/>
                  </w:divBdr>
                </w:div>
                <w:div w:id="1164861616">
                  <w:marLeft w:val="640"/>
                  <w:marRight w:val="0"/>
                  <w:marTop w:val="0"/>
                  <w:marBottom w:val="0"/>
                  <w:divBdr>
                    <w:top w:val="none" w:sz="0" w:space="0" w:color="auto"/>
                    <w:left w:val="none" w:sz="0" w:space="0" w:color="auto"/>
                    <w:bottom w:val="none" w:sz="0" w:space="0" w:color="auto"/>
                    <w:right w:val="none" w:sz="0" w:space="0" w:color="auto"/>
                  </w:divBdr>
                </w:div>
                <w:div w:id="1943953738">
                  <w:marLeft w:val="640"/>
                  <w:marRight w:val="0"/>
                  <w:marTop w:val="0"/>
                  <w:marBottom w:val="0"/>
                  <w:divBdr>
                    <w:top w:val="none" w:sz="0" w:space="0" w:color="auto"/>
                    <w:left w:val="none" w:sz="0" w:space="0" w:color="auto"/>
                    <w:bottom w:val="none" w:sz="0" w:space="0" w:color="auto"/>
                    <w:right w:val="none" w:sz="0" w:space="0" w:color="auto"/>
                  </w:divBdr>
                </w:div>
                <w:div w:id="2014064470">
                  <w:marLeft w:val="640"/>
                  <w:marRight w:val="0"/>
                  <w:marTop w:val="0"/>
                  <w:marBottom w:val="0"/>
                  <w:divBdr>
                    <w:top w:val="none" w:sz="0" w:space="0" w:color="auto"/>
                    <w:left w:val="none" w:sz="0" w:space="0" w:color="auto"/>
                    <w:bottom w:val="none" w:sz="0" w:space="0" w:color="auto"/>
                    <w:right w:val="none" w:sz="0" w:space="0" w:color="auto"/>
                  </w:divBdr>
                </w:div>
              </w:divsChild>
            </w:div>
            <w:div w:id="1387992766">
              <w:marLeft w:val="0"/>
              <w:marRight w:val="0"/>
              <w:marTop w:val="0"/>
              <w:marBottom w:val="0"/>
              <w:divBdr>
                <w:top w:val="none" w:sz="0" w:space="0" w:color="auto"/>
                <w:left w:val="none" w:sz="0" w:space="0" w:color="auto"/>
                <w:bottom w:val="none" w:sz="0" w:space="0" w:color="auto"/>
                <w:right w:val="none" w:sz="0" w:space="0" w:color="auto"/>
              </w:divBdr>
              <w:divsChild>
                <w:div w:id="267590633">
                  <w:marLeft w:val="640"/>
                  <w:marRight w:val="0"/>
                  <w:marTop w:val="0"/>
                  <w:marBottom w:val="0"/>
                  <w:divBdr>
                    <w:top w:val="none" w:sz="0" w:space="0" w:color="auto"/>
                    <w:left w:val="none" w:sz="0" w:space="0" w:color="auto"/>
                    <w:bottom w:val="none" w:sz="0" w:space="0" w:color="auto"/>
                    <w:right w:val="none" w:sz="0" w:space="0" w:color="auto"/>
                  </w:divBdr>
                </w:div>
                <w:div w:id="977298529">
                  <w:marLeft w:val="640"/>
                  <w:marRight w:val="0"/>
                  <w:marTop w:val="0"/>
                  <w:marBottom w:val="0"/>
                  <w:divBdr>
                    <w:top w:val="none" w:sz="0" w:space="0" w:color="auto"/>
                    <w:left w:val="none" w:sz="0" w:space="0" w:color="auto"/>
                    <w:bottom w:val="none" w:sz="0" w:space="0" w:color="auto"/>
                    <w:right w:val="none" w:sz="0" w:space="0" w:color="auto"/>
                  </w:divBdr>
                </w:div>
                <w:div w:id="133110221">
                  <w:marLeft w:val="640"/>
                  <w:marRight w:val="0"/>
                  <w:marTop w:val="0"/>
                  <w:marBottom w:val="0"/>
                  <w:divBdr>
                    <w:top w:val="none" w:sz="0" w:space="0" w:color="auto"/>
                    <w:left w:val="none" w:sz="0" w:space="0" w:color="auto"/>
                    <w:bottom w:val="none" w:sz="0" w:space="0" w:color="auto"/>
                    <w:right w:val="none" w:sz="0" w:space="0" w:color="auto"/>
                  </w:divBdr>
                </w:div>
                <w:div w:id="1386950465">
                  <w:marLeft w:val="640"/>
                  <w:marRight w:val="0"/>
                  <w:marTop w:val="0"/>
                  <w:marBottom w:val="0"/>
                  <w:divBdr>
                    <w:top w:val="none" w:sz="0" w:space="0" w:color="auto"/>
                    <w:left w:val="none" w:sz="0" w:space="0" w:color="auto"/>
                    <w:bottom w:val="none" w:sz="0" w:space="0" w:color="auto"/>
                    <w:right w:val="none" w:sz="0" w:space="0" w:color="auto"/>
                  </w:divBdr>
                </w:div>
                <w:div w:id="1428767144">
                  <w:marLeft w:val="640"/>
                  <w:marRight w:val="0"/>
                  <w:marTop w:val="0"/>
                  <w:marBottom w:val="0"/>
                  <w:divBdr>
                    <w:top w:val="none" w:sz="0" w:space="0" w:color="auto"/>
                    <w:left w:val="none" w:sz="0" w:space="0" w:color="auto"/>
                    <w:bottom w:val="none" w:sz="0" w:space="0" w:color="auto"/>
                    <w:right w:val="none" w:sz="0" w:space="0" w:color="auto"/>
                  </w:divBdr>
                </w:div>
                <w:div w:id="1760324153">
                  <w:marLeft w:val="640"/>
                  <w:marRight w:val="0"/>
                  <w:marTop w:val="0"/>
                  <w:marBottom w:val="0"/>
                  <w:divBdr>
                    <w:top w:val="none" w:sz="0" w:space="0" w:color="auto"/>
                    <w:left w:val="none" w:sz="0" w:space="0" w:color="auto"/>
                    <w:bottom w:val="none" w:sz="0" w:space="0" w:color="auto"/>
                    <w:right w:val="none" w:sz="0" w:space="0" w:color="auto"/>
                  </w:divBdr>
                </w:div>
                <w:div w:id="889145899">
                  <w:marLeft w:val="640"/>
                  <w:marRight w:val="0"/>
                  <w:marTop w:val="0"/>
                  <w:marBottom w:val="0"/>
                  <w:divBdr>
                    <w:top w:val="none" w:sz="0" w:space="0" w:color="auto"/>
                    <w:left w:val="none" w:sz="0" w:space="0" w:color="auto"/>
                    <w:bottom w:val="none" w:sz="0" w:space="0" w:color="auto"/>
                    <w:right w:val="none" w:sz="0" w:space="0" w:color="auto"/>
                  </w:divBdr>
                </w:div>
                <w:div w:id="2045475522">
                  <w:marLeft w:val="640"/>
                  <w:marRight w:val="0"/>
                  <w:marTop w:val="0"/>
                  <w:marBottom w:val="0"/>
                  <w:divBdr>
                    <w:top w:val="none" w:sz="0" w:space="0" w:color="auto"/>
                    <w:left w:val="none" w:sz="0" w:space="0" w:color="auto"/>
                    <w:bottom w:val="none" w:sz="0" w:space="0" w:color="auto"/>
                    <w:right w:val="none" w:sz="0" w:space="0" w:color="auto"/>
                  </w:divBdr>
                </w:div>
                <w:div w:id="579406717">
                  <w:marLeft w:val="640"/>
                  <w:marRight w:val="0"/>
                  <w:marTop w:val="0"/>
                  <w:marBottom w:val="0"/>
                  <w:divBdr>
                    <w:top w:val="none" w:sz="0" w:space="0" w:color="auto"/>
                    <w:left w:val="none" w:sz="0" w:space="0" w:color="auto"/>
                    <w:bottom w:val="none" w:sz="0" w:space="0" w:color="auto"/>
                    <w:right w:val="none" w:sz="0" w:space="0" w:color="auto"/>
                  </w:divBdr>
                </w:div>
                <w:div w:id="1487284073">
                  <w:marLeft w:val="640"/>
                  <w:marRight w:val="0"/>
                  <w:marTop w:val="0"/>
                  <w:marBottom w:val="0"/>
                  <w:divBdr>
                    <w:top w:val="none" w:sz="0" w:space="0" w:color="auto"/>
                    <w:left w:val="none" w:sz="0" w:space="0" w:color="auto"/>
                    <w:bottom w:val="none" w:sz="0" w:space="0" w:color="auto"/>
                    <w:right w:val="none" w:sz="0" w:space="0" w:color="auto"/>
                  </w:divBdr>
                </w:div>
                <w:div w:id="1851991537">
                  <w:marLeft w:val="640"/>
                  <w:marRight w:val="0"/>
                  <w:marTop w:val="0"/>
                  <w:marBottom w:val="0"/>
                  <w:divBdr>
                    <w:top w:val="none" w:sz="0" w:space="0" w:color="auto"/>
                    <w:left w:val="none" w:sz="0" w:space="0" w:color="auto"/>
                    <w:bottom w:val="none" w:sz="0" w:space="0" w:color="auto"/>
                    <w:right w:val="none" w:sz="0" w:space="0" w:color="auto"/>
                  </w:divBdr>
                </w:div>
                <w:div w:id="491409991">
                  <w:marLeft w:val="640"/>
                  <w:marRight w:val="0"/>
                  <w:marTop w:val="0"/>
                  <w:marBottom w:val="0"/>
                  <w:divBdr>
                    <w:top w:val="none" w:sz="0" w:space="0" w:color="auto"/>
                    <w:left w:val="none" w:sz="0" w:space="0" w:color="auto"/>
                    <w:bottom w:val="none" w:sz="0" w:space="0" w:color="auto"/>
                    <w:right w:val="none" w:sz="0" w:space="0" w:color="auto"/>
                  </w:divBdr>
                </w:div>
                <w:div w:id="83889446">
                  <w:marLeft w:val="640"/>
                  <w:marRight w:val="0"/>
                  <w:marTop w:val="0"/>
                  <w:marBottom w:val="0"/>
                  <w:divBdr>
                    <w:top w:val="none" w:sz="0" w:space="0" w:color="auto"/>
                    <w:left w:val="none" w:sz="0" w:space="0" w:color="auto"/>
                    <w:bottom w:val="none" w:sz="0" w:space="0" w:color="auto"/>
                    <w:right w:val="none" w:sz="0" w:space="0" w:color="auto"/>
                  </w:divBdr>
                </w:div>
                <w:div w:id="1765102729">
                  <w:marLeft w:val="640"/>
                  <w:marRight w:val="0"/>
                  <w:marTop w:val="0"/>
                  <w:marBottom w:val="0"/>
                  <w:divBdr>
                    <w:top w:val="none" w:sz="0" w:space="0" w:color="auto"/>
                    <w:left w:val="none" w:sz="0" w:space="0" w:color="auto"/>
                    <w:bottom w:val="none" w:sz="0" w:space="0" w:color="auto"/>
                    <w:right w:val="none" w:sz="0" w:space="0" w:color="auto"/>
                  </w:divBdr>
                </w:div>
                <w:div w:id="636765187">
                  <w:marLeft w:val="640"/>
                  <w:marRight w:val="0"/>
                  <w:marTop w:val="0"/>
                  <w:marBottom w:val="0"/>
                  <w:divBdr>
                    <w:top w:val="none" w:sz="0" w:space="0" w:color="auto"/>
                    <w:left w:val="none" w:sz="0" w:space="0" w:color="auto"/>
                    <w:bottom w:val="none" w:sz="0" w:space="0" w:color="auto"/>
                    <w:right w:val="none" w:sz="0" w:space="0" w:color="auto"/>
                  </w:divBdr>
                </w:div>
                <w:div w:id="1279992033">
                  <w:marLeft w:val="640"/>
                  <w:marRight w:val="0"/>
                  <w:marTop w:val="0"/>
                  <w:marBottom w:val="0"/>
                  <w:divBdr>
                    <w:top w:val="none" w:sz="0" w:space="0" w:color="auto"/>
                    <w:left w:val="none" w:sz="0" w:space="0" w:color="auto"/>
                    <w:bottom w:val="none" w:sz="0" w:space="0" w:color="auto"/>
                    <w:right w:val="none" w:sz="0" w:space="0" w:color="auto"/>
                  </w:divBdr>
                </w:div>
                <w:div w:id="1761901506">
                  <w:marLeft w:val="640"/>
                  <w:marRight w:val="0"/>
                  <w:marTop w:val="0"/>
                  <w:marBottom w:val="0"/>
                  <w:divBdr>
                    <w:top w:val="none" w:sz="0" w:space="0" w:color="auto"/>
                    <w:left w:val="none" w:sz="0" w:space="0" w:color="auto"/>
                    <w:bottom w:val="none" w:sz="0" w:space="0" w:color="auto"/>
                    <w:right w:val="none" w:sz="0" w:space="0" w:color="auto"/>
                  </w:divBdr>
                </w:div>
                <w:div w:id="1720934825">
                  <w:marLeft w:val="640"/>
                  <w:marRight w:val="0"/>
                  <w:marTop w:val="0"/>
                  <w:marBottom w:val="0"/>
                  <w:divBdr>
                    <w:top w:val="none" w:sz="0" w:space="0" w:color="auto"/>
                    <w:left w:val="none" w:sz="0" w:space="0" w:color="auto"/>
                    <w:bottom w:val="none" w:sz="0" w:space="0" w:color="auto"/>
                    <w:right w:val="none" w:sz="0" w:space="0" w:color="auto"/>
                  </w:divBdr>
                </w:div>
                <w:div w:id="1140269508">
                  <w:marLeft w:val="640"/>
                  <w:marRight w:val="0"/>
                  <w:marTop w:val="0"/>
                  <w:marBottom w:val="0"/>
                  <w:divBdr>
                    <w:top w:val="none" w:sz="0" w:space="0" w:color="auto"/>
                    <w:left w:val="none" w:sz="0" w:space="0" w:color="auto"/>
                    <w:bottom w:val="none" w:sz="0" w:space="0" w:color="auto"/>
                    <w:right w:val="none" w:sz="0" w:space="0" w:color="auto"/>
                  </w:divBdr>
                </w:div>
                <w:div w:id="2120637768">
                  <w:marLeft w:val="640"/>
                  <w:marRight w:val="0"/>
                  <w:marTop w:val="0"/>
                  <w:marBottom w:val="0"/>
                  <w:divBdr>
                    <w:top w:val="none" w:sz="0" w:space="0" w:color="auto"/>
                    <w:left w:val="none" w:sz="0" w:space="0" w:color="auto"/>
                    <w:bottom w:val="none" w:sz="0" w:space="0" w:color="auto"/>
                    <w:right w:val="none" w:sz="0" w:space="0" w:color="auto"/>
                  </w:divBdr>
                </w:div>
                <w:div w:id="672225887">
                  <w:marLeft w:val="640"/>
                  <w:marRight w:val="0"/>
                  <w:marTop w:val="0"/>
                  <w:marBottom w:val="0"/>
                  <w:divBdr>
                    <w:top w:val="none" w:sz="0" w:space="0" w:color="auto"/>
                    <w:left w:val="none" w:sz="0" w:space="0" w:color="auto"/>
                    <w:bottom w:val="none" w:sz="0" w:space="0" w:color="auto"/>
                    <w:right w:val="none" w:sz="0" w:space="0" w:color="auto"/>
                  </w:divBdr>
                </w:div>
                <w:div w:id="119498571">
                  <w:marLeft w:val="640"/>
                  <w:marRight w:val="0"/>
                  <w:marTop w:val="0"/>
                  <w:marBottom w:val="0"/>
                  <w:divBdr>
                    <w:top w:val="none" w:sz="0" w:space="0" w:color="auto"/>
                    <w:left w:val="none" w:sz="0" w:space="0" w:color="auto"/>
                    <w:bottom w:val="none" w:sz="0" w:space="0" w:color="auto"/>
                    <w:right w:val="none" w:sz="0" w:space="0" w:color="auto"/>
                  </w:divBdr>
                </w:div>
                <w:div w:id="1033190466">
                  <w:marLeft w:val="640"/>
                  <w:marRight w:val="0"/>
                  <w:marTop w:val="0"/>
                  <w:marBottom w:val="0"/>
                  <w:divBdr>
                    <w:top w:val="none" w:sz="0" w:space="0" w:color="auto"/>
                    <w:left w:val="none" w:sz="0" w:space="0" w:color="auto"/>
                    <w:bottom w:val="none" w:sz="0" w:space="0" w:color="auto"/>
                    <w:right w:val="none" w:sz="0" w:space="0" w:color="auto"/>
                  </w:divBdr>
                </w:div>
                <w:div w:id="1014726633">
                  <w:marLeft w:val="640"/>
                  <w:marRight w:val="0"/>
                  <w:marTop w:val="0"/>
                  <w:marBottom w:val="0"/>
                  <w:divBdr>
                    <w:top w:val="none" w:sz="0" w:space="0" w:color="auto"/>
                    <w:left w:val="none" w:sz="0" w:space="0" w:color="auto"/>
                    <w:bottom w:val="none" w:sz="0" w:space="0" w:color="auto"/>
                    <w:right w:val="none" w:sz="0" w:space="0" w:color="auto"/>
                  </w:divBdr>
                </w:div>
                <w:div w:id="1050764594">
                  <w:marLeft w:val="640"/>
                  <w:marRight w:val="0"/>
                  <w:marTop w:val="0"/>
                  <w:marBottom w:val="0"/>
                  <w:divBdr>
                    <w:top w:val="none" w:sz="0" w:space="0" w:color="auto"/>
                    <w:left w:val="none" w:sz="0" w:space="0" w:color="auto"/>
                    <w:bottom w:val="none" w:sz="0" w:space="0" w:color="auto"/>
                    <w:right w:val="none" w:sz="0" w:space="0" w:color="auto"/>
                  </w:divBdr>
                </w:div>
                <w:div w:id="1595939594">
                  <w:marLeft w:val="640"/>
                  <w:marRight w:val="0"/>
                  <w:marTop w:val="0"/>
                  <w:marBottom w:val="0"/>
                  <w:divBdr>
                    <w:top w:val="none" w:sz="0" w:space="0" w:color="auto"/>
                    <w:left w:val="none" w:sz="0" w:space="0" w:color="auto"/>
                    <w:bottom w:val="none" w:sz="0" w:space="0" w:color="auto"/>
                    <w:right w:val="none" w:sz="0" w:space="0" w:color="auto"/>
                  </w:divBdr>
                </w:div>
                <w:div w:id="1299452467">
                  <w:marLeft w:val="640"/>
                  <w:marRight w:val="0"/>
                  <w:marTop w:val="0"/>
                  <w:marBottom w:val="0"/>
                  <w:divBdr>
                    <w:top w:val="none" w:sz="0" w:space="0" w:color="auto"/>
                    <w:left w:val="none" w:sz="0" w:space="0" w:color="auto"/>
                    <w:bottom w:val="none" w:sz="0" w:space="0" w:color="auto"/>
                    <w:right w:val="none" w:sz="0" w:space="0" w:color="auto"/>
                  </w:divBdr>
                </w:div>
                <w:div w:id="1231771710">
                  <w:marLeft w:val="640"/>
                  <w:marRight w:val="0"/>
                  <w:marTop w:val="0"/>
                  <w:marBottom w:val="0"/>
                  <w:divBdr>
                    <w:top w:val="none" w:sz="0" w:space="0" w:color="auto"/>
                    <w:left w:val="none" w:sz="0" w:space="0" w:color="auto"/>
                    <w:bottom w:val="none" w:sz="0" w:space="0" w:color="auto"/>
                    <w:right w:val="none" w:sz="0" w:space="0" w:color="auto"/>
                  </w:divBdr>
                </w:div>
                <w:div w:id="1489245108">
                  <w:marLeft w:val="640"/>
                  <w:marRight w:val="0"/>
                  <w:marTop w:val="0"/>
                  <w:marBottom w:val="0"/>
                  <w:divBdr>
                    <w:top w:val="none" w:sz="0" w:space="0" w:color="auto"/>
                    <w:left w:val="none" w:sz="0" w:space="0" w:color="auto"/>
                    <w:bottom w:val="none" w:sz="0" w:space="0" w:color="auto"/>
                    <w:right w:val="none" w:sz="0" w:space="0" w:color="auto"/>
                  </w:divBdr>
                </w:div>
                <w:div w:id="1545361626">
                  <w:marLeft w:val="640"/>
                  <w:marRight w:val="0"/>
                  <w:marTop w:val="0"/>
                  <w:marBottom w:val="0"/>
                  <w:divBdr>
                    <w:top w:val="none" w:sz="0" w:space="0" w:color="auto"/>
                    <w:left w:val="none" w:sz="0" w:space="0" w:color="auto"/>
                    <w:bottom w:val="none" w:sz="0" w:space="0" w:color="auto"/>
                    <w:right w:val="none" w:sz="0" w:space="0" w:color="auto"/>
                  </w:divBdr>
                </w:div>
                <w:div w:id="1380982417">
                  <w:marLeft w:val="640"/>
                  <w:marRight w:val="0"/>
                  <w:marTop w:val="0"/>
                  <w:marBottom w:val="0"/>
                  <w:divBdr>
                    <w:top w:val="none" w:sz="0" w:space="0" w:color="auto"/>
                    <w:left w:val="none" w:sz="0" w:space="0" w:color="auto"/>
                    <w:bottom w:val="none" w:sz="0" w:space="0" w:color="auto"/>
                    <w:right w:val="none" w:sz="0" w:space="0" w:color="auto"/>
                  </w:divBdr>
                </w:div>
                <w:div w:id="570896931">
                  <w:marLeft w:val="640"/>
                  <w:marRight w:val="0"/>
                  <w:marTop w:val="0"/>
                  <w:marBottom w:val="0"/>
                  <w:divBdr>
                    <w:top w:val="none" w:sz="0" w:space="0" w:color="auto"/>
                    <w:left w:val="none" w:sz="0" w:space="0" w:color="auto"/>
                    <w:bottom w:val="none" w:sz="0" w:space="0" w:color="auto"/>
                    <w:right w:val="none" w:sz="0" w:space="0" w:color="auto"/>
                  </w:divBdr>
                </w:div>
                <w:div w:id="305820569">
                  <w:marLeft w:val="640"/>
                  <w:marRight w:val="0"/>
                  <w:marTop w:val="0"/>
                  <w:marBottom w:val="0"/>
                  <w:divBdr>
                    <w:top w:val="none" w:sz="0" w:space="0" w:color="auto"/>
                    <w:left w:val="none" w:sz="0" w:space="0" w:color="auto"/>
                    <w:bottom w:val="none" w:sz="0" w:space="0" w:color="auto"/>
                    <w:right w:val="none" w:sz="0" w:space="0" w:color="auto"/>
                  </w:divBdr>
                </w:div>
                <w:div w:id="1353410109">
                  <w:marLeft w:val="640"/>
                  <w:marRight w:val="0"/>
                  <w:marTop w:val="0"/>
                  <w:marBottom w:val="0"/>
                  <w:divBdr>
                    <w:top w:val="none" w:sz="0" w:space="0" w:color="auto"/>
                    <w:left w:val="none" w:sz="0" w:space="0" w:color="auto"/>
                    <w:bottom w:val="none" w:sz="0" w:space="0" w:color="auto"/>
                    <w:right w:val="none" w:sz="0" w:space="0" w:color="auto"/>
                  </w:divBdr>
                </w:div>
                <w:div w:id="1380278549">
                  <w:marLeft w:val="640"/>
                  <w:marRight w:val="0"/>
                  <w:marTop w:val="0"/>
                  <w:marBottom w:val="0"/>
                  <w:divBdr>
                    <w:top w:val="none" w:sz="0" w:space="0" w:color="auto"/>
                    <w:left w:val="none" w:sz="0" w:space="0" w:color="auto"/>
                    <w:bottom w:val="none" w:sz="0" w:space="0" w:color="auto"/>
                    <w:right w:val="none" w:sz="0" w:space="0" w:color="auto"/>
                  </w:divBdr>
                </w:div>
                <w:div w:id="225456698">
                  <w:marLeft w:val="640"/>
                  <w:marRight w:val="0"/>
                  <w:marTop w:val="0"/>
                  <w:marBottom w:val="0"/>
                  <w:divBdr>
                    <w:top w:val="none" w:sz="0" w:space="0" w:color="auto"/>
                    <w:left w:val="none" w:sz="0" w:space="0" w:color="auto"/>
                    <w:bottom w:val="none" w:sz="0" w:space="0" w:color="auto"/>
                    <w:right w:val="none" w:sz="0" w:space="0" w:color="auto"/>
                  </w:divBdr>
                </w:div>
                <w:div w:id="63339675">
                  <w:marLeft w:val="640"/>
                  <w:marRight w:val="0"/>
                  <w:marTop w:val="0"/>
                  <w:marBottom w:val="0"/>
                  <w:divBdr>
                    <w:top w:val="none" w:sz="0" w:space="0" w:color="auto"/>
                    <w:left w:val="none" w:sz="0" w:space="0" w:color="auto"/>
                    <w:bottom w:val="none" w:sz="0" w:space="0" w:color="auto"/>
                    <w:right w:val="none" w:sz="0" w:space="0" w:color="auto"/>
                  </w:divBdr>
                </w:div>
                <w:div w:id="1637487673">
                  <w:marLeft w:val="640"/>
                  <w:marRight w:val="0"/>
                  <w:marTop w:val="0"/>
                  <w:marBottom w:val="0"/>
                  <w:divBdr>
                    <w:top w:val="none" w:sz="0" w:space="0" w:color="auto"/>
                    <w:left w:val="none" w:sz="0" w:space="0" w:color="auto"/>
                    <w:bottom w:val="none" w:sz="0" w:space="0" w:color="auto"/>
                    <w:right w:val="none" w:sz="0" w:space="0" w:color="auto"/>
                  </w:divBdr>
                </w:div>
                <w:div w:id="1559584808">
                  <w:marLeft w:val="640"/>
                  <w:marRight w:val="0"/>
                  <w:marTop w:val="0"/>
                  <w:marBottom w:val="0"/>
                  <w:divBdr>
                    <w:top w:val="none" w:sz="0" w:space="0" w:color="auto"/>
                    <w:left w:val="none" w:sz="0" w:space="0" w:color="auto"/>
                    <w:bottom w:val="none" w:sz="0" w:space="0" w:color="auto"/>
                    <w:right w:val="none" w:sz="0" w:space="0" w:color="auto"/>
                  </w:divBdr>
                </w:div>
                <w:div w:id="1904758262">
                  <w:marLeft w:val="640"/>
                  <w:marRight w:val="0"/>
                  <w:marTop w:val="0"/>
                  <w:marBottom w:val="0"/>
                  <w:divBdr>
                    <w:top w:val="none" w:sz="0" w:space="0" w:color="auto"/>
                    <w:left w:val="none" w:sz="0" w:space="0" w:color="auto"/>
                    <w:bottom w:val="none" w:sz="0" w:space="0" w:color="auto"/>
                    <w:right w:val="none" w:sz="0" w:space="0" w:color="auto"/>
                  </w:divBdr>
                </w:div>
                <w:div w:id="2020034959">
                  <w:marLeft w:val="640"/>
                  <w:marRight w:val="0"/>
                  <w:marTop w:val="0"/>
                  <w:marBottom w:val="0"/>
                  <w:divBdr>
                    <w:top w:val="none" w:sz="0" w:space="0" w:color="auto"/>
                    <w:left w:val="none" w:sz="0" w:space="0" w:color="auto"/>
                    <w:bottom w:val="none" w:sz="0" w:space="0" w:color="auto"/>
                    <w:right w:val="none" w:sz="0" w:space="0" w:color="auto"/>
                  </w:divBdr>
                </w:div>
                <w:div w:id="89816952">
                  <w:marLeft w:val="640"/>
                  <w:marRight w:val="0"/>
                  <w:marTop w:val="0"/>
                  <w:marBottom w:val="0"/>
                  <w:divBdr>
                    <w:top w:val="none" w:sz="0" w:space="0" w:color="auto"/>
                    <w:left w:val="none" w:sz="0" w:space="0" w:color="auto"/>
                    <w:bottom w:val="none" w:sz="0" w:space="0" w:color="auto"/>
                    <w:right w:val="none" w:sz="0" w:space="0" w:color="auto"/>
                  </w:divBdr>
                </w:div>
                <w:div w:id="1252929823">
                  <w:marLeft w:val="640"/>
                  <w:marRight w:val="0"/>
                  <w:marTop w:val="0"/>
                  <w:marBottom w:val="0"/>
                  <w:divBdr>
                    <w:top w:val="none" w:sz="0" w:space="0" w:color="auto"/>
                    <w:left w:val="none" w:sz="0" w:space="0" w:color="auto"/>
                    <w:bottom w:val="none" w:sz="0" w:space="0" w:color="auto"/>
                    <w:right w:val="none" w:sz="0" w:space="0" w:color="auto"/>
                  </w:divBdr>
                </w:div>
                <w:div w:id="428741633">
                  <w:marLeft w:val="640"/>
                  <w:marRight w:val="0"/>
                  <w:marTop w:val="0"/>
                  <w:marBottom w:val="0"/>
                  <w:divBdr>
                    <w:top w:val="none" w:sz="0" w:space="0" w:color="auto"/>
                    <w:left w:val="none" w:sz="0" w:space="0" w:color="auto"/>
                    <w:bottom w:val="none" w:sz="0" w:space="0" w:color="auto"/>
                    <w:right w:val="none" w:sz="0" w:space="0" w:color="auto"/>
                  </w:divBdr>
                </w:div>
                <w:div w:id="1879387467">
                  <w:marLeft w:val="640"/>
                  <w:marRight w:val="0"/>
                  <w:marTop w:val="0"/>
                  <w:marBottom w:val="0"/>
                  <w:divBdr>
                    <w:top w:val="none" w:sz="0" w:space="0" w:color="auto"/>
                    <w:left w:val="none" w:sz="0" w:space="0" w:color="auto"/>
                    <w:bottom w:val="none" w:sz="0" w:space="0" w:color="auto"/>
                    <w:right w:val="none" w:sz="0" w:space="0" w:color="auto"/>
                  </w:divBdr>
                </w:div>
                <w:div w:id="483009288">
                  <w:marLeft w:val="640"/>
                  <w:marRight w:val="0"/>
                  <w:marTop w:val="0"/>
                  <w:marBottom w:val="0"/>
                  <w:divBdr>
                    <w:top w:val="none" w:sz="0" w:space="0" w:color="auto"/>
                    <w:left w:val="none" w:sz="0" w:space="0" w:color="auto"/>
                    <w:bottom w:val="none" w:sz="0" w:space="0" w:color="auto"/>
                    <w:right w:val="none" w:sz="0" w:space="0" w:color="auto"/>
                  </w:divBdr>
                </w:div>
                <w:div w:id="2115783020">
                  <w:marLeft w:val="640"/>
                  <w:marRight w:val="0"/>
                  <w:marTop w:val="0"/>
                  <w:marBottom w:val="0"/>
                  <w:divBdr>
                    <w:top w:val="none" w:sz="0" w:space="0" w:color="auto"/>
                    <w:left w:val="none" w:sz="0" w:space="0" w:color="auto"/>
                    <w:bottom w:val="none" w:sz="0" w:space="0" w:color="auto"/>
                    <w:right w:val="none" w:sz="0" w:space="0" w:color="auto"/>
                  </w:divBdr>
                </w:div>
                <w:div w:id="1551646952">
                  <w:marLeft w:val="640"/>
                  <w:marRight w:val="0"/>
                  <w:marTop w:val="0"/>
                  <w:marBottom w:val="0"/>
                  <w:divBdr>
                    <w:top w:val="none" w:sz="0" w:space="0" w:color="auto"/>
                    <w:left w:val="none" w:sz="0" w:space="0" w:color="auto"/>
                    <w:bottom w:val="none" w:sz="0" w:space="0" w:color="auto"/>
                    <w:right w:val="none" w:sz="0" w:space="0" w:color="auto"/>
                  </w:divBdr>
                </w:div>
                <w:div w:id="408963325">
                  <w:marLeft w:val="640"/>
                  <w:marRight w:val="0"/>
                  <w:marTop w:val="0"/>
                  <w:marBottom w:val="0"/>
                  <w:divBdr>
                    <w:top w:val="none" w:sz="0" w:space="0" w:color="auto"/>
                    <w:left w:val="none" w:sz="0" w:space="0" w:color="auto"/>
                    <w:bottom w:val="none" w:sz="0" w:space="0" w:color="auto"/>
                    <w:right w:val="none" w:sz="0" w:space="0" w:color="auto"/>
                  </w:divBdr>
                </w:div>
                <w:div w:id="1077902434">
                  <w:marLeft w:val="640"/>
                  <w:marRight w:val="0"/>
                  <w:marTop w:val="0"/>
                  <w:marBottom w:val="0"/>
                  <w:divBdr>
                    <w:top w:val="none" w:sz="0" w:space="0" w:color="auto"/>
                    <w:left w:val="none" w:sz="0" w:space="0" w:color="auto"/>
                    <w:bottom w:val="none" w:sz="0" w:space="0" w:color="auto"/>
                    <w:right w:val="none" w:sz="0" w:space="0" w:color="auto"/>
                  </w:divBdr>
                </w:div>
                <w:div w:id="1900557613">
                  <w:marLeft w:val="640"/>
                  <w:marRight w:val="0"/>
                  <w:marTop w:val="0"/>
                  <w:marBottom w:val="0"/>
                  <w:divBdr>
                    <w:top w:val="none" w:sz="0" w:space="0" w:color="auto"/>
                    <w:left w:val="none" w:sz="0" w:space="0" w:color="auto"/>
                    <w:bottom w:val="none" w:sz="0" w:space="0" w:color="auto"/>
                    <w:right w:val="none" w:sz="0" w:space="0" w:color="auto"/>
                  </w:divBdr>
                </w:div>
                <w:div w:id="275674204">
                  <w:marLeft w:val="640"/>
                  <w:marRight w:val="0"/>
                  <w:marTop w:val="0"/>
                  <w:marBottom w:val="0"/>
                  <w:divBdr>
                    <w:top w:val="none" w:sz="0" w:space="0" w:color="auto"/>
                    <w:left w:val="none" w:sz="0" w:space="0" w:color="auto"/>
                    <w:bottom w:val="none" w:sz="0" w:space="0" w:color="auto"/>
                    <w:right w:val="none" w:sz="0" w:space="0" w:color="auto"/>
                  </w:divBdr>
                </w:div>
                <w:div w:id="143668335">
                  <w:marLeft w:val="640"/>
                  <w:marRight w:val="0"/>
                  <w:marTop w:val="0"/>
                  <w:marBottom w:val="0"/>
                  <w:divBdr>
                    <w:top w:val="none" w:sz="0" w:space="0" w:color="auto"/>
                    <w:left w:val="none" w:sz="0" w:space="0" w:color="auto"/>
                    <w:bottom w:val="none" w:sz="0" w:space="0" w:color="auto"/>
                    <w:right w:val="none" w:sz="0" w:space="0" w:color="auto"/>
                  </w:divBdr>
                </w:div>
                <w:div w:id="307250667">
                  <w:marLeft w:val="640"/>
                  <w:marRight w:val="0"/>
                  <w:marTop w:val="0"/>
                  <w:marBottom w:val="0"/>
                  <w:divBdr>
                    <w:top w:val="none" w:sz="0" w:space="0" w:color="auto"/>
                    <w:left w:val="none" w:sz="0" w:space="0" w:color="auto"/>
                    <w:bottom w:val="none" w:sz="0" w:space="0" w:color="auto"/>
                    <w:right w:val="none" w:sz="0" w:space="0" w:color="auto"/>
                  </w:divBdr>
                </w:div>
              </w:divsChild>
            </w:div>
            <w:div w:id="512305452">
              <w:marLeft w:val="0"/>
              <w:marRight w:val="0"/>
              <w:marTop w:val="0"/>
              <w:marBottom w:val="0"/>
              <w:divBdr>
                <w:top w:val="none" w:sz="0" w:space="0" w:color="auto"/>
                <w:left w:val="none" w:sz="0" w:space="0" w:color="auto"/>
                <w:bottom w:val="none" w:sz="0" w:space="0" w:color="auto"/>
                <w:right w:val="none" w:sz="0" w:space="0" w:color="auto"/>
              </w:divBdr>
              <w:divsChild>
                <w:div w:id="396780247">
                  <w:marLeft w:val="640"/>
                  <w:marRight w:val="0"/>
                  <w:marTop w:val="0"/>
                  <w:marBottom w:val="0"/>
                  <w:divBdr>
                    <w:top w:val="none" w:sz="0" w:space="0" w:color="auto"/>
                    <w:left w:val="none" w:sz="0" w:space="0" w:color="auto"/>
                    <w:bottom w:val="none" w:sz="0" w:space="0" w:color="auto"/>
                    <w:right w:val="none" w:sz="0" w:space="0" w:color="auto"/>
                  </w:divBdr>
                </w:div>
                <w:div w:id="2097052219">
                  <w:marLeft w:val="640"/>
                  <w:marRight w:val="0"/>
                  <w:marTop w:val="0"/>
                  <w:marBottom w:val="0"/>
                  <w:divBdr>
                    <w:top w:val="none" w:sz="0" w:space="0" w:color="auto"/>
                    <w:left w:val="none" w:sz="0" w:space="0" w:color="auto"/>
                    <w:bottom w:val="none" w:sz="0" w:space="0" w:color="auto"/>
                    <w:right w:val="none" w:sz="0" w:space="0" w:color="auto"/>
                  </w:divBdr>
                </w:div>
                <w:div w:id="1578593404">
                  <w:marLeft w:val="640"/>
                  <w:marRight w:val="0"/>
                  <w:marTop w:val="0"/>
                  <w:marBottom w:val="0"/>
                  <w:divBdr>
                    <w:top w:val="none" w:sz="0" w:space="0" w:color="auto"/>
                    <w:left w:val="none" w:sz="0" w:space="0" w:color="auto"/>
                    <w:bottom w:val="none" w:sz="0" w:space="0" w:color="auto"/>
                    <w:right w:val="none" w:sz="0" w:space="0" w:color="auto"/>
                  </w:divBdr>
                </w:div>
                <w:div w:id="1907377675">
                  <w:marLeft w:val="640"/>
                  <w:marRight w:val="0"/>
                  <w:marTop w:val="0"/>
                  <w:marBottom w:val="0"/>
                  <w:divBdr>
                    <w:top w:val="none" w:sz="0" w:space="0" w:color="auto"/>
                    <w:left w:val="none" w:sz="0" w:space="0" w:color="auto"/>
                    <w:bottom w:val="none" w:sz="0" w:space="0" w:color="auto"/>
                    <w:right w:val="none" w:sz="0" w:space="0" w:color="auto"/>
                  </w:divBdr>
                </w:div>
                <w:div w:id="819663147">
                  <w:marLeft w:val="640"/>
                  <w:marRight w:val="0"/>
                  <w:marTop w:val="0"/>
                  <w:marBottom w:val="0"/>
                  <w:divBdr>
                    <w:top w:val="none" w:sz="0" w:space="0" w:color="auto"/>
                    <w:left w:val="none" w:sz="0" w:space="0" w:color="auto"/>
                    <w:bottom w:val="none" w:sz="0" w:space="0" w:color="auto"/>
                    <w:right w:val="none" w:sz="0" w:space="0" w:color="auto"/>
                  </w:divBdr>
                </w:div>
                <w:div w:id="718094656">
                  <w:marLeft w:val="640"/>
                  <w:marRight w:val="0"/>
                  <w:marTop w:val="0"/>
                  <w:marBottom w:val="0"/>
                  <w:divBdr>
                    <w:top w:val="none" w:sz="0" w:space="0" w:color="auto"/>
                    <w:left w:val="none" w:sz="0" w:space="0" w:color="auto"/>
                    <w:bottom w:val="none" w:sz="0" w:space="0" w:color="auto"/>
                    <w:right w:val="none" w:sz="0" w:space="0" w:color="auto"/>
                  </w:divBdr>
                </w:div>
                <w:div w:id="1175804236">
                  <w:marLeft w:val="640"/>
                  <w:marRight w:val="0"/>
                  <w:marTop w:val="0"/>
                  <w:marBottom w:val="0"/>
                  <w:divBdr>
                    <w:top w:val="none" w:sz="0" w:space="0" w:color="auto"/>
                    <w:left w:val="none" w:sz="0" w:space="0" w:color="auto"/>
                    <w:bottom w:val="none" w:sz="0" w:space="0" w:color="auto"/>
                    <w:right w:val="none" w:sz="0" w:space="0" w:color="auto"/>
                  </w:divBdr>
                </w:div>
                <w:div w:id="1432092934">
                  <w:marLeft w:val="640"/>
                  <w:marRight w:val="0"/>
                  <w:marTop w:val="0"/>
                  <w:marBottom w:val="0"/>
                  <w:divBdr>
                    <w:top w:val="none" w:sz="0" w:space="0" w:color="auto"/>
                    <w:left w:val="none" w:sz="0" w:space="0" w:color="auto"/>
                    <w:bottom w:val="none" w:sz="0" w:space="0" w:color="auto"/>
                    <w:right w:val="none" w:sz="0" w:space="0" w:color="auto"/>
                  </w:divBdr>
                </w:div>
                <w:div w:id="1500851817">
                  <w:marLeft w:val="640"/>
                  <w:marRight w:val="0"/>
                  <w:marTop w:val="0"/>
                  <w:marBottom w:val="0"/>
                  <w:divBdr>
                    <w:top w:val="none" w:sz="0" w:space="0" w:color="auto"/>
                    <w:left w:val="none" w:sz="0" w:space="0" w:color="auto"/>
                    <w:bottom w:val="none" w:sz="0" w:space="0" w:color="auto"/>
                    <w:right w:val="none" w:sz="0" w:space="0" w:color="auto"/>
                  </w:divBdr>
                </w:div>
                <w:div w:id="128790281">
                  <w:marLeft w:val="640"/>
                  <w:marRight w:val="0"/>
                  <w:marTop w:val="0"/>
                  <w:marBottom w:val="0"/>
                  <w:divBdr>
                    <w:top w:val="none" w:sz="0" w:space="0" w:color="auto"/>
                    <w:left w:val="none" w:sz="0" w:space="0" w:color="auto"/>
                    <w:bottom w:val="none" w:sz="0" w:space="0" w:color="auto"/>
                    <w:right w:val="none" w:sz="0" w:space="0" w:color="auto"/>
                  </w:divBdr>
                </w:div>
                <w:div w:id="318004190">
                  <w:marLeft w:val="640"/>
                  <w:marRight w:val="0"/>
                  <w:marTop w:val="0"/>
                  <w:marBottom w:val="0"/>
                  <w:divBdr>
                    <w:top w:val="none" w:sz="0" w:space="0" w:color="auto"/>
                    <w:left w:val="none" w:sz="0" w:space="0" w:color="auto"/>
                    <w:bottom w:val="none" w:sz="0" w:space="0" w:color="auto"/>
                    <w:right w:val="none" w:sz="0" w:space="0" w:color="auto"/>
                  </w:divBdr>
                </w:div>
                <w:div w:id="1700348977">
                  <w:marLeft w:val="640"/>
                  <w:marRight w:val="0"/>
                  <w:marTop w:val="0"/>
                  <w:marBottom w:val="0"/>
                  <w:divBdr>
                    <w:top w:val="none" w:sz="0" w:space="0" w:color="auto"/>
                    <w:left w:val="none" w:sz="0" w:space="0" w:color="auto"/>
                    <w:bottom w:val="none" w:sz="0" w:space="0" w:color="auto"/>
                    <w:right w:val="none" w:sz="0" w:space="0" w:color="auto"/>
                  </w:divBdr>
                </w:div>
                <w:div w:id="490676393">
                  <w:marLeft w:val="640"/>
                  <w:marRight w:val="0"/>
                  <w:marTop w:val="0"/>
                  <w:marBottom w:val="0"/>
                  <w:divBdr>
                    <w:top w:val="none" w:sz="0" w:space="0" w:color="auto"/>
                    <w:left w:val="none" w:sz="0" w:space="0" w:color="auto"/>
                    <w:bottom w:val="none" w:sz="0" w:space="0" w:color="auto"/>
                    <w:right w:val="none" w:sz="0" w:space="0" w:color="auto"/>
                  </w:divBdr>
                </w:div>
                <w:div w:id="38290324">
                  <w:marLeft w:val="640"/>
                  <w:marRight w:val="0"/>
                  <w:marTop w:val="0"/>
                  <w:marBottom w:val="0"/>
                  <w:divBdr>
                    <w:top w:val="none" w:sz="0" w:space="0" w:color="auto"/>
                    <w:left w:val="none" w:sz="0" w:space="0" w:color="auto"/>
                    <w:bottom w:val="none" w:sz="0" w:space="0" w:color="auto"/>
                    <w:right w:val="none" w:sz="0" w:space="0" w:color="auto"/>
                  </w:divBdr>
                </w:div>
                <w:div w:id="437869216">
                  <w:marLeft w:val="640"/>
                  <w:marRight w:val="0"/>
                  <w:marTop w:val="0"/>
                  <w:marBottom w:val="0"/>
                  <w:divBdr>
                    <w:top w:val="none" w:sz="0" w:space="0" w:color="auto"/>
                    <w:left w:val="none" w:sz="0" w:space="0" w:color="auto"/>
                    <w:bottom w:val="none" w:sz="0" w:space="0" w:color="auto"/>
                    <w:right w:val="none" w:sz="0" w:space="0" w:color="auto"/>
                  </w:divBdr>
                </w:div>
                <w:div w:id="1054354535">
                  <w:marLeft w:val="640"/>
                  <w:marRight w:val="0"/>
                  <w:marTop w:val="0"/>
                  <w:marBottom w:val="0"/>
                  <w:divBdr>
                    <w:top w:val="none" w:sz="0" w:space="0" w:color="auto"/>
                    <w:left w:val="none" w:sz="0" w:space="0" w:color="auto"/>
                    <w:bottom w:val="none" w:sz="0" w:space="0" w:color="auto"/>
                    <w:right w:val="none" w:sz="0" w:space="0" w:color="auto"/>
                  </w:divBdr>
                </w:div>
                <w:div w:id="38747776">
                  <w:marLeft w:val="640"/>
                  <w:marRight w:val="0"/>
                  <w:marTop w:val="0"/>
                  <w:marBottom w:val="0"/>
                  <w:divBdr>
                    <w:top w:val="none" w:sz="0" w:space="0" w:color="auto"/>
                    <w:left w:val="none" w:sz="0" w:space="0" w:color="auto"/>
                    <w:bottom w:val="none" w:sz="0" w:space="0" w:color="auto"/>
                    <w:right w:val="none" w:sz="0" w:space="0" w:color="auto"/>
                  </w:divBdr>
                </w:div>
                <w:div w:id="1626962083">
                  <w:marLeft w:val="640"/>
                  <w:marRight w:val="0"/>
                  <w:marTop w:val="0"/>
                  <w:marBottom w:val="0"/>
                  <w:divBdr>
                    <w:top w:val="none" w:sz="0" w:space="0" w:color="auto"/>
                    <w:left w:val="none" w:sz="0" w:space="0" w:color="auto"/>
                    <w:bottom w:val="none" w:sz="0" w:space="0" w:color="auto"/>
                    <w:right w:val="none" w:sz="0" w:space="0" w:color="auto"/>
                  </w:divBdr>
                </w:div>
                <w:div w:id="530533722">
                  <w:marLeft w:val="640"/>
                  <w:marRight w:val="0"/>
                  <w:marTop w:val="0"/>
                  <w:marBottom w:val="0"/>
                  <w:divBdr>
                    <w:top w:val="none" w:sz="0" w:space="0" w:color="auto"/>
                    <w:left w:val="none" w:sz="0" w:space="0" w:color="auto"/>
                    <w:bottom w:val="none" w:sz="0" w:space="0" w:color="auto"/>
                    <w:right w:val="none" w:sz="0" w:space="0" w:color="auto"/>
                  </w:divBdr>
                </w:div>
                <w:div w:id="466705535">
                  <w:marLeft w:val="640"/>
                  <w:marRight w:val="0"/>
                  <w:marTop w:val="0"/>
                  <w:marBottom w:val="0"/>
                  <w:divBdr>
                    <w:top w:val="none" w:sz="0" w:space="0" w:color="auto"/>
                    <w:left w:val="none" w:sz="0" w:space="0" w:color="auto"/>
                    <w:bottom w:val="none" w:sz="0" w:space="0" w:color="auto"/>
                    <w:right w:val="none" w:sz="0" w:space="0" w:color="auto"/>
                  </w:divBdr>
                </w:div>
                <w:div w:id="450442611">
                  <w:marLeft w:val="640"/>
                  <w:marRight w:val="0"/>
                  <w:marTop w:val="0"/>
                  <w:marBottom w:val="0"/>
                  <w:divBdr>
                    <w:top w:val="none" w:sz="0" w:space="0" w:color="auto"/>
                    <w:left w:val="none" w:sz="0" w:space="0" w:color="auto"/>
                    <w:bottom w:val="none" w:sz="0" w:space="0" w:color="auto"/>
                    <w:right w:val="none" w:sz="0" w:space="0" w:color="auto"/>
                  </w:divBdr>
                </w:div>
                <w:div w:id="587496370">
                  <w:marLeft w:val="640"/>
                  <w:marRight w:val="0"/>
                  <w:marTop w:val="0"/>
                  <w:marBottom w:val="0"/>
                  <w:divBdr>
                    <w:top w:val="none" w:sz="0" w:space="0" w:color="auto"/>
                    <w:left w:val="none" w:sz="0" w:space="0" w:color="auto"/>
                    <w:bottom w:val="none" w:sz="0" w:space="0" w:color="auto"/>
                    <w:right w:val="none" w:sz="0" w:space="0" w:color="auto"/>
                  </w:divBdr>
                </w:div>
                <w:div w:id="332531189">
                  <w:marLeft w:val="640"/>
                  <w:marRight w:val="0"/>
                  <w:marTop w:val="0"/>
                  <w:marBottom w:val="0"/>
                  <w:divBdr>
                    <w:top w:val="none" w:sz="0" w:space="0" w:color="auto"/>
                    <w:left w:val="none" w:sz="0" w:space="0" w:color="auto"/>
                    <w:bottom w:val="none" w:sz="0" w:space="0" w:color="auto"/>
                    <w:right w:val="none" w:sz="0" w:space="0" w:color="auto"/>
                  </w:divBdr>
                </w:div>
                <w:div w:id="314065156">
                  <w:marLeft w:val="640"/>
                  <w:marRight w:val="0"/>
                  <w:marTop w:val="0"/>
                  <w:marBottom w:val="0"/>
                  <w:divBdr>
                    <w:top w:val="none" w:sz="0" w:space="0" w:color="auto"/>
                    <w:left w:val="none" w:sz="0" w:space="0" w:color="auto"/>
                    <w:bottom w:val="none" w:sz="0" w:space="0" w:color="auto"/>
                    <w:right w:val="none" w:sz="0" w:space="0" w:color="auto"/>
                  </w:divBdr>
                </w:div>
                <w:div w:id="1328708822">
                  <w:marLeft w:val="640"/>
                  <w:marRight w:val="0"/>
                  <w:marTop w:val="0"/>
                  <w:marBottom w:val="0"/>
                  <w:divBdr>
                    <w:top w:val="none" w:sz="0" w:space="0" w:color="auto"/>
                    <w:left w:val="none" w:sz="0" w:space="0" w:color="auto"/>
                    <w:bottom w:val="none" w:sz="0" w:space="0" w:color="auto"/>
                    <w:right w:val="none" w:sz="0" w:space="0" w:color="auto"/>
                  </w:divBdr>
                </w:div>
                <w:div w:id="1508519300">
                  <w:marLeft w:val="640"/>
                  <w:marRight w:val="0"/>
                  <w:marTop w:val="0"/>
                  <w:marBottom w:val="0"/>
                  <w:divBdr>
                    <w:top w:val="none" w:sz="0" w:space="0" w:color="auto"/>
                    <w:left w:val="none" w:sz="0" w:space="0" w:color="auto"/>
                    <w:bottom w:val="none" w:sz="0" w:space="0" w:color="auto"/>
                    <w:right w:val="none" w:sz="0" w:space="0" w:color="auto"/>
                  </w:divBdr>
                </w:div>
                <w:div w:id="1022127070">
                  <w:marLeft w:val="640"/>
                  <w:marRight w:val="0"/>
                  <w:marTop w:val="0"/>
                  <w:marBottom w:val="0"/>
                  <w:divBdr>
                    <w:top w:val="none" w:sz="0" w:space="0" w:color="auto"/>
                    <w:left w:val="none" w:sz="0" w:space="0" w:color="auto"/>
                    <w:bottom w:val="none" w:sz="0" w:space="0" w:color="auto"/>
                    <w:right w:val="none" w:sz="0" w:space="0" w:color="auto"/>
                  </w:divBdr>
                </w:div>
                <w:div w:id="968630995">
                  <w:marLeft w:val="640"/>
                  <w:marRight w:val="0"/>
                  <w:marTop w:val="0"/>
                  <w:marBottom w:val="0"/>
                  <w:divBdr>
                    <w:top w:val="none" w:sz="0" w:space="0" w:color="auto"/>
                    <w:left w:val="none" w:sz="0" w:space="0" w:color="auto"/>
                    <w:bottom w:val="none" w:sz="0" w:space="0" w:color="auto"/>
                    <w:right w:val="none" w:sz="0" w:space="0" w:color="auto"/>
                  </w:divBdr>
                </w:div>
                <w:div w:id="328489127">
                  <w:marLeft w:val="640"/>
                  <w:marRight w:val="0"/>
                  <w:marTop w:val="0"/>
                  <w:marBottom w:val="0"/>
                  <w:divBdr>
                    <w:top w:val="none" w:sz="0" w:space="0" w:color="auto"/>
                    <w:left w:val="none" w:sz="0" w:space="0" w:color="auto"/>
                    <w:bottom w:val="none" w:sz="0" w:space="0" w:color="auto"/>
                    <w:right w:val="none" w:sz="0" w:space="0" w:color="auto"/>
                  </w:divBdr>
                </w:div>
                <w:div w:id="516701328">
                  <w:marLeft w:val="640"/>
                  <w:marRight w:val="0"/>
                  <w:marTop w:val="0"/>
                  <w:marBottom w:val="0"/>
                  <w:divBdr>
                    <w:top w:val="none" w:sz="0" w:space="0" w:color="auto"/>
                    <w:left w:val="none" w:sz="0" w:space="0" w:color="auto"/>
                    <w:bottom w:val="none" w:sz="0" w:space="0" w:color="auto"/>
                    <w:right w:val="none" w:sz="0" w:space="0" w:color="auto"/>
                  </w:divBdr>
                </w:div>
                <w:div w:id="1961061616">
                  <w:marLeft w:val="640"/>
                  <w:marRight w:val="0"/>
                  <w:marTop w:val="0"/>
                  <w:marBottom w:val="0"/>
                  <w:divBdr>
                    <w:top w:val="none" w:sz="0" w:space="0" w:color="auto"/>
                    <w:left w:val="none" w:sz="0" w:space="0" w:color="auto"/>
                    <w:bottom w:val="none" w:sz="0" w:space="0" w:color="auto"/>
                    <w:right w:val="none" w:sz="0" w:space="0" w:color="auto"/>
                  </w:divBdr>
                </w:div>
                <w:div w:id="1360543412">
                  <w:marLeft w:val="640"/>
                  <w:marRight w:val="0"/>
                  <w:marTop w:val="0"/>
                  <w:marBottom w:val="0"/>
                  <w:divBdr>
                    <w:top w:val="none" w:sz="0" w:space="0" w:color="auto"/>
                    <w:left w:val="none" w:sz="0" w:space="0" w:color="auto"/>
                    <w:bottom w:val="none" w:sz="0" w:space="0" w:color="auto"/>
                    <w:right w:val="none" w:sz="0" w:space="0" w:color="auto"/>
                  </w:divBdr>
                </w:div>
                <w:div w:id="323820206">
                  <w:marLeft w:val="640"/>
                  <w:marRight w:val="0"/>
                  <w:marTop w:val="0"/>
                  <w:marBottom w:val="0"/>
                  <w:divBdr>
                    <w:top w:val="none" w:sz="0" w:space="0" w:color="auto"/>
                    <w:left w:val="none" w:sz="0" w:space="0" w:color="auto"/>
                    <w:bottom w:val="none" w:sz="0" w:space="0" w:color="auto"/>
                    <w:right w:val="none" w:sz="0" w:space="0" w:color="auto"/>
                  </w:divBdr>
                </w:div>
                <w:div w:id="186018579">
                  <w:marLeft w:val="640"/>
                  <w:marRight w:val="0"/>
                  <w:marTop w:val="0"/>
                  <w:marBottom w:val="0"/>
                  <w:divBdr>
                    <w:top w:val="none" w:sz="0" w:space="0" w:color="auto"/>
                    <w:left w:val="none" w:sz="0" w:space="0" w:color="auto"/>
                    <w:bottom w:val="none" w:sz="0" w:space="0" w:color="auto"/>
                    <w:right w:val="none" w:sz="0" w:space="0" w:color="auto"/>
                  </w:divBdr>
                </w:div>
                <w:div w:id="1476683796">
                  <w:marLeft w:val="640"/>
                  <w:marRight w:val="0"/>
                  <w:marTop w:val="0"/>
                  <w:marBottom w:val="0"/>
                  <w:divBdr>
                    <w:top w:val="none" w:sz="0" w:space="0" w:color="auto"/>
                    <w:left w:val="none" w:sz="0" w:space="0" w:color="auto"/>
                    <w:bottom w:val="none" w:sz="0" w:space="0" w:color="auto"/>
                    <w:right w:val="none" w:sz="0" w:space="0" w:color="auto"/>
                  </w:divBdr>
                </w:div>
                <w:div w:id="1596404638">
                  <w:marLeft w:val="640"/>
                  <w:marRight w:val="0"/>
                  <w:marTop w:val="0"/>
                  <w:marBottom w:val="0"/>
                  <w:divBdr>
                    <w:top w:val="none" w:sz="0" w:space="0" w:color="auto"/>
                    <w:left w:val="none" w:sz="0" w:space="0" w:color="auto"/>
                    <w:bottom w:val="none" w:sz="0" w:space="0" w:color="auto"/>
                    <w:right w:val="none" w:sz="0" w:space="0" w:color="auto"/>
                  </w:divBdr>
                </w:div>
                <w:div w:id="1031569040">
                  <w:marLeft w:val="640"/>
                  <w:marRight w:val="0"/>
                  <w:marTop w:val="0"/>
                  <w:marBottom w:val="0"/>
                  <w:divBdr>
                    <w:top w:val="none" w:sz="0" w:space="0" w:color="auto"/>
                    <w:left w:val="none" w:sz="0" w:space="0" w:color="auto"/>
                    <w:bottom w:val="none" w:sz="0" w:space="0" w:color="auto"/>
                    <w:right w:val="none" w:sz="0" w:space="0" w:color="auto"/>
                  </w:divBdr>
                </w:div>
                <w:div w:id="2068532556">
                  <w:marLeft w:val="640"/>
                  <w:marRight w:val="0"/>
                  <w:marTop w:val="0"/>
                  <w:marBottom w:val="0"/>
                  <w:divBdr>
                    <w:top w:val="none" w:sz="0" w:space="0" w:color="auto"/>
                    <w:left w:val="none" w:sz="0" w:space="0" w:color="auto"/>
                    <w:bottom w:val="none" w:sz="0" w:space="0" w:color="auto"/>
                    <w:right w:val="none" w:sz="0" w:space="0" w:color="auto"/>
                  </w:divBdr>
                </w:div>
                <w:div w:id="199979680">
                  <w:marLeft w:val="640"/>
                  <w:marRight w:val="0"/>
                  <w:marTop w:val="0"/>
                  <w:marBottom w:val="0"/>
                  <w:divBdr>
                    <w:top w:val="none" w:sz="0" w:space="0" w:color="auto"/>
                    <w:left w:val="none" w:sz="0" w:space="0" w:color="auto"/>
                    <w:bottom w:val="none" w:sz="0" w:space="0" w:color="auto"/>
                    <w:right w:val="none" w:sz="0" w:space="0" w:color="auto"/>
                  </w:divBdr>
                </w:div>
                <w:div w:id="376975523">
                  <w:marLeft w:val="640"/>
                  <w:marRight w:val="0"/>
                  <w:marTop w:val="0"/>
                  <w:marBottom w:val="0"/>
                  <w:divBdr>
                    <w:top w:val="none" w:sz="0" w:space="0" w:color="auto"/>
                    <w:left w:val="none" w:sz="0" w:space="0" w:color="auto"/>
                    <w:bottom w:val="none" w:sz="0" w:space="0" w:color="auto"/>
                    <w:right w:val="none" w:sz="0" w:space="0" w:color="auto"/>
                  </w:divBdr>
                </w:div>
                <w:div w:id="1691839091">
                  <w:marLeft w:val="640"/>
                  <w:marRight w:val="0"/>
                  <w:marTop w:val="0"/>
                  <w:marBottom w:val="0"/>
                  <w:divBdr>
                    <w:top w:val="none" w:sz="0" w:space="0" w:color="auto"/>
                    <w:left w:val="none" w:sz="0" w:space="0" w:color="auto"/>
                    <w:bottom w:val="none" w:sz="0" w:space="0" w:color="auto"/>
                    <w:right w:val="none" w:sz="0" w:space="0" w:color="auto"/>
                  </w:divBdr>
                </w:div>
                <w:div w:id="1705859098">
                  <w:marLeft w:val="640"/>
                  <w:marRight w:val="0"/>
                  <w:marTop w:val="0"/>
                  <w:marBottom w:val="0"/>
                  <w:divBdr>
                    <w:top w:val="none" w:sz="0" w:space="0" w:color="auto"/>
                    <w:left w:val="none" w:sz="0" w:space="0" w:color="auto"/>
                    <w:bottom w:val="none" w:sz="0" w:space="0" w:color="auto"/>
                    <w:right w:val="none" w:sz="0" w:space="0" w:color="auto"/>
                  </w:divBdr>
                </w:div>
                <w:div w:id="218636637">
                  <w:marLeft w:val="640"/>
                  <w:marRight w:val="0"/>
                  <w:marTop w:val="0"/>
                  <w:marBottom w:val="0"/>
                  <w:divBdr>
                    <w:top w:val="none" w:sz="0" w:space="0" w:color="auto"/>
                    <w:left w:val="none" w:sz="0" w:space="0" w:color="auto"/>
                    <w:bottom w:val="none" w:sz="0" w:space="0" w:color="auto"/>
                    <w:right w:val="none" w:sz="0" w:space="0" w:color="auto"/>
                  </w:divBdr>
                </w:div>
                <w:div w:id="2113161133">
                  <w:marLeft w:val="640"/>
                  <w:marRight w:val="0"/>
                  <w:marTop w:val="0"/>
                  <w:marBottom w:val="0"/>
                  <w:divBdr>
                    <w:top w:val="none" w:sz="0" w:space="0" w:color="auto"/>
                    <w:left w:val="none" w:sz="0" w:space="0" w:color="auto"/>
                    <w:bottom w:val="none" w:sz="0" w:space="0" w:color="auto"/>
                    <w:right w:val="none" w:sz="0" w:space="0" w:color="auto"/>
                  </w:divBdr>
                </w:div>
                <w:div w:id="1205560436">
                  <w:marLeft w:val="640"/>
                  <w:marRight w:val="0"/>
                  <w:marTop w:val="0"/>
                  <w:marBottom w:val="0"/>
                  <w:divBdr>
                    <w:top w:val="none" w:sz="0" w:space="0" w:color="auto"/>
                    <w:left w:val="none" w:sz="0" w:space="0" w:color="auto"/>
                    <w:bottom w:val="none" w:sz="0" w:space="0" w:color="auto"/>
                    <w:right w:val="none" w:sz="0" w:space="0" w:color="auto"/>
                  </w:divBdr>
                </w:div>
                <w:div w:id="1512724455">
                  <w:marLeft w:val="640"/>
                  <w:marRight w:val="0"/>
                  <w:marTop w:val="0"/>
                  <w:marBottom w:val="0"/>
                  <w:divBdr>
                    <w:top w:val="none" w:sz="0" w:space="0" w:color="auto"/>
                    <w:left w:val="none" w:sz="0" w:space="0" w:color="auto"/>
                    <w:bottom w:val="none" w:sz="0" w:space="0" w:color="auto"/>
                    <w:right w:val="none" w:sz="0" w:space="0" w:color="auto"/>
                  </w:divBdr>
                </w:div>
                <w:div w:id="1499148667">
                  <w:marLeft w:val="640"/>
                  <w:marRight w:val="0"/>
                  <w:marTop w:val="0"/>
                  <w:marBottom w:val="0"/>
                  <w:divBdr>
                    <w:top w:val="none" w:sz="0" w:space="0" w:color="auto"/>
                    <w:left w:val="none" w:sz="0" w:space="0" w:color="auto"/>
                    <w:bottom w:val="none" w:sz="0" w:space="0" w:color="auto"/>
                    <w:right w:val="none" w:sz="0" w:space="0" w:color="auto"/>
                  </w:divBdr>
                </w:div>
                <w:div w:id="1357920921">
                  <w:marLeft w:val="640"/>
                  <w:marRight w:val="0"/>
                  <w:marTop w:val="0"/>
                  <w:marBottom w:val="0"/>
                  <w:divBdr>
                    <w:top w:val="none" w:sz="0" w:space="0" w:color="auto"/>
                    <w:left w:val="none" w:sz="0" w:space="0" w:color="auto"/>
                    <w:bottom w:val="none" w:sz="0" w:space="0" w:color="auto"/>
                    <w:right w:val="none" w:sz="0" w:space="0" w:color="auto"/>
                  </w:divBdr>
                </w:div>
                <w:div w:id="700323301">
                  <w:marLeft w:val="640"/>
                  <w:marRight w:val="0"/>
                  <w:marTop w:val="0"/>
                  <w:marBottom w:val="0"/>
                  <w:divBdr>
                    <w:top w:val="none" w:sz="0" w:space="0" w:color="auto"/>
                    <w:left w:val="none" w:sz="0" w:space="0" w:color="auto"/>
                    <w:bottom w:val="none" w:sz="0" w:space="0" w:color="auto"/>
                    <w:right w:val="none" w:sz="0" w:space="0" w:color="auto"/>
                  </w:divBdr>
                </w:div>
                <w:div w:id="1994018434">
                  <w:marLeft w:val="640"/>
                  <w:marRight w:val="0"/>
                  <w:marTop w:val="0"/>
                  <w:marBottom w:val="0"/>
                  <w:divBdr>
                    <w:top w:val="none" w:sz="0" w:space="0" w:color="auto"/>
                    <w:left w:val="none" w:sz="0" w:space="0" w:color="auto"/>
                    <w:bottom w:val="none" w:sz="0" w:space="0" w:color="auto"/>
                    <w:right w:val="none" w:sz="0" w:space="0" w:color="auto"/>
                  </w:divBdr>
                </w:div>
                <w:div w:id="1891574719">
                  <w:marLeft w:val="640"/>
                  <w:marRight w:val="0"/>
                  <w:marTop w:val="0"/>
                  <w:marBottom w:val="0"/>
                  <w:divBdr>
                    <w:top w:val="none" w:sz="0" w:space="0" w:color="auto"/>
                    <w:left w:val="none" w:sz="0" w:space="0" w:color="auto"/>
                    <w:bottom w:val="none" w:sz="0" w:space="0" w:color="auto"/>
                    <w:right w:val="none" w:sz="0" w:space="0" w:color="auto"/>
                  </w:divBdr>
                </w:div>
                <w:div w:id="1900438907">
                  <w:marLeft w:val="640"/>
                  <w:marRight w:val="0"/>
                  <w:marTop w:val="0"/>
                  <w:marBottom w:val="0"/>
                  <w:divBdr>
                    <w:top w:val="none" w:sz="0" w:space="0" w:color="auto"/>
                    <w:left w:val="none" w:sz="0" w:space="0" w:color="auto"/>
                    <w:bottom w:val="none" w:sz="0" w:space="0" w:color="auto"/>
                    <w:right w:val="none" w:sz="0" w:space="0" w:color="auto"/>
                  </w:divBdr>
                </w:div>
                <w:div w:id="1130322532">
                  <w:marLeft w:val="640"/>
                  <w:marRight w:val="0"/>
                  <w:marTop w:val="0"/>
                  <w:marBottom w:val="0"/>
                  <w:divBdr>
                    <w:top w:val="none" w:sz="0" w:space="0" w:color="auto"/>
                    <w:left w:val="none" w:sz="0" w:space="0" w:color="auto"/>
                    <w:bottom w:val="none" w:sz="0" w:space="0" w:color="auto"/>
                    <w:right w:val="none" w:sz="0" w:space="0" w:color="auto"/>
                  </w:divBdr>
                </w:div>
                <w:div w:id="1208761029">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hyperlink" Target="http://www.r.-project.org"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
      <w:docPartPr>
        <w:name w:val="A9F4DC4C4503C846B898BCB60F6C4175"/>
        <w:category>
          <w:name w:val="General"/>
          <w:gallery w:val="placeholder"/>
        </w:category>
        <w:types>
          <w:type w:val="bbPlcHdr"/>
        </w:types>
        <w:behaviors>
          <w:behavior w:val="content"/>
        </w:behaviors>
        <w:guid w:val="{70E00FC7-69C7-8E40-AD48-ADC98FA0FBF0}"/>
      </w:docPartPr>
      <w:docPartBody>
        <w:p w:rsidR="00027440" w:rsidRDefault="00F51EDB" w:rsidP="00F51EDB">
          <w:pPr>
            <w:pStyle w:val="A9F4DC4C4503C846B898BCB60F6C4175"/>
          </w:pPr>
          <w:r w:rsidRPr="00592721">
            <w:rPr>
              <w:rStyle w:val="PlaceholderText"/>
            </w:rPr>
            <w:t>Click or tap here to enter text.</w:t>
          </w:r>
        </w:p>
      </w:docPartBody>
    </w:docPart>
    <w:docPart>
      <w:docPartPr>
        <w:name w:val="9313D2DDFDFC25439CB299B8DAFC8495"/>
        <w:category>
          <w:name w:val="General"/>
          <w:gallery w:val="placeholder"/>
        </w:category>
        <w:types>
          <w:type w:val="bbPlcHdr"/>
        </w:types>
        <w:behaviors>
          <w:behavior w:val="content"/>
        </w:behaviors>
        <w:guid w:val="{27486275-EFDE-B94E-A647-2EACAD409964}"/>
      </w:docPartPr>
      <w:docPartBody>
        <w:p w:rsidR="00AE2864" w:rsidRDefault="00027440" w:rsidP="00027440">
          <w:pPr>
            <w:pStyle w:val="9313D2DDFDFC25439CB299B8DAFC849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27440"/>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4C15D3"/>
    <w:rsid w:val="005460B1"/>
    <w:rsid w:val="0063455A"/>
    <w:rsid w:val="00644022"/>
    <w:rsid w:val="006D79F9"/>
    <w:rsid w:val="007023EE"/>
    <w:rsid w:val="00723BF7"/>
    <w:rsid w:val="0072559C"/>
    <w:rsid w:val="0076027A"/>
    <w:rsid w:val="007727A4"/>
    <w:rsid w:val="007C39C9"/>
    <w:rsid w:val="008028C2"/>
    <w:rsid w:val="008879DB"/>
    <w:rsid w:val="00897F41"/>
    <w:rsid w:val="008A5589"/>
    <w:rsid w:val="00934301"/>
    <w:rsid w:val="00943D51"/>
    <w:rsid w:val="00974D7D"/>
    <w:rsid w:val="009F7D82"/>
    <w:rsid w:val="00A2743D"/>
    <w:rsid w:val="00AB2D88"/>
    <w:rsid w:val="00AB3B17"/>
    <w:rsid w:val="00AE2864"/>
    <w:rsid w:val="00B017DF"/>
    <w:rsid w:val="00B11703"/>
    <w:rsid w:val="00B13553"/>
    <w:rsid w:val="00B43974"/>
    <w:rsid w:val="00B4499D"/>
    <w:rsid w:val="00B90877"/>
    <w:rsid w:val="00BB2C1F"/>
    <w:rsid w:val="00BB59A4"/>
    <w:rsid w:val="00C03530"/>
    <w:rsid w:val="00CA4260"/>
    <w:rsid w:val="00CE1E81"/>
    <w:rsid w:val="00D2590A"/>
    <w:rsid w:val="00D321D9"/>
    <w:rsid w:val="00EA20C0"/>
    <w:rsid w:val="00EB05DA"/>
    <w:rsid w:val="00EC422C"/>
    <w:rsid w:val="00F51EDB"/>
    <w:rsid w:val="00F53F23"/>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7440"/>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 w:type="paragraph" w:customStyle="1" w:styleId="A9F4DC4C4503C846B898BCB60F6C4175">
    <w:name w:val="A9F4DC4C4503C846B898BCB60F6C4175"/>
    <w:rsid w:val="00F51EDB"/>
  </w:style>
  <w:style w:type="paragraph" w:customStyle="1" w:styleId="9313D2DDFDFC25439CB299B8DAFC8495">
    <w:name w:val="9313D2DDFDFC25439CB299B8DAFC8495"/>
    <w:rsid w:val="00027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6&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&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b36534c6-c048-413f-8695-42ed2f6ec221&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z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OD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SwyMD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20,21&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IwLDIx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2,23&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iwyMz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4,25&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0LDI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93e01f88-198d-48d0-a065-6111255dfa22&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&quot;,&quot;citationItems&quot;:[{&quot;id&quot;:&quot;c3da8045-6015-3583-a9cb-072d0fd12305&quot;,&quot;itemData&quot;:{&quot;type&quot;:&quot;article-journal&quot;,&quot;id&quot;:&quot;c3da8045-6015-3583-a9cb-072d0fd12305&quot;,&quot;title&quot;:&quot;Embryonic mortality as a cost of communal nesting in the delicate skink&quot;,&quot;author&quot;:[{&quot;family&quot;:&quot;Cheetham&quot;,&quot;given&quot;:&quot;E.&quot;,&quot;parse-names&quot;:false,&quot;dropping-particle&quot;:&quot;&quot;,&quot;non-dropping-particle&quot;:&quot;&quot;},{&quot;family&quot;:&quot;Doody&quot;,&quot;given&quot;:&quot;J. S.&quot;,&quot;parse-names&quot;:false,&quot;dropping-particle&quot;:&quot;&quot;,&quot;non-dropping-particle&quot;:&quot;&quot;},{&quot;family&quot;:&quot;Stewart&quot;,&quot;given&quot;:&quot;B.&quot;,&quot;parse-names&quot;:false,&quot;dropping-particle&quot;:&quot;&quot;,&quot;non-dropping-particle&quot;:&quot;&quot;},{&quot;family&quot;:&quot;Harlow&quot;,&quot;given&quot;:&quot;P.&quot;,&quot;parse-names&quot;:false,&quot;dropping-particle&quot;:&quot;&quot;,&quot;non-dropping-particle&quot;:&quot;&quot;}],&quot;container-title&quot;:&quot;Journal of Zoology&quot;,&quot;container-title-short&quot;:&quot;J Zool&quot;,&quot;DOI&quot;:&quot;10.1111/j.1469-7998.2010.00764.x&quot;,&quot;ISSN&quot;:&quot;09528369&quot;,&quot;issued&quot;:{&quot;date-parts&quot;:[[2011,4]]},&quot;page&quot;:&quot;234-242&quot;,&quot;abstract&quot;:&quot;Lizards are appropriate organisms to investigate causes and correlates of communal egg laying because their general lack of parental care focuses attention on nest site choice. We field-tested hypotheses associated with nest site choice and communal egg laying in the delicate skink Lampropholis delicata, in south-eastern Australia. Specifically, we predicted that lizards would nest at sites with lower openness and solar radiation than random sites, but within crevices with higher humidity than random crevices. However, we predicted that these environmental factors would not differ between communal and solitary nest sites (based on previous research), but that egg mortality in communal nests would be higher than that in solitary nests due to conspecific interference. Despite being ground dwellers, skinks in this population nested above the ground level in narrow horizontal crevices within vertical faces of sandstone outcrops. At the broadest scale, skinks nested at sites with significantly lower canopy openness and incident (solar) radiation than random sites, while at the smallest scale, skinks nested in crevices with significantly higher relative humidity than potential nest crevices. Humidity averaged 94% in nest sites, and nesting females did not trade-off humidity for temperature, despite an inverse relationship between the two at potential nest sites. Of 60 nests, about half to two-thirds were communal. Communal nest sites did not differ from solitary nest sites with respect to temperature, humidity, rock size, aspect, height of crevice above ground, or crevice dimensions. Eggs from communal nests were three times more likely to desiccate and perish than eggs from solitary nests, a clear cost of communal nesting. Desiccation was caused by eggs being displaced from their original positions within the crevices, possibly by conspecific gravid females. © 2010 The Authors. Journal of Zoology © 2010 The Zoological Society of London.&quot;,&quot;issue&quot;:&quot;4&quot;,&quot;volume&quot;:&quot;283&quot;},&quot;isTemporary&quot;:false}]},{&quot;citationID&quot;:&quot;MENDELEY_CITATION_57fa3607-1b67-41f7-a3c7-4b2ae2dbef95&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xNj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6c365627-0a9f-47e2-846a-d826b44efbf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&quot;,&quot;citationItems&quot;:[{&quot;id&quot;:&quot;135cb229-1c14-3ceb-97cb-de52718b62f1&quot;,&quot;itemData&quot;:{&quot;type&quot;:&quot;article-journal&quot;,&quot;id&quot;:&quot;135cb229-1c14-3ceb-97cb-de52718b62f1&quot;,&quot;title&quot;:&quot;Combined effect of incubation and ambient temperature on the feeding performance of a small ectotherm&quot;,&quot;author&quot;:[{&quot;family&quot;:&quot;Bilcke&quot;,&quot;given&quot;:&quot;Joke&quot;,&quot;parse-names&quot;:false,&quot;dropping-particle&quot;:&quot;&quot;,&quot;non-dropping-particle&quot;:&quot;&quot;},{&quot;family&quot;:&quot;Downes&quot;,&quot;given&quot;:&quot;Sharon&quot;,&quot;parse-names&quot;:false,&quot;dropping-particle&quot;:&quot;&quot;,&quot;non-dropping-particle&quot;:&quot;&quot;},{&quot;family&quot;:&quot;Büscher&quot;,&quot;given&quot;:&quot;Ignace&quot;,&quot;parse-names&quot;:false,&quot;dropping-particle&quot;:&quot;&quot;,&quot;non-dropping-particle&quot;:&quot;&quot;}],&quot;container-title&quot;:&quot;Austral Ecology&quot;,&quot;container-title-short&quot;:&quot;Austral Ecol&quot;,&quot;DOI&quot;:&quot;10.1111/j.1442-9993.2006.01663.x&quot;,&quot;ISSN&quot;:&quot;14429985&quot;,&quot;issued&quot;:{&quot;date-parts&quot;:[[2006,12]]},&quot;page&quot;:&quot;937-947&quot;,&quot;abstract&quot;:&quot;Many ectothermic animals are subject to fluctuating environmental temperatures during incubation as well as post-birth. Numerous studies examined the effects of incubation temperature or ambient temperature on various aspects of offspring phenotype. We investigated whether incubation temperature and ambient temperature have an interactive effect on offspring performance. Our study animal, the ectothermic vertebrate Lampropholis delicata (common garden skink; De Vis 1888), experiences fluctuating environmental temperatures caused by differential invasion of an exotic plant Vinca major (blue periwinkle). In the laboratory, eggs from wild-caught females were assigned to different incubation temperatures that mimicked variation in natural nests. The feeding performance and digestion time of each hatchling was tested at ambient temperatures that represented environments invaded to different degrees by periwinkle. Incubation and ambient temperature interacted to affect a lizard's mobility, the time that it took to capture, subdue and handle a prey, and the number of handling 'errors' that it made while foraging. For a number of these characteristics, incubation-induced changes to a lizard's mass significantly affected this relationship. Irrespective of size, no interaction effect was found for digestion time: lizards digested food faster at warmer temperatures, regardless of incubation temperature. Thus, temperatures experienced during incubation may alter an animal's phenotype so that the surrounding thermal environment differentially affects aspects of feeding performance. Our results also demonstrate that incubation environment can induce changes to morphology and behaviour that carry over into a lizard's early life, and that in some cases these differences in phenotype interact to affect performance. We suggest that the immediate removal of exotic plants as part of a weed control strategy could have important implications for the foraging performance, and presumably fitness, of ectothermic animals. © 2006 Ecological Society of Australia.&quot;,&quot;issue&quot;:&quot;8&quot;,&quot;volume&quot;:&quot;31&quot;},&quot;isTemporary&quot;:false}]},{&quot;citationID&quot;:&quot;MENDELEY_CITATION_610757d4-e97f-4c25-ab32-a0d5247d53e5&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&quot;,&quot;citationItems&quot;:[{&quot;id&quot;:&quot;eab2a9b2-8d3e-3efe-90ff-0909d9d5d0de&quot;,&quot;itemData&quot;:{&quot;type&quot;:&quot;article-journal&quot;,&quot;id&quot;:&quot;eab2a9b2-8d3e-3efe-90ff-0909d9d5d0de&quot;,&quot;title&quot;:&quot;Impact of developmental temperatures on thermal plasticity and repeatability of metabolic rate&quot;,&quot;author&quot;:[{&quot;family&quot;:&quot;Kar&quot;,&quot;given&quot;:&quot;Fonti&quot;,&quot;parse-names&quot;:false,&quot;dropping-particle&quot;:&quot;&quot;,&quot;non-dropping-particle&quot;:&quot;&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container-title&quot;:&quot;Evolutionary Ecology&quot;,&quot;container-title-short&quot;:&quot;Evol Ecol&quot;,&quot;DOI&quot;:&quot;10.1007/s10682-022-10160-1&quot;,&quot;ISSN&quot;:&quot;15738477&quot;,&quot;issued&quot;:{&quot;date-parts&quot;:[[2022,4,1]]},&quot;page&quot;:&quot;199-216&quot;,&quot;abstract&quot;:&quot;Phenotypic plasticity is an important mechanism that allows populations to adjust to changing environments. Early life experiences can have lasting impacts on how individuals respond to environmental variation later in life (i.e., individual reaction norms), altering the capacity for populations to respond to selection. Here, we incubated lizard embryos (Lampropholis delicata) at two fluctuating developmental temperatures (cold = 23 ºC + / − 3 ºC, hot = 29 ºC + / − 3 ºC, ncold = 26, nhot = 25) to understand how it affected metabolic plasticity to temperature later in life. We repeatedly measured individual reaction norms across six temperatures 10 times over ~ 3.5 months (nobs = 3,818) to estimate the repeatability of average metabolic rate (intercept) and thermal plasticity (slope). The intercept and the slope of the population-level reaction norm was not affected by developmental temperature. Repeatability of average metabolic rate was, on average, 10% lower in hot incubated lizards but stable across all temperatures. The slope of the thermal reaction norm was overall moderately repeatable (R = 0.44, 95% CI = 0.035 – 0.93) suggesting that individual metabolic rate changed consistently with short-term changes in temperature, although credible intervals were quite broad. Importantly, reaction norm repeatability did not depend on early developmental temperature. Identifying factors affecting among-individual variation in thermal plasticity will be increasingly more important for terrestrial ectotherms living in changing climate. Our work implies that thermal metabolic plasticity is robust to early developmental temperatures and has the capacity to evolve, despite there being less consistent variation in metabolic rate under hot environments.&quot;,&quot;publisher&quot;:&quot;Springer Science and Business Media Deutschland GmbH&quot;,&quot;issue&quot;:&quot;2&quot;,&quot;volume&quot;:&quot;36&quot;},&quot;isTemporary&quot;:false}]},{&quot;citationID&quot;:&quot;MENDELEY_CITATION_4ec44cdb-5f9c-44d5-8c74-8a6ec005198a&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&quot;,&quot;citationItems&quot;:[{&quot;id&quot;:&quot;ff269ff1-1415-30ff-b04b-85986f375686&quot;,&quot;itemData&quot;:{&quot;type&quot;:&quot;article-journal&quot;,&quot;id&quot;:&quot;ff269ff1-1415-30ff-b04b-85986f375686&quot;,&quot;title&quot;:&quot;Body surface temperature and length in relation to the thermal biology of lizards&quot;,&quot;author&quot;:[{&quot;family&quot;:&quot;Garrick&quot;,&quot;given&quot;:&quot;Daniel&quot;,&quot;parse-names&quot;:false,&quot;dropping-particle&quot;:&quot;&quot;,&quot;non-dropping-particle&quot;:&quot;&quot;}],&quot;container-title&quot;:&quot;Bioscience Horizons&quot;,&quot;DOI&quot;:&quot;10.1093/biohorizons/hzn014&quot;,&quot;ISSN&quot;:&quot;17547431&quot;,&quot;issued&quot;:{&quot;date-parts&quot;:[[2008,6]]},&quot;page&quot;:&quot;136-142&quot;,&quot;abstract&quot;:&quot;This study investigated body surface temperature (Tbs) in 22 lizards of 18 species. The difference between Tbs and ambient temperature (Ta) was correlated with size. The greater Tbs - Ta differentials, which were recorded in larger lizards, may occur as a result of heat transfer from the core to surface in prevention of overheating. The structure of the integument may contribute to heat dissipation. Heliothermy and thigmothermy as forms of thermoregulation were also incorporated into the data set. Heliothermic lizards showed a positive correlation between length and Tbs - Ta. Thigmothermic lizards, however, exhibited a negative correlation. Differences in size and rate of conductive heat transfer are put forward as possible reasons for the negative correlation. © 2008 The Author(s).&quot;,&quot;issue&quot;:&quot;2&quot;,&quot;volume&quot;:&quot;1&quot;,&quot;container-title-short&quot;:&quot;&quot;},&quot;isTemporary&quot;:false}]},{&quot;citationID&quot;:&quot;MENDELEY_CITATION_c5a20dd8-e7b7-4495-8a2d-d7127576b1bb&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&quot;,&quot;citationItems&quot;:[{&quot;id&quot;:&quot;50ba30e3-e26c-3791-9913-60682a93e253&quot;,&quot;itemData&quot;:{&quot;type&quot;:&quot;article-journal&quot;,&quot;id&quot;:&quot;50ba30e3-e26c-3791-9913-60682a93e253&quot;,&quot;title&quot;:&quot;Intraspecific variation in climate-relevant traits in a tropical rainforest lizard&quot;,&quot;author&quot;:[{&quot;family&quot;:&quot;Llewelyn&quot;,&quot;given&quot;:&quot;John&quot;,&quot;parse-names&quot;:false,&quot;dropping-particle&quot;:&quot;&quot;,&quot;non-dropping-particle&quot;:&quot;&quot;},{&quot;family&quot;:&quot;Macdonald&quot;,&quot;given&quot;:&quot;Stewart L.&quot;,&quot;parse-names&quot;:false,&quot;dropping-particle&quot;:&quot;&quot;,&quot;non-dropping-particle&quot;:&quot;&quot;},{&quot;family&quot;:&quot;Hatcher&quot;,&quot;given&quot;:&quot;Amberlee&quot;,&quot;parse-names&quot;:false,&quot;dropping-particle&quot;:&quot;&quot;,&quot;non-dropping-particle&quot;:&quot;&quot;},{&quot;family&quot;:&quot;Moritz&quot;,&quot;given&quot;:&quot;Craig&quot;,&quot;parse-names&quot;:false,&quot;dropping-particle&quot;:&quot;&quot;,&quot;non-dropping-particle&quot;:&quot;&quot;},{&quot;family&quot;:&quot;Phillips&quot;,&quot;given&quot;:&quot;Ben L.&quot;,&quot;parse-names&quot;:false,&quot;dropping-particle&quot;:&quot;&quot;,&quot;non-dropping-particle&quot;:&quot;&quot;}],&quot;container-title&quot;:&quot;Diversity and Distributions&quot;,&quot;container-title-short&quot;:&quot;Divers Distrib&quot;,&quot;DOI&quot;:&quot;10.1111/ddi.12466&quot;,&quot;ISSN&quot;:&quot;14724642&quot;,&quot;issued&quot;:{&quot;date-parts&quot;:[[2016,10,1]]},&quot;page&quot;:&quot;1000-1012&quot;,&quot;abstract&quot;:&quot;Aim: The exceptionally rich biodiversity found in tropical rainforest is under threat from anthropogenic climate change. We recognize the threat, yet we have little knowledge of the capacity of tropical species to adjust their climate sensitivity in response to it. One indicator of a species’ capacity to adjust to different climates is the amount of intraspecific variation observed in its climate-relevant traits; if a climate-relevant trait varies, and this variation is correlated with local climates, it suggests the species can adjust the trait to different conditions through either phenotypic plasticity or evolutionary adaptation. Here, we test for intraspecific variation in climate-relevant traits in a rainforest specialist to shed light on the capacity of such species to adjust to different climates. Location: The Wet Tropics Bioregion, Australia. Methods: We studied 12 populations of a lizard that is a tropical rainforest specialist, the rainforest sunskink (Lampropholis coggeri), testing for intraspecific variation in four traits that are potentially important in determining a species’ climate sensitivity. The measured traits were as follows: critical thermal minimum, critical thermal maximum, thermal optimum for sprinting, and desiccation rate. Results: We found substantial variation both through time and across space in the measured traits, suggesting both strong plasticity and substantial geographic variation. Moreover, trait variation was correlated with local climate variables, suggesting variation reflects adjustment to local conditions. Main conclusions: If physiological lability similar to that observed in rainforest sunskinks occurs in tropical rainforest species more generally, these taxa may not be as climatically specialized, and so not as vulnerable to climate change, as previously thought.&quot;,&quot;publisher&quot;:&quot;Blackwell Publishing Ltd&quot;,&quot;issue&quot;:&quot;10&quot;,&quot;volume&quot;:&quot;22&quot;},&quot;isTemporary&quot;:false}]},{&quot;citationID&quot;:&quot;MENDELEY_CITATION_32a9a798-fad4-4f19-b8d8-dd033b5477f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zMT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zMj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33&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zMz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34&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zND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NT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Nj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7&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Nz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OD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9–41&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54oCTNDE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42–44&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Qy4oCTNDQ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5–48&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NeKAkzQ4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41,49&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QxLDQ5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&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4abe286d-8c5f-382b-aafe-e2f06857280f&quot;,&quot;itemData&quot;:{&quot;type&quot;:&quot;article-journal&quot;,&quot;id&quot;:&quot;4abe286d-8c5f-382b-aafe-e2f06857280f&quot;,&quot;title&quot;:&quot;Why Mountain Passes are Higher in the Tropics&quot;,&quot;author&quot;:[{&quot;family&quot;:&quot;Janzen&quot;,&quot;given&quot;:&quot;Daniel H&quot;,&quot;parse-names&quot;:false,&quot;dropping-particle&quot;:&quot;&quot;,&quot;non-dropping-particle&quot;:&quot;&quot;}],&quot;container-title&quot;:&quot;Source: The American Naturalist&quot;,&quot;URL&quot;:&quot;http://www.jstor.orgURL:http://www.jstor.org/stable/2458977&quot;,&quot;issued&quot;:{&quot;date-parts&quot;:[[1967]]},&quot;page&quot;:&quot;233-249&quot;,&quot;issue&quot;:&quot;919&quot;,&quot;volume&quot;:&quot;101&quot;,&quot;container-title-short&quot;:&quot;&quot;},&quot;isTemporary&quot;:false}]},{&quot;citationID&quot;:&quot;MENDELEY_CITATION_b8f8699a-17ed-4071-8076-38f88be1e691&quot;,&quot;properties&quot;:{&quot;noteIndex&quot;:0},&quot;isEdited&quot;:false,&quot;manualOverride&quot;:{&quot;isManuallyOverridden&quot;:false,&quot;citeprocText&quot;:&quot;&lt;sup&gt;3,50&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Uw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51&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Ux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40,52&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0MCw1M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citationID&quot;:&quot;MENDELEY_CITATION_b2cb488e-b7bb-4082-88ac-bad0bf83c212&quot;,&quot;properties&quot;:{&quot;noteIndex&quot;:0},&quot;isEdited&quot;:false,&quot;manualOverride&quot;:{&quot;isManuallyOverridden&quot;:false,&quot;citeprocText&quot;:&quot;&lt;sup&gt;53&lt;/sup&gt;&quot;,&quot;manualOverrideText&quot;:&quot;&quot;},&quot;citationTag&quot;:&quot;MENDELEY_CITATION_v3_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&quot;,&quot;citationItems&quot;:[{&quot;id&quot;:&quot;dcbe30be-a46c-3cb2-8a51-330de50ef5b2&quot;,&quot;itemData&quot;:{&quot;type&quot;:&quot;article&quot;,&quot;id&quot;:&quot;dcbe30be-a46c-3cb2-8a51-330de50ef5b2&quot;,&quot;title&quot;:&quot;Meta-evaluation of meta-analysis: Ten appraisal questions for biologists&quot;,&quot;author&quot;:[{&quot;family&quot;:&quot;Nakagawa&quot;,&quot;given&quot;:&quot;Shinichi&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family&quot;:&quot;Lagisz&quot;,&quot;given&quot;:&quot;Malgorzata&quot;,&quot;parse-names&quot;:false,&quot;dropping-particle&quot;:&quot;&quot;,&quot;non-dropping-particle&quot;:&quot;&quot;}],&quot;container-title&quot;:&quot;BMC Biology&quot;,&quot;container-title-short&quot;:&quot;BMC Biol&quot;,&quot;DOI&quot;:&quot;10.1186/s12915-017-0357-7&quot;,&quot;ISSN&quot;:&quot;17417007&quot;,&quot;PMID&quot;:&quot;28257642&quot;,&quot;issued&quot;:{&quot;date-parts&quot;:[[2017,3,3]]},&quot;abstract&quot;:&quot;Meta-analysis is a statistical procedure for analyzing the combined data from different studies, and can be a major source of concise up-to-date information. The overall conclusions of a meta-analysis, however, depend heavily on the quality of the meta-analytic process, and an appropriate evaluation of the quality of meta-analysis (meta-evaluation) can be challenging. We outline ten questions biologists can ask to critically appraise a meta-analysis. These questions could also act as simple and accessible guidelines for the authors of meta-analyses. We focus on meta-analyses using non-human species, which we term 'biological' meta-analysis. Our ten questions are aimed at enabling a biologist to evaluate whether a biological meta-analysis embodies 'mega-enlightenment', a 'mega-mistake', or something in between.&quot;,&quot;publisher&quot;:&quot;BioMed Central Ltd.&quot;,&quot;issue&quot;:&quot;1&quot;,&quot;volume&quot;:&quot;1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54&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1ND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6780</Words>
  <Characters>38646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Daniel Noble</cp:lastModifiedBy>
  <cp:revision>18</cp:revision>
  <dcterms:created xsi:type="dcterms:W3CDTF">2023-03-06T04:21:00Z</dcterms:created>
  <dcterms:modified xsi:type="dcterms:W3CDTF">2023-03-06T08:39:00Z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