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D86ACC" w:rsidRDefault="00327654" w:rsidP="008C19F0">
      <w:pPr>
        <w:rPr>
          <w:rFonts w:ascii="Calibri" w:hAnsi="Calibri" w:cs="Calibri"/>
          <w:color w:val="4472C4" w:themeColor="accent1"/>
          <w:rPrChange w:id="0" w:author="Kris.Wild" w:date="2023-03-06T14:48:00Z">
            <w:rPr>
              <w:color w:val="4472C4" w:themeColor="accent1"/>
            </w:rPr>
          </w:rPrChange>
        </w:rPr>
      </w:pPr>
      <w:r w:rsidRPr="00D86ACC">
        <w:rPr>
          <w:rFonts w:ascii="Calibri" w:hAnsi="Calibri" w:cs="Calibri"/>
          <w:color w:val="4472C4" w:themeColor="accent1"/>
          <w:rPrChange w:id="1" w:author="Kris.Wild" w:date="2023-03-06T14:48:00Z">
            <w:rPr>
              <w:color w:val="4472C4" w:themeColor="accent1"/>
            </w:rPr>
          </w:rPrChange>
        </w:rPr>
        <w:t xml:space="preserve">Dear </w:t>
      </w:r>
      <w:proofErr w:type="gramStart"/>
      <w:r w:rsidRPr="00D86ACC">
        <w:rPr>
          <w:rFonts w:ascii="Calibri" w:hAnsi="Calibri" w:cs="Calibri"/>
          <w:color w:val="4472C4" w:themeColor="accent1"/>
          <w:rPrChange w:id="2" w:author="Kris.Wild" w:date="2023-03-06T14:48:00Z">
            <w:rPr>
              <w:color w:val="4472C4" w:themeColor="accent1"/>
            </w:rPr>
          </w:rPrChange>
        </w:rPr>
        <w:t>Professor</w:t>
      </w:r>
      <w:proofErr w:type="gramEnd"/>
      <w:r w:rsidRPr="00D86ACC">
        <w:rPr>
          <w:rFonts w:ascii="Calibri" w:hAnsi="Calibri" w:cs="Calibri"/>
          <w:color w:val="4472C4" w:themeColor="accent1"/>
          <w:rPrChange w:id="3" w:author="Kris.Wild" w:date="2023-03-06T14:48:00Z">
            <w:rPr>
              <w:color w:val="4472C4" w:themeColor="accent1"/>
            </w:rPr>
          </w:rPrChange>
        </w:rPr>
        <w:t xml:space="preserve"> </w:t>
      </w:r>
      <w:proofErr w:type="spellStart"/>
      <w:r w:rsidRPr="00D86ACC">
        <w:rPr>
          <w:rFonts w:ascii="Calibri" w:hAnsi="Calibri" w:cs="Calibri"/>
          <w:color w:val="4472C4" w:themeColor="accent1"/>
          <w:rPrChange w:id="4" w:author="Kris.Wild" w:date="2023-03-06T14:48:00Z">
            <w:rPr>
              <w:color w:val="4472C4" w:themeColor="accent1"/>
            </w:rPr>
          </w:rPrChange>
        </w:rPr>
        <w:t>Johar</w:t>
      </w:r>
      <w:proofErr w:type="spellEnd"/>
      <w:r w:rsidRPr="00D86ACC">
        <w:rPr>
          <w:rFonts w:ascii="Calibri" w:hAnsi="Calibri" w:cs="Calibri"/>
          <w:color w:val="4472C4" w:themeColor="accent1"/>
          <w:rPrChange w:id="5" w:author="Kris.Wild" w:date="2023-03-06T14:48:00Z">
            <w:rPr>
              <w:color w:val="4472C4" w:themeColor="accent1"/>
            </w:rPr>
          </w:rPrChange>
        </w:rPr>
        <w:t xml:space="preserve"> and Editorial Team,</w:t>
      </w:r>
    </w:p>
    <w:p w14:paraId="2FC88D21" w14:textId="77777777" w:rsidR="00327654" w:rsidRPr="00D86ACC" w:rsidRDefault="00327654" w:rsidP="008C19F0">
      <w:pPr>
        <w:rPr>
          <w:rFonts w:ascii="Calibri" w:hAnsi="Calibri" w:cs="Calibri"/>
          <w:color w:val="4472C4" w:themeColor="accent1"/>
          <w:rPrChange w:id="6" w:author="Kris.Wild" w:date="2023-03-06T14:48:00Z">
            <w:rPr>
              <w:color w:val="4472C4" w:themeColor="accent1"/>
            </w:rPr>
          </w:rPrChange>
        </w:rPr>
      </w:pPr>
    </w:p>
    <w:p w14:paraId="4C27E52E" w14:textId="0F759148" w:rsidR="008C19F0" w:rsidRPr="00D86ACC" w:rsidRDefault="00327654" w:rsidP="008C19F0">
      <w:pPr>
        <w:rPr>
          <w:rFonts w:ascii="Calibri" w:hAnsi="Calibri" w:cs="Calibri"/>
          <w:color w:val="4472C4" w:themeColor="accent1"/>
          <w:rPrChange w:id="7" w:author="Kris.Wild" w:date="2023-03-06T14:48:00Z">
            <w:rPr>
              <w:color w:val="4472C4" w:themeColor="accent1"/>
            </w:rPr>
          </w:rPrChange>
        </w:rPr>
      </w:pPr>
      <w:r w:rsidRPr="00D86ACC">
        <w:rPr>
          <w:rFonts w:ascii="Calibri" w:hAnsi="Calibri" w:cs="Calibri"/>
          <w:color w:val="4472C4" w:themeColor="accent1"/>
          <w:rPrChange w:id="8" w:author="Kris.Wild" w:date="2023-03-06T14:48:00Z">
            <w:rPr>
              <w:color w:val="4472C4" w:themeColor="accent1"/>
            </w:rPr>
          </w:rPrChange>
        </w:rPr>
        <w:t xml:space="preserve">We would like to thank you and the reviewers for providing extremely constructive feedback on our manuscript entitled: </w:t>
      </w:r>
      <w:r w:rsidRPr="00D86ACC">
        <w:rPr>
          <w:rFonts w:ascii="Calibri" w:hAnsi="Calibri" w:cs="Calibri"/>
          <w:b/>
          <w:bCs/>
          <w:color w:val="4472C4" w:themeColor="accent1"/>
          <w:rPrChange w:id="9" w:author="Kris.Wild" w:date="2023-03-06T14:48:00Z">
            <w:rPr>
              <w:b/>
              <w:bCs/>
              <w:color w:val="4472C4" w:themeColor="accent1"/>
            </w:rPr>
          </w:rPrChange>
        </w:rPr>
        <w:t xml:space="preserve">Developmental environments do not affect thermal physiology in reptiles: An experimental test and meta-analysis”. </w:t>
      </w:r>
      <w:r w:rsidR="008C19F0" w:rsidRPr="00D86ACC">
        <w:rPr>
          <w:rFonts w:ascii="Calibri" w:hAnsi="Calibri" w:cs="Calibri"/>
          <w:color w:val="4472C4" w:themeColor="accent1"/>
          <w:rPrChange w:id="10" w:author="Kris.Wild" w:date="2023-03-06T14:48:00Z">
            <w:rPr>
              <w:color w:val="4472C4" w:themeColor="accent1"/>
            </w:rPr>
          </w:rPrChange>
        </w:rPr>
        <w:t>We are glad the Editor and Reviewers found the paper to be well written and of general interest.</w:t>
      </w:r>
      <w:r w:rsidR="009A7911" w:rsidRPr="00D86ACC">
        <w:rPr>
          <w:rFonts w:ascii="Calibri" w:hAnsi="Calibri" w:cs="Calibri"/>
          <w:color w:val="4472C4" w:themeColor="accent1"/>
          <w:rPrChange w:id="11" w:author="Kris.Wild" w:date="2023-03-06T14:48:00Z">
            <w:rPr>
              <w:color w:val="4472C4" w:themeColor="accent1"/>
            </w:rPr>
          </w:rPrChange>
        </w:rPr>
        <w:t xml:space="preserve"> </w:t>
      </w:r>
    </w:p>
    <w:p w14:paraId="2C533772" w14:textId="0F82E469" w:rsidR="009A7911" w:rsidRPr="00D86ACC" w:rsidRDefault="009A7911" w:rsidP="008C19F0">
      <w:pPr>
        <w:rPr>
          <w:rFonts w:ascii="Calibri" w:hAnsi="Calibri" w:cs="Calibri"/>
          <w:color w:val="4472C4" w:themeColor="accent1"/>
          <w:rPrChange w:id="12" w:author="Kris.Wild" w:date="2023-03-06T14:48:00Z">
            <w:rPr>
              <w:color w:val="4472C4" w:themeColor="accent1"/>
            </w:rPr>
          </w:rPrChange>
        </w:rPr>
      </w:pPr>
    </w:p>
    <w:p w14:paraId="2B815B60" w14:textId="02158F61" w:rsidR="009A7911" w:rsidRPr="00D86ACC" w:rsidRDefault="009A7911" w:rsidP="008C19F0">
      <w:pPr>
        <w:rPr>
          <w:rFonts w:ascii="Calibri" w:hAnsi="Calibri" w:cs="Calibri"/>
          <w:color w:val="4472C4" w:themeColor="accent1"/>
          <w:rPrChange w:id="13" w:author="Kris.Wild" w:date="2023-03-06T14:48:00Z">
            <w:rPr>
              <w:color w:val="4472C4" w:themeColor="accent1"/>
            </w:rPr>
          </w:rPrChange>
        </w:rPr>
      </w:pPr>
      <w:r w:rsidRPr="00D86ACC">
        <w:rPr>
          <w:rFonts w:ascii="Calibri" w:hAnsi="Calibri" w:cs="Calibri"/>
          <w:color w:val="4472C4" w:themeColor="accent1"/>
          <w:rPrChange w:id="14" w:author="Kris.Wild" w:date="2023-03-06T14:48:00Z">
            <w:rPr>
              <w:color w:val="4472C4" w:themeColor="accent1"/>
            </w:rPr>
          </w:rPrChange>
        </w:rPr>
        <w:t xml:space="preserve">We have now </w:t>
      </w:r>
      <w:ins w:id="15" w:author="Daniel Noble" w:date="2023-03-06T19:04:00Z">
        <w:r w:rsidR="005849B6">
          <w:rPr>
            <w:rFonts w:ascii="Calibri" w:hAnsi="Calibri" w:cs="Calibri"/>
            <w:color w:val="4472C4" w:themeColor="accent1"/>
          </w:rPr>
          <w:t xml:space="preserve">carefully </w:t>
        </w:r>
      </w:ins>
      <w:r w:rsidRPr="00D86ACC">
        <w:rPr>
          <w:rFonts w:ascii="Calibri" w:hAnsi="Calibri" w:cs="Calibri"/>
          <w:color w:val="4472C4" w:themeColor="accent1"/>
          <w:rPrChange w:id="16" w:author="Kris.Wild" w:date="2023-03-06T14:48:00Z">
            <w:rPr>
              <w:color w:val="4472C4" w:themeColor="accent1"/>
            </w:rPr>
          </w:rPrChange>
        </w:rPr>
        <w:t>considered all the comments</w:t>
      </w:r>
      <w:del w:id="17" w:author="Daniel Noble" w:date="2023-03-06T19:04:00Z">
        <w:r w:rsidRPr="00D86ACC" w:rsidDel="005849B6">
          <w:rPr>
            <w:rFonts w:ascii="Calibri" w:hAnsi="Calibri" w:cs="Calibri"/>
            <w:color w:val="4472C4" w:themeColor="accent1"/>
            <w:rPrChange w:id="18" w:author="Kris.Wild" w:date="2023-03-06T14:48:00Z">
              <w:rPr>
                <w:color w:val="4472C4" w:themeColor="accent1"/>
              </w:rPr>
            </w:rPrChange>
          </w:rPr>
          <w:delText xml:space="preserve"> carefully</w:delText>
        </w:r>
      </w:del>
      <w:r w:rsidR="00AC5AF6" w:rsidRPr="00D86ACC">
        <w:rPr>
          <w:rFonts w:ascii="Calibri" w:hAnsi="Calibri" w:cs="Calibri"/>
          <w:color w:val="4472C4" w:themeColor="accent1"/>
          <w:rPrChange w:id="19" w:author="Kris.Wild" w:date="2023-03-06T14:48:00Z">
            <w:rPr>
              <w:color w:val="4472C4" w:themeColor="accent1"/>
            </w:rPr>
          </w:rPrChange>
        </w:rPr>
        <w:t>,</w:t>
      </w:r>
      <w:r w:rsidRPr="00D86ACC">
        <w:rPr>
          <w:rFonts w:ascii="Calibri" w:hAnsi="Calibri" w:cs="Calibri"/>
          <w:color w:val="4472C4" w:themeColor="accent1"/>
          <w:rPrChange w:id="20" w:author="Kris.Wild" w:date="2023-03-06T14:48:00Z">
            <w:rPr>
              <w:color w:val="4472C4" w:themeColor="accent1"/>
            </w:rPr>
          </w:rPrChange>
        </w:rPr>
        <w:t xml:space="preserve"> and revised our main manuscript and supplementary materials to deal with the comments. Below we provide a line-by-line response (in ‘blue’) to each of the comments raised by the Editor and two reviewers (in ‘black’). </w:t>
      </w:r>
      <w:r w:rsidR="00AC5AF6" w:rsidRPr="00D86ACC">
        <w:rPr>
          <w:rFonts w:ascii="Calibri" w:hAnsi="Calibri" w:cs="Calibri"/>
          <w:color w:val="4472C4" w:themeColor="accent1"/>
          <w:rPrChange w:id="21" w:author="Kris.Wild" w:date="2023-03-06T14:48:00Z">
            <w:rPr>
              <w:color w:val="4472C4" w:themeColor="accent1"/>
            </w:rPr>
          </w:rPrChange>
        </w:rPr>
        <w:t>Where relevant,</w:t>
      </w:r>
      <w:r w:rsidRPr="00D86ACC">
        <w:rPr>
          <w:rFonts w:ascii="Calibri" w:hAnsi="Calibri" w:cs="Calibri"/>
          <w:color w:val="4472C4" w:themeColor="accent1"/>
          <w:rPrChange w:id="22" w:author="Kris.Wild" w:date="2023-03-06T14:48:00Z">
            <w:rPr>
              <w:color w:val="4472C4" w:themeColor="accent1"/>
            </w:rPr>
          </w:rPrChange>
        </w:rPr>
        <w:t xml:space="preserve"> we have pasted the section of our manuscript </w:t>
      </w:r>
      <w:r w:rsidR="00AC5AF6" w:rsidRPr="00D86ACC">
        <w:rPr>
          <w:rFonts w:ascii="Calibri" w:hAnsi="Calibri" w:cs="Calibri"/>
          <w:color w:val="4472C4" w:themeColor="accent1"/>
          <w:rPrChange w:id="23" w:author="Kris.Wild" w:date="2023-03-06T14:48:00Z">
            <w:rPr>
              <w:color w:val="4472C4" w:themeColor="accent1"/>
            </w:rPr>
          </w:rPrChange>
        </w:rPr>
        <w:t xml:space="preserve">we have edited to provide clarity to what we have done to address comments. </w:t>
      </w:r>
    </w:p>
    <w:p w14:paraId="6EA36CA3" w14:textId="0E8B9231" w:rsidR="00AC5AF6" w:rsidRPr="00D86ACC" w:rsidRDefault="00AC5AF6" w:rsidP="008C19F0">
      <w:pPr>
        <w:rPr>
          <w:rFonts w:ascii="Calibri" w:hAnsi="Calibri" w:cs="Calibri"/>
          <w:color w:val="4472C4" w:themeColor="accent1"/>
          <w:rPrChange w:id="24" w:author="Kris.Wild" w:date="2023-03-06T14:48:00Z">
            <w:rPr>
              <w:color w:val="4472C4" w:themeColor="accent1"/>
            </w:rPr>
          </w:rPrChange>
        </w:rPr>
      </w:pPr>
    </w:p>
    <w:p w14:paraId="1B7427B6" w14:textId="021F8CE5" w:rsidR="00AC5AF6" w:rsidRPr="00D86ACC" w:rsidRDefault="00AC5AF6" w:rsidP="008C19F0">
      <w:pPr>
        <w:rPr>
          <w:rFonts w:ascii="Calibri" w:hAnsi="Calibri" w:cs="Calibri"/>
          <w:color w:val="4472C4" w:themeColor="accent1"/>
          <w:rPrChange w:id="25" w:author="Kris.Wild" w:date="2023-03-06T14:48:00Z">
            <w:rPr>
              <w:color w:val="4472C4" w:themeColor="accent1"/>
            </w:rPr>
          </w:rPrChange>
        </w:rPr>
      </w:pPr>
      <w:r w:rsidRPr="00D86ACC">
        <w:rPr>
          <w:rFonts w:ascii="Calibri" w:hAnsi="Calibri" w:cs="Calibri"/>
          <w:color w:val="4472C4" w:themeColor="accent1"/>
          <w:rPrChange w:id="26" w:author="Kris.Wild" w:date="2023-03-06T14:48:00Z">
            <w:rPr>
              <w:color w:val="4472C4" w:themeColor="accent1"/>
            </w:rPr>
          </w:rPrChange>
        </w:rPr>
        <w:t xml:space="preserve">We believe that our revised manuscript is significantly improved. We hope that you now find it suitable for publication in </w:t>
      </w:r>
      <w:r w:rsidRPr="00D86ACC">
        <w:rPr>
          <w:rFonts w:ascii="Calibri" w:hAnsi="Calibri" w:cs="Calibri"/>
          <w:i/>
          <w:iCs/>
          <w:color w:val="4472C4" w:themeColor="accent1"/>
          <w:rPrChange w:id="27" w:author="Kris.Wild" w:date="2023-03-06T14:48:00Z">
            <w:rPr>
              <w:i/>
              <w:iCs/>
              <w:color w:val="4472C4" w:themeColor="accent1"/>
            </w:rPr>
          </w:rPrChange>
        </w:rPr>
        <w:t>Biology Letters</w:t>
      </w:r>
      <w:r w:rsidRPr="00D86ACC">
        <w:rPr>
          <w:rFonts w:ascii="Calibri" w:hAnsi="Calibri" w:cs="Calibri"/>
          <w:color w:val="4472C4" w:themeColor="accent1"/>
          <w:rPrChange w:id="28" w:author="Kris.Wild" w:date="2023-03-06T14:48:00Z">
            <w:rPr>
              <w:color w:val="4472C4" w:themeColor="accent1"/>
            </w:rPr>
          </w:rPrChange>
        </w:rPr>
        <w:t>.</w:t>
      </w:r>
    </w:p>
    <w:p w14:paraId="0F6CD4D5" w14:textId="5D2DA63A" w:rsidR="00AC5AF6" w:rsidRPr="00D86ACC" w:rsidRDefault="00AC5AF6" w:rsidP="008C19F0">
      <w:pPr>
        <w:rPr>
          <w:rFonts w:ascii="Calibri" w:hAnsi="Calibri" w:cs="Calibri"/>
          <w:color w:val="4472C4" w:themeColor="accent1"/>
          <w:rPrChange w:id="29" w:author="Kris.Wild" w:date="2023-03-06T14:48:00Z">
            <w:rPr>
              <w:color w:val="4472C4" w:themeColor="accent1"/>
            </w:rPr>
          </w:rPrChange>
        </w:rPr>
      </w:pPr>
    </w:p>
    <w:p w14:paraId="489D881E" w14:textId="77777777" w:rsidR="00AC5AF6" w:rsidRPr="00D86ACC" w:rsidRDefault="00AC5AF6" w:rsidP="008C19F0">
      <w:pPr>
        <w:rPr>
          <w:rFonts w:ascii="Calibri" w:hAnsi="Calibri" w:cs="Calibri"/>
          <w:color w:val="4472C4" w:themeColor="accent1"/>
          <w:rPrChange w:id="30" w:author="Kris.Wild" w:date="2023-03-06T14:48:00Z">
            <w:rPr>
              <w:color w:val="4472C4" w:themeColor="accent1"/>
            </w:rPr>
          </w:rPrChange>
        </w:rPr>
      </w:pPr>
      <w:r w:rsidRPr="00D86ACC">
        <w:rPr>
          <w:rFonts w:ascii="Calibri" w:hAnsi="Calibri" w:cs="Calibri"/>
          <w:color w:val="4472C4" w:themeColor="accent1"/>
          <w:rPrChange w:id="31" w:author="Kris.Wild" w:date="2023-03-06T14:48:00Z">
            <w:rPr>
              <w:color w:val="4472C4" w:themeColor="accent1"/>
            </w:rPr>
          </w:rPrChange>
        </w:rPr>
        <w:t xml:space="preserve">Sincerely, </w:t>
      </w:r>
    </w:p>
    <w:p w14:paraId="3B4EEE6A" w14:textId="27392B6D" w:rsidR="00AC5AF6" w:rsidRPr="00D86ACC" w:rsidRDefault="00AC5AF6" w:rsidP="008C19F0">
      <w:pPr>
        <w:rPr>
          <w:rFonts w:ascii="Calibri" w:hAnsi="Calibri" w:cs="Calibri"/>
          <w:b/>
          <w:bCs/>
          <w:color w:val="4472C4" w:themeColor="accent1"/>
          <w:rPrChange w:id="32" w:author="Kris.Wild" w:date="2023-03-06T14:48:00Z">
            <w:rPr>
              <w:b/>
              <w:bCs/>
              <w:color w:val="4472C4" w:themeColor="accent1"/>
            </w:rPr>
          </w:rPrChange>
        </w:rPr>
      </w:pPr>
      <w:r w:rsidRPr="00D86ACC">
        <w:rPr>
          <w:rFonts w:ascii="Calibri" w:hAnsi="Calibri" w:cs="Calibri"/>
          <w:color w:val="4472C4" w:themeColor="accent1"/>
          <w:rPrChange w:id="33" w:author="Kris.Wild" w:date="2023-03-06T14:48:00Z">
            <w:rPr>
              <w:color w:val="4472C4" w:themeColor="accent1"/>
            </w:rPr>
          </w:rPrChange>
        </w:rPr>
        <w:t>Daniel Noble (on behalf of all authors)</w:t>
      </w:r>
    </w:p>
    <w:p w14:paraId="2D7CA5A9" w14:textId="5743BBEE" w:rsidR="002707EC" w:rsidRPr="00D86ACC" w:rsidRDefault="002707EC" w:rsidP="008C19F0">
      <w:pPr>
        <w:rPr>
          <w:rFonts w:ascii="Calibri" w:hAnsi="Calibri" w:cs="Calibri"/>
          <w:b/>
          <w:bCs/>
          <w:rPrChange w:id="34" w:author="Kris.Wild" w:date="2023-03-06T14:48:00Z">
            <w:rPr>
              <w:b/>
              <w:bCs/>
            </w:rPr>
          </w:rPrChange>
        </w:rPr>
      </w:pPr>
    </w:p>
    <w:p w14:paraId="5C8D704D" w14:textId="58C3D718" w:rsidR="00AC5AF6" w:rsidRPr="00D86ACC" w:rsidRDefault="00AC5AF6" w:rsidP="008C19F0">
      <w:pPr>
        <w:rPr>
          <w:rFonts w:ascii="Calibri" w:hAnsi="Calibri" w:cs="Calibri"/>
          <w:b/>
          <w:bCs/>
          <w:rPrChange w:id="35" w:author="Kris.Wild" w:date="2023-03-06T14:48:00Z">
            <w:rPr>
              <w:b/>
              <w:bCs/>
            </w:rPr>
          </w:rPrChange>
        </w:rPr>
      </w:pPr>
      <w:r w:rsidRPr="00D86ACC">
        <w:rPr>
          <w:rFonts w:ascii="Calibri" w:hAnsi="Calibri" w:cs="Calibri"/>
          <w:b/>
          <w:bCs/>
          <w:rPrChange w:id="36" w:author="Kris.Wild" w:date="2023-03-06T14:48:00Z">
            <w:rPr>
              <w:b/>
              <w:bCs/>
            </w:rPr>
          </w:rPrChange>
        </w:rPr>
        <w:t>_________________________________________________________________________</w:t>
      </w:r>
    </w:p>
    <w:p w14:paraId="24BEBE4D" w14:textId="31E15B69" w:rsidR="008C19F0" w:rsidRPr="00D86ACC" w:rsidRDefault="008C19F0" w:rsidP="008C19F0">
      <w:pPr>
        <w:rPr>
          <w:rFonts w:ascii="Calibri" w:hAnsi="Calibri" w:cs="Calibri"/>
          <w:b/>
          <w:bCs/>
          <w:rPrChange w:id="37" w:author="Kris.Wild" w:date="2023-03-06T14:48:00Z">
            <w:rPr>
              <w:b/>
              <w:bCs/>
            </w:rPr>
          </w:rPrChange>
        </w:rPr>
      </w:pPr>
      <w:r w:rsidRPr="00D86ACC">
        <w:rPr>
          <w:rFonts w:ascii="Calibri" w:hAnsi="Calibri" w:cs="Calibri"/>
          <w:b/>
          <w:bCs/>
          <w:rPrChange w:id="38" w:author="Kris.Wild" w:date="2023-03-06T14:48:00Z">
            <w:rPr>
              <w:b/>
              <w:bCs/>
            </w:rPr>
          </w:rPrChange>
        </w:rPr>
        <w:t>Editor</w:t>
      </w:r>
    </w:p>
    <w:p w14:paraId="639E1B12" w14:textId="18B9A369" w:rsidR="008C19F0" w:rsidRPr="00D86ACC" w:rsidRDefault="008C19F0" w:rsidP="008C19F0">
      <w:pPr>
        <w:rPr>
          <w:rFonts w:ascii="Calibri" w:hAnsi="Calibri" w:cs="Calibri"/>
          <w:rPrChange w:id="39" w:author="Kris.Wild" w:date="2023-03-06T14:48:00Z">
            <w:rPr/>
          </w:rPrChange>
        </w:rPr>
      </w:pPr>
      <w:r w:rsidRPr="00D86ACC">
        <w:rPr>
          <w:rFonts w:ascii="Calibri" w:hAnsi="Calibri" w:cs="Calibri"/>
          <w:rPrChange w:id="40" w:author="Kris.Wild" w:date="2023-03-06T14:48:00Z">
            <w:rPr/>
          </w:rPrChange>
        </w:rPr>
        <w:t xml:space="preserve">The question of how temperature during development affects the thermal physiology of reptiles is an interesting one, especially in times of climate change. Both reviewers agree on this point. However, they differ considerably in their recommendations. Reviewer 1 criticises the sample </w:t>
      </w:r>
      <w:proofErr w:type="gramStart"/>
      <w:r w:rsidRPr="00D86ACC">
        <w:rPr>
          <w:rFonts w:ascii="Calibri" w:hAnsi="Calibri" w:cs="Calibri"/>
          <w:rPrChange w:id="41" w:author="Kris.Wild" w:date="2023-03-06T14:48:00Z">
            <w:rPr/>
          </w:rPrChange>
        </w:rPr>
        <w:t>size in particular, and</w:t>
      </w:r>
      <w:proofErr w:type="gramEnd"/>
      <w:r w:rsidRPr="00D86ACC">
        <w:rPr>
          <w:rFonts w:ascii="Calibri" w:hAnsi="Calibri" w:cs="Calibri"/>
          <w:rPrChange w:id="42" w:author="Kris.Wild" w:date="2023-03-06T14:48:00Z">
            <w:rPr/>
          </w:rPrChange>
        </w:rPr>
        <w:t xml:space="preserve"> the authors should now be able to demonstrate that the size is sufficient for their conclusions, or they should include additional data. Since both reviewers acknowledge that the paper is very well written and deals with an interesting topic, I would recommend that the authors be given the opportunity to thoroughly revise their paper.</w:t>
      </w:r>
    </w:p>
    <w:p w14:paraId="4381759A" w14:textId="1C897E8B" w:rsidR="008C19F0" w:rsidRPr="00D86ACC" w:rsidRDefault="008C19F0" w:rsidP="008C19F0">
      <w:pPr>
        <w:rPr>
          <w:rFonts w:ascii="Calibri" w:hAnsi="Calibri" w:cs="Calibri"/>
          <w:rPrChange w:id="43" w:author="Kris.Wild" w:date="2023-03-06T14:48:00Z">
            <w:rPr/>
          </w:rPrChange>
        </w:rPr>
      </w:pPr>
    </w:p>
    <w:p w14:paraId="58897CA5" w14:textId="14C2C3A4" w:rsidR="008C19F0" w:rsidRPr="00D86ACC" w:rsidRDefault="008C19F0" w:rsidP="008C19F0">
      <w:pPr>
        <w:rPr>
          <w:rFonts w:ascii="Calibri" w:hAnsi="Calibri" w:cs="Calibri"/>
          <w:color w:val="4472C4" w:themeColor="accent1"/>
          <w:rPrChange w:id="44" w:author="Kris.Wild" w:date="2023-03-06T14:48:00Z">
            <w:rPr>
              <w:color w:val="4472C4" w:themeColor="accent1"/>
            </w:rPr>
          </w:rPrChange>
        </w:rPr>
      </w:pPr>
      <w:r w:rsidRPr="00D86ACC">
        <w:rPr>
          <w:rFonts w:ascii="Calibri" w:hAnsi="Calibri" w:cs="Calibri"/>
          <w:b/>
          <w:bCs/>
          <w:color w:val="4472C4" w:themeColor="accent1"/>
          <w:rPrChange w:id="45" w:author="Kris.Wild" w:date="2023-03-06T14:48:00Z">
            <w:rPr>
              <w:b/>
              <w:bCs/>
              <w:color w:val="4472C4" w:themeColor="accent1"/>
            </w:rPr>
          </w:rPrChange>
        </w:rPr>
        <w:t>Response</w:t>
      </w:r>
      <w:r w:rsidRPr="00D86ACC">
        <w:rPr>
          <w:rFonts w:ascii="Calibri" w:hAnsi="Calibri" w:cs="Calibri"/>
          <w:color w:val="4472C4" w:themeColor="accent1"/>
          <w:rPrChange w:id="46" w:author="Kris.Wild" w:date="2023-03-06T14:48:00Z">
            <w:rPr>
              <w:color w:val="4472C4" w:themeColor="accent1"/>
            </w:rPr>
          </w:rPrChange>
        </w:rPr>
        <w:t xml:space="preserve">: While our sample sizes appear small, they are comparable to </w:t>
      </w:r>
      <w:r w:rsidR="002707EC" w:rsidRPr="00D86ACC">
        <w:rPr>
          <w:rFonts w:ascii="Calibri" w:hAnsi="Calibri" w:cs="Calibri"/>
          <w:color w:val="4472C4" w:themeColor="accent1"/>
          <w:rPrChange w:id="47" w:author="Kris.Wild" w:date="2023-03-06T14:48:00Z">
            <w:rPr>
              <w:color w:val="4472C4" w:themeColor="accent1"/>
            </w:rPr>
          </w:rPrChange>
        </w:rPr>
        <w:t xml:space="preserve">samples sizes used in </w:t>
      </w:r>
      <w:r w:rsidR="003A254D" w:rsidRPr="00D86ACC">
        <w:rPr>
          <w:rFonts w:ascii="Calibri" w:hAnsi="Calibri" w:cs="Calibri"/>
          <w:color w:val="4472C4" w:themeColor="accent1"/>
          <w:rPrChange w:id="48" w:author="Kris.Wild" w:date="2023-03-06T14:48:00Z">
            <w:rPr>
              <w:color w:val="4472C4" w:themeColor="accent1"/>
            </w:rPr>
          </w:rPrChange>
        </w:rPr>
        <w:t xml:space="preserve">empirical studies in our meta-analysis (mean n; </w:t>
      </w:r>
      <w:proofErr w:type="spellStart"/>
      <w:r w:rsidR="003A254D" w:rsidRPr="00D86ACC">
        <w:rPr>
          <w:rFonts w:ascii="Calibri" w:hAnsi="Calibri" w:cs="Calibri"/>
          <w:color w:val="4472C4" w:themeColor="accent1"/>
          <w:rPrChange w:id="49" w:author="Kris.Wild" w:date="2023-03-06T14:48:00Z">
            <w:rPr>
              <w:color w:val="4472C4" w:themeColor="accent1"/>
            </w:rPr>
          </w:rPrChange>
        </w:rPr>
        <w:t>Ctmax</w:t>
      </w:r>
      <w:proofErr w:type="spellEnd"/>
      <w:r w:rsidR="003A254D" w:rsidRPr="00D86ACC">
        <w:rPr>
          <w:rFonts w:ascii="Calibri" w:hAnsi="Calibri" w:cs="Calibri"/>
          <w:color w:val="4472C4" w:themeColor="accent1"/>
          <w:rPrChange w:id="50" w:author="Kris.Wild" w:date="2023-03-06T14:48:00Z">
            <w:rPr>
              <w:color w:val="4472C4" w:themeColor="accent1"/>
            </w:rPr>
          </w:rPrChange>
        </w:rPr>
        <w:t xml:space="preserve"> = 17.3, SD = 2.9; </w:t>
      </w:r>
      <w:proofErr w:type="spellStart"/>
      <w:r w:rsidR="003A254D" w:rsidRPr="00D86ACC">
        <w:rPr>
          <w:rFonts w:ascii="Calibri" w:hAnsi="Calibri" w:cs="Calibri"/>
          <w:color w:val="4472C4" w:themeColor="accent1"/>
          <w:rPrChange w:id="51" w:author="Kris.Wild" w:date="2023-03-06T14:48:00Z">
            <w:rPr>
              <w:color w:val="4472C4" w:themeColor="accent1"/>
            </w:rPr>
          </w:rPrChange>
        </w:rPr>
        <w:t>Tpref</w:t>
      </w:r>
      <w:proofErr w:type="spellEnd"/>
      <w:r w:rsidR="003A254D" w:rsidRPr="00D86ACC">
        <w:rPr>
          <w:rFonts w:ascii="Calibri" w:hAnsi="Calibri" w:cs="Calibri"/>
          <w:color w:val="4472C4" w:themeColor="accent1"/>
          <w:rPrChange w:id="52" w:author="Kris.Wild" w:date="2023-03-06T14:48:00Z">
            <w:rPr>
              <w:color w:val="4472C4" w:themeColor="accent1"/>
            </w:rPr>
          </w:rPrChange>
        </w:rPr>
        <w:t xml:space="preserve"> = 16.65, SD = 0.92) </w:t>
      </w:r>
      <w:r w:rsidRPr="00D86ACC">
        <w:rPr>
          <w:rFonts w:ascii="Calibri" w:hAnsi="Calibri" w:cs="Calibri"/>
          <w:color w:val="4472C4" w:themeColor="accent1"/>
          <w:rPrChange w:id="53" w:author="Kris.Wild" w:date="2023-03-06T14:48:00Z">
            <w:rPr>
              <w:color w:val="4472C4" w:themeColor="accent1"/>
            </w:rPr>
          </w:rPrChange>
        </w:rPr>
        <w:t>of the studies included in our meta-analysis</w:t>
      </w:r>
      <w:r w:rsidR="00E77CD0" w:rsidRPr="00D86ACC">
        <w:rPr>
          <w:rFonts w:ascii="Calibri" w:hAnsi="Calibri" w:cs="Calibri"/>
          <w:color w:val="4472C4" w:themeColor="accent1"/>
          <w:rPrChange w:id="54" w:author="Kris.Wild" w:date="2023-03-06T14:48:00Z">
            <w:rPr>
              <w:color w:val="4472C4" w:themeColor="accent1"/>
            </w:rPr>
          </w:rPrChange>
        </w:rPr>
        <w:t>, especially given that we had four treatments</w:t>
      </w:r>
      <w:ins w:id="55" w:author="Daniel Noble" w:date="2023-03-06T19:13:00Z">
        <w:r w:rsidR="005849B6">
          <w:rPr>
            <w:rFonts w:ascii="Calibri" w:hAnsi="Calibri" w:cs="Calibri"/>
            <w:color w:val="4472C4" w:themeColor="accent1"/>
          </w:rPr>
          <w:t xml:space="preserve"> (n = 40 altogether)</w:t>
        </w:r>
      </w:ins>
      <w:r w:rsidRPr="00D86ACC">
        <w:rPr>
          <w:rFonts w:ascii="Calibri" w:hAnsi="Calibri" w:cs="Calibri"/>
          <w:color w:val="4472C4" w:themeColor="accent1"/>
          <w:rPrChange w:id="56" w:author="Kris.Wild" w:date="2023-03-06T14:48:00Z">
            <w:rPr>
              <w:color w:val="4472C4" w:themeColor="accent1"/>
            </w:rPr>
          </w:rPrChange>
        </w:rPr>
        <w:t>.</w:t>
      </w:r>
      <w:r w:rsidR="003A254D" w:rsidRPr="00D86ACC">
        <w:rPr>
          <w:rFonts w:ascii="Calibri" w:hAnsi="Calibri" w:cs="Calibri"/>
          <w:color w:val="4472C4" w:themeColor="accent1"/>
          <w:rPrChange w:id="57" w:author="Kris.Wild" w:date="2023-03-06T14:48:00Z">
            <w:rPr>
              <w:color w:val="4472C4" w:themeColor="accent1"/>
            </w:rPr>
          </w:rPrChange>
        </w:rPr>
        <w:t xml:space="preserve"> </w:t>
      </w:r>
      <w:r w:rsidRPr="00D86ACC">
        <w:rPr>
          <w:rFonts w:ascii="Calibri" w:hAnsi="Calibri" w:cs="Calibri"/>
          <w:color w:val="4472C4" w:themeColor="accent1"/>
          <w:rPrChange w:id="58" w:author="Kris.Wild" w:date="2023-03-06T14:48:00Z">
            <w:rPr>
              <w:color w:val="4472C4" w:themeColor="accent1"/>
            </w:rPr>
          </w:rPrChange>
        </w:rPr>
        <w:t>Smaller sample sizes in this area of research are not uncommon given that critical thermal limits push animals</w:t>
      </w:r>
      <w:r w:rsidR="002707EC" w:rsidRPr="00D86ACC">
        <w:rPr>
          <w:rFonts w:ascii="Calibri" w:hAnsi="Calibri" w:cs="Calibri"/>
          <w:color w:val="4472C4" w:themeColor="accent1"/>
          <w:rPrChange w:id="59" w:author="Kris.Wild" w:date="2023-03-06T14:48:00Z">
            <w:rPr>
              <w:color w:val="4472C4" w:themeColor="accent1"/>
            </w:rPr>
          </w:rPrChange>
        </w:rPr>
        <w:t xml:space="preserve"> </w:t>
      </w:r>
      <w:r w:rsidRPr="00D86ACC">
        <w:rPr>
          <w:rFonts w:ascii="Calibri" w:hAnsi="Calibri" w:cs="Calibri"/>
          <w:color w:val="4472C4" w:themeColor="accent1"/>
          <w:rPrChange w:id="60" w:author="Kris.Wild" w:date="2023-03-06T14:48:00Z">
            <w:rPr>
              <w:color w:val="4472C4" w:themeColor="accent1"/>
            </w:rPr>
          </w:rPrChange>
        </w:rPr>
        <w:t>close to their physiological tolerance limits</w:t>
      </w:r>
      <w:r w:rsidR="002707EC" w:rsidRPr="00D86ACC">
        <w:rPr>
          <w:rFonts w:ascii="Calibri" w:hAnsi="Calibri" w:cs="Calibri"/>
          <w:color w:val="4472C4" w:themeColor="accent1"/>
          <w:rPrChange w:id="61" w:author="Kris.Wild" w:date="2023-03-06T14:48:00Z">
            <w:rPr>
              <w:color w:val="4472C4" w:themeColor="accent1"/>
            </w:rPr>
          </w:rPrChange>
        </w:rPr>
        <w:t xml:space="preserve"> – pushing them much higher results in death</w:t>
      </w:r>
      <w:r w:rsidRPr="00D86ACC">
        <w:rPr>
          <w:rFonts w:ascii="Calibri" w:hAnsi="Calibri" w:cs="Calibri"/>
          <w:color w:val="4472C4" w:themeColor="accent1"/>
          <w:rPrChange w:id="62" w:author="Kris.Wild" w:date="2023-03-06T14:48:00Z">
            <w:rPr>
              <w:color w:val="4472C4" w:themeColor="accent1"/>
            </w:rPr>
          </w:rPrChange>
        </w:rPr>
        <w:t>. As such, there are ethical constraints that need to be carefully considered</w:t>
      </w:r>
      <w:r w:rsidR="002707EC" w:rsidRPr="00D86ACC">
        <w:rPr>
          <w:rFonts w:ascii="Calibri" w:hAnsi="Calibri" w:cs="Calibri"/>
          <w:color w:val="4472C4" w:themeColor="accent1"/>
          <w:rPrChange w:id="63" w:author="Kris.Wild" w:date="2023-03-06T14:48:00Z">
            <w:rPr>
              <w:color w:val="4472C4" w:themeColor="accent1"/>
            </w:rPr>
          </w:rPrChange>
        </w:rPr>
        <w:t>,</w:t>
      </w:r>
      <w:r w:rsidRPr="00D86ACC">
        <w:rPr>
          <w:rFonts w:ascii="Calibri" w:hAnsi="Calibri" w:cs="Calibri"/>
          <w:color w:val="4472C4" w:themeColor="accent1"/>
          <w:rPrChange w:id="64" w:author="Kris.Wild" w:date="2023-03-06T14:48:00Z">
            <w:rPr>
              <w:color w:val="4472C4" w:themeColor="accent1"/>
            </w:rPr>
          </w:rPrChange>
        </w:rPr>
        <w:t xml:space="preserve"> and it is unlikely we would obtain approval for larger numbers of lizards</w:t>
      </w:r>
      <w:r w:rsidR="002707EC" w:rsidRPr="00D86ACC">
        <w:rPr>
          <w:rFonts w:ascii="Calibri" w:hAnsi="Calibri" w:cs="Calibri"/>
          <w:color w:val="4472C4" w:themeColor="accent1"/>
          <w:rPrChange w:id="65" w:author="Kris.Wild" w:date="2023-03-06T14:48:00Z">
            <w:rPr>
              <w:color w:val="4472C4" w:themeColor="accent1"/>
            </w:rPr>
          </w:rPrChange>
        </w:rPr>
        <w:t xml:space="preserve"> than the number used in our study</w:t>
      </w:r>
      <w:r w:rsidRPr="00D86ACC">
        <w:rPr>
          <w:rFonts w:ascii="Calibri" w:hAnsi="Calibri" w:cs="Calibri"/>
          <w:color w:val="4472C4" w:themeColor="accent1"/>
          <w:rPrChange w:id="66" w:author="Kris.Wild" w:date="2023-03-06T14:48:00Z">
            <w:rPr>
              <w:color w:val="4472C4" w:themeColor="accent1"/>
            </w:rPr>
          </w:rPrChange>
        </w:rPr>
        <w:t xml:space="preserve">. </w:t>
      </w:r>
      <w:r w:rsidR="002707EC" w:rsidRPr="00D86ACC">
        <w:rPr>
          <w:rFonts w:ascii="Calibri" w:hAnsi="Calibri" w:cs="Calibri"/>
          <w:color w:val="4472C4" w:themeColor="accent1"/>
          <w:rPrChange w:id="67" w:author="Kris.Wild" w:date="2023-03-06T14:48:00Z">
            <w:rPr>
              <w:color w:val="4472C4" w:themeColor="accent1"/>
            </w:rPr>
          </w:rPrChange>
        </w:rPr>
        <w:t>W</w:t>
      </w:r>
      <w:r w:rsidRPr="00D86ACC">
        <w:rPr>
          <w:rFonts w:ascii="Calibri" w:hAnsi="Calibri" w:cs="Calibri"/>
          <w:color w:val="4472C4" w:themeColor="accent1"/>
          <w:rPrChange w:id="68" w:author="Kris.Wild" w:date="2023-03-06T14:48:00Z">
            <w:rPr>
              <w:color w:val="4472C4" w:themeColor="accent1"/>
            </w:rPr>
          </w:rPrChange>
        </w:rPr>
        <w:t xml:space="preserve">e recognise that this </w:t>
      </w:r>
      <w:r w:rsidR="00210A01" w:rsidRPr="00D86ACC">
        <w:rPr>
          <w:rFonts w:ascii="Calibri" w:hAnsi="Calibri" w:cs="Calibri"/>
          <w:color w:val="4472C4" w:themeColor="accent1"/>
          <w:rPrChange w:id="69" w:author="Kris.Wild" w:date="2023-03-06T14:48:00Z">
            <w:rPr>
              <w:color w:val="4472C4" w:themeColor="accent1"/>
            </w:rPr>
          </w:rPrChange>
        </w:rPr>
        <w:t>may be a</w:t>
      </w:r>
      <w:r w:rsidRPr="00D86ACC">
        <w:rPr>
          <w:rFonts w:ascii="Calibri" w:hAnsi="Calibri" w:cs="Calibri"/>
          <w:color w:val="4472C4" w:themeColor="accent1"/>
          <w:rPrChange w:id="70" w:author="Kris.Wild" w:date="2023-03-06T14:48:00Z">
            <w:rPr>
              <w:color w:val="4472C4" w:themeColor="accent1"/>
            </w:rPr>
          </w:rPrChange>
        </w:rPr>
        <w:t xml:space="preserve"> </w:t>
      </w:r>
      <w:r w:rsidR="002707EC" w:rsidRPr="00D86ACC">
        <w:rPr>
          <w:rFonts w:ascii="Calibri" w:hAnsi="Calibri" w:cs="Calibri"/>
          <w:color w:val="4472C4" w:themeColor="accent1"/>
          <w:rPrChange w:id="71" w:author="Kris.Wild" w:date="2023-03-06T14:48:00Z">
            <w:rPr>
              <w:color w:val="4472C4" w:themeColor="accent1"/>
            </w:rPr>
          </w:rPrChange>
        </w:rPr>
        <w:t>limitation.</w:t>
      </w:r>
      <w:r w:rsidRPr="00D86ACC">
        <w:rPr>
          <w:rFonts w:ascii="Calibri" w:hAnsi="Calibri" w:cs="Calibri"/>
          <w:color w:val="4472C4" w:themeColor="accent1"/>
          <w:rPrChange w:id="72" w:author="Kris.Wild" w:date="2023-03-06T14:48:00Z">
            <w:rPr>
              <w:color w:val="4472C4" w:themeColor="accent1"/>
            </w:rPr>
          </w:rPrChange>
        </w:rPr>
        <w:t xml:space="preserve"> </w:t>
      </w:r>
      <w:r w:rsidR="002707EC" w:rsidRPr="00D86ACC">
        <w:rPr>
          <w:rFonts w:ascii="Calibri" w:hAnsi="Calibri" w:cs="Calibri"/>
          <w:color w:val="4472C4" w:themeColor="accent1"/>
          <w:rPrChange w:id="73" w:author="Kris.Wild" w:date="2023-03-06T14:48:00Z">
            <w:rPr>
              <w:color w:val="4472C4" w:themeColor="accent1"/>
            </w:rPr>
          </w:rPrChange>
        </w:rPr>
        <w:t xml:space="preserve">Our </w:t>
      </w:r>
      <w:del w:id="74" w:author="Daniel Noble" w:date="2023-03-06T19:05:00Z">
        <w:r w:rsidR="002707EC" w:rsidRPr="00D86ACC" w:rsidDel="005849B6">
          <w:rPr>
            <w:rFonts w:ascii="Calibri" w:hAnsi="Calibri" w:cs="Calibri"/>
            <w:color w:val="4472C4" w:themeColor="accent1"/>
            <w:rPrChange w:id="75" w:author="Kris.Wild" w:date="2023-03-06T14:48:00Z">
              <w:rPr>
                <w:color w:val="4472C4" w:themeColor="accent1"/>
              </w:rPr>
            </w:rPrChange>
          </w:rPr>
          <w:delText xml:space="preserve">limited </w:delText>
        </w:r>
      </w:del>
      <w:r w:rsidR="002707EC" w:rsidRPr="00D86ACC">
        <w:rPr>
          <w:rFonts w:ascii="Calibri" w:hAnsi="Calibri" w:cs="Calibri"/>
          <w:color w:val="4472C4" w:themeColor="accent1"/>
          <w:rPrChange w:id="76" w:author="Kris.Wild" w:date="2023-03-06T14:48:00Z">
            <w:rPr>
              <w:color w:val="4472C4" w:themeColor="accent1"/>
            </w:rPr>
          </w:rPrChange>
        </w:rPr>
        <w:t xml:space="preserve">sample size </w:t>
      </w:r>
      <w:r w:rsidRPr="00D86ACC">
        <w:rPr>
          <w:rFonts w:ascii="Calibri" w:hAnsi="Calibri" w:cs="Calibri"/>
          <w:color w:val="4472C4" w:themeColor="accent1"/>
          <w:rPrChange w:id="77" w:author="Kris.Wild" w:date="2023-03-06T14:48:00Z">
            <w:rPr>
              <w:color w:val="4472C4" w:themeColor="accent1"/>
            </w:rPr>
          </w:rPrChange>
        </w:rPr>
        <w:t xml:space="preserve">was a major reason why we also included a meta-analysis of existing studies given that </w:t>
      </w:r>
      <w:r w:rsidR="00E77CD0" w:rsidRPr="00D86ACC">
        <w:rPr>
          <w:rFonts w:ascii="Calibri" w:hAnsi="Calibri" w:cs="Calibri"/>
          <w:color w:val="4472C4" w:themeColor="accent1"/>
          <w:rPrChange w:id="78" w:author="Kris.Wild" w:date="2023-03-06T14:48:00Z">
            <w:rPr>
              <w:color w:val="4472C4" w:themeColor="accent1"/>
            </w:rPr>
          </w:rPrChange>
        </w:rPr>
        <w:t>this can</w:t>
      </w:r>
      <w:r w:rsidRPr="00D86ACC">
        <w:rPr>
          <w:rFonts w:ascii="Calibri" w:hAnsi="Calibri" w:cs="Calibri"/>
          <w:color w:val="4472C4" w:themeColor="accent1"/>
          <w:rPrChange w:id="79" w:author="Kris.Wild" w:date="2023-03-06T14:48:00Z">
            <w:rPr>
              <w:color w:val="4472C4" w:themeColor="accent1"/>
            </w:rPr>
          </w:rPrChange>
        </w:rPr>
        <w:t xml:space="preserve"> improve power</w:t>
      </w:r>
      <w:r w:rsidR="00E77CD0" w:rsidRPr="00D86ACC">
        <w:rPr>
          <w:rFonts w:ascii="Calibri" w:hAnsi="Calibri" w:cs="Calibri"/>
          <w:color w:val="4472C4" w:themeColor="accent1"/>
          <w:rPrChange w:id="80" w:author="Kris.Wild" w:date="2023-03-06T14:48:00Z">
            <w:rPr>
              <w:color w:val="4472C4" w:themeColor="accent1"/>
            </w:rPr>
          </w:rPrChange>
        </w:rPr>
        <w:t xml:space="preserve"> </w:t>
      </w:r>
      <w:r w:rsidR="002707EC" w:rsidRPr="00D86ACC">
        <w:rPr>
          <w:rFonts w:ascii="Calibri" w:hAnsi="Calibri" w:cs="Calibri"/>
          <w:color w:val="4472C4" w:themeColor="accent1"/>
          <w:rPrChange w:id="81" w:author="Kris.Wild" w:date="2023-03-06T14:48:00Z">
            <w:rPr>
              <w:color w:val="4472C4" w:themeColor="accent1"/>
            </w:rPr>
          </w:rPrChange>
        </w:rPr>
        <w:t>(</w:t>
      </w:r>
      <w:r w:rsidR="00E77CD0" w:rsidRPr="00D86ACC">
        <w:rPr>
          <w:rFonts w:ascii="Calibri" w:hAnsi="Calibri" w:cs="Calibri"/>
          <w:color w:val="4472C4" w:themeColor="accent1"/>
          <w:rPrChange w:id="82" w:author="Kris.Wild" w:date="2023-03-06T14:48:00Z">
            <w:rPr>
              <w:color w:val="4472C4" w:themeColor="accent1"/>
            </w:rPr>
          </w:rPrChange>
        </w:rPr>
        <w:t>Nakagawa et al. 2017</w:t>
      </w:r>
      <w:r w:rsidR="002707EC" w:rsidRPr="00D86ACC">
        <w:rPr>
          <w:rFonts w:ascii="Calibri" w:hAnsi="Calibri" w:cs="Calibri"/>
          <w:color w:val="4472C4" w:themeColor="accent1"/>
          <w:rPrChange w:id="83" w:author="Kris.Wild" w:date="2023-03-06T14:48:00Z">
            <w:rPr>
              <w:color w:val="4472C4" w:themeColor="accent1"/>
            </w:rPr>
          </w:rPrChange>
        </w:rPr>
        <w:t>)</w:t>
      </w:r>
      <w:r w:rsidRPr="00D86ACC">
        <w:rPr>
          <w:rFonts w:ascii="Calibri" w:hAnsi="Calibri" w:cs="Calibri"/>
          <w:color w:val="4472C4" w:themeColor="accent1"/>
          <w:rPrChange w:id="84" w:author="Kris.Wild" w:date="2023-03-06T14:48:00Z">
            <w:rPr>
              <w:color w:val="4472C4" w:themeColor="accent1"/>
            </w:rPr>
          </w:rPrChange>
        </w:rPr>
        <w:t xml:space="preserve">. We believe it is re-assuring the meta-analytic results completely support our empirical </w:t>
      </w:r>
      <w:r w:rsidR="002707EC" w:rsidRPr="00D86ACC">
        <w:rPr>
          <w:rFonts w:ascii="Calibri" w:hAnsi="Calibri" w:cs="Calibri"/>
          <w:color w:val="4472C4" w:themeColor="accent1"/>
          <w:rPrChange w:id="85" w:author="Kris.Wild" w:date="2023-03-06T14:48:00Z">
            <w:rPr>
              <w:color w:val="4472C4" w:themeColor="accent1"/>
            </w:rPr>
          </w:rPrChange>
        </w:rPr>
        <w:t>findings and that of other larger-scale meta-analyses in this area (e.g., Pottier et al. 2022)</w:t>
      </w:r>
      <w:r w:rsidRPr="00D86ACC">
        <w:rPr>
          <w:rFonts w:ascii="Calibri" w:hAnsi="Calibri" w:cs="Calibri"/>
          <w:color w:val="4472C4" w:themeColor="accent1"/>
          <w:rPrChange w:id="86" w:author="Kris.Wild" w:date="2023-03-06T14:48:00Z">
            <w:rPr>
              <w:color w:val="4472C4" w:themeColor="accent1"/>
            </w:rPr>
          </w:rPrChange>
        </w:rPr>
        <w:t xml:space="preserve">. </w:t>
      </w:r>
      <w:r w:rsidR="00623618" w:rsidRPr="00D86ACC">
        <w:rPr>
          <w:rFonts w:ascii="Calibri" w:hAnsi="Calibri" w:cs="Calibri"/>
          <w:color w:val="4472C4" w:themeColor="accent1"/>
          <w:rPrChange w:id="87" w:author="Kris.Wild" w:date="2023-03-06T14:48:00Z">
            <w:rPr>
              <w:color w:val="4472C4" w:themeColor="accent1"/>
            </w:rPr>
          </w:rPrChange>
        </w:rPr>
        <w:t xml:space="preserve">We have also identified clear gaps in the literature that should help pave the way for future research. </w:t>
      </w:r>
      <w:r w:rsidR="002707EC" w:rsidRPr="00D86ACC">
        <w:rPr>
          <w:rFonts w:ascii="Calibri" w:hAnsi="Calibri" w:cs="Calibri"/>
          <w:color w:val="4472C4" w:themeColor="accent1"/>
          <w:rPrChange w:id="88" w:author="Kris.Wild" w:date="2023-03-06T14:48:00Z">
            <w:rPr>
              <w:color w:val="4472C4" w:themeColor="accent1"/>
            </w:rPr>
          </w:rPrChange>
        </w:rPr>
        <w:t xml:space="preserve">We have nonetheless revised our manuscript to </w:t>
      </w:r>
      <w:r w:rsidR="0074408C" w:rsidRPr="00D86ACC">
        <w:rPr>
          <w:rFonts w:ascii="Calibri" w:hAnsi="Calibri" w:cs="Calibri"/>
          <w:color w:val="4472C4" w:themeColor="accent1"/>
          <w:rPrChange w:id="89" w:author="Kris.Wild" w:date="2023-03-06T14:48:00Z">
            <w:rPr>
              <w:color w:val="4472C4" w:themeColor="accent1"/>
            </w:rPr>
          </w:rPrChange>
        </w:rPr>
        <w:t>make explicit mention of these points</w:t>
      </w:r>
      <w:r w:rsidR="00E77CD0" w:rsidRPr="00D86ACC">
        <w:rPr>
          <w:rFonts w:ascii="Calibri" w:hAnsi="Calibri" w:cs="Calibri"/>
          <w:color w:val="4472C4" w:themeColor="accent1"/>
          <w:rPrChange w:id="90" w:author="Kris.Wild" w:date="2023-03-06T14:48:00Z">
            <w:rPr>
              <w:color w:val="4472C4" w:themeColor="accent1"/>
            </w:rPr>
          </w:rPrChange>
        </w:rPr>
        <w:t xml:space="preserve"> (see Discussion)</w:t>
      </w:r>
      <w:r w:rsidR="0074408C" w:rsidRPr="00D86ACC">
        <w:rPr>
          <w:rFonts w:ascii="Calibri" w:hAnsi="Calibri" w:cs="Calibri"/>
          <w:color w:val="4472C4" w:themeColor="accent1"/>
          <w:rPrChange w:id="91" w:author="Kris.Wild" w:date="2023-03-06T14:48:00Z">
            <w:rPr>
              <w:color w:val="4472C4" w:themeColor="accent1"/>
            </w:rPr>
          </w:rPrChange>
        </w:rPr>
        <w:t>.</w:t>
      </w:r>
      <w:r w:rsidR="006773D3" w:rsidRPr="00D86ACC">
        <w:rPr>
          <w:rFonts w:ascii="Calibri" w:hAnsi="Calibri" w:cs="Calibri"/>
          <w:color w:val="4472C4" w:themeColor="accent1"/>
          <w:rPrChange w:id="92" w:author="Kris.Wild" w:date="2023-03-06T14:48:00Z">
            <w:rPr>
              <w:color w:val="4472C4" w:themeColor="accent1"/>
            </w:rPr>
          </w:rPrChange>
        </w:rPr>
        <w:t xml:space="preserve"> Please </w:t>
      </w:r>
      <w:ins w:id="93" w:author="Daniel Noble" w:date="2023-03-06T19:05:00Z">
        <w:r w:rsidR="005849B6">
          <w:rPr>
            <w:rFonts w:ascii="Calibri" w:hAnsi="Calibri" w:cs="Calibri"/>
            <w:color w:val="4472C4" w:themeColor="accent1"/>
          </w:rPr>
          <w:t xml:space="preserve">also </w:t>
        </w:r>
      </w:ins>
      <w:r w:rsidR="006773D3" w:rsidRPr="00D86ACC">
        <w:rPr>
          <w:rFonts w:ascii="Calibri" w:hAnsi="Calibri" w:cs="Calibri"/>
          <w:color w:val="4472C4" w:themeColor="accent1"/>
          <w:rPrChange w:id="94" w:author="Kris.Wild" w:date="2023-03-06T14:48:00Z">
            <w:rPr>
              <w:color w:val="4472C4" w:themeColor="accent1"/>
            </w:rPr>
          </w:rPrChange>
        </w:rPr>
        <w:t xml:space="preserve">see </w:t>
      </w:r>
      <w:r w:rsidR="00623618" w:rsidRPr="00D86ACC">
        <w:rPr>
          <w:rFonts w:ascii="Calibri" w:hAnsi="Calibri" w:cs="Calibri"/>
          <w:color w:val="4472C4" w:themeColor="accent1"/>
          <w:rPrChange w:id="95" w:author="Kris.Wild" w:date="2023-03-06T14:48:00Z">
            <w:rPr>
              <w:color w:val="4472C4" w:themeColor="accent1"/>
            </w:rPr>
          </w:rPrChange>
        </w:rPr>
        <w:t xml:space="preserve">the </w:t>
      </w:r>
      <w:r w:rsidR="006773D3" w:rsidRPr="00D86ACC">
        <w:rPr>
          <w:rFonts w:ascii="Calibri" w:hAnsi="Calibri" w:cs="Calibri"/>
          <w:color w:val="4472C4" w:themeColor="accent1"/>
          <w:rPrChange w:id="96" w:author="Kris.Wild" w:date="2023-03-06T14:48:00Z">
            <w:rPr>
              <w:color w:val="4472C4" w:themeColor="accent1"/>
            </w:rPr>
          </w:rPrChange>
        </w:rPr>
        <w:t>responses to Reviewer 1 below.</w:t>
      </w:r>
    </w:p>
    <w:p w14:paraId="35D5A0E7" w14:textId="5F8A8A91" w:rsidR="00623618" w:rsidRPr="00D86ACC" w:rsidRDefault="00623618" w:rsidP="008C19F0">
      <w:pPr>
        <w:rPr>
          <w:rFonts w:ascii="Calibri" w:hAnsi="Calibri" w:cs="Calibri"/>
          <w:rPrChange w:id="97" w:author="Kris.Wild" w:date="2023-03-06T14:48:00Z">
            <w:rPr/>
          </w:rPrChange>
        </w:rPr>
      </w:pPr>
    </w:p>
    <w:p w14:paraId="60F2D5E8" w14:textId="77777777" w:rsidR="00623618" w:rsidRPr="00D86ACC" w:rsidRDefault="00623618" w:rsidP="008C19F0">
      <w:pPr>
        <w:rPr>
          <w:rFonts w:ascii="Calibri" w:hAnsi="Calibri" w:cs="Calibri"/>
          <w:rPrChange w:id="98" w:author="Kris.Wild" w:date="2023-03-06T14:48:00Z">
            <w:rPr/>
          </w:rPrChange>
        </w:rPr>
      </w:pPr>
    </w:p>
    <w:p w14:paraId="2D7FAEC4" w14:textId="77777777" w:rsidR="008C19F0" w:rsidRPr="00D86ACC" w:rsidRDefault="008C19F0" w:rsidP="008C19F0">
      <w:pPr>
        <w:rPr>
          <w:rFonts w:ascii="Calibri" w:hAnsi="Calibri" w:cs="Calibri"/>
          <w:rPrChange w:id="99" w:author="Kris.Wild" w:date="2023-03-06T14:48:00Z">
            <w:rPr/>
          </w:rPrChange>
        </w:rPr>
      </w:pPr>
      <w:r w:rsidRPr="00D86ACC">
        <w:rPr>
          <w:rFonts w:ascii="Calibri" w:hAnsi="Calibri" w:cs="Calibri"/>
          <w:b/>
          <w:bCs/>
          <w:rPrChange w:id="100" w:author="Kris.Wild" w:date="2023-03-06T14:48:00Z">
            <w:rPr>
              <w:b/>
              <w:bCs/>
            </w:rPr>
          </w:rPrChange>
        </w:rPr>
        <w:lastRenderedPageBreak/>
        <w:t>Reviewers' Comments to Author</w:t>
      </w:r>
      <w:r w:rsidRPr="00D86ACC">
        <w:rPr>
          <w:rFonts w:ascii="Calibri" w:hAnsi="Calibri" w:cs="Calibri"/>
          <w:rPrChange w:id="101" w:author="Kris.Wild" w:date="2023-03-06T14:48:00Z">
            <w:rPr/>
          </w:rPrChange>
        </w:rPr>
        <w:t>:</w:t>
      </w:r>
    </w:p>
    <w:p w14:paraId="16607377" w14:textId="77777777" w:rsidR="008C19F0" w:rsidRPr="00D86ACC" w:rsidRDefault="008C19F0" w:rsidP="008C19F0">
      <w:pPr>
        <w:rPr>
          <w:rFonts w:ascii="Calibri" w:hAnsi="Calibri" w:cs="Calibri"/>
          <w:b/>
          <w:bCs/>
          <w:rPrChange w:id="102" w:author="Kris.Wild" w:date="2023-03-06T14:48:00Z">
            <w:rPr>
              <w:b/>
              <w:bCs/>
            </w:rPr>
          </w:rPrChange>
        </w:rPr>
      </w:pPr>
      <w:r w:rsidRPr="00D86ACC">
        <w:rPr>
          <w:rFonts w:ascii="Calibri" w:hAnsi="Calibri" w:cs="Calibri"/>
          <w:b/>
          <w:bCs/>
          <w:rPrChange w:id="103" w:author="Kris.Wild" w:date="2023-03-06T14:48:00Z">
            <w:rPr>
              <w:b/>
              <w:bCs/>
            </w:rPr>
          </w:rPrChange>
        </w:rPr>
        <w:t>Referee: 1</w:t>
      </w:r>
    </w:p>
    <w:p w14:paraId="0D3A630B" w14:textId="77777777" w:rsidR="008C19F0" w:rsidRPr="00D86ACC" w:rsidRDefault="008C19F0" w:rsidP="008C19F0">
      <w:pPr>
        <w:rPr>
          <w:rFonts w:ascii="Calibri" w:hAnsi="Calibri" w:cs="Calibri"/>
          <w:rPrChange w:id="104" w:author="Kris.Wild" w:date="2023-03-06T14:48:00Z">
            <w:rPr/>
          </w:rPrChange>
        </w:rPr>
      </w:pPr>
    </w:p>
    <w:p w14:paraId="13F64310" w14:textId="77777777" w:rsidR="008C19F0" w:rsidRPr="00D86ACC" w:rsidRDefault="008C19F0" w:rsidP="008C19F0">
      <w:pPr>
        <w:rPr>
          <w:rFonts w:ascii="Calibri" w:hAnsi="Calibri" w:cs="Calibri"/>
          <w:rPrChange w:id="105" w:author="Kris.Wild" w:date="2023-03-06T14:48:00Z">
            <w:rPr/>
          </w:rPrChange>
        </w:rPr>
      </w:pPr>
      <w:r w:rsidRPr="00D86ACC">
        <w:rPr>
          <w:rFonts w:ascii="Calibri" w:hAnsi="Calibri" w:cs="Calibri"/>
          <w:rPrChange w:id="106" w:author="Kris.Wild" w:date="2023-03-06T14:48:00Z">
            <w:rPr/>
          </w:rPrChange>
        </w:rPr>
        <w:t>Comments to the Author(s)</w:t>
      </w:r>
    </w:p>
    <w:p w14:paraId="0F8E6426" w14:textId="5106FD0A" w:rsidR="00210A01" w:rsidRPr="00D86ACC" w:rsidRDefault="008C19F0" w:rsidP="008C19F0">
      <w:pPr>
        <w:rPr>
          <w:rFonts w:ascii="Calibri" w:hAnsi="Calibri" w:cs="Calibri"/>
          <w:rPrChange w:id="107" w:author="Kris.Wild" w:date="2023-03-06T14:48:00Z">
            <w:rPr/>
          </w:rPrChange>
        </w:rPr>
      </w:pPr>
      <w:r w:rsidRPr="00D86ACC">
        <w:rPr>
          <w:rFonts w:ascii="Calibri" w:hAnsi="Calibri" w:cs="Calibri"/>
          <w:rPrChange w:id="108" w:author="Kris.Wild" w:date="2023-03-06T14:48:00Z">
            <w:rPr/>
          </w:rPrChange>
        </w:rPr>
        <w:t xml:space="preserve">This is a concisely written, 'hybrid' </w:t>
      </w:r>
      <w:proofErr w:type="spellStart"/>
      <w:r w:rsidRPr="00D86ACC">
        <w:rPr>
          <w:rFonts w:ascii="Calibri" w:hAnsi="Calibri" w:cs="Calibri"/>
          <w:rPrChange w:id="109" w:author="Kris.Wild" w:date="2023-03-06T14:48:00Z">
            <w:rPr/>
          </w:rPrChange>
        </w:rPr>
        <w:t>ms</w:t>
      </w:r>
      <w:proofErr w:type="spellEnd"/>
      <w:r w:rsidRPr="00D86ACC">
        <w:rPr>
          <w:rFonts w:ascii="Calibri" w:hAnsi="Calibri" w:cs="Calibri"/>
          <w:rPrChange w:id="110" w:author="Kris.Wild" w:date="2023-03-06T14:48:00Z">
            <w:rPr/>
          </w:rPrChange>
        </w:rPr>
        <w:t xml:space="preserve">.   Part 1 examines effects of developmental temperature on critical thermal maximum and thermal preferences of an Australian lizard. Part II is a meta-analysis of impacts of developmental temperature on reptiles. Both are of general interest, as the vast majority of "acclimation" (plasticity) studies have looked treatments involving adults, not of developmental temperatures. [Note: the main exceptions are studies examining temperature dependent sex determination and the temperature dependence of body size ("temperature size rule".]   The authors conclude that developmental temperature effects have minor impacts on their study species in particular, and on reptiles in general, and thus they suggest that </w:t>
      </w:r>
      <w:proofErr w:type="spellStart"/>
      <w:r w:rsidRPr="00D86ACC">
        <w:rPr>
          <w:rFonts w:ascii="Calibri" w:hAnsi="Calibri" w:cs="Calibri"/>
          <w:rPrChange w:id="111" w:author="Kris.Wild" w:date="2023-03-06T14:48:00Z">
            <w:rPr/>
          </w:rPrChange>
        </w:rPr>
        <w:t>behavioral</w:t>
      </w:r>
      <w:proofErr w:type="spellEnd"/>
      <w:r w:rsidRPr="00D86ACC">
        <w:rPr>
          <w:rFonts w:ascii="Calibri" w:hAnsi="Calibri" w:cs="Calibri"/>
          <w:rPrChange w:id="112" w:author="Kris.Wild" w:date="2023-03-06T14:48:00Z">
            <w:rPr/>
          </w:rPrChange>
        </w:rPr>
        <w:t xml:space="preserve"> or evolutionary responses </w:t>
      </w:r>
      <w:proofErr w:type="gramStart"/>
      <w:r w:rsidRPr="00D86ACC">
        <w:rPr>
          <w:rFonts w:ascii="Calibri" w:hAnsi="Calibri" w:cs="Calibri"/>
          <w:rPrChange w:id="113" w:author="Kris.Wild" w:date="2023-03-06T14:48:00Z">
            <w:rPr/>
          </w:rPrChange>
        </w:rPr>
        <w:t>will</w:t>
      </w:r>
      <w:proofErr w:type="gramEnd"/>
      <w:r w:rsidRPr="00D86ACC">
        <w:rPr>
          <w:rFonts w:ascii="Calibri" w:hAnsi="Calibri" w:cs="Calibri"/>
          <w:rPrChange w:id="114" w:author="Kris.Wild" w:date="2023-03-06T14:48:00Z">
            <w:rPr/>
          </w:rPrChange>
        </w:rPr>
        <w:t xml:space="preserve"> more likely to enable responses to changing climates.</w:t>
      </w:r>
    </w:p>
    <w:p w14:paraId="01E92DF6" w14:textId="77777777" w:rsidR="00210A01" w:rsidRPr="00D86ACC" w:rsidRDefault="00210A01" w:rsidP="008C19F0">
      <w:pPr>
        <w:rPr>
          <w:rFonts w:ascii="Calibri" w:hAnsi="Calibri" w:cs="Calibri"/>
          <w:rPrChange w:id="115" w:author="Kris.Wild" w:date="2023-03-06T14:48:00Z">
            <w:rPr/>
          </w:rPrChange>
        </w:rPr>
      </w:pPr>
    </w:p>
    <w:p w14:paraId="5A3A41AB" w14:textId="77777777" w:rsidR="008C19F0" w:rsidRPr="00D86ACC" w:rsidRDefault="008C19F0" w:rsidP="008C19F0">
      <w:pPr>
        <w:rPr>
          <w:rFonts w:ascii="Calibri" w:hAnsi="Calibri" w:cs="Calibri"/>
          <w:rPrChange w:id="116" w:author="Kris.Wild" w:date="2023-03-06T14:48:00Z">
            <w:rPr/>
          </w:rPrChange>
        </w:rPr>
      </w:pPr>
      <w:r w:rsidRPr="00D86ACC">
        <w:rPr>
          <w:rFonts w:ascii="Calibri" w:hAnsi="Calibri" w:cs="Calibri"/>
          <w:rPrChange w:id="117" w:author="Kris.Wild" w:date="2023-03-06T14:48:00Z">
            <w:rPr/>
          </w:rPrChange>
        </w:rPr>
        <w:t xml:space="preserve">The basic experimental design in Pt. I is to take groups of eggs and to assign them to 1 of 4 treatments (2 temperatures, 2 yolk provisioning), then rear the individual in a common garden, and test </w:t>
      </w:r>
      <w:proofErr w:type="spellStart"/>
      <w:r w:rsidRPr="00D86ACC">
        <w:rPr>
          <w:rFonts w:ascii="Calibri" w:hAnsi="Calibri" w:cs="Calibri"/>
          <w:rPrChange w:id="118" w:author="Kris.Wild" w:date="2023-03-06T14:48:00Z">
            <w:rPr/>
          </w:rPrChange>
        </w:rPr>
        <w:t>CTmax</w:t>
      </w:r>
      <w:proofErr w:type="spellEnd"/>
      <w:r w:rsidRPr="00D86ACC">
        <w:rPr>
          <w:rFonts w:ascii="Calibri" w:hAnsi="Calibri" w:cs="Calibri"/>
          <w:rPrChange w:id="119" w:author="Kris.Wild" w:date="2023-03-06T14:48:00Z">
            <w:rPr/>
          </w:rPrChange>
        </w:rPr>
        <w:t xml:space="preserve"> and </w:t>
      </w:r>
      <w:proofErr w:type="spellStart"/>
      <w:r w:rsidRPr="00D86ACC">
        <w:rPr>
          <w:rFonts w:ascii="Calibri" w:hAnsi="Calibri" w:cs="Calibri"/>
          <w:rPrChange w:id="120" w:author="Kris.Wild" w:date="2023-03-06T14:48:00Z">
            <w:rPr/>
          </w:rPrChange>
        </w:rPr>
        <w:t>Tpref</w:t>
      </w:r>
      <w:proofErr w:type="spellEnd"/>
      <w:r w:rsidRPr="00D86ACC">
        <w:rPr>
          <w:rFonts w:ascii="Calibri" w:hAnsi="Calibri" w:cs="Calibri"/>
          <w:rPrChange w:id="121" w:author="Kris.Wild" w:date="2023-03-06T14:48:00Z">
            <w:rPr/>
          </w:rPrChange>
        </w:rPr>
        <w:t xml:space="preserve"> months later.  </w:t>
      </w:r>
    </w:p>
    <w:p w14:paraId="07F61970" w14:textId="77777777" w:rsidR="008C19F0" w:rsidRPr="00D86ACC" w:rsidRDefault="008C19F0" w:rsidP="008C19F0">
      <w:pPr>
        <w:rPr>
          <w:rFonts w:ascii="Calibri" w:hAnsi="Calibri" w:cs="Calibri"/>
          <w:rPrChange w:id="122" w:author="Kris.Wild" w:date="2023-03-06T14:48:00Z">
            <w:rPr/>
          </w:rPrChange>
        </w:rPr>
      </w:pPr>
    </w:p>
    <w:p w14:paraId="073A88C6" w14:textId="14263E6E" w:rsidR="008C19F0" w:rsidRPr="00D86ACC" w:rsidRDefault="008C19F0" w:rsidP="008C19F0">
      <w:pPr>
        <w:rPr>
          <w:rFonts w:ascii="Calibri" w:hAnsi="Calibri" w:cs="Calibri"/>
          <w:rPrChange w:id="123" w:author="Kris.Wild" w:date="2023-03-06T14:48:00Z">
            <w:rPr/>
          </w:rPrChange>
        </w:rPr>
      </w:pPr>
      <w:r w:rsidRPr="00D86ACC">
        <w:rPr>
          <w:rFonts w:ascii="Calibri" w:hAnsi="Calibri" w:cs="Calibri"/>
          <w:rPrChange w:id="124" w:author="Kris.Wild" w:date="2023-03-06T14:48:00Z">
            <w:rPr/>
          </w:rPrChange>
        </w:rPr>
        <w:t>A different design would involve adding a post-hatching treatment.  This would enable one to see whether lizards reared at low temperature perform better at low post-hatching temperature than do lizards reared at high temperature (and vice versa). This latter design informs whether the developmental response is adaptive (see Huey et al. '99).  However, your treatment has the advantage in that the hatchling were able to thermoregulate as they wished and so is probably more likely reflects what would happen nature, where hatchlings can (often) thermoregulate.</w:t>
      </w:r>
    </w:p>
    <w:p w14:paraId="1A35B49D" w14:textId="195EBCC9" w:rsidR="00210A01" w:rsidRPr="00D86ACC" w:rsidRDefault="00210A01" w:rsidP="008C19F0">
      <w:pPr>
        <w:rPr>
          <w:rFonts w:ascii="Calibri" w:hAnsi="Calibri" w:cs="Calibri"/>
          <w:rPrChange w:id="125" w:author="Kris.Wild" w:date="2023-03-06T14:48:00Z">
            <w:rPr/>
          </w:rPrChange>
        </w:rPr>
      </w:pPr>
    </w:p>
    <w:p w14:paraId="627D2503" w14:textId="7CC1A48D" w:rsidR="00210A01" w:rsidRPr="00D86ACC" w:rsidRDefault="00210A01" w:rsidP="008C19F0">
      <w:pPr>
        <w:rPr>
          <w:rFonts w:ascii="Calibri" w:hAnsi="Calibri" w:cs="Calibri"/>
          <w:b/>
          <w:bCs/>
          <w:rPrChange w:id="126" w:author="Kris.Wild" w:date="2023-03-06T14:48:00Z">
            <w:rPr>
              <w:b/>
              <w:bCs/>
            </w:rPr>
          </w:rPrChange>
        </w:rPr>
      </w:pPr>
      <w:r w:rsidRPr="00D86ACC">
        <w:rPr>
          <w:rFonts w:ascii="Calibri" w:hAnsi="Calibri" w:cs="Calibri"/>
          <w:b/>
          <w:bCs/>
          <w:color w:val="4472C4" w:themeColor="accent1"/>
          <w:rPrChange w:id="127" w:author="Kris.Wild" w:date="2023-03-06T14:48:00Z">
            <w:rPr>
              <w:b/>
              <w:bCs/>
              <w:color w:val="4472C4" w:themeColor="accent1"/>
            </w:rPr>
          </w:rPrChange>
        </w:rPr>
        <w:t>Response</w:t>
      </w:r>
      <w:r w:rsidRPr="00D86ACC">
        <w:rPr>
          <w:rFonts w:ascii="Calibri" w:hAnsi="Calibri" w:cs="Calibri"/>
          <w:color w:val="4472C4" w:themeColor="accent1"/>
          <w:rPrChange w:id="128" w:author="Kris.Wild" w:date="2023-03-06T14:48:00Z">
            <w:rPr>
              <w:color w:val="4472C4" w:themeColor="accent1"/>
            </w:rPr>
          </w:rPrChange>
        </w:rPr>
        <w:t xml:space="preserve">: </w:t>
      </w:r>
      <w:del w:id="129" w:author="Daniel Noble" w:date="2023-03-06T19:10:00Z">
        <w:r w:rsidR="00C13032" w:rsidRPr="00D86ACC" w:rsidDel="005849B6">
          <w:rPr>
            <w:rFonts w:ascii="Calibri" w:hAnsi="Calibri" w:cs="Calibri"/>
            <w:color w:val="4472C4" w:themeColor="accent1"/>
            <w:rPrChange w:id="130" w:author="Kris.Wild" w:date="2023-03-06T14:48:00Z">
              <w:rPr>
                <w:color w:val="4472C4" w:themeColor="accent1"/>
              </w:rPr>
            </w:rPrChange>
          </w:rPr>
          <w:delText xml:space="preserve">This is a fascinating experimental design. </w:delText>
        </w:r>
      </w:del>
      <w:r w:rsidR="00C13032" w:rsidRPr="00D86ACC">
        <w:rPr>
          <w:rFonts w:ascii="Calibri" w:hAnsi="Calibri" w:cs="Calibri"/>
          <w:color w:val="4472C4" w:themeColor="accent1"/>
          <w:rPrChange w:id="131" w:author="Kris.Wild" w:date="2023-03-06T14:48:00Z">
            <w:rPr>
              <w:color w:val="4472C4" w:themeColor="accent1"/>
            </w:rPr>
          </w:rPrChange>
        </w:rPr>
        <w:t xml:space="preserve">We agree that it would be a fantastic future study. However, as noted by Reviewer 1, we had a different </w:t>
      </w:r>
      <w:r w:rsidR="00AE4DA8" w:rsidRPr="00D86ACC">
        <w:rPr>
          <w:rFonts w:ascii="Calibri" w:hAnsi="Calibri" w:cs="Calibri"/>
          <w:color w:val="4472C4" w:themeColor="accent1"/>
          <w:rPrChange w:id="132" w:author="Kris.Wild" w:date="2023-03-06T14:48:00Z">
            <w:rPr>
              <w:color w:val="4472C4" w:themeColor="accent1"/>
            </w:rPr>
          </w:rPrChange>
        </w:rPr>
        <w:t>question,</w:t>
      </w:r>
      <w:r w:rsidR="00C13032" w:rsidRPr="00D86ACC">
        <w:rPr>
          <w:rFonts w:ascii="Calibri" w:hAnsi="Calibri" w:cs="Calibri"/>
          <w:color w:val="4472C4" w:themeColor="accent1"/>
          <w:rPrChange w:id="133" w:author="Kris.Wild" w:date="2023-03-06T14:48:00Z">
            <w:rPr>
              <w:color w:val="4472C4" w:themeColor="accent1"/>
            </w:rPr>
          </w:rPrChange>
        </w:rPr>
        <w:t xml:space="preserve"> and our design likely reflects what would happen in nature. </w:t>
      </w:r>
    </w:p>
    <w:p w14:paraId="6B9DD869" w14:textId="77777777" w:rsidR="008C19F0" w:rsidRPr="00D86ACC" w:rsidRDefault="008C19F0" w:rsidP="008C19F0">
      <w:pPr>
        <w:rPr>
          <w:rFonts w:ascii="Calibri" w:hAnsi="Calibri" w:cs="Calibri"/>
          <w:rPrChange w:id="134" w:author="Kris.Wild" w:date="2023-03-06T14:48:00Z">
            <w:rPr/>
          </w:rPrChange>
        </w:rPr>
      </w:pPr>
    </w:p>
    <w:p w14:paraId="21843519" w14:textId="77777777" w:rsidR="008C19F0" w:rsidRPr="00D86ACC" w:rsidRDefault="008C19F0" w:rsidP="008C19F0">
      <w:pPr>
        <w:rPr>
          <w:rFonts w:ascii="Calibri" w:hAnsi="Calibri" w:cs="Calibri"/>
          <w:rPrChange w:id="135" w:author="Kris.Wild" w:date="2023-03-06T14:48:00Z">
            <w:rPr/>
          </w:rPrChange>
        </w:rPr>
      </w:pPr>
      <w:r w:rsidRPr="00D86ACC">
        <w:rPr>
          <w:rFonts w:ascii="Calibri" w:hAnsi="Calibri" w:cs="Calibri"/>
          <w:rPrChange w:id="136" w:author="Kris.Wild" w:date="2023-03-06T14:48:00Z">
            <w:rPr/>
          </w:rPrChange>
        </w:rPr>
        <w:t xml:space="preserve">As will be evident below, I have some concerns. I was unclear whether you </w:t>
      </w:r>
      <w:proofErr w:type="gramStart"/>
      <w:r w:rsidRPr="00D86ACC">
        <w:rPr>
          <w:rFonts w:ascii="Calibri" w:hAnsi="Calibri" w:cs="Calibri"/>
          <w:rPrChange w:id="137" w:author="Kris.Wild" w:date="2023-03-06T14:48:00Z">
            <w:rPr/>
          </w:rPrChange>
        </w:rPr>
        <w:t>actually measured</w:t>
      </w:r>
      <w:proofErr w:type="gramEnd"/>
      <w:r w:rsidRPr="00D86ACC">
        <w:rPr>
          <w:rFonts w:ascii="Calibri" w:hAnsi="Calibri" w:cs="Calibri"/>
          <w:rPrChange w:id="138" w:author="Kris.Wild" w:date="2023-03-06T14:48:00Z">
            <w:rPr/>
          </w:rPrChange>
        </w:rPr>
        <w:t xml:space="preserve"> body temperature, which is traditional in </w:t>
      </w:r>
      <w:proofErr w:type="spellStart"/>
      <w:r w:rsidRPr="00D86ACC">
        <w:rPr>
          <w:rFonts w:ascii="Calibri" w:hAnsi="Calibri" w:cs="Calibri"/>
          <w:rPrChange w:id="139" w:author="Kris.Wild" w:date="2023-03-06T14:48:00Z">
            <w:rPr/>
          </w:rPrChange>
        </w:rPr>
        <w:t>Tpref</w:t>
      </w:r>
      <w:proofErr w:type="spellEnd"/>
      <w:r w:rsidRPr="00D86ACC">
        <w:rPr>
          <w:rFonts w:ascii="Calibri" w:hAnsi="Calibri" w:cs="Calibri"/>
          <w:rPrChange w:id="140" w:author="Kris.Wild" w:date="2023-03-06T14:48:00Z">
            <w:rPr/>
          </w:rPrChange>
        </w:rPr>
        <w:t xml:space="preserve"> and </w:t>
      </w:r>
      <w:proofErr w:type="spellStart"/>
      <w:r w:rsidRPr="00D86ACC">
        <w:rPr>
          <w:rFonts w:ascii="Calibri" w:hAnsi="Calibri" w:cs="Calibri"/>
          <w:rPrChange w:id="141" w:author="Kris.Wild" w:date="2023-03-06T14:48:00Z">
            <w:rPr/>
          </w:rPrChange>
        </w:rPr>
        <w:t>CTmax</w:t>
      </w:r>
      <w:proofErr w:type="spellEnd"/>
      <w:r w:rsidRPr="00D86ACC">
        <w:rPr>
          <w:rFonts w:ascii="Calibri" w:hAnsi="Calibri" w:cs="Calibri"/>
          <w:rPrChange w:id="142" w:author="Kris.Wild" w:date="2023-03-06T14:48:00Z">
            <w:rPr/>
          </w:rPrChange>
        </w:rPr>
        <w:t xml:space="preserve"> studies.  For </w:t>
      </w:r>
      <w:proofErr w:type="spellStart"/>
      <w:r w:rsidRPr="00D86ACC">
        <w:rPr>
          <w:rFonts w:ascii="Calibri" w:hAnsi="Calibri" w:cs="Calibri"/>
          <w:rPrChange w:id="143" w:author="Kris.Wild" w:date="2023-03-06T14:48:00Z">
            <w:rPr/>
          </w:rPrChange>
        </w:rPr>
        <w:t>Tpref</w:t>
      </w:r>
      <w:proofErr w:type="spellEnd"/>
      <w:r w:rsidRPr="00D86ACC">
        <w:rPr>
          <w:rFonts w:ascii="Calibri" w:hAnsi="Calibri" w:cs="Calibri"/>
          <w:rPrChange w:id="144" w:author="Kris.Wild" w:date="2023-03-06T14:48:00Z">
            <w:rPr/>
          </w:rPrChange>
        </w:rPr>
        <w:t xml:space="preserve">, you measured skin temperature but didn't show whether that matched cloacal temperature. For </w:t>
      </w:r>
      <w:proofErr w:type="spellStart"/>
      <w:r w:rsidRPr="00D86ACC">
        <w:rPr>
          <w:rFonts w:ascii="Calibri" w:hAnsi="Calibri" w:cs="Calibri"/>
          <w:rPrChange w:id="145" w:author="Kris.Wild" w:date="2023-03-06T14:48:00Z">
            <w:rPr/>
          </w:rPrChange>
        </w:rPr>
        <w:t>CTmax</w:t>
      </w:r>
      <w:proofErr w:type="spellEnd"/>
      <w:r w:rsidRPr="00D86ACC">
        <w:rPr>
          <w:rFonts w:ascii="Calibri" w:hAnsi="Calibri" w:cs="Calibri"/>
          <w:rPrChange w:id="146" w:author="Kris.Wild" w:date="2023-03-06T14:48:00Z">
            <w:rPr/>
          </w:rPrChange>
        </w:rPr>
        <w:t xml:space="preserve">, I'm not sure what you measured (see below).  </w:t>
      </w:r>
    </w:p>
    <w:p w14:paraId="67F5CAC9" w14:textId="77777777" w:rsidR="008C19F0" w:rsidRPr="00D86ACC" w:rsidRDefault="008C19F0" w:rsidP="008C19F0">
      <w:pPr>
        <w:rPr>
          <w:rFonts w:ascii="Calibri" w:hAnsi="Calibri" w:cs="Calibri"/>
          <w:rPrChange w:id="147" w:author="Kris.Wild" w:date="2023-03-06T14:48:00Z">
            <w:rPr/>
          </w:rPrChange>
        </w:rPr>
      </w:pPr>
    </w:p>
    <w:p w14:paraId="5B715E87" w14:textId="77777777" w:rsidR="008C19F0" w:rsidRPr="00D86ACC" w:rsidRDefault="008C19F0" w:rsidP="008C19F0">
      <w:pPr>
        <w:rPr>
          <w:rFonts w:ascii="Calibri" w:hAnsi="Calibri" w:cs="Calibri"/>
          <w:rPrChange w:id="148" w:author="Kris.Wild" w:date="2023-03-06T14:48:00Z">
            <w:rPr/>
          </w:rPrChange>
        </w:rPr>
      </w:pPr>
      <w:r w:rsidRPr="00D86ACC">
        <w:rPr>
          <w:rFonts w:ascii="Calibri" w:hAnsi="Calibri" w:cs="Calibri"/>
          <w:rPrChange w:id="149" w:author="Kris.Wild" w:date="2023-03-06T14:48:00Z">
            <w:rPr/>
          </w:rPrChange>
        </w:rPr>
        <w:t xml:space="preserve">In any case, what matters in terms of the questions posed here is whether developmental temperatures (and egg supplies) impact "indices" of </w:t>
      </w:r>
      <w:proofErr w:type="spellStart"/>
      <w:r w:rsidRPr="00D86ACC">
        <w:rPr>
          <w:rFonts w:ascii="Calibri" w:hAnsi="Calibri" w:cs="Calibri"/>
          <w:rPrChange w:id="150" w:author="Kris.Wild" w:date="2023-03-06T14:48:00Z">
            <w:rPr/>
          </w:rPrChange>
        </w:rPr>
        <w:t>CTmax</w:t>
      </w:r>
      <w:proofErr w:type="spellEnd"/>
      <w:r w:rsidRPr="00D86ACC">
        <w:rPr>
          <w:rFonts w:ascii="Calibri" w:hAnsi="Calibri" w:cs="Calibri"/>
          <w:rPrChange w:id="151" w:author="Kris.Wild" w:date="2023-03-06T14:48:00Z">
            <w:rPr/>
          </w:rPrChange>
        </w:rPr>
        <w:t xml:space="preserve"> and </w:t>
      </w:r>
      <w:proofErr w:type="spellStart"/>
      <w:r w:rsidRPr="00D86ACC">
        <w:rPr>
          <w:rFonts w:ascii="Calibri" w:hAnsi="Calibri" w:cs="Calibri"/>
          <w:rPrChange w:id="152" w:author="Kris.Wild" w:date="2023-03-06T14:48:00Z">
            <w:rPr/>
          </w:rPrChange>
        </w:rPr>
        <w:t>Tpref</w:t>
      </w:r>
      <w:proofErr w:type="spellEnd"/>
      <w:r w:rsidRPr="00D86ACC">
        <w:rPr>
          <w:rFonts w:ascii="Calibri" w:hAnsi="Calibri" w:cs="Calibri"/>
          <w:rPrChange w:id="153" w:author="Kris.Wild" w:date="2023-03-06T14:48:00Z">
            <w:rPr/>
          </w:rPrChange>
        </w:rPr>
        <w:t>.  They do not.</w:t>
      </w:r>
    </w:p>
    <w:p w14:paraId="27445542" w14:textId="77777777" w:rsidR="008C19F0" w:rsidRPr="00D86ACC" w:rsidRDefault="008C19F0" w:rsidP="008C19F0">
      <w:pPr>
        <w:rPr>
          <w:rFonts w:ascii="Calibri" w:hAnsi="Calibri" w:cs="Calibri"/>
          <w:rPrChange w:id="154" w:author="Kris.Wild" w:date="2023-03-06T14:48:00Z">
            <w:rPr/>
          </w:rPrChange>
        </w:rPr>
      </w:pPr>
    </w:p>
    <w:p w14:paraId="03879441" w14:textId="77777777" w:rsidR="008C19F0" w:rsidRPr="00D86ACC" w:rsidRDefault="008C19F0" w:rsidP="008C19F0">
      <w:pPr>
        <w:rPr>
          <w:rFonts w:ascii="Calibri" w:hAnsi="Calibri" w:cs="Calibri"/>
          <w:rPrChange w:id="155" w:author="Kris.Wild" w:date="2023-03-06T14:48:00Z">
            <w:rPr/>
          </w:rPrChange>
        </w:rPr>
      </w:pPr>
      <w:r w:rsidRPr="00D86ACC">
        <w:rPr>
          <w:rFonts w:ascii="Calibri" w:hAnsi="Calibri" w:cs="Calibri"/>
          <w:rPrChange w:id="156" w:author="Kris.Wild" w:date="2023-03-06T14:48:00Z">
            <w:rPr/>
          </w:rPrChange>
        </w:rPr>
        <w:t xml:space="preserve">One weakness is power. Each of the 4 treatments had only 10 hatchlings, which came from different dams and unknown sex.  Dam and sex effects will inflate the variance, and samples of 10 limited power.  The meta-analysis sample sizes are (I suspect) too few given the number of categories.  I like the questions being asked, but I'm </w:t>
      </w:r>
      <w:proofErr w:type="spellStart"/>
      <w:r w:rsidRPr="00D86ACC">
        <w:rPr>
          <w:rFonts w:ascii="Calibri" w:hAnsi="Calibri" w:cs="Calibri"/>
          <w:rPrChange w:id="157" w:author="Kris.Wild" w:date="2023-03-06T14:48:00Z">
            <w:rPr/>
          </w:rPrChange>
        </w:rPr>
        <w:t>skeptical</w:t>
      </w:r>
      <w:proofErr w:type="spellEnd"/>
      <w:r w:rsidRPr="00D86ACC">
        <w:rPr>
          <w:rFonts w:ascii="Calibri" w:hAnsi="Calibri" w:cs="Calibri"/>
          <w:rPrChange w:id="158" w:author="Kris.Wild" w:date="2023-03-06T14:48:00Z">
            <w:rPr/>
          </w:rPrChange>
        </w:rPr>
        <w:t xml:space="preserve"> that you have sufficient power to address these questions.</w:t>
      </w:r>
    </w:p>
    <w:p w14:paraId="034F3BD6" w14:textId="252F8FA4" w:rsidR="008C19F0" w:rsidRPr="00D86ACC" w:rsidRDefault="008C19F0" w:rsidP="008C19F0">
      <w:pPr>
        <w:rPr>
          <w:rFonts w:ascii="Calibri" w:hAnsi="Calibri" w:cs="Calibri"/>
          <w:rPrChange w:id="159" w:author="Kris.Wild" w:date="2023-03-06T14:48:00Z">
            <w:rPr/>
          </w:rPrChange>
        </w:rPr>
      </w:pPr>
    </w:p>
    <w:p w14:paraId="1C91E727" w14:textId="6BC6B1E2" w:rsidR="00210A01" w:rsidRPr="00D86ACC" w:rsidRDefault="00210A01" w:rsidP="00210A01">
      <w:pPr>
        <w:rPr>
          <w:rFonts w:ascii="Calibri" w:hAnsi="Calibri" w:cs="Calibri"/>
          <w:color w:val="4472C4" w:themeColor="accent1"/>
          <w:rPrChange w:id="160" w:author="Kris.Wild" w:date="2023-03-06T14:48:00Z">
            <w:rPr>
              <w:color w:val="4472C4" w:themeColor="accent1"/>
            </w:rPr>
          </w:rPrChange>
        </w:rPr>
      </w:pPr>
      <w:r w:rsidRPr="00D86ACC">
        <w:rPr>
          <w:rFonts w:ascii="Calibri" w:hAnsi="Calibri" w:cs="Calibri"/>
          <w:b/>
          <w:bCs/>
          <w:color w:val="4472C4" w:themeColor="accent1"/>
          <w:rPrChange w:id="161" w:author="Kris.Wild" w:date="2023-03-06T14:48:00Z">
            <w:rPr>
              <w:b/>
              <w:bCs/>
              <w:color w:val="4472C4" w:themeColor="accent1"/>
            </w:rPr>
          </w:rPrChange>
        </w:rPr>
        <w:t>Response</w:t>
      </w:r>
      <w:r w:rsidRPr="00D86ACC">
        <w:rPr>
          <w:rFonts w:ascii="Calibri" w:hAnsi="Calibri" w:cs="Calibri"/>
          <w:color w:val="4472C4" w:themeColor="accent1"/>
          <w:rPrChange w:id="162" w:author="Kris.Wild" w:date="2023-03-06T14:48:00Z">
            <w:rPr>
              <w:color w:val="4472C4" w:themeColor="accent1"/>
            </w:rPr>
          </w:rPrChange>
        </w:rPr>
        <w:t xml:space="preserve">: </w:t>
      </w:r>
      <w:ins w:id="163" w:author="Daniel Noble" w:date="2023-03-06T19:11:00Z">
        <w:r w:rsidR="005849B6">
          <w:rPr>
            <w:rFonts w:ascii="Calibri" w:hAnsi="Calibri" w:cs="Calibri"/>
            <w:color w:val="4472C4" w:themeColor="accent1"/>
          </w:rPr>
          <w:t>Actually, we knew the se</w:t>
        </w:r>
      </w:ins>
      <w:ins w:id="164" w:author="Daniel Noble" w:date="2023-03-06T19:12:00Z">
        <w:r w:rsidR="005849B6">
          <w:rPr>
            <w:rFonts w:ascii="Calibri" w:hAnsi="Calibri" w:cs="Calibri"/>
            <w:color w:val="4472C4" w:themeColor="accent1"/>
          </w:rPr>
          <w:t>x</w:t>
        </w:r>
      </w:ins>
      <w:ins w:id="165" w:author="Daniel Noble" w:date="2023-03-06T19:11:00Z">
        <w:r w:rsidR="005849B6">
          <w:rPr>
            <w:rFonts w:ascii="Calibri" w:hAnsi="Calibri" w:cs="Calibri"/>
            <w:color w:val="4472C4" w:themeColor="accent1"/>
          </w:rPr>
          <w:t xml:space="preserve"> of </w:t>
        </w:r>
      </w:ins>
      <w:ins w:id="166" w:author="Daniel Noble" w:date="2023-03-06T19:12:00Z">
        <w:r w:rsidR="005849B6">
          <w:rPr>
            <w:rFonts w:ascii="Calibri" w:hAnsi="Calibri" w:cs="Calibri"/>
            <w:color w:val="4472C4" w:themeColor="accent1"/>
          </w:rPr>
          <w:t>animals,</w:t>
        </w:r>
      </w:ins>
      <w:ins w:id="167" w:author="Daniel Noble" w:date="2023-03-06T19:11:00Z">
        <w:r w:rsidR="005849B6">
          <w:rPr>
            <w:rFonts w:ascii="Calibri" w:hAnsi="Calibri" w:cs="Calibri"/>
            <w:color w:val="4472C4" w:themeColor="accent1"/>
          </w:rPr>
          <w:t xml:space="preserve"> and this was included i</w:t>
        </w:r>
      </w:ins>
      <w:ins w:id="168" w:author="Daniel Noble" w:date="2023-03-06T19:12:00Z">
        <w:r w:rsidR="005849B6">
          <w:rPr>
            <w:rFonts w:ascii="Calibri" w:hAnsi="Calibri" w:cs="Calibri"/>
            <w:color w:val="4472C4" w:themeColor="accent1"/>
          </w:rPr>
          <w:t xml:space="preserve">n our models. See our response to comments below. </w:t>
        </w:r>
      </w:ins>
      <w:r w:rsidR="00A328E3" w:rsidRPr="00D86ACC">
        <w:rPr>
          <w:rFonts w:ascii="Calibri" w:hAnsi="Calibri" w:cs="Calibri"/>
          <w:color w:val="4472C4" w:themeColor="accent1"/>
          <w:rPrChange w:id="169" w:author="Kris.Wild" w:date="2023-03-06T14:48:00Z">
            <w:rPr>
              <w:color w:val="4472C4" w:themeColor="accent1"/>
            </w:rPr>
          </w:rPrChange>
        </w:rPr>
        <w:t xml:space="preserve">While our sample sizes appear small, they are comparable </w:t>
      </w:r>
      <w:r w:rsidR="00A328E3" w:rsidRPr="00D86ACC">
        <w:rPr>
          <w:rFonts w:ascii="Calibri" w:hAnsi="Calibri" w:cs="Calibri"/>
          <w:color w:val="4472C4" w:themeColor="accent1"/>
          <w:rPrChange w:id="170" w:author="Kris.Wild" w:date="2023-03-06T14:48:00Z">
            <w:rPr>
              <w:color w:val="4472C4" w:themeColor="accent1"/>
            </w:rPr>
          </w:rPrChange>
        </w:rPr>
        <w:lastRenderedPageBreak/>
        <w:t xml:space="preserve">to samples sizes used in empirical studies in our meta-analysis (mean n; </w:t>
      </w:r>
      <w:proofErr w:type="spellStart"/>
      <w:r w:rsidR="00A328E3" w:rsidRPr="00D86ACC">
        <w:rPr>
          <w:rFonts w:ascii="Calibri" w:hAnsi="Calibri" w:cs="Calibri"/>
          <w:color w:val="4472C4" w:themeColor="accent1"/>
          <w:rPrChange w:id="171" w:author="Kris.Wild" w:date="2023-03-06T14:48:00Z">
            <w:rPr>
              <w:color w:val="4472C4" w:themeColor="accent1"/>
            </w:rPr>
          </w:rPrChange>
        </w:rPr>
        <w:t>Ctmax</w:t>
      </w:r>
      <w:proofErr w:type="spellEnd"/>
      <w:r w:rsidR="00A328E3" w:rsidRPr="00D86ACC">
        <w:rPr>
          <w:rFonts w:ascii="Calibri" w:hAnsi="Calibri" w:cs="Calibri"/>
          <w:color w:val="4472C4" w:themeColor="accent1"/>
          <w:rPrChange w:id="172" w:author="Kris.Wild" w:date="2023-03-06T14:48:00Z">
            <w:rPr>
              <w:color w:val="4472C4" w:themeColor="accent1"/>
            </w:rPr>
          </w:rPrChange>
        </w:rPr>
        <w:t xml:space="preserve"> = 17.3, SD = 2.9; </w:t>
      </w:r>
      <w:proofErr w:type="spellStart"/>
      <w:r w:rsidR="00A328E3" w:rsidRPr="00D86ACC">
        <w:rPr>
          <w:rFonts w:ascii="Calibri" w:hAnsi="Calibri" w:cs="Calibri"/>
          <w:color w:val="4472C4" w:themeColor="accent1"/>
          <w:rPrChange w:id="173" w:author="Kris.Wild" w:date="2023-03-06T14:48:00Z">
            <w:rPr>
              <w:color w:val="4472C4" w:themeColor="accent1"/>
            </w:rPr>
          </w:rPrChange>
        </w:rPr>
        <w:t>Tpref</w:t>
      </w:r>
      <w:proofErr w:type="spellEnd"/>
      <w:r w:rsidR="00A328E3" w:rsidRPr="00D86ACC">
        <w:rPr>
          <w:rFonts w:ascii="Calibri" w:hAnsi="Calibri" w:cs="Calibri"/>
          <w:color w:val="4472C4" w:themeColor="accent1"/>
          <w:rPrChange w:id="174" w:author="Kris.Wild" w:date="2023-03-06T14:48:00Z">
            <w:rPr>
              <w:color w:val="4472C4" w:themeColor="accent1"/>
            </w:rPr>
          </w:rPrChange>
        </w:rPr>
        <w:t xml:space="preserve"> = 16.65, SD = 0.92) of the studies included in our meta-analysis, especially given that we had four treatments</w:t>
      </w:r>
      <w:ins w:id="175" w:author="Daniel Noble" w:date="2023-03-06T19:12:00Z">
        <w:r w:rsidR="005849B6">
          <w:rPr>
            <w:rFonts w:ascii="Calibri" w:hAnsi="Calibri" w:cs="Calibri"/>
            <w:color w:val="4472C4" w:themeColor="accent1"/>
          </w:rPr>
          <w:t xml:space="preserve"> (n = 40 altogether)</w:t>
        </w:r>
      </w:ins>
      <w:r w:rsidR="00A328E3" w:rsidRPr="00D86ACC">
        <w:rPr>
          <w:rFonts w:ascii="Calibri" w:hAnsi="Calibri" w:cs="Calibri"/>
          <w:color w:val="4472C4" w:themeColor="accent1"/>
          <w:rPrChange w:id="176" w:author="Kris.Wild" w:date="2023-03-06T14:48:00Z">
            <w:rPr>
              <w:color w:val="4472C4" w:themeColor="accent1"/>
            </w:rPr>
          </w:rPrChange>
        </w:rPr>
        <w:t xml:space="preserve">. Smaller sample sizes in this area of research are not uncommon given that critical thermal limits push animals close to their physiological tolerance limits – pushing them much higher results in death. As such, there are ethical constraints that need to be carefully considered, and it is unlikely we would obtain approval for larger numbers of lizards than the number used in our study. We recognise that this may be a limitation. Our limited sample size was a major reason why we also included a meta-analysis of existing studies given that this can improve power (Nakagawa et al. 2017). We believe it is re-assuring the meta-analytic results completely support our empirical findings and that of other larger-scale meta-analyses in this area (e.g., Pottier et al. 2022). </w:t>
      </w:r>
      <w:r w:rsidRPr="00D86ACC">
        <w:rPr>
          <w:rFonts w:ascii="Calibri" w:hAnsi="Calibri" w:cs="Calibri"/>
          <w:color w:val="4472C4" w:themeColor="accent1"/>
          <w:rPrChange w:id="177" w:author="Kris.Wild" w:date="2023-03-06T14:48:00Z">
            <w:rPr>
              <w:color w:val="4472C4" w:themeColor="accent1"/>
            </w:rPr>
          </w:rPrChange>
        </w:rPr>
        <w:t xml:space="preserve">We have nonetheless revised our discussion </w:t>
      </w:r>
      <w:r w:rsidR="005311C8" w:rsidRPr="00D86ACC">
        <w:rPr>
          <w:rFonts w:ascii="Calibri" w:hAnsi="Calibri" w:cs="Calibri"/>
          <w:color w:val="4472C4" w:themeColor="accent1"/>
          <w:rPrChange w:id="178" w:author="Kris.Wild" w:date="2023-03-06T14:48:00Z">
            <w:rPr>
              <w:color w:val="4472C4" w:themeColor="accent1"/>
            </w:rPr>
          </w:rPrChange>
        </w:rPr>
        <w:t xml:space="preserve">noting </w:t>
      </w:r>
      <w:r w:rsidRPr="00D86ACC">
        <w:rPr>
          <w:rFonts w:ascii="Calibri" w:hAnsi="Calibri" w:cs="Calibri"/>
          <w:color w:val="4472C4" w:themeColor="accent1"/>
          <w:rPrChange w:id="179" w:author="Kris.Wild" w:date="2023-03-06T14:48:00Z">
            <w:rPr>
              <w:color w:val="4472C4" w:themeColor="accent1"/>
            </w:rPr>
          </w:rPrChange>
        </w:rPr>
        <w:t xml:space="preserve">the </w:t>
      </w:r>
      <w:r w:rsidR="005311C8" w:rsidRPr="00D86ACC">
        <w:rPr>
          <w:rFonts w:ascii="Calibri" w:hAnsi="Calibri" w:cs="Calibri"/>
          <w:color w:val="4472C4" w:themeColor="accent1"/>
          <w:rPrChange w:id="180" w:author="Kris.Wild" w:date="2023-03-06T14:48:00Z">
            <w:rPr>
              <w:color w:val="4472C4" w:themeColor="accent1"/>
            </w:rPr>
          </w:rPrChange>
        </w:rPr>
        <w:t xml:space="preserve">sample size </w:t>
      </w:r>
      <w:r w:rsidRPr="00D86ACC">
        <w:rPr>
          <w:rFonts w:ascii="Calibri" w:hAnsi="Calibri" w:cs="Calibri"/>
          <w:color w:val="4472C4" w:themeColor="accent1"/>
          <w:rPrChange w:id="181" w:author="Kris.Wild" w:date="2023-03-06T14:48:00Z">
            <w:rPr>
              <w:color w:val="4472C4" w:themeColor="accent1"/>
            </w:rPr>
          </w:rPrChange>
        </w:rPr>
        <w:t xml:space="preserve">limitations of </w:t>
      </w:r>
      <w:r w:rsidR="005311C8" w:rsidRPr="00D86ACC">
        <w:rPr>
          <w:rFonts w:ascii="Calibri" w:hAnsi="Calibri" w:cs="Calibri"/>
          <w:color w:val="4472C4" w:themeColor="accent1"/>
          <w:rPrChange w:id="182" w:author="Kris.Wild" w:date="2023-03-06T14:48:00Z">
            <w:rPr>
              <w:color w:val="4472C4" w:themeColor="accent1"/>
            </w:rPr>
          </w:rPrChange>
        </w:rPr>
        <w:t xml:space="preserve">our </w:t>
      </w:r>
      <w:r w:rsidR="00CD3E92" w:rsidRPr="00D86ACC">
        <w:rPr>
          <w:rFonts w:ascii="Calibri" w:hAnsi="Calibri" w:cs="Calibri"/>
          <w:color w:val="4472C4" w:themeColor="accent1"/>
          <w:rPrChange w:id="183" w:author="Kris.Wild" w:date="2023-03-06T14:48:00Z">
            <w:rPr>
              <w:color w:val="4472C4" w:themeColor="accent1"/>
            </w:rPr>
          </w:rPrChange>
        </w:rPr>
        <w:t>study</w:t>
      </w:r>
      <w:r w:rsidRPr="00D86ACC">
        <w:rPr>
          <w:rFonts w:ascii="Calibri" w:hAnsi="Calibri" w:cs="Calibri"/>
          <w:color w:val="4472C4" w:themeColor="accent1"/>
          <w:rPrChange w:id="184" w:author="Kris.Wild" w:date="2023-03-06T14:48:00Z">
            <w:rPr>
              <w:color w:val="4472C4" w:themeColor="accent1"/>
            </w:rPr>
          </w:rPrChange>
        </w:rPr>
        <w:t>.</w:t>
      </w:r>
      <w:r w:rsidR="00CD3E92" w:rsidRPr="00D86ACC">
        <w:rPr>
          <w:rFonts w:ascii="Calibri" w:hAnsi="Calibri" w:cs="Calibri"/>
          <w:color w:val="4472C4" w:themeColor="accent1"/>
          <w:rPrChange w:id="185" w:author="Kris.Wild" w:date="2023-03-06T14:48:00Z">
            <w:rPr>
              <w:color w:val="4472C4" w:themeColor="accent1"/>
            </w:rPr>
          </w:rPrChange>
        </w:rPr>
        <w:t xml:space="preserve"> The revised text reads as follows:</w:t>
      </w:r>
    </w:p>
    <w:p w14:paraId="7B63214D" w14:textId="250193C4" w:rsidR="00CD3E92" w:rsidRPr="00D86ACC" w:rsidRDefault="00CD3E92" w:rsidP="00210A01">
      <w:pPr>
        <w:rPr>
          <w:rFonts w:ascii="Calibri" w:hAnsi="Calibri" w:cs="Calibri"/>
          <w:color w:val="4472C4" w:themeColor="accent1"/>
          <w:rPrChange w:id="186" w:author="Kris.Wild" w:date="2023-03-06T14:48:00Z">
            <w:rPr>
              <w:color w:val="4472C4" w:themeColor="accent1"/>
            </w:rPr>
          </w:rPrChange>
        </w:rPr>
      </w:pPr>
    </w:p>
    <w:p w14:paraId="488E855E" w14:textId="5B2E063E" w:rsidR="00CD3E92" w:rsidRPr="00D86ACC" w:rsidRDefault="00CD3E92" w:rsidP="00210A01">
      <w:pPr>
        <w:rPr>
          <w:rFonts w:ascii="Calibri" w:hAnsi="Calibri" w:cs="Calibri"/>
          <w:i/>
          <w:iCs/>
          <w:color w:val="4472C4" w:themeColor="accent1"/>
          <w:rPrChange w:id="187" w:author="Kris.Wild" w:date="2023-03-06T14:48:00Z">
            <w:rPr>
              <w:i/>
              <w:iCs/>
              <w:color w:val="4472C4" w:themeColor="accent1"/>
            </w:rPr>
          </w:rPrChange>
        </w:rPr>
      </w:pPr>
      <w:r w:rsidRPr="00D86ACC">
        <w:rPr>
          <w:rFonts w:ascii="Calibri" w:hAnsi="Calibri" w:cs="Calibri"/>
          <w:i/>
          <w:iCs/>
          <w:color w:val="4472C4" w:themeColor="accent1"/>
          <w:rPrChange w:id="188" w:author="Kris.Wild" w:date="2023-03-06T14:48:00Z">
            <w:rPr>
              <w:i/>
              <w:iCs/>
              <w:color w:val="4472C4" w:themeColor="accent1"/>
            </w:rPr>
          </w:rPrChange>
        </w:rPr>
        <w:t>“Given the small effect sizes we observed, statistical power is likely an issue in ours and others’ empirical work. However, ethical constraints in measuring thermal limits in large numbers of animals will mean such studies are likely to be common. As such, we will need to rely on meta-analysis to help circumvent power limitations (Nakagawa et al. 2017) in individual studies (as we have done here).”</w:t>
      </w:r>
    </w:p>
    <w:p w14:paraId="3480FF55" w14:textId="77777777" w:rsidR="00210A01" w:rsidRPr="00D86ACC" w:rsidRDefault="00210A01" w:rsidP="008C19F0">
      <w:pPr>
        <w:rPr>
          <w:rFonts w:ascii="Calibri" w:hAnsi="Calibri" w:cs="Calibri"/>
          <w:rPrChange w:id="189" w:author="Kris.Wild" w:date="2023-03-06T14:48:00Z">
            <w:rPr/>
          </w:rPrChange>
        </w:rPr>
      </w:pPr>
    </w:p>
    <w:p w14:paraId="11B73964" w14:textId="77777777" w:rsidR="008C19F0" w:rsidRPr="00D86ACC" w:rsidRDefault="008C19F0" w:rsidP="008C19F0">
      <w:pPr>
        <w:rPr>
          <w:rFonts w:ascii="Calibri" w:hAnsi="Calibri" w:cs="Calibri"/>
          <w:rPrChange w:id="190" w:author="Kris.Wild" w:date="2023-03-06T14:48:00Z">
            <w:rPr/>
          </w:rPrChange>
        </w:rPr>
      </w:pPr>
      <w:r w:rsidRPr="00D86ACC">
        <w:rPr>
          <w:rFonts w:ascii="Calibri" w:hAnsi="Calibri" w:cs="Calibri"/>
          <w:rPrChange w:id="191" w:author="Kris.Wild" w:date="2023-03-06T14:48:00Z">
            <w:rPr/>
          </w:rPrChange>
        </w:rPr>
        <w:t>that said, asking the question is important, as it might encourage more studies on developmental temperature effects. Towards the end of this review, I make several suggesting for you to consider -- I think highlighting these issues will help others to advance these questions.</w:t>
      </w:r>
    </w:p>
    <w:p w14:paraId="3D217118" w14:textId="77777777" w:rsidR="008C19F0" w:rsidRPr="00D86ACC" w:rsidRDefault="008C19F0" w:rsidP="008C19F0">
      <w:pPr>
        <w:rPr>
          <w:rFonts w:ascii="Calibri" w:hAnsi="Calibri" w:cs="Calibri"/>
          <w:rPrChange w:id="192" w:author="Kris.Wild" w:date="2023-03-06T14:48:00Z">
            <w:rPr/>
          </w:rPrChange>
        </w:rPr>
      </w:pPr>
    </w:p>
    <w:p w14:paraId="46FC864D" w14:textId="55DF63BA" w:rsidR="008C19F0" w:rsidRPr="00D86ACC" w:rsidRDefault="000317B3" w:rsidP="008C19F0">
      <w:pPr>
        <w:rPr>
          <w:rFonts w:ascii="Calibri" w:hAnsi="Calibri" w:cs="Calibri"/>
          <w:color w:val="4472C4" w:themeColor="accent1"/>
          <w:rPrChange w:id="193" w:author="Kris.Wild" w:date="2023-03-06T14:48:00Z">
            <w:rPr>
              <w:color w:val="4472C4" w:themeColor="accent1"/>
            </w:rPr>
          </w:rPrChange>
        </w:rPr>
      </w:pPr>
      <w:r w:rsidRPr="00D86ACC">
        <w:rPr>
          <w:rFonts w:ascii="Calibri" w:hAnsi="Calibri" w:cs="Calibri"/>
          <w:b/>
          <w:bCs/>
          <w:color w:val="4472C4" w:themeColor="accent1"/>
          <w:rPrChange w:id="194" w:author="Kris.Wild" w:date="2023-03-06T14:48:00Z">
            <w:rPr>
              <w:b/>
              <w:bCs/>
              <w:color w:val="4472C4" w:themeColor="accent1"/>
            </w:rPr>
          </w:rPrChange>
        </w:rPr>
        <w:t>Response</w:t>
      </w:r>
      <w:r w:rsidRPr="00D86ACC">
        <w:rPr>
          <w:rFonts w:ascii="Calibri" w:hAnsi="Calibri" w:cs="Calibri"/>
          <w:color w:val="4472C4" w:themeColor="accent1"/>
          <w:rPrChange w:id="195" w:author="Kris.Wild" w:date="2023-03-06T14:48:00Z">
            <w:rPr>
              <w:color w:val="4472C4" w:themeColor="accent1"/>
            </w:rPr>
          </w:rPrChange>
        </w:rPr>
        <w:t xml:space="preserve">: Thank you! We agree that these are important </w:t>
      </w:r>
      <w:r w:rsidR="00C13032" w:rsidRPr="00D86ACC">
        <w:rPr>
          <w:rFonts w:ascii="Calibri" w:hAnsi="Calibri" w:cs="Calibri"/>
          <w:color w:val="4472C4" w:themeColor="accent1"/>
          <w:rPrChange w:id="196" w:author="Kris.Wild" w:date="2023-03-06T14:48:00Z">
            <w:rPr>
              <w:color w:val="4472C4" w:themeColor="accent1"/>
            </w:rPr>
          </w:rPrChange>
        </w:rPr>
        <w:t>questions,</w:t>
      </w:r>
      <w:r w:rsidRPr="00D86ACC">
        <w:rPr>
          <w:rFonts w:ascii="Calibri" w:hAnsi="Calibri" w:cs="Calibri"/>
          <w:color w:val="4472C4" w:themeColor="accent1"/>
          <w:rPrChange w:id="197" w:author="Kris.Wild" w:date="2023-03-06T14:48:00Z">
            <w:rPr>
              <w:color w:val="4472C4" w:themeColor="accent1"/>
            </w:rPr>
          </w:rPrChange>
        </w:rPr>
        <w:t xml:space="preserve"> and we hope that it will provide some guidance for future studies. </w:t>
      </w:r>
    </w:p>
    <w:p w14:paraId="65ADF71E" w14:textId="77777777" w:rsidR="000317B3" w:rsidRPr="00D86ACC" w:rsidRDefault="000317B3" w:rsidP="008C19F0">
      <w:pPr>
        <w:rPr>
          <w:rFonts w:ascii="Calibri" w:hAnsi="Calibri" w:cs="Calibri"/>
          <w:rPrChange w:id="198" w:author="Kris.Wild" w:date="2023-03-06T14:48:00Z">
            <w:rPr/>
          </w:rPrChange>
        </w:rPr>
      </w:pPr>
    </w:p>
    <w:p w14:paraId="60B916FB" w14:textId="77777777" w:rsidR="008C19F0" w:rsidRPr="00D86ACC" w:rsidRDefault="008C19F0" w:rsidP="008C19F0">
      <w:pPr>
        <w:rPr>
          <w:rFonts w:ascii="Calibri" w:hAnsi="Calibri" w:cs="Calibri"/>
          <w:rPrChange w:id="199" w:author="Kris.Wild" w:date="2023-03-06T14:48:00Z">
            <w:rPr/>
          </w:rPrChange>
        </w:rPr>
      </w:pPr>
      <w:r w:rsidRPr="00D86ACC">
        <w:rPr>
          <w:rFonts w:ascii="Calibri" w:hAnsi="Calibri" w:cs="Calibri"/>
          <w:rPrChange w:id="200" w:author="Kris.Wild" w:date="2023-03-06T14:48:00Z">
            <w:rPr/>
          </w:rPrChange>
        </w:rPr>
        <w:t>Miscellaneous suggestions:</w:t>
      </w:r>
    </w:p>
    <w:p w14:paraId="37B38150" w14:textId="77777777" w:rsidR="008C19F0" w:rsidRPr="00D86ACC" w:rsidDel="00EF3A83" w:rsidRDefault="008C19F0" w:rsidP="008C19F0">
      <w:pPr>
        <w:rPr>
          <w:del w:id="201" w:author="Kris.Wild" w:date="2023-03-06T14:24:00Z"/>
          <w:rFonts w:ascii="Calibri" w:hAnsi="Calibri" w:cs="Calibri"/>
          <w:rPrChange w:id="202" w:author="Kris.Wild" w:date="2023-03-06T14:48:00Z">
            <w:rPr>
              <w:del w:id="203" w:author="Kris.Wild" w:date="2023-03-06T14:24:00Z"/>
            </w:rPr>
          </w:rPrChange>
        </w:rPr>
      </w:pPr>
    </w:p>
    <w:p w14:paraId="7C74A3A4" w14:textId="77777777" w:rsidR="008C19F0" w:rsidRPr="00D86ACC" w:rsidRDefault="008C19F0" w:rsidP="008C19F0">
      <w:pPr>
        <w:rPr>
          <w:rFonts w:ascii="Calibri" w:hAnsi="Calibri" w:cs="Calibri"/>
          <w:rPrChange w:id="204" w:author="Kris.Wild" w:date="2023-03-06T14:48:00Z">
            <w:rPr/>
          </w:rPrChange>
        </w:rPr>
      </w:pPr>
    </w:p>
    <w:p w14:paraId="21B6B2A8" w14:textId="65F81310" w:rsidR="008C19F0" w:rsidRPr="00D86ACC" w:rsidRDefault="008C19F0" w:rsidP="008C19F0">
      <w:pPr>
        <w:rPr>
          <w:rFonts w:ascii="Calibri" w:hAnsi="Calibri" w:cs="Calibri"/>
          <w:rPrChange w:id="205" w:author="Kris.Wild" w:date="2023-03-06T14:48:00Z">
            <w:rPr/>
          </w:rPrChange>
        </w:rPr>
      </w:pPr>
      <w:r w:rsidRPr="00D86ACC">
        <w:rPr>
          <w:rFonts w:ascii="Calibri" w:hAnsi="Calibri" w:cs="Calibri"/>
          <w:rPrChange w:id="206" w:author="Kris.Wild" w:date="2023-03-06T14:48:00Z">
            <w:rPr/>
          </w:rPrChange>
        </w:rPr>
        <w:t xml:space="preserve">line </w:t>
      </w:r>
      <w:proofErr w:type="gramStart"/>
      <w:r w:rsidRPr="00D86ACC">
        <w:rPr>
          <w:rFonts w:ascii="Calibri" w:hAnsi="Calibri" w:cs="Calibri"/>
          <w:rPrChange w:id="207" w:author="Kris.Wild" w:date="2023-03-06T14:48:00Z">
            <w:rPr/>
          </w:rPrChange>
        </w:rPr>
        <w:t>49  cite</w:t>
      </w:r>
      <w:proofErr w:type="gramEnd"/>
      <w:r w:rsidRPr="00D86ACC">
        <w:rPr>
          <w:rFonts w:ascii="Calibri" w:hAnsi="Calibri" w:cs="Calibri"/>
          <w:rPrChange w:id="208" w:author="Kris.Wild" w:date="2023-03-06T14:48:00Z">
            <w:rPr/>
          </w:rPrChange>
        </w:rPr>
        <w:t xml:space="preserve"> </w:t>
      </w:r>
      <w:proofErr w:type="spellStart"/>
      <w:r w:rsidRPr="00D86ACC">
        <w:rPr>
          <w:rFonts w:ascii="Calibri" w:hAnsi="Calibri" w:cs="Calibri"/>
          <w:rPrChange w:id="209" w:author="Kris.Wild" w:date="2023-03-06T14:48:00Z">
            <w:rPr/>
          </w:rPrChange>
        </w:rPr>
        <w:t>Sinervo's</w:t>
      </w:r>
      <w:proofErr w:type="spellEnd"/>
      <w:r w:rsidRPr="00D86ACC">
        <w:rPr>
          <w:rFonts w:ascii="Calibri" w:hAnsi="Calibri" w:cs="Calibri"/>
          <w:rPrChange w:id="210" w:author="Kris.Wild" w:date="2023-03-06T14:48:00Z">
            <w:rPr/>
          </w:rPrChange>
        </w:rPr>
        <w:t xml:space="preserve"> egg manipulations here</w:t>
      </w:r>
    </w:p>
    <w:p w14:paraId="7900419F" w14:textId="245BFD9A" w:rsidR="00242119" w:rsidRPr="00D86ACC" w:rsidRDefault="00242119" w:rsidP="008C19F0">
      <w:pPr>
        <w:rPr>
          <w:rFonts w:ascii="Calibri" w:hAnsi="Calibri" w:cs="Calibri"/>
          <w:rPrChange w:id="211" w:author="Kris.Wild" w:date="2023-03-06T14:48:00Z">
            <w:rPr/>
          </w:rPrChange>
        </w:rPr>
      </w:pPr>
    </w:p>
    <w:p w14:paraId="781CBEA8" w14:textId="474C8258" w:rsidR="00242119" w:rsidRPr="00D86ACC" w:rsidRDefault="00242119" w:rsidP="008C19F0">
      <w:pPr>
        <w:rPr>
          <w:ins w:id="212" w:author="Kris.Wild" w:date="2023-03-06T14:23:00Z"/>
          <w:rFonts w:ascii="Calibri" w:hAnsi="Calibri" w:cs="Calibri"/>
          <w:color w:val="4472C4" w:themeColor="accent1"/>
          <w:rPrChange w:id="213" w:author="Kris.Wild" w:date="2023-03-06T14:48:00Z">
            <w:rPr>
              <w:ins w:id="214" w:author="Kris.Wild" w:date="2023-03-06T14:23:00Z"/>
              <w:color w:val="4472C4" w:themeColor="accent1"/>
            </w:rPr>
          </w:rPrChange>
        </w:rPr>
      </w:pPr>
      <w:r w:rsidRPr="00D86ACC">
        <w:rPr>
          <w:rFonts w:ascii="Calibri" w:hAnsi="Calibri" w:cs="Calibri"/>
          <w:b/>
          <w:bCs/>
          <w:color w:val="4472C4" w:themeColor="accent1"/>
          <w:rPrChange w:id="215" w:author="Kris.Wild" w:date="2023-03-06T14:48:00Z">
            <w:rPr>
              <w:b/>
              <w:bCs/>
              <w:color w:val="4472C4" w:themeColor="accent1"/>
            </w:rPr>
          </w:rPrChange>
        </w:rPr>
        <w:t>Response</w:t>
      </w:r>
      <w:r w:rsidRPr="00D86ACC">
        <w:rPr>
          <w:rFonts w:ascii="Calibri" w:hAnsi="Calibri" w:cs="Calibri"/>
          <w:color w:val="4472C4" w:themeColor="accent1"/>
          <w:rPrChange w:id="216" w:author="Kris.Wild" w:date="2023-03-06T14:48:00Z">
            <w:rPr>
              <w:color w:val="4472C4" w:themeColor="accent1"/>
            </w:rPr>
          </w:rPrChange>
        </w:rPr>
        <w:t xml:space="preserve">: </w:t>
      </w:r>
      <w:r w:rsidR="00AE4DA8" w:rsidRPr="00D86ACC">
        <w:rPr>
          <w:rFonts w:ascii="Calibri" w:hAnsi="Calibri" w:cs="Calibri"/>
          <w:color w:val="4472C4" w:themeColor="accent1"/>
          <w:rPrChange w:id="217" w:author="Kris.Wild" w:date="2023-03-06T14:48:00Z">
            <w:rPr>
              <w:color w:val="4472C4" w:themeColor="accent1"/>
            </w:rPr>
          </w:rPrChange>
        </w:rPr>
        <w:t xml:space="preserve">Thanks. </w:t>
      </w:r>
      <w:r w:rsidRPr="00D86ACC">
        <w:rPr>
          <w:rFonts w:ascii="Calibri" w:hAnsi="Calibri" w:cs="Calibri"/>
          <w:color w:val="4472C4" w:themeColor="accent1"/>
          <w:rPrChange w:id="218" w:author="Kris.Wild" w:date="2023-03-06T14:48:00Z">
            <w:rPr>
              <w:color w:val="4472C4" w:themeColor="accent1"/>
            </w:rPr>
          </w:rPrChange>
        </w:rPr>
        <w:t xml:space="preserve">We have now cited </w:t>
      </w:r>
      <w:proofErr w:type="spellStart"/>
      <w:r w:rsidRPr="00D86ACC">
        <w:rPr>
          <w:rFonts w:ascii="Calibri" w:hAnsi="Calibri" w:cs="Calibri"/>
          <w:color w:val="4472C4" w:themeColor="accent1"/>
          <w:rPrChange w:id="219" w:author="Kris.Wild" w:date="2023-03-06T14:48:00Z">
            <w:rPr>
              <w:color w:val="4472C4" w:themeColor="accent1"/>
            </w:rPr>
          </w:rPrChange>
        </w:rPr>
        <w:t>Sinervo</w:t>
      </w:r>
      <w:proofErr w:type="spellEnd"/>
      <w:r w:rsidRPr="00D86ACC">
        <w:rPr>
          <w:rFonts w:ascii="Calibri" w:hAnsi="Calibri" w:cs="Calibri"/>
          <w:color w:val="4472C4" w:themeColor="accent1"/>
          <w:rPrChange w:id="220" w:author="Kris.Wild" w:date="2023-03-06T14:48:00Z">
            <w:rPr>
              <w:color w:val="4472C4" w:themeColor="accent1"/>
            </w:rPr>
          </w:rPrChange>
        </w:rPr>
        <w:t xml:space="preserve"> here. </w:t>
      </w:r>
      <w:del w:id="221" w:author="Kris.Wild" w:date="2023-03-06T14:23:00Z">
        <w:r w:rsidRPr="00D86ACC" w:rsidDel="00EF3A83">
          <w:rPr>
            <w:rFonts w:ascii="Calibri" w:hAnsi="Calibri" w:cs="Calibri"/>
            <w:color w:val="4472C4" w:themeColor="accent1"/>
            <w:rPrChange w:id="222" w:author="Kris.Wild" w:date="2023-03-06T14:48:00Z">
              <w:rPr>
                <w:color w:val="4472C4" w:themeColor="accent1"/>
              </w:rPr>
            </w:rPrChange>
          </w:rPr>
          <w:delText>.</w:delText>
        </w:r>
      </w:del>
    </w:p>
    <w:p w14:paraId="5D3134D2" w14:textId="1050BD4B" w:rsidR="00EF3A83" w:rsidRPr="00D86ACC" w:rsidRDefault="00EF3A83" w:rsidP="008C19F0">
      <w:pPr>
        <w:rPr>
          <w:ins w:id="223" w:author="Kris.Wild" w:date="2023-03-06T14:23:00Z"/>
          <w:rFonts w:ascii="Calibri" w:hAnsi="Calibri" w:cs="Calibri"/>
          <w:color w:val="4472C4" w:themeColor="accent1"/>
          <w:rPrChange w:id="224" w:author="Kris.Wild" w:date="2023-03-06T14:48:00Z">
            <w:rPr>
              <w:ins w:id="225" w:author="Kris.Wild" w:date="2023-03-06T14:23:00Z"/>
              <w:color w:val="4472C4" w:themeColor="accent1"/>
            </w:rPr>
          </w:rPrChange>
        </w:rPr>
      </w:pPr>
    </w:p>
    <w:p w14:paraId="047A8DD0" w14:textId="77777777" w:rsidR="00EF3A83" w:rsidRPr="00D86ACC" w:rsidDel="00EF3A83" w:rsidRDefault="00EF3A83" w:rsidP="008C19F0">
      <w:pPr>
        <w:rPr>
          <w:del w:id="226" w:author="Kris.Wild" w:date="2023-03-06T14:23:00Z"/>
          <w:rFonts w:ascii="Calibri" w:hAnsi="Calibri" w:cs="Calibri"/>
          <w:rPrChange w:id="227" w:author="Kris.Wild" w:date="2023-03-06T14:48:00Z">
            <w:rPr>
              <w:del w:id="228" w:author="Kris.Wild" w:date="2023-03-06T14:23:00Z"/>
            </w:rPr>
          </w:rPrChange>
        </w:rPr>
      </w:pPr>
    </w:p>
    <w:p w14:paraId="201A19C9" w14:textId="7E2889AD" w:rsidR="00242119" w:rsidRPr="00D86ACC" w:rsidDel="00EF3A83" w:rsidRDefault="00242119" w:rsidP="008C19F0">
      <w:pPr>
        <w:rPr>
          <w:del w:id="229" w:author="Kris.Wild" w:date="2023-03-06T14:24:00Z"/>
          <w:rFonts w:ascii="Calibri" w:hAnsi="Calibri" w:cs="Calibri"/>
          <w:rPrChange w:id="230" w:author="Kris.Wild" w:date="2023-03-06T14:48:00Z">
            <w:rPr>
              <w:del w:id="231" w:author="Kris.Wild" w:date="2023-03-06T14:24:00Z"/>
            </w:rPr>
          </w:rPrChange>
        </w:rPr>
      </w:pPr>
    </w:p>
    <w:p w14:paraId="78F0960B" w14:textId="651C9601" w:rsidR="008C19F0" w:rsidRPr="00D86ACC" w:rsidRDefault="008C19F0" w:rsidP="008C19F0">
      <w:pPr>
        <w:rPr>
          <w:rFonts w:ascii="Calibri" w:hAnsi="Calibri" w:cs="Calibri"/>
          <w:rPrChange w:id="232" w:author="Kris.Wild" w:date="2023-03-06T14:48:00Z">
            <w:rPr/>
          </w:rPrChange>
        </w:rPr>
      </w:pPr>
      <w:r w:rsidRPr="00D86ACC">
        <w:rPr>
          <w:rFonts w:ascii="Calibri" w:hAnsi="Calibri" w:cs="Calibri"/>
          <w:rPrChange w:id="233" w:author="Kris.Wild" w:date="2023-03-06T14:48:00Z">
            <w:rPr/>
          </w:rPrChange>
        </w:rPr>
        <w:t xml:space="preserve">line </w:t>
      </w:r>
      <w:proofErr w:type="gramStart"/>
      <w:r w:rsidRPr="00D86ACC">
        <w:rPr>
          <w:rFonts w:ascii="Calibri" w:hAnsi="Calibri" w:cs="Calibri"/>
          <w:rPrChange w:id="234" w:author="Kris.Wild" w:date="2023-03-06T14:48:00Z">
            <w:rPr/>
          </w:rPrChange>
        </w:rPr>
        <w:t>59  probably</w:t>
      </w:r>
      <w:proofErr w:type="gramEnd"/>
      <w:r w:rsidRPr="00D86ACC">
        <w:rPr>
          <w:rFonts w:ascii="Calibri" w:hAnsi="Calibri" w:cs="Calibri"/>
          <w:rPrChange w:id="235" w:author="Kris.Wild" w:date="2023-03-06T14:48:00Z">
            <w:rPr/>
          </w:rPrChange>
        </w:rPr>
        <w:t xml:space="preserve"> true for animals, but not for plants (where most research is focused on moisture, nutrients, light)</w:t>
      </w:r>
    </w:p>
    <w:p w14:paraId="14B3906A" w14:textId="0E9373E4" w:rsidR="00242119" w:rsidRPr="00D86ACC" w:rsidRDefault="00242119" w:rsidP="008C19F0">
      <w:pPr>
        <w:rPr>
          <w:rFonts w:ascii="Calibri" w:hAnsi="Calibri" w:cs="Calibri"/>
          <w:rPrChange w:id="236" w:author="Kris.Wild" w:date="2023-03-06T14:48:00Z">
            <w:rPr/>
          </w:rPrChange>
        </w:rPr>
      </w:pPr>
    </w:p>
    <w:p w14:paraId="49D1B1E4" w14:textId="13DC7481" w:rsidR="00242119" w:rsidRPr="00D86ACC" w:rsidRDefault="00242119" w:rsidP="008C19F0">
      <w:pPr>
        <w:rPr>
          <w:ins w:id="237" w:author="Kris.Wild" w:date="2023-03-06T14:23:00Z"/>
          <w:rFonts w:ascii="Calibri" w:hAnsi="Calibri" w:cs="Calibri"/>
          <w:color w:val="4472C4" w:themeColor="accent1"/>
          <w:rPrChange w:id="238" w:author="Kris.Wild" w:date="2023-03-06T14:48:00Z">
            <w:rPr>
              <w:ins w:id="239" w:author="Kris.Wild" w:date="2023-03-06T14:23:00Z"/>
              <w:color w:val="4472C4" w:themeColor="accent1"/>
            </w:rPr>
          </w:rPrChange>
        </w:rPr>
      </w:pPr>
      <w:r w:rsidRPr="00D86ACC">
        <w:rPr>
          <w:rFonts w:ascii="Calibri" w:hAnsi="Calibri" w:cs="Calibri"/>
          <w:b/>
          <w:bCs/>
          <w:color w:val="4472C4" w:themeColor="accent1"/>
          <w:rPrChange w:id="240" w:author="Kris.Wild" w:date="2023-03-06T14:48:00Z">
            <w:rPr>
              <w:b/>
              <w:bCs/>
              <w:color w:val="4472C4" w:themeColor="accent1"/>
            </w:rPr>
          </w:rPrChange>
        </w:rPr>
        <w:t>Response</w:t>
      </w:r>
      <w:r w:rsidRPr="00D86ACC">
        <w:rPr>
          <w:rFonts w:ascii="Calibri" w:hAnsi="Calibri" w:cs="Calibri"/>
          <w:color w:val="4472C4" w:themeColor="accent1"/>
          <w:rPrChange w:id="241" w:author="Kris.Wild" w:date="2023-03-06T14:48:00Z">
            <w:rPr>
              <w:color w:val="4472C4" w:themeColor="accent1"/>
            </w:rPr>
          </w:rPrChange>
        </w:rPr>
        <w:t>:</w:t>
      </w:r>
      <w:r w:rsidR="00AE4DA8" w:rsidRPr="00D86ACC">
        <w:rPr>
          <w:rFonts w:ascii="Calibri" w:hAnsi="Calibri" w:cs="Calibri"/>
          <w:color w:val="4472C4" w:themeColor="accent1"/>
          <w:rPrChange w:id="242" w:author="Kris.Wild" w:date="2023-03-06T14:48:00Z">
            <w:rPr>
              <w:color w:val="4472C4" w:themeColor="accent1"/>
            </w:rPr>
          </w:rPrChange>
        </w:rPr>
        <w:t xml:space="preserve"> Thanks. We have now reworded to fit reviewer’s point. </w:t>
      </w:r>
      <w:del w:id="243" w:author="Kris.Wild" w:date="2023-03-06T14:22:00Z">
        <w:r w:rsidR="00AE4DA8" w:rsidRPr="00D86ACC" w:rsidDel="00EF3A83">
          <w:rPr>
            <w:rFonts w:ascii="Calibri" w:hAnsi="Calibri" w:cs="Calibri"/>
            <w:color w:val="4472C4" w:themeColor="accent1"/>
            <w:rPrChange w:id="244" w:author="Kris.Wild" w:date="2023-03-06T14:48:00Z">
              <w:rPr>
                <w:color w:val="4472C4" w:themeColor="accent1"/>
              </w:rPr>
            </w:rPrChange>
          </w:rPr>
          <w:delText xml:space="preserve">See Line </w:delText>
        </w:r>
      </w:del>
      <w:del w:id="245" w:author="Kris.Wild" w:date="2023-03-06T14:19:00Z">
        <w:r w:rsidR="00AE4DA8" w:rsidRPr="00D86ACC" w:rsidDel="009E6508">
          <w:rPr>
            <w:rFonts w:ascii="Calibri" w:hAnsi="Calibri" w:cs="Calibri"/>
            <w:color w:val="4472C4" w:themeColor="accent1"/>
            <w:rPrChange w:id="246" w:author="Kris.Wild" w:date="2023-03-06T14:48:00Z">
              <w:rPr>
                <w:color w:val="4472C4" w:themeColor="accent1"/>
              </w:rPr>
            </w:rPrChange>
          </w:rPr>
          <w:delText>58</w:delText>
        </w:r>
      </w:del>
    </w:p>
    <w:p w14:paraId="0B6E4777" w14:textId="123737A9" w:rsidR="00EF3A83" w:rsidRPr="005849B6" w:rsidRDefault="00EF3A83" w:rsidP="008C19F0">
      <w:pPr>
        <w:rPr>
          <w:rFonts w:ascii="Calibri" w:hAnsi="Calibri" w:cs="Calibri"/>
          <w:i/>
          <w:iCs/>
          <w:color w:val="4472C4" w:themeColor="accent1"/>
          <w:rPrChange w:id="247" w:author="Daniel Noble" w:date="2023-03-06T19:14:00Z">
            <w:rPr/>
          </w:rPrChange>
        </w:rPr>
      </w:pPr>
      <w:ins w:id="248" w:author="Kris.Wild" w:date="2023-03-06T14:23:00Z">
        <w:r w:rsidRPr="005849B6">
          <w:rPr>
            <w:rFonts w:ascii="Calibri" w:hAnsi="Calibri" w:cs="Calibri"/>
            <w:i/>
            <w:iCs/>
            <w:color w:val="4472C4" w:themeColor="accent1"/>
            <w:rPrChange w:id="249" w:author="Daniel Noble" w:date="2023-03-06T19:14:00Z">
              <w:rPr>
                <w:color w:val="4472C4" w:themeColor="accent1"/>
              </w:rPr>
            </w:rPrChange>
          </w:rPr>
          <w:t>“</w:t>
        </w:r>
        <w:r w:rsidRPr="005849B6">
          <w:rPr>
            <w:rFonts w:ascii="Calibri" w:hAnsi="Calibri" w:cs="Calibri"/>
            <w:i/>
            <w:iCs/>
            <w:color w:val="4472C4" w:themeColor="accent1"/>
            <w:rPrChange w:id="250" w:author="Daniel Noble" w:date="2023-03-06T19:14:00Z">
              <w:rPr/>
            </w:rPrChange>
          </w:rPr>
          <w:t xml:space="preserve">For vertebrates in particular, such effects may be adaptive or maladaptive depending on whether early-life environments are predictive of late-life </w:t>
        </w:r>
        <w:proofErr w:type="gramStart"/>
        <w:r w:rsidRPr="005849B6">
          <w:rPr>
            <w:rFonts w:ascii="Calibri" w:hAnsi="Calibri" w:cs="Calibri"/>
            <w:i/>
            <w:iCs/>
            <w:color w:val="4472C4" w:themeColor="accent1"/>
            <w:rPrChange w:id="251" w:author="Daniel Noble" w:date="2023-03-06T19:14:00Z">
              <w:rPr/>
            </w:rPrChange>
          </w:rPr>
          <w:t>environments”</w:t>
        </w:r>
      </w:ins>
      <w:proofErr w:type="gramEnd"/>
    </w:p>
    <w:p w14:paraId="74918B21" w14:textId="77777777" w:rsidR="00242119" w:rsidRPr="00D86ACC" w:rsidRDefault="00242119" w:rsidP="008C19F0">
      <w:pPr>
        <w:rPr>
          <w:rFonts w:ascii="Calibri" w:hAnsi="Calibri" w:cs="Calibri"/>
          <w:rPrChange w:id="252" w:author="Kris.Wild" w:date="2023-03-06T14:48:00Z">
            <w:rPr/>
          </w:rPrChange>
        </w:rPr>
      </w:pPr>
    </w:p>
    <w:p w14:paraId="40B91AFC" w14:textId="4BE16ABF" w:rsidR="008C19F0" w:rsidRPr="00D86ACC" w:rsidRDefault="008C19F0" w:rsidP="008C19F0">
      <w:pPr>
        <w:rPr>
          <w:rFonts w:ascii="Calibri" w:hAnsi="Calibri" w:cs="Calibri"/>
          <w:rPrChange w:id="253" w:author="Kris.Wild" w:date="2023-03-06T14:48:00Z">
            <w:rPr/>
          </w:rPrChange>
        </w:rPr>
      </w:pPr>
      <w:r w:rsidRPr="00D86ACC">
        <w:rPr>
          <w:rFonts w:ascii="Calibri" w:hAnsi="Calibri" w:cs="Calibri"/>
          <w:rPrChange w:id="254" w:author="Kris.Wild" w:date="2023-03-06T14:48:00Z">
            <w:rPr/>
          </w:rPrChange>
        </w:rPr>
        <w:t xml:space="preserve">line </w:t>
      </w:r>
      <w:proofErr w:type="gramStart"/>
      <w:r w:rsidRPr="00D86ACC">
        <w:rPr>
          <w:rFonts w:ascii="Calibri" w:hAnsi="Calibri" w:cs="Calibri"/>
          <w:rPrChange w:id="255" w:author="Kris.Wild" w:date="2023-03-06T14:48:00Z">
            <w:rPr/>
          </w:rPrChange>
        </w:rPr>
        <w:t>78  how</w:t>
      </w:r>
      <w:proofErr w:type="gramEnd"/>
      <w:r w:rsidRPr="00D86ACC">
        <w:rPr>
          <w:rFonts w:ascii="Calibri" w:hAnsi="Calibri" w:cs="Calibri"/>
          <w:rPrChange w:id="256" w:author="Kris.Wild" w:date="2023-03-06T14:48:00Z">
            <w:rPr/>
          </w:rPrChange>
        </w:rPr>
        <w:t xml:space="preserve"> many females?  </w:t>
      </w:r>
    </w:p>
    <w:p w14:paraId="21C90831" w14:textId="384BFB5F" w:rsidR="00242119" w:rsidRPr="00D86ACC" w:rsidRDefault="00242119" w:rsidP="008C19F0">
      <w:pPr>
        <w:rPr>
          <w:rFonts w:ascii="Calibri" w:hAnsi="Calibri" w:cs="Calibri"/>
          <w:rPrChange w:id="257" w:author="Kris.Wild" w:date="2023-03-06T14:48:00Z">
            <w:rPr/>
          </w:rPrChange>
        </w:rPr>
      </w:pPr>
    </w:p>
    <w:p w14:paraId="55F72E7F" w14:textId="009C3ADD" w:rsidR="00242119" w:rsidRPr="00D86ACC" w:rsidRDefault="00242119" w:rsidP="008C19F0">
      <w:pPr>
        <w:rPr>
          <w:rFonts w:ascii="Calibri" w:hAnsi="Calibri" w:cs="Calibri"/>
          <w:color w:val="4472C4" w:themeColor="accent1"/>
          <w:rPrChange w:id="258" w:author="Kris.Wild" w:date="2023-03-06T14:48:00Z">
            <w:rPr>
              <w:color w:val="4472C4" w:themeColor="accent1"/>
            </w:rPr>
          </w:rPrChange>
        </w:rPr>
      </w:pPr>
      <w:r w:rsidRPr="00D86ACC">
        <w:rPr>
          <w:rFonts w:ascii="Calibri" w:hAnsi="Calibri" w:cs="Calibri"/>
          <w:b/>
          <w:bCs/>
          <w:color w:val="4472C4" w:themeColor="accent1"/>
          <w:rPrChange w:id="259" w:author="Kris.Wild" w:date="2023-03-06T14:48:00Z">
            <w:rPr>
              <w:b/>
              <w:bCs/>
              <w:color w:val="4472C4" w:themeColor="accent1"/>
            </w:rPr>
          </w:rPrChange>
        </w:rPr>
        <w:t>Response</w:t>
      </w:r>
      <w:r w:rsidRPr="00D86ACC">
        <w:rPr>
          <w:rFonts w:ascii="Calibri" w:hAnsi="Calibri" w:cs="Calibri"/>
          <w:color w:val="4472C4" w:themeColor="accent1"/>
          <w:rPrChange w:id="260" w:author="Kris.Wild" w:date="2023-03-06T14:48:00Z">
            <w:rPr>
              <w:color w:val="4472C4" w:themeColor="accent1"/>
            </w:rPr>
          </w:rPrChange>
        </w:rPr>
        <w:t>:</w:t>
      </w:r>
      <w:r w:rsidR="00CF1B40" w:rsidRPr="00D86ACC">
        <w:rPr>
          <w:rFonts w:ascii="Calibri" w:hAnsi="Calibri" w:cs="Calibri"/>
          <w:color w:val="4472C4" w:themeColor="accent1"/>
          <w:rPrChange w:id="261" w:author="Kris.Wild" w:date="2023-03-06T14:48:00Z">
            <w:rPr>
              <w:color w:val="4472C4" w:themeColor="accent1"/>
            </w:rPr>
          </w:rPrChange>
        </w:rPr>
        <w:t xml:space="preserve"> Thanks. We collected about 100 gravid females. We’ve now added this detail.</w:t>
      </w:r>
    </w:p>
    <w:p w14:paraId="25725884" w14:textId="77777777" w:rsidR="00242119" w:rsidRPr="00D86ACC" w:rsidRDefault="00242119" w:rsidP="008C19F0">
      <w:pPr>
        <w:rPr>
          <w:rFonts w:ascii="Calibri" w:hAnsi="Calibri" w:cs="Calibri"/>
          <w:rPrChange w:id="262" w:author="Kris.Wild" w:date="2023-03-06T14:48:00Z">
            <w:rPr/>
          </w:rPrChange>
        </w:rPr>
      </w:pPr>
    </w:p>
    <w:p w14:paraId="184CFA1C" w14:textId="2EBA8BA2" w:rsidR="008C19F0" w:rsidRPr="00D86ACC" w:rsidRDefault="008C19F0" w:rsidP="008C19F0">
      <w:pPr>
        <w:rPr>
          <w:rFonts w:ascii="Calibri" w:hAnsi="Calibri" w:cs="Calibri"/>
          <w:rPrChange w:id="263" w:author="Kris.Wild" w:date="2023-03-06T14:48:00Z">
            <w:rPr/>
          </w:rPrChange>
        </w:rPr>
      </w:pPr>
      <w:r w:rsidRPr="00D86ACC">
        <w:rPr>
          <w:rFonts w:ascii="Calibri" w:hAnsi="Calibri" w:cs="Calibri"/>
          <w:rPrChange w:id="264" w:author="Kris.Wild" w:date="2023-03-06T14:48:00Z">
            <w:rPr/>
          </w:rPrChange>
        </w:rPr>
        <w:t xml:space="preserve">line </w:t>
      </w:r>
      <w:proofErr w:type="gramStart"/>
      <w:r w:rsidRPr="00D86ACC">
        <w:rPr>
          <w:rFonts w:ascii="Calibri" w:hAnsi="Calibri" w:cs="Calibri"/>
          <w:rPrChange w:id="265" w:author="Kris.Wild" w:date="2023-03-06T14:48:00Z">
            <w:rPr/>
          </w:rPrChange>
        </w:rPr>
        <w:t>80  Haphazardly</w:t>
      </w:r>
      <w:proofErr w:type="gramEnd"/>
      <w:r w:rsidRPr="00D86ACC">
        <w:rPr>
          <w:rFonts w:ascii="Calibri" w:hAnsi="Calibri" w:cs="Calibri"/>
          <w:rPrChange w:id="266" w:author="Kris.Wild" w:date="2023-03-06T14:48:00Z">
            <w:rPr/>
          </w:rPrChange>
        </w:rPr>
        <w:t xml:space="preserve"> not randomly</w:t>
      </w:r>
    </w:p>
    <w:p w14:paraId="458B965D" w14:textId="56EE30E0" w:rsidR="00242119" w:rsidRPr="00D86ACC" w:rsidRDefault="00242119" w:rsidP="008C19F0">
      <w:pPr>
        <w:rPr>
          <w:rFonts w:ascii="Calibri" w:hAnsi="Calibri" w:cs="Calibri"/>
          <w:rPrChange w:id="267" w:author="Kris.Wild" w:date="2023-03-06T14:48:00Z">
            <w:rPr/>
          </w:rPrChange>
        </w:rPr>
      </w:pPr>
    </w:p>
    <w:p w14:paraId="0AD5F2E5" w14:textId="172B748A" w:rsidR="00242119" w:rsidRPr="00D86ACC" w:rsidRDefault="00242119" w:rsidP="008C19F0">
      <w:pPr>
        <w:rPr>
          <w:rFonts w:ascii="Calibri" w:hAnsi="Calibri" w:cs="Calibri"/>
          <w:rPrChange w:id="268" w:author="Kris.Wild" w:date="2023-03-06T14:48:00Z">
            <w:rPr/>
          </w:rPrChange>
        </w:rPr>
      </w:pPr>
      <w:r w:rsidRPr="00D86ACC">
        <w:rPr>
          <w:rFonts w:ascii="Calibri" w:hAnsi="Calibri" w:cs="Calibri"/>
          <w:b/>
          <w:bCs/>
          <w:color w:val="4472C4" w:themeColor="accent1"/>
          <w:rPrChange w:id="269" w:author="Kris.Wild" w:date="2023-03-06T14:48:00Z">
            <w:rPr>
              <w:b/>
              <w:bCs/>
              <w:color w:val="4472C4" w:themeColor="accent1"/>
            </w:rPr>
          </w:rPrChange>
        </w:rPr>
        <w:lastRenderedPageBreak/>
        <w:t>Response</w:t>
      </w:r>
      <w:r w:rsidRPr="00D86ACC">
        <w:rPr>
          <w:rFonts w:ascii="Calibri" w:hAnsi="Calibri" w:cs="Calibri"/>
          <w:color w:val="4472C4" w:themeColor="accent1"/>
          <w:rPrChange w:id="270" w:author="Kris.Wild" w:date="2023-03-06T14:48:00Z">
            <w:rPr>
              <w:color w:val="4472C4" w:themeColor="accent1"/>
            </w:rPr>
          </w:rPrChange>
        </w:rPr>
        <w:t>:</w:t>
      </w:r>
      <w:r w:rsidR="00AE4DA8" w:rsidRPr="00D86ACC">
        <w:rPr>
          <w:rFonts w:ascii="Calibri" w:hAnsi="Calibri" w:cs="Calibri"/>
          <w:color w:val="4472C4" w:themeColor="accent1"/>
          <w:rPrChange w:id="271" w:author="Kris.Wild" w:date="2023-03-06T14:48:00Z">
            <w:rPr>
              <w:color w:val="4472C4" w:themeColor="accent1"/>
            </w:rPr>
          </w:rPrChange>
        </w:rPr>
        <w:t xml:space="preserve"> Thanks. </w:t>
      </w:r>
      <w:r w:rsidR="00CF1B40" w:rsidRPr="00D86ACC">
        <w:rPr>
          <w:rFonts w:ascii="Calibri" w:hAnsi="Calibri" w:cs="Calibri"/>
          <w:color w:val="4472C4" w:themeColor="accent1"/>
          <w:rPrChange w:id="272" w:author="Kris.Wild" w:date="2023-03-06T14:48:00Z">
            <w:rPr>
              <w:color w:val="4472C4" w:themeColor="accent1"/>
            </w:rPr>
          </w:rPrChange>
        </w:rPr>
        <w:t xml:space="preserve">This was done randomly, not haphazardly. However, we did ensure we had equal sample sizes across treatments. As such, if more eggs were being randomised to one treatment, we instead randomised them to other treatments. We’ve clarified that we ‘pseudo-randomly’ allocated eggs from treatments. </w:t>
      </w:r>
    </w:p>
    <w:p w14:paraId="7E2B1C6B" w14:textId="03BE5DEC" w:rsidR="00242119" w:rsidRDefault="00242119" w:rsidP="008C19F0">
      <w:pPr>
        <w:rPr>
          <w:ins w:id="273" w:author="Daniel Noble" w:date="2023-03-06T19:14:00Z"/>
          <w:rFonts w:ascii="Calibri" w:hAnsi="Calibri" w:cs="Calibri"/>
        </w:rPr>
      </w:pPr>
    </w:p>
    <w:p w14:paraId="3925E454" w14:textId="0037E208" w:rsidR="005849B6" w:rsidRPr="005849B6" w:rsidRDefault="005849B6" w:rsidP="008C19F0">
      <w:pPr>
        <w:rPr>
          <w:ins w:id="274" w:author="Daniel Noble" w:date="2023-03-06T19:14:00Z"/>
          <w:rFonts w:ascii="Calibri" w:hAnsi="Calibri" w:cs="Calibri"/>
          <w:i/>
          <w:iCs/>
          <w:color w:val="4472C4" w:themeColor="accent1"/>
          <w:rPrChange w:id="275" w:author="Daniel Noble" w:date="2023-03-06T19:15:00Z">
            <w:rPr>
              <w:ins w:id="276" w:author="Daniel Noble" w:date="2023-03-06T19:14:00Z"/>
              <w:rFonts w:ascii="Calibri" w:hAnsi="Calibri" w:cs="Calibri"/>
            </w:rPr>
          </w:rPrChange>
        </w:rPr>
      </w:pPr>
      <w:ins w:id="277" w:author="Daniel Noble" w:date="2023-03-06T19:14:00Z">
        <w:r w:rsidRPr="005849B6">
          <w:rPr>
            <w:rFonts w:ascii="Calibri" w:hAnsi="Calibri" w:cs="Calibri"/>
            <w:i/>
            <w:iCs/>
            <w:color w:val="4472C4" w:themeColor="accent1"/>
            <w:rPrChange w:id="278" w:author="Daniel Noble" w:date="2023-03-06T19:15:00Z">
              <w:rPr>
                <w:rFonts w:ascii="Calibri" w:hAnsi="Calibri" w:cs="Calibri"/>
              </w:rPr>
            </w:rPrChange>
          </w:rPr>
          <w:t>“</w:t>
        </w:r>
      </w:ins>
      <w:proofErr w:type="gramStart"/>
      <w:ins w:id="279" w:author="Daniel Noble" w:date="2023-03-06T19:15:00Z">
        <w:r w:rsidRPr="005849B6">
          <w:rPr>
            <w:i/>
            <w:iCs/>
            <w:color w:val="4472C4" w:themeColor="accent1"/>
            <w:rPrChange w:id="280" w:author="Daniel Noble" w:date="2023-03-06T19:15:00Z">
              <w:rPr/>
            </w:rPrChange>
          </w:rPr>
          <w:t>We</w:t>
        </w:r>
        <w:proofErr w:type="gramEnd"/>
        <w:r w:rsidRPr="005849B6">
          <w:rPr>
            <w:i/>
            <w:iCs/>
            <w:color w:val="4472C4" w:themeColor="accent1"/>
            <w:rPrChange w:id="281" w:author="Daniel Noble" w:date="2023-03-06T19:15:00Z">
              <w:rPr/>
            </w:rPrChange>
          </w:rPr>
          <w:t xml:space="preserve"> then pseudo-randomly (to ensure equal sample sizes) assigned eggs (n = 20) to both a resource allocation treatment (‘R’ - yolk removal or ‘C’ – control) and an incubation temperature (23</w:t>
        </w:r>
        <w:r w:rsidRPr="005849B6">
          <w:rPr>
            <w:i/>
            <w:iCs/>
            <w:color w:val="4472C4" w:themeColor="accent1"/>
            <w:position w:val="8"/>
            <w:rPrChange w:id="282" w:author="Daniel Noble" w:date="2023-03-06T19:15:00Z">
              <w:rPr>
                <w:position w:val="8"/>
              </w:rPr>
            </w:rPrChange>
          </w:rPr>
          <w:sym w:font="Symbol" w:char="F0B0"/>
        </w:r>
        <w:r w:rsidRPr="005849B6">
          <w:rPr>
            <w:i/>
            <w:iCs/>
            <w:color w:val="4472C4" w:themeColor="accent1"/>
            <w:rPrChange w:id="283" w:author="Daniel Noble" w:date="2023-03-06T19:15:00Z">
              <w:rPr/>
            </w:rPrChange>
          </w:rPr>
          <w:t>C or 28</w:t>
        </w:r>
        <w:r w:rsidRPr="005849B6">
          <w:rPr>
            <w:i/>
            <w:iCs/>
            <w:color w:val="4472C4" w:themeColor="accent1"/>
            <w:position w:val="8"/>
            <w:rPrChange w:id="284" w:author="Daniel Noble" w:date="2023-03-06T19:15:00Z">
              <w:rPr>
                <w:position w:val="8"/>
              </w:rPr>
            </w:rPrChange>
          </w:rPr>
          <w:sym w:font="Symbol" w:char="F0B0"/>
        </w:r>
        <w:r w:rsidRPr="005849B6">
          <w:rPr>
            <w:i/>
            <w:iCs/>
            <w:color w:val="4472C4" w:themeColor="accent1"/>
            <w:rPrChange w:id="285" w:author="Daniel Noble" w:date="2023-03-06T19:15:00Z">
              <w:rPr/>
            </w:rPrChange>
          </w:rPr>
          <w:t>C SD</w:t>
        </w:r>
        <w:r w:rsidRPr="005849B6">
          <w:rPr>
            <w:rFonts w:eastAsiaTheme="minorEastAsia"/>
            <w:i/>
            <w:iCs/>
            <w:color w:val="4472C4" w:themeColor="accent1"/>
            <w:rPrChange w:id="286" w:author="Daniel Noble" w:date="2023-03-06T19:15:00Z">
              <w:rPr>
                <w:rFonts w:eastAsiaTheme="minorEastAsia"/>
              </w:rPr>
            </w:rPrChange>
          </w:rPr>
          <w:t xml:space="preserve"> </w:t>
        </w:r>
      </w:ins>
      <m:oMath>
        <m:r>
          <w:ins w:id="287" w:author="Daniel Noble" w:date="2023-03-06T19:15:00Z">
            <w:rPr>
              <w:rFonts w:ascii="Cambria Math" w:hAnsi="Cambria Math"/>
              <w:color w:val="4472C4" w:themeColor="accent1"/>
            </w:rPr>
            <m:t>±</m:t>
          </w:ins>
        </m:r>
      </m:oMath>
      <w:ins w:id="288" w:author="Daniel Noble" w:date="2023-03-06T19:15:00Z">
        <w:r w:rsidRPr="005849B6">
          <w:rPr>
            <w:i/>
            <w:iCs/>
            <w:color w:val="4472C4" w:themeColor="accent1"/>
            <w:rPrChange w:id="289" w:author="Daniel Noble" w:date="2023-03-06T19:15:00Z">
              <w:rPr>
                <w:color w:val="000000" w:themeColor="text1"/>
              </w:rPr>
            </w:rPrChange>
          </w:rPr>
          <w:t xml:space="preserve"> 3.0</w:t>
        </w:r>
        <w:r w:rsidRPr="005849B6">
          <w:rPr>
            <w:i/>
            <w:iCs/>
            <w:color w:val="4472C4" w:themeColor="accent1"/>
            <w:rPrChange w:id="290" w:author="Daniel Noble" w:date="2023-03-06T19:15:00Z">
              <w:rPr/>
            </w:rPrChange>
          </w:rPr>
          <w:t>) treatment (</w:t>
        </w:r>
        <w:r w:rsidRPr="005849B6">
          <w:rPr>
            <w:i/>
            <w:iCs/>
            <w:color w:val="4472C4" w:themeColor="accent1"/>
            <w:rPrChange w:id="291" w:author="Daniel Noble" w:date="2023-03-06T19:15:00Z">
              <w:rPr>
                <w:i/>
                <w:iCs/>
              </w:rPr>
            </w:rPrChange>
          </w:rPr>
          <w:t>See Supplementary materials for details on husbandry of hatchlings</w:t>
        </w:r>
        <w:r w:rsidRPr="005849B6">
          <w:rPr>
            <w:i/>
            <w:iCs/>
            <w:color w:val="4472C4" w:themeColor="accent1"/>
            <w:rPrChange w:id="292" w:author="Daniel Noble" w:date="2023-03-06T19:15:00Z">
              <w:rPr/>
            </w:rPrChange>
          </w:rPr>
          <w:t>)</w:t>
        </w:r>
        <w:r w:rsidRPr="005849B6">
          <w:rPr>
            <w:i/>
            <w:iCs/>
            <w:color w:val="4472C4" w:themeColor="accent1"/>
            <w:rPrChange w:id="293" w:author="Daniel Noble" w:date="2023-03-06T19:15:00Z">
              <w:rPr/>
            </w:rPrChange>
          </w:rPr>
          <w:t>”</w:t>
        </w:r>
      </w:ins>
    </w:p>
    <w:p w14:paraId="2A129683" w14:textId="77777777" w:rsidR="005849B6" w:rsidRPr="00D86ACC" w:rsidRDefault="005849B6" w:rsidP="008C19F0">
      <w:pPr>
        <w:rPr>
          <w:rFonts w:ascii="Calibri" w:hAnsi="Calibri" w:cs="Calibri"/>
          <w:rPrChange w:id="294" w:author="Kris.Wild" w:date="2023-03-06T14:48:00Z">
            <w:rPr/>
          </w:rPrChange>
        </w:rPr>
      </w:pPr>
    </w:p>
    <w:p w14:paraId="62713FA7" w14:textId="50414421" w:rsidR="008C19F0" w:rsidRPr="00D86ACC" w:rsidRDefault="008C19F0" w:rsidP="008C19F0">
      <w:pPr>
        <w:rPr>
          <w:rFonts w:ascii="Calibri" w:hAnsi="Calibri" w:cs="Calibri"/>
          <w:rPrChange w:id="295" w:author="Kris.Wild" w:date="2023-03-06T14:48:00Z">
            <w:rPr/>
          </w:rPrChange>
        </w:rPr>
      </w:pPr>
      <w:proofErr w:type="gramStart"/>
      <w:r w:rsidRPr="00D86ACC">
        <w:rPr>
          <w:rFonts w:ascii="Calibri" w:hAnsi="Calibri" w:cs="Calibri"/>
          <w:rPrChange w:id="296" w:author="Kris.Wild" w:date="2023-03-06T14:48:00Z">
            <w:rPr/>
          </w:rPrChange>
        </w:rPr>
        <w:t>So</w:t>
      </w:r>
      <w:proofErr w:type="gramEnd"/>
      <w:r w:rsidRPr="00D86ACC">
        <w:rPr>
          <w:rFonts w:ascii="Calibri" w:hAnsi="Calibri" w:cs="Calibri"/>
          <w:rPrChange w:id="297" w:author="Kris.Wild" w:date="2023-03-06T14:48:00Z">
            <w:rPr/>
          </w:rPrChange>
        </w:rPr>
        <w:t xml:space="preserve"> you had 10 eggs per treatment, correct?</w:t>
      </w:r>
      <w:r w:rsidR="00242119" w:rsidRPr="00D86ACC">
        <w:rPr>
          <w:rFonts w:ascii="Calibri" w:hAnsi="Calibri" w:cs="Calibri"/>
          <w:rPrChange w:id="298" w:author="Kris.Wild" w:date="2023-03-06T14:48:00Z">
            <w:rPr/>
          </w:rPrChange>
        </w:rPr>
        <w:t xml:space="preserve"> </w:t>
      </w:r>
      <w:r w:rsidRPr="00D86ACC">
        <w:rPr>
          <w:rFonts w:ascii="Calibri" w:hAnsi="Calibri" w:cs="Calibri"/>
          <w:rPrChange w:id="299" w:author="Kris.Wild" w:date="2023-03-06T14:48:00Z">
            <w:rPr/>
          </w:rPrChange>
        </w:rPr>
        <w:t>a better design would have been to take 4 eggs from each female and assign them to the 4 treatments -- even better would be 2 eggs to each treatment. By not including a "dam" effect in your design, you add variance associated with dams, which reduces power to detect treatment effects.</w:t>
      </w:r>
    </w:p>
    <w:p w14:paraId="72DF8A3D" w14:textId="04C747B7" w:rsidR="00242119" w:rsidRPr="00D86ACC" w:rsidRDefault="00242119" w:rsidP="008C19F0">
      <w:pPr>
        <w:rPr>
          <w:rFonts w:ascii="Calibri" w:hAnsi="Calibri" w:cs="Calibri"/>
          <w:rPrChange w:id="300" w:author="Kris.Wild" w:date="2023-03-06T14:48:00Z">
            <w:rPr/>
          </w:rPrChange>
        </w:rPr>
      </w:pPr>
    </w:p>
    <w:p w14:paraId="6C16ED34" w14:textId="3DA5A942" w:rsidR="00242119" w:rsidRPr="00D86ACC" w:rsidRDefault="00242119" w:rsidP="008C19F0">
      <w:pPr>
        <w:rPr>
          <w:rFonts w:ascii="Calibri" w:hAnsi="Calibri" w:cs="Calibri"/>
          <w:rPrChange w:id="301" w:author="Kris.Wild" w:date="2023-03-06T14:48:00Z">
            <w:rPr/>
          </w:rPrChange>
        </w:rPr>
      </w:pPr>
      <w:r w:rsidRPr="00D86ACC">
        <w:rPr>
          <w:rFonts w:ascii="Calibri" w:hAnsi="Calibri" w:cs="Calibri"/>
          <w:b/>
          <w:bCs/>
          <w:color w:val="4472C4" w:themeColor="accent1"/>
          <w:rPrChange w:id="302" w:author="Kris.Wild" w:date="2023-03-06T14:48:00Z">
            <w:rPr>
              <w:b/>
              <w:bCs/>
              <w:color w:val="4472C4" w:themeColor="accent1"/>
            </w:rPr>
          </w:rPrChange>
        </w:rPr>
        <w:t>Response</w:t>
      </w:r>
      <w:r w:rsidRPr="00D86ACC">
        <w:rPr>
          <w:rFonts w:ascii="Calibri" w:hAnsi="Calibri" w:cs="Calibri"/>
          <w:color w:val="4472C4" w:themeColor="accent1"/>
          <w:rPrChange w:id="303" w:author="Kris.Wild" w:date="2023-03-06T14:48:00Z">
            <w:rPr>
              <w:color w:val="4472C4" w:themeColor="accent1"/>
            </w:rPr>
          </w:rPrChange>
        </w:rPr>
        <w:t>:</w:t>
      </w:r>
      <w:r w:rsidR="00AE4DA8" w:rsidRPr="00D86ACC">
        <w:rPr>
          <w:rFonts w:ascii="Calibri" w:hAnsi="Calibri" w:cs="Calibri"/>
          <w:color w:val="4472C4" w:themeColor="accent1"/>
          <w:rPrChange w:id="304" w:author="Kris.Wild" w:date="2023-03-06T14:48:00Z">
            <w:rPr>
              <w:color w:val="4472C4" w:themeColor="accent1"/>
            </w:rPr>
          </w:rPrChange>
        </w:rPr>
        <w:t xml:space="preserve"> </w:t>
      </w:r>
      <w:r w:rsidR="002D269B" w:rsidRPr="00D86ACC">
        <w:rPr>
          <w:rFonts w:ascii="Calibri" w:hAnsi="Calibri" w:cs="Calibri"/>
          <w:color w:val="4472C4" w:themeColor="accent1"/>
          <w:rPrChange w:id="305" w:author="Kris.Wild" w:date="2023-03-06T14:48:00Z">
            <w:rPr>
              <w:color w:val="4472C4" w:themeColor="accent1"/>
            </w:rPr>
          </w:rPrChange>
        </w:rPr>
        <w:t xml:space="preserve">This is correct. We had 10 eggs per treatment from different females. It is true a more precise design would be a split clutch design, but </w:t>
      </w:r>
      <w:r w:rsidR="002D269B" w:rsidRPr="00D86ACC">
        <w:rPr>
          <w:rFonts w:ascii="Calibri" w:hAnsi="Calibri" w:cs="Calibri"/>
          <w:i/>
          <w:iCs/>
          <w:color w:val="4472C4" w:themeColor="accent1"/>
          <w:rPrChange w:id="306" w:author="Kris.Wild" w:date="2023-03-06T14:48:00Z">
            <w:rPr>
              <w:i/>
              <w:iCs/>
              <w:color w:val="4472C4" w:themeColor="accent1"/>
            </w:rPr>
          </w:rPrChange>
        </w:rPr>
        <w:t xml:space="preserve">L. </w:t>
      </w:r>
      <w:proofErr w:type="spellStart"/>
      <w:r w:rsidR="002D269B" w:rsidRPr="00D86ACC">
        <w:rPr>
          <w:rFonts w:ascii="Calibri" w:hAnsi="Calibri" w:cs="Calibri"/>
          <w:i/>
          <w:iCs/>
          <w:color w:val="4472C4" w:themeColor="accent1"/>
          <w:rPrChange w:id="307" w:author="Kris.Wild" w:date="2023-03-06T14:48:00Z">
            <w:rPr>
              <w:i/>
              <w:iCs/>
              <w:color w:val="4472C4" w:themeColor="accent1"/>
            </w:rPr>
          </w:rPrChange>
        </w:rPr>
        <w:t>delicata</w:t>
      </w:r>
      <w:proofErr w:type="spellEnd"/>
      <w:r w:rsidR="002D269B" w:rsidRPr="00D86ACC">
        <w:rPr>
          <w:rFonts w:ascii="Calibri" w:hAnsi="Calibri" w:cs="Calibri"/>
          <w:color w:val="4472C4" w:themeColor="accent1"/>
          <w:rPrChange w:id="308" w:author="Kris.Wild" w:date="2023-03-06T14:48:00Z">
            <w:rPr>
              <w:color w:val="4472C4" w:themeColor="accent1"/>
            </w:rPr>
          </w:rPrChange>
        </w:rPr>
        <w:t xml:space="preserve"> lays around n = 3-4 eggs, so it would only be possible to have a partially crossed design. Given that our meta-analysis and experimental results provide the same result we do not think this design is problematic.</w:t>
      </w:r>
    </w:p>
    <w:p w14:paraId="215550F6" w14:textId="77777777" w:rsidR="00242119" w:rsidRPr="00D86ACC" w:rsidRDefault="00242119" w:rsidP="008C19F0">
      <w:pPr>
        <w:rPr>
          <w:rFonts w:ascii="Calibri" w:hAnsi="Calibri" w:cs="Calibri"/>
          <w:rPrChange w:id="309" w:author="Kris.Wild" w:date="2023-03-06T14:48:00Z">
            <w:rPr/>
          </w:rPrChange>
        </w:rPr>
      </w:pPr>
    </w:p>
    <w:p w14:paraId="2DA3E6F3" w14:textId="39A5464A" w:rsidR="008C19F0" w:rsidRPr="00D86ACC" w:rsidRDefault="008C19F0" w:rsidP="008C19F0">
      <w:pPr>
        <w:rPr>
          <w:rFonts w:ascii="Calibri" w:hAnsi="Calibri" w:cs="Calibri"/>
          <w:rPrChange w:id="310" w:author="Kris.Wild" w:date="2023-03-06T14:48:00Z">
            <w:rPr/>
          </w:rPrChange>
        </w:rPr>
      </w:pPr>
      <w:r w:rsidRPr="00D86ACC">
        <w:rPr>
          <w:rFonts w:ascii="Calibri" w:hAnsi="Calibri" w:cs="Calibri"/>
          <w:rPrChange w:id="311" w:author="Kris.Wild" w:date="2023-03-06T14:48:00Z">
            <w:rPr/>
          </w:rPrChange>
        </w:rPr>
        <w:t xml:space="preserve">line </w:t>
      </w:r>
      <w:proofErr w:type="gramStart"/>
      <w:r w:rsidRPr="00D86ACC">
        <w:rPr>
          <w:rFonts w:ascii="Calibri" w:hAnsi="Calibri" w:cs="Calibri"/>
          <w:rPrChange w:id="312" w:author="Kris.Wild" w:date="2023-03-06T14:48:00Z">
            <w:rPr/>
          </w:rPrChange>
        </w:rPr>
        <w:t>81  while</w:t>
      </w:r>
      <w:proofErr w:type="gramEnd"/>
      <w:r w:rsidRPr="00D86ACC">
        <w:rPr>
          <w:rFonts w:ascii="Calibri" w:hAnsi="Calibri" w:cs="Calibri"/>
          <w:rPrChange w:id="313" w:author="Kris.Wild" w:date="2023-03-06T14:48:00Z">
            <w:rPr/>
          </w:rPrChange>
        </w:rPr>
        <w:t xml:space="preserve"> it is common for researchers to use fixed temperature treatments (I've done so myself), it is far from ideal.  Soil temperatures show daily cycles of temperature and often change during development.  More importantly, why did you pic 23 ° and 28 °C temperatures?  Has anyone monitored egg temperatures of </w:t>
      </w:r>
      <w:proofErr w:type="spellStart"/>
      <w:r w:rsidRPr="00D86ACC">
        <w:rPr>
          <w:rFonts w:ascii="Calibri" w:hAnsi="Calibri" w:cs="Calibri"/>
          <w:rPrChange w:id="314" w:author="Kris.Wild" w:date="2023-03-06T14:48:00Z">
            <w:rPr/>
          </w:rPrChange>
        </w:rPr>
        <w:t>Lampropholis</w:t>
      </w:r>
      <w:proofErr w:type="spellEnd"/>
      <w:r w:rsidRPr="00D86ACC">
        <w:rPr>
          <w:rFonts w:ascii="Calibri" w:hAnsi="Calibri" w:cs="Calibri"/>
          <w:rPrChange w:id="315" w:author="Kris.Wild" w:date="2023-03-06T14:48:00Z">
            <w:rPr/>
          </w:rPrChange>
        </w:rPr>
        <w:t xml:space="preserve"> in the field?  As is, a reader has no a priori way of knowing whether these temperatures are at all ecologically relevant for these lizards, or perhaps are stressful.  </w:t>
      </w:r>
    </w:p>
    <w:p w14:paraId="14865C67" w14:textId="33BAD1BE" w:rsidR="00912E59" w:rsidRPr="00D86ACC" w:rsidRDefault="00912E59" w:rsidP="008C19F0">
      <w:pPr>
        <w:rPr>
          <w:rFonts w:ascii="Calibri" w:hAnsi="Calibri" w:cs="Calibri"/>
          <w:rPrChange w:id="316" w:author="Kris.Wild" w:date="2023-03-06T14:48:00Z">
            <w:rPr/>
          </w:rPrChange>
        </w:rPr>
      </w:pPr>
    </w:p>
    <w:p w14:paraId="212A6778" w14:textId="40513E6A" w:rsidR="00451873" w:rsidRPr="00D86ACC" w:rsidRDefault="00912E59" w:rsidP="008C19F0">
      <w:pPr>
        <w:rPr>
          <w:rFonts w:ascii="Calibri" w:hAnsi="Calibri" w:cs="Calibri"/>
          <w:color w:val="4472C4" w:themeColor="accent1"/>
          <w:rPrChange w:id="317" w:author="Kris.Wild" w:date="2023-03-06T14:48:00Z">
            <w:rPr>
              <w:color w:val="4472C4" w:themeColor="accent1"/>
            </w:rPr>
          </w:rPrChange>
        </w:rPr>
      </w:pPr>
      <w:r w:rsidRPr="00D86ACC">
        <w:rPr>
          <w:rFonts w:ascii="Calibri" w:hAnsi="Calibri" w:cs="Calibri"/>
          <w:b/>
          <w:bCs/>
          <w:color w:val="4472C4" w:themeColor="accent1"/>
          <w:rPrChange w:id="318" w:author="Kris.Wild" w:date="2023-03-06T14:48:00Z">
            <w:rPr>
              <w:b/>
              <w:bCs/>
              <w:color w:val="4472C4" w:themeColor="accent1"/>
            </w:rPr>
          </w:rPrChange>
        </w:rPr>
        <w:t>Response</w:t>
      </w:r>
      <w:r w:rsidRPr="00D86ACC">
        <w:rPr>
          <w:rFonts w:ascii="Calibri" w:hAnsi="Calibri" w:cs="Calibri"/>
          <w:color w:val="4472C4" w:themeColor="accent1"/>
          <w:rPrChange w:id="319" w:author="Kris.Wild" w:date="2023-03-06T14:48:00Z">
            <w:rPr>
              <w:color w:val="4472C4" w:themeColor="accent1"/>
            </w:rPr>
          </w:rPrChange>
        </w:rPr>
        <w:t xml:space="preserve">: This is an excellent point. Thanks for raising it. We agree that fluctuating treatments are more realistic, but most studies use constant incubation treatments (See Noble et al. 2018). </w:t>
      </w:r>
      <w:r w:rsidR="00451873" w:rsidRPr="00D86ACC">
        <w:rPr>
          <w:rFonts w:ascii="Calibri" w:hAnsi="Calibri" w:cs="Calibri"/>
          <w:color w:val="4472C4" w:themeColor="accent1"/>
          <w:rPrChange w:id="320" w:author="Kris.Wild" w:date="2023-03-06T14:48:00Z">
            <w:rPr>
              <w:color w:val="4472C4" w:themeColor="accent1"/>
            </w:rPr>
          </w:rPrChange>
        </w:rPr>
        <w:t>Interestingly</w:t>
      </w:r>
      <w:r w:rsidRPr="00D86ACC">
        <w:rPr>
          <w:rFonts w:ascii="Calibri" w:hAnsi="Calibri" w:cs="Calibri"/>
          <w:color w:val="4472C4" w:themeColor="accent1"/>
          <w:rPrChange w:id="321" w:author="Kris.Wild" w:date="2023-03-06T14:48:00Z">
            <w:rPr>
              <w:color w:val="4472C4" w:themeColor="accent1"/>
            </w:rPr>
          </w:rPrChange>
        </w:rPr>
        <w:t xml:space="preserve">, meta-analyses suggest that fluctuating temperature treatments don’t often result in major differences to constant temperature incubation regimes </w:t>
      </w:r>
      <w:ins w:id="322" w:author="Daniel Noble" w:date="2023-03-06T19:34:00Z">
        <w:r w:rsidR="00392504">
          <w:rPr>
            <w:rFonts w:ascii="Calibri" w:hAnsi="Calibri" w:cs="Calibri"/>
            <w:color w:val="4472C4" w:themeColor="accent1"/>
          </w:rPr>
          <w:t>for man</w:t>
        </w:r>
      </w:ins>
      <w:ins w:id="323" w:author="Daniel Noble" w:date="2023-03-06T19:35:00Z">
        <w:r w:rsidR="00392504">
          <w:rPr>
            <w:rFonts w:ascii="Calibri" w:hAnsi="Calibri" w:cs="Calibri"/>
            <w:color w:val="4472C4" w:themeColor="accent1"/>
          </w:rPr>
          <w:t>y</w:t>
        </w:r>
      </w:ins>
      <w:ins w:id="324" w:author="Daniel Noble" w:date="2023-03-06T19:34:00Z">
        <w:r w:rsidR="00392504">
          <w:rPr>
            <w:rFonts w:ascii="Calibri" w:hAnsi="Calibri" w:cs="Calibri"/>
            <w:color w:val="4472C4" w:themeColor="accent1"/>
          </w:rPr>
          <w:t xml:space="preserve"> traits </w:t>
        </w:r>
      </w:ins>
      <w:r w:rsidRPr="00D86ACC">
        <w:rPr>
          <w:rFonts w:ascii="Calibri" w:hAnsi="Calibri" w:cs="Calibri"/>
          <w:color w:val="4472C4" w:themeColor="accent1"/>
          <w:rPrChange w:id="325" w:author="Kris.Wild" w:date="2023-03-06T14:48:00Z">
            <w:rPr>
              <w:color w:val="4472C4" w:themeColor="accent1"/>
            </w:rPr>
          </w:rPrChange>
        </w:rPr>
        <w:t xml:space="preserve">(See </w:t>
      </w:r>
      <w:commentRangeStart w:id="326"/>
      <w:proofErr w:type="spellStart"/>
      <w:r w:rsidRPr="00D86ACC">
        <w:rPr>
          <w:rFonts w:ascii="Calibri" w:hAnsi="Calibri" w:cs="Calibri"/>
          <w:color w:val="4472C4" w:themeColor="accent1"/>
          <w:rPrChange w:id="327" w:author="Kris.Wild" w:date="2023-03-06T14:48:00Z">
            <w:rPr>
              <w:color w:val="4472C4" w:themeColor="accent1"/>
            </w:rPr>
          </w:rPrChange>
        </w:rPr>
        <w:t>Raynal</w:t>
      </w:r>
      <w:proofErr w:type="spellEnd"/>
      <w:r w:rsidRPr="00D86ACC">
        <w:rPr>
          <w:rFonts w:ascii="Calibri" w:hAnsi="Calibri" w:cs="Calibri"/>
          <w:color w:val="4472C4" w:themeColor="accent1"/>
          <w:rPrChange w:id="328" w:author="Kris.Wild" w:date="2023-03-06T14:48:00Z">
            <w:rPr>
              <w:color w:val="4472C4" w:themeColor="accent1"/>
            </w:rPr>
          </w:rPrChange>
        </w:rPr>
        <w:t xml:space="preserve"> et al. </w:t>
      </w:r>
      <w:del w:id="329" w:author="Kris.Wild" w:date="2023-03-06T14:21:00Z">
        <w:r w:rsidRPr="00D86ACC" w:rsidDel="00EF3A83">
          <w:rPr>
            <w:rFonts w:ascii="Calibri" w:hAnsi="Calibri" w:cs="Calibri"/>
            <w:color w:val="4472C4" w:themeColor="accent1"/>
            <w:rPrChange w:id="330" w:author="Kris.Wild" w:date="2023-03-06T14:48:00Z">
              <w:rPr>
                <w:color w:val="4472C4" w:themeColor="accent1"/>
              </w:rPr>
            </w:rPrChange>
          </w:rPr>
          <w:delText>2021</w:delText>
        </w:r>
        <w:commentRangeEnd w:id="326"/>
        <w:r w:rsidR="00EF3A83" w:rsidRPr="00D86ACC" w:rsidDel="00EF3A83">
          <w:rPr>
            <w:rStyle w:val="CommentReference"/>
            <w:rFonts w:ascii="Calibri" w:hAnsi="Calibri" w:cs="Calibri"/>
            <w:kern w:val="0"/>
            <w:sz w:val="24"/>
            <w:szCs w:val="24"/>
            <w14:ligatures w14:val="none"/>
            <w:rPrChange w:id="331" w:author="Kris.Wild" w:date="2023-03-06T14:48:00Z">
              <w:rPr>
                <w:rStyle w:val="CommentReference"/>
                <w:kern w:val="0"/>
                <w14:ligatures w14:val="none"/>
              </w:rPr>
            </w:rPrChange>
          </w:rPr>
          <w:commentReference w:id="326"/>
        </w:r>
      </w:del>
      <w:ins w:id="332" w:author="Kris.Wild" w:date="2023-03-06T14:21:00Z">
        <w:r w:rsidR="00EF3A83" w:rsidRPr="00D86ACC">
          <w:rPr>
            <w:rFonts w:ascii="Calibri" w:hAnsi="Calibri" w:cs="Calibri"/>
            <w:color w:val="4472C4" w:themeColor="accent1"/>
            <w:rPrChange w:id="333" w:author="Kris.Wild" w:date="2023-03-06T14:48:00Z">
              <w:rPr>
                <w:color w:val="4472C4" w:themeColor="accent1"/>
              </w:rPr>
            </w:rPrChange>
          </w:rPr>
          <w:t>2022</w:t>
        </w:r>
      </w:ins>
      <w:r w:rsidRPr="00D86ACC">
        <w:rPr>
          <w:rFonts w:ascii="Calibri" w:hAnsi="Calibri" w:cs="Calibri"/>
          <w:color w:val="4472C4" w:themeColor="accent1"/>
          <w:rPrChange w:id="334" w:author="Kris.Wild" w:date="2023-03-06T14:48:00Z">
            <w:rPr>
              <w:color w:val="4472C4" w:themeColor="accent1"/>
            </w:rPr>
          </w:rPrChange>
        </w:rPr>
        <w:t xml:space="preserve">). </w:t>
      </w:r>
    </w:p>
    <w:p w14:paraId="369E7E07" w14:textId="77777777" w:rsidR="00451873" w:rsidRPr="00D86ACC" w:rsidRDefault="00451873" w:rsidP="008C19F0">
      <w:pPr>
        <w:rPr>
          <w:rFonts w:ascii="Calibri" w:hAnsi="Calibri" w:cs="Calibri"/>
          <w:color w:val="4472C4" w:themeColor="accent1"/>
          <w:rPrChange w:id="335" w:author="Kris.Wild" w:date="2023-03-06T14:48:00Z">
            <w:rPr>
              <w:color w:val="4472C4" w:themeColor="accent1"/>
            </w:rPr>
          </w:rPrChange>
        </w:rPr>
      </w:pPr>
    </w:p>
    <w:p w14:paraId="210D3018" w14:textId="2EDAF09E" w:rsidR="00912E59" w:rsidRPr="00D86ACC" w:rsidRDefault="00451873" w:rsidP="008C19F0">
      <w:pPr>
        <w:rPr>
          <w:rFonts w:ascii="Calibri" w:hAnsi="Calibri" w:cs="Calibri"/>
          <w:color w:val="4472C4" w:themeColor="accent1"/>
          <w:rPrChange w:id="336" w:author="Kris.Wild" w:date="2023-03-06T14:48:00Z">
            <w:rPr>
              <w:color w:val="4472C4" w:themeColor="accent1"/>
            </w:rPr>
          </w:rPrChange>
        </w:rPr>
      </w:pPr>
      <w:r w:rsidRPr="00D86ACC">
        <w:rPr>
          <w:rFonts w:ascii="Calibri" w:hAnsi="Calibri" w:cs="Calibri"/>
          <w:color w:val="4472C4" w:themeColor="accent1"/>
          <w:rPrChange w:id="337" w:author="Kris.Wild" w:date="2023-03-06T14:48:00Z">
            <w:rPr>
              <w:color w:val="4472C4" w:themeColor="accent1"/>
            </w:rPr>
          </w:rPrChange>
        </w:rPr>
        <w:t>Regardless, our temperature treatments were not constant</w:t>
      </w:r>
      <w:r w:rsidR="002D269B" w:rsidRPr="00D86ACC">
        <w:rPr>
          <w:rFonts w:ascii="Calibri" w:hAnsi="Calibri" w:cs="Calibri"/>
          <w:color w:val="4472C4" w:themeColor="accent1"/>
          <w:rPrChange w:id="338" w:author="Kris.Wild" w:date="2023-03-06T14:48:00Z">
            <w:rPr>
              <w:color w:val="4472C4" w:themeColor="accent1"/>
            </w:rPr>
          </w:rPrChange>
        </w:rPr>
        <w:t>, and we have fixed this in our revision</w:t>
      </w:r>
      <w:r w:rsidRPr="00D86ACC">
        <w:rPr>
          <w:rFonts w:ascii="Calibri" w:hAnsi="Calibri" w:cs="Calibri"/>
          <w:color w:val="4472C4" w:themeColor="accent1"/>
          <w:rPrChange w:id="339" w:author="Kris.Wild" w:date="2023-03-06T14:48:00Z">
            <w:rPr>
              <w:color w:val="4472C4" w:themeColor="accent1"/>
            </w:rPr>
          </w:rPrChange>
        </w:rPr>
        <w:t>. Temperatures fluctuated +/- 3 degrees Celsius around 23 and 28 C. We have now added this in our revised manuscript (</w:t>
      </w:r>
      <w:del w:id="340" w:author="Daniel Noble" w:date="2023-03-06T19:16:00Z">
        <w:r w:rsidRPr="00D86ACC" w:rsidDel="002F1328">
          <w:rPr>
            <w:rFonts w:ascii="Calibri" w:hAnsi="Calibri" w:cs="Calibri"/>
            <w:color w:val="4472C4" w:themeColor="accent1"/>
            <w:rPrChange w:id="341" w:author="Kris.Wild" w:date="2023-03-06T14:48:00Z">
              <w:rPr>
                <w:color w:val="4472C4" w:themeColor="accent1"/>
              </w:rPr>
            </w:rPrChange>
          </w:rPr>
          <w:delText>See lines XX</w:delText>
        </w:r>
      </w:del>
      <w:ins w:id="342" w:author="Daniel Noble" w:date="2023-03-06T19:16:00Z">
        <w:r w:rsidR="002F1328">
          <w:rPr>
            <w:rFonts w:ascii="Calibri" w:hAnsi="Calibri" w:cs="Calibri"/>
            <w:color w:val="4472C4" w:themeColor="accent1"/>
          </w:rPr>
          <w:t>revised text: “…</w:t>
        </w:r>
        <w:r w:rsidR="002F1328" w:rsidRPr="00C12F3D">
          <w:rPr>
            <w:i/>
            <w:iCs/>
            <w:color w:val="4472C4" w:themeColor="accent1"/>
          </w:rPr>
          <w:t>an incubation temperature (23</w:t>
        </w:r>
        <w:r w:rsidR="002F1328" w:rsidRPr="00C12F3D">
          <w:rPr>
            <w:i/>
            <w:iCs/>
            <w:color w:val="4472C4" w:themeColor="accent1"/>
            <w:position w:val="8"/>
          </w:rPr>
          <w:sym w:font="Symbol" w:char="F0B0"/>
        </w:r>
        <w:r w:rsidR="002F1328" w:rsidRPr="00C12F3D">
          <w:rPr>
            <w:i/>
            <w:iCs/>
            <w:color w:val="4472C4" w:themeColor="accent1"/>
          </w:rPr>
          <w:t>C or 28</w:t>
        </w:r>
        <w:r w:rsidR="002F1328" w:rsidRPr="00C12F3D">
          <w:rPr>
            <w:i/>
            <w:iCs/>
            <w:color w:val="4472C4" w:themeColor="accent1"/>
            <w:position w:val="8"/>
          </w:rPr>
          <w:sym w:font="Symbol" w:char="F0B0"/>
        </w:r>
        <w:r w:rsidR="002F1328" w:rsidRPr="00C12F3D">
          <w:rPr>
            <w:i/>
            <w:iCs/>
            <w:color w:val="4472C4" w:themeColor="accent1"/>
          </w:rPr>
          <w:t>C SD</w:t>
        </w:r>
        <w:r w:rsidR="002F1328" w:rsidRPr="00C12F3D">
          <w:rPr>
            <w:rFonts w:eastAsiaTheme="minorEastAsia"/>
            <w:i/>
            <w:iCs/>
            <w:color w:val="4472C4" w:themeColor="accent1"/>
          </w:rPr>
          <w:t xml:space="preserve"> </w:t>
        </w:r>
      </w:ins>
      <m:oMath>
        <m:r>
          <w:ins w:id="343" w:author="Daniel Noble" w:date="2023-03-06T19:16:00Z">
            <w:rPr>
              <w:rFonts w:ascii="Cambria Math" w:hAnsi="Cambria Math"/>
              <w:color w:val="4472C4" w:themeColor="accent1"/>
            </w:rPr>
            <m:t>±</m:t>
          </w:ins>
        </m:r>
      </m:oMath>
      <w:ins w:id="344" w:author="Daniel Noble" w:date="2023-03-06T19:16:00Z">
        <w:r w:rsidR="002F1328" w:rsidRPr="00C12F3D">
          <w:rPr>
            <w:i/>
            <w:iCs/>
            <w:color w:val="4472C4" w:themeColor="accent1"/>
          </w:rPr>
          <w:t xml:space="preserve"> 3.0) treatment</w:t>
        </w:r>
        <w:r w:rsidR="002F1328">
          <w:rPr>
            <w:i/>
            <w:iCs/>
            <w:color w:val="4472C4" w:themeColor="accent1"/>
          </w:rPr>
          <w:t>”</w:t>
        </w:r>
      </w:ins>
      <w:r w:rsidRPr="00D86ACC">
        <w:rPr>
          <w:rFonts w:ascii="Calibri" w:hAnsi="Calibri" w:cs="Calibri"/>
          <w:color w:val="4472C4" w:themeColor="accent1"/>
          <w:rPrChange w:id="345" w:author="Kris.Wild" w:date="2023-03-06T14:48:00Z">
            <w:rPr>
              <w:color w:val="4472C4" w:themeColor="accent1"/>
            </w:rPr>
          </w:rPrChange>
        </w:rPr>
        <w:t>).</w:t>
      </w:r>
    </w:p>
    <w:p w14:paraId="574B18EA" w14:textId="7707A8B0" w:rsidR="00451873" w:rsidRPr="00D86ACC" w:rsidRDefault="00451873" w:rsidP="008C19F0">
      <w:pPr>
        <w:rPr>
          <w:rFonts w:ascii="Calibri" w:hAnsi="Calibri" w:cs="Calibri"/>
          <w:color w:val="4472C4" w:themeColor="accent1"/>
          <w:rPrChange w:id="346" w:author="Kris.Wild" w:date="2023-03-06T14:48:00Z">
            <w:rPr>
              <w:color w:val="4472C4" w:themeColor="accent1"/>
            </w:rPr>
          </w:rPrChange>
        </w:rPr>
      </w:pPr>
    </w:p>
    <w:p w14:paraId="7BDF666A" w14:textId="7CAE0B3F" w:rsidR="00451873" w:rsidRPr="00D86ACC" w:rsidRDefault="00451873" w:rsidP="008C19F0">
      <w:pPr>
        <w:rPr>
          <w:rFonts w:ascii="Calibri" w:hAnsi="Calibri" w:cs="Calibri"/>
          <w:color w:val="4472C4" w:themeColor="accent1"/>
          <w:rPrChange w:id="347" w:author="Kris.Wild" w:date="2023-03-06T14:48:00Z">
            <w:rPr>
              <w:color w:val="4472C4" w:themeColor="accent1"/>
            </w:rPr>
          </w:rPrChange>
        </w:rPr>
      </w:pPr>
      <w:r w:rsidRPr="00D86ACC">
        <w:rPr>
          <w:rFonts w:ascii="Calibri" w:hAnsi="Calibri" w:cs="Calibri"/>
          <w:color w:val="4472C4" w:themeColor="accent1"/>
          <w:rPrChange w:id="348" w:author="Kris.Wild" w:date="2023-03-06T14:48:00Z">
            <w:rPr>
              <w:color w:val="4472C4" w:themeColor="accent1"/>
            </w:rPr>
          </w:rPrChange>
        </w:rPr>
        <w:t xml:space="preserve">With respect to our choice of temperatures. Egg temperatures have been monitored in </w:t>
      </w:r>
      <w:ins w:id="349" w:author="Daniel Noble" w:date="2023-03-06T19:17:00Z">
        <w:r w:rsidR="002F1328">
          <w:rPr>
            <w:rFonts w:ascii="Calibri" w:hAnsi="Calibri" w:cs="Calibri"/>
            <w:color w:val="4472C4" w:themeColor="accent1"/>
          </w:rPr>
          <w:t xml:space="preserve">natural nests of </w:t>
        </w:r>
      </w:ins>
      <w:r w:rsidRPr="00D86ACC">
        <w:rPr>
          <w:rFonts w:ascii="Calibri" w:hAnsi="Calibri" w:cs="Calibri"/>
          <w:i/>
          <w:iCs/>
          <w:color w:val="4472C4" w:themeColor="accent1"/>
          <w:rPrChange w:id="350" w:author="Kris.Wild" w:date="2023-03-06T14:48:00Z">
            <w:rPr>
              <w:i/>
              <w:iCs/>
              <w:color w:val="4472C4" w:themeColor="accent1"/>
            </w:rPr>
          </w:rPrChange>
        </w:rPr>
        <w:t xml:space="preserve">L </w:t>
      </w:r>
      <w:proofErr w:type="spellStart"/>
      <w:r w:rsidRPr="00D86ACC">
        <w:rPr>
          <w:rFonts w:ascii="Calibri" w:hAnsi="Calibri" w:cs="Calibri"/>
          <w:i/>
          <w:iCs/>
          <w:color w:val="4472C4" w:themeColor="accent1"/>
          <w:rPrChange w:id="351" w:author="Kris.Wild" w:date="2023-03-06T14:48:00Z">
            <w:rPr>
              <w:i/>
              <w:iCs/>
              <w:color w:val="4472C4" w:themeColor="accent1"/>
            </w:rPr>
          </w:rPrChange>
        </w:rPr>
        <w:t>delicata</w:t>
      </w:r>
      <w:proofErr w:type="spellEnd"/>
      <w:r w:rsidRPr="00D86ACC">
        <w:rPr>
          <w:rFonts w:ascii="Calibri" w:hAnsi="Calibri" w:cs="Calibri"/>
          <w:i/>
          <w:iCs/>
          <w:color w:val="4472C4" w:themeColor="accent1"/>
          <w:rPrChange w:id="352" w:author="Kris.Wild" w:date="2023-03-06T14:48:00Z">
            <w:rPr>
              <w:i/>
              <w:iCs/>
              <w:color w:val="4472C4" w:themeColor="accent1"/>
            </w:rPr>
          </w:rPrChange>
        </w:rPr>
        <w:t xml:space="preserve"> </w:t>
      </w:r>
      <w:del w:id="353" w:author="Daniel Noble" w:date="2023-03-06T19:17:00Z">
        <w:r w:rsidRPr="00D86ACC" w:rsidDel="002F1328">
          <w:rPr>
            <w:rFonts w:ascii="Calibri" w:hAnsi="Calibri" w:cs="Calibri"/>
            <w:color w:val="4472C4" w:themeColor="accent1"/>
            <w:rPrChange w:id="354" w:author="Kris.Wild" w:date="2023-03-06T14:48:00Z">
              <w:rPr>
                <w:color w:val="4472C4" w:themeColor="accent1"/>
              </w:rPr>
            </w:rPrChange>
          </w:rPr>
          <w:delText xml:space="preserve">nests naturally </w:delText>
        </w:r>
      </w:del>
      <w:r w:rsidRPr="00D86ACC">
        <w:rPr>
          <w:rFonts w:ascii="Calibri" w:hAnsi="Calibri" w:cs="Calibri"/>
          <w:color w:val="4472C4" w:themeColor="accent1"/>
          <w:rPrChange w:id="355" w:author="Kris.Wild" w:date="2023-03-06T14:48:00Z">
            <w:rPr>
              <w:color w:val="4472C4" w:themeColor="accent1"/>
            </w:rPr>
          </w:rPrChange>
        </w:rPr>
        <w:t xml:space="preserve">(see Cheetham et al. 2011). Our choice of incubation temperatures </w:t>
      </w:r>
      <w:proofErr w:type="gramStart"/>
      <w:r w:rsidRPr="00D86ACC">
        <w:rPr>
          <w:rFonts w:ascii="Calibri" w:hAnsi="Calibri" w:cs="Calibri"/>
          <w:color w:val="4472C4" w:themeColor="accent1"/>
          <w:rPrChange w:id="356" w:author="Kris.Wild" w:date="2023-03-06T14:48:00Z">
            <w:rPr>
              <w:color w:val="4472C4" w:themeColor="accent1"/>
            </w:rPr>
          </w:rPrChange>
        </w:rPr>
        <w:t>are</w:t>
      </w:r>
      <w:proofErr w:type="gramEnd"/>
      <w:r w:rsidRPr="00D86ACC">
        <w:rPr>
          <w:rFonts w:ascii="Calibri" w:hAnsi="Calibri" w:cs="Calibri"/>
          <w:color w:val="4472C4" w:themeColor="accent1"/>
          <w:rPrChange w:id="357" w:author="Kris.Wild" w:date="2023-03-06T14:48:00Z">
            <w:rPr>
              <w:color w:val="4472C4" w:themeColor="accent1"/>
            </w:rPr>
          </w:rPrChange>
        </w:rPr>
        <w:t xml:space="preserve"> at the extremes of the natural temperatures. We have now cited this paper and made this point </w:t>
      </w:r>
      <w:r w:rsidR="00946B34" w:rsidRPr="00D86ACC">
        <w:rPr>
          <w:rFonts w:ascii="Calibri" w:hAnsi="Calibri" w:cs="Calibri"/>
          <w:color w:val="4472C4" w:themeColor="accent1"/>
          <w:rPrChange w:id="358" w:author="Kris.Wild" w:date="2023-03-06T14:48:00Z">
            <w:rPr>
              <w:color w:val="4472C4" w:themeColor="accent1"/>
            </w:rPr>
          </w:rPrChange>
        </w:rPr>
        <w:t>clearer</w:t>
      </w:r>
      <w:r w:rsidRPr="00D86ACC">
        <w:rPr>
          <w:rFonts w:ascii="Calibri" w:hAnsi="Calibri" w:cs="Calibri"/>
          <w:color w:val="4472C4" w:themeColor="accent1"/>
          <w:rPrChange w:id="359" w:author="Kris.Wild" w:date="2023-03-06T14:48:00Z">
            <w:rPr>
              <w:color w:val="4472C4" w:themeColor="accent1"/>
            </w:rPr>
          </w:rPrChange>
        </w:rPr>
        <w:t xml:space="preserve"> in our revised manuscript</w:t>
      </w:r>
      <w:ins w:id="360" w:author="Kris.Wild" w:date="2023-03-06T14:25:00Z">
        <w:r w:rsidR="00EF3A83" w:rsidRPr="00D86ACC">
          <w:rPr>
            <w:rFonts w:ascii="Calibri" w:hAnsi="Calibri" w:cs="Calibri"/>
            <w:color w:val="4472C4" w:themeColor="accent1"/>
            <w:rPrChange w:id="361" w:author="Kris.Wild" w:date="2023-03-06T14:48:00Z">
              <w:rPr>
                <w:color w:val="4472C4" w:themeColor="accent1"/>
              </w:rPr>
            </w:rPrChange>
          </w:rPr>
          <w:t>.</w:t>
        </w:r>
      </w:ins>
      <w:del w:id="362" w:author="Kris.Wild" w:date="2023-03-06T14:25:00Z">
        <w:r w:rsidRPr="00D86ACC" w:rsidDel="00EF3A83">
          <w:rPr>
            <w:rFonts w:ascii="Calibri" w:hAnsi="Calibri" w:cs="Calibri"/>
            <w:color w:val="4472C4" w:themeColor="accent1"/>
            <w:rPrChange w:id="363" w:author="Kris.Wild" w:date="2023-03-06T14:48:00Z">
              <w:rPr>
                <w:color w:val="4472C4" w:themeColor="accent1"/>
              </w:rPr>
            </w:rPrChange>
          </w:rPr>
          <w:delText>, see lines XX.</w:delText>
        </w:r>
      </w:del>
    </w:p>
    <w:p w14:paraId="467ED30B" w14:textId="0A733274" w:rsidR="002D269B" w:rsidRPr="00D86ACC" w:rsidRDefault="002D269B" w:rsidP="008C19F0">
      <w:pPr>
        <w:rPr>
          <w:rFonts w:ascii="Calibri" w:hAnsi="Calibri" w:cs="Calibri"/>
          <w:color w:val="4472C4" w:themeColor="accent1"/>
          <w:rPrChange w:id="364" w:author="Kris.Wild" w:date="2023-03-06T14:48:00Z">
            <w:rPr>
              <w:color w:val="4472C4" w:themeColor="accent1"/>
            </w:rPr>
          </w:rPrChange>
        </w:rPr>
      </w:pPr>
    </w:p>
    <w:p w14:paraId="03DFC6BB" w14:textId="6DD4341E" w:rsidR="008C19F0" w:rsidRPr="00D86ACC" w:rsidRDefault="002D269B" w:rsidP="008C19F0">
      <w:pPr>
        <w:rPr>
          <w:rFonts w:ascii="Calibri" w:hAnsi="Calibri" w:cs="Calibri"/>
          <w:i/>
          <w:iCs/>
          <w:color w:val="4472C4" w:themeColor="accent1"/>
          <w:rPrChange w:id="365" w:author="Kris.Wild" w:date="2023-03-06T14:48:00Z">
            <w:rPr>
              <w:i/>
              <w:iCs/>
              <w:color w:val="4472C4" w:themeColor="accent1"/>
            </w:rPr>
          </w:rPrChange>
        </w:rPr>
      </w:pPr>
      <w:r w:rsidRPr="00D86ACC">
        <w:rPr>
          <w:rFonts w:ascii="Calibri" w:hAnsi="Calibri" w:cs="Calibri"/>
          <w:i/>
          <w:iCs/>
          <w:color w:val="4472C4" w:themeColor="accent1"/>
          <w:rPrChange w:id="366" w:author="Kris.Wild" w:date="2023-03-06T14:48:00Z">
            <w:rPr>
              <w:i/>
              <w:iCs/>
              <w:color w:val="4472C4" w:themeColor="accent1"/>
            </w:rPr>
          </w:rPrChange>
        </w:rPr>
        <w:t>“Egg incubation temperatures were chosen to mimic conditions experienced at extremes of natural nest temperatures in nature while also showing natural thermal fluctuations through</w:t>
      </w:r>
      <w:ins w:id="367" w:author="Daniel Noble" w:date="2023-03-06T19:17:00Z">
        <w:r w:rsidR="002F1328">
          <w:rPr>
            <w:rFonts w:ascii="Calibri" w:hAnsi="Calibri" w:cs="Calibri"/>
            <w:i/>
            <w:iCs/>
            <w:color w:val="4472C4" w:themeColor="accent1"/>
          </w:rPr>
          <w:t>out</w:t>
        </w:r>
      </w:ins>
      <w:r w:rsidRPr="00D86ACC">
        <w:rPr>
          <w:rFonts w:ascii="Calibri" w:hAnsi="Calibri" w:cs="Calibri"/>
          <w:i/>
          <w:iCs/>
          <w:color w:val="4472C4" w:themeColor="accent1"/>
          <w:rPrChange w:id="368" w:author="Kris.Wild" w:date="2023-03-06T14:48:00Z">
            <w:rPr>
              <w:i/>
              <w:iCs/>
              <w:color w:val="4472C4" w:themeColor="accent1"/>
            </w:rPr>
          </w:rPrChange>
        </w:rPr>
        <w:t xml:space="preserve"> the day</w:t>
      </w:r>
      <w:ins w:id="369" w:author="Daniel Noble" w:date="2023-03-06T19:17:00Z">
        <w:r w:rsidR="002F1328">
          <w:rPr>
            <w:rFonts w:ascii="Calibri" w:hAnsi="Calibri" w:cs="Calibri"/>
            <w:i/>
            <w:iCs/>
            <w:color w:val="4472C4" w:themeColor="accent1"/>
          </w:rPr>
          <w:t xml:space="preserve"> [26]</w:t>
        </w:r>
      </w:ins>
      <w:r w:rsidRPr="00D86ACC">
        <w:rPr>
          <w:rFonts w:ascii="Calibri" w:hAnsi="Calibri" w:cs="Calibri"/>
          <w:i/>
          <w:iCs/>
          <w:color w:val="4472C4" w:themeColor="accent1"/>
          <w:rPrChange w:id="370" w:author="Kris.Wild" w:date="2023-03-06T14:48:00Z">
            <w:rPr>
              <w:i/>
              <w:iCs/>
              <w:color w:val="4472C4" w:themeColor="accent1"/>
            </w:rPr>
          </w:rPrChange>
        </w:rPr>
        <w:t>”</w:t>
      </w:r>
    </w:p>
    <w:p w14:paraId="08D84F91" w14:textId="77777777" w:rsidR="002D269B" w:rsidRPr="00D86ACC" w:rsidRDefault="002D269B" w:rsidP="008C19F0">
      <w:pPr>
        <w:rPr>
          <w:rFonts w:ascii="Calibri" w:hAnsi="Calibri" w:cs="Calibri"/>
          <w:rPrChange w:id="371" w:author="Kris.Wild" w:date="2023-03-06T14:48:00Z">
            <w:rPr/>
          </w:rPrChange>
        </w:rPr>
      </w:pPr>
    </w:p>
    <w:p w14:paraId="3AD7AE3A" w14:textId="77777777" w:rsidR="008C19F0" w:rsidRPr="00D86ACC" w:rsidRDefault="008C19F0" w:rsidP="008C19F0">
      <w:pPr>
        <w:rPr>
          <w:rFonts w:ascii="Calibri" w:hAnsi="Calibri" w:cs="Calibri"/>
          <w:rPrChange w:id="372" w:author="Kris.Wild" w:date="2023-03-06T14:48:00Z">
            <w:rPr/>
          </w:rPrChange>
        </w:rPr>
      </w:pPr>
      <w:r w:rsidRPr="00D86ACC">
        <w:rPr>
          <w:rFonts w:ascii="Calibri" w:hAnsi="Calibri" w:cs="Calibri"/>
          <w:rPrChange w:id="373" w:author="Kris.Wild" w:date="2023-03-06T14:48:00Z">
            <w:rPr/>
          </w:rPrChange>
        </w:rPr>
        <w:t xml:space="preserve">If you used </w:t>
      </w:r>
      <w:proofErr w:type="gramStart"/>
      <w:r w:rsidRPr="00D86ACC">
        <w:rPr>
          <w:rFonts w:ascii="Calibri" w:hAnsi="Calibri" w:cs="Calibri"/>
          <w:rPrChange w:id="374" w:author="Kris.Wild" w:date="2023-03-06T14:48:00Z">
            <w:rPr/>
          </w:rPrChange>
        </w:rPr>
        <w:t>a large number of</w:t>
      </w:r>
      <w:proofErr w:type="gramEnd"/>
      <w:r w:rsidRPr="00D86ACC">
        <w:rPr>
          <w:rFonts w:ascii="Calibri" w:hAnsi="Calibri" w:cs="Calibri"/>
          <w:rPrChange w:id="375" w:author="Kris.Wild" w:date="2023-03-06T14:48:00Z">
            <w:rPr/>
          </w:rPrChange>
        </w:rPr>
        <w:t xml:space="preserve"> developmental temperatures, the extreme would be pathological, and some temperature range would be optimal for physiology. But we don't know whether 23 and 28 are within that range, or whether 28 °C is in fact stressful.</w:t>
      </w:r>
    </w:p>
    <w:p w14:paraId="7F43CD0B" w14:textId="061C747C" w:rsidR="008C19F0" w:rsidRPr="00D86ACC" w:rsidRDefault="008C19F0" w:rsidP="008C19F0">
      <w:pPr>
        <w:rPr>
          <w:rFonts w:ascii="Calibri" w:hAnsi="Calibri" w:cs="Calibri"/>
          <w:rPrChange w:id="376" w:author="Kris.Wild" w:date="2023-03-06T14:48:00Z">
            <w:rPr/>
          </w:rPrChange>
        </w:rPr>
      </w:pPr>
    </w:p>
    <w:p w14:paraId="0CAD7811" w14:textId="7AD2A5B8" w:rsidR="00C6135D" w:rsidRPr="00D86ACC" w:rsidRDefault="00C6135D" w:rsidP="008C19F0">
      <w:pPr>
        <w:rPr>
          <w:rFonts w:ascii="Calibri" w:hAnsi="Calibri" w:cs="Calibri"/>
          <w:rPrChange w:id="377" w:author="Kris.Wild" w:date="2023-03-06T14:48:00Z">
            <w:rPr/>
          </w:rPrChange>
        </w:rPr>
      </w:pPr>
      <w:r w:rsidRPr="00D86ACC">
        <w:rPr>
          <w:rFonts w:ascii="Calibri" w:hAnsi="Calibri" w:cs="Calibri"/>
          <w:b/>
          <w:bCs/>
          <w:color w:val="4472C4" w:themeColor="accent1"/>
          <w:rPrChange w:id="378" w:author="Kris.Wild" w:date="2023-03-06T14:48:00Z">
            <w:rPr>
              <w:b/>
              <w:bCs/>
              <w:color w:val="4472C4" w:themeColor="accent1"/>
            </w:rPr>
          </w:rPrChange>
        </w:rPr>
        <w:t>Response</w:t>
      </w:r>
      <w:r w:rsidRPr="00D86ACC">
        <w:rPr>
          <w:rFonts w:ascii="Calibri" w:hAnsi="Calibri" w:cs="Calibri"/>
          <w:color w:val="4472C4" w:themeColor="accent1"/>
          <w:rPrChange w:id="379" w:author="Kris.Wild" w:date="2023-03-06T14:48:00Z">
            <w:rPr>
              <w:color w:val="4472C4" w:themeColor="accent1"/>
            </w:rPr>
          </w:rPrChange>
        </w:rPr>
        <w:t xml:space="preserve">: Please see our response above. These temperatures are at the extremes of naturally occurring nest temperatures. We don’t believe our treatments were pathological as we did have high hatching success </w:t>
      </w:r>
      <w:r w:rsidR="00842240" w:rsidRPr="00D86ACC">
        <w:rPr>
          <w:rFonts w:ascii="Calibri" w:hAnsi="Calibri" w:cs="Calibri"/>
          <w:color w:val="4472C4" w:themeColor="accent1"/>
          <w:rPrChange w:id="380" w:author="Kris.Wild" w:date="2023-03-06T14:48:00Z">
            <w:rPr>
              <w:color w:val="4472C4" w:themeColor="accent1"/>
            </w:rPr>
          </w:rPrChange>
        </w:rPr>
        <w:t>(~</w:t>
      </w:r>
      <w:r w:rsidRPr="00D86ACC">
        <w:rPr>
          <w:rFonts w:ascii="Calibri" w:hAnsi="Calibri" w:cs="Calibri"/>
          <w:color w:val="4472C4" w:themeColor="accent1"/>
          <w:rPrChange w:id="381" w:author="Kris.Wild" w:date="2023-03-06T14:48:00Z">
            <w:rPr>
              <w:color w:val="4472C4" w:themeColor="accent1"/>
            </w:rPr>
          </w:rPrChange>
        </w:rPr>
        <w:t>90%</w:t>
      </w:r>
      <w:r w:rsidR="00842240" w:rsidRPr="00D86ACC">
        <w:rPr>
          <w:rFonts w:ascii="Calibri" w:hAnsi="Calibri" w:cs="Calibri"/>
          <w:color w:val="4472C4" w:themeColor="accent1"/>
          <w:rPrChange w:id="382" w:author="Kris.Wild" w:date="2023-03-06T14:48:00Z">
            <w:rPr>
              <w:color w:val="4472C4" w:themeColor="accent1"/>
            </w:rPr>
          </w:rPrChange>
        </w:rPr>
        <w:t>)</w:t>
      </w:r>
      <w:r w:rsidRPr="00D86ACC">
        <w:rPr>
          <w:rFonts w:ascii="Calibri" w:hAnsi="Calibri" w:cs="Calibri"/>
          <w:color w:val="4472C4" w:themeColor="accent1"/>
          <w:rPrChange w:id="383" w:author="Kris.Wild" w:date="2023-03-06T14:48:00Z">
            <w:rPr>
              <w:color w:val="4472C4" w:themeColor="accent1"/>
            </w:rPr>
          </w:rPrChange>
        </w:rPr>
        <w:t xml:space="preserve"> across our treatments. </w:t>
      </w:r>
    </w:p>
    <w:p w14:paraId="3F73633F" w14:textId="77777777" w:rsidR="00C6135D" w:rsidRPr="00D86ACC" w:rsidRDefault="00C6135D" w:rsidP="008C19F0">
      <w:pPr>
        <w:rPr>
          <w:rFonts w:ascii="Calibri" w:hAnsi="Calibri" w:cs="Calibri"/>
          <w:rPrChange w:id="384" w:author="Kris.Wild" w:date="2023-03-06T14:48:00Z">
            <w:rPr/>
          </w:rPrChange>
        </w:rPr>
      </w:pPr>
    </w:p>
    <w:p w14:paraId="671E275D" w14:textId="77777777" w:rsidR="008C19F0" w:rsidRPr="00D86ACC" w:rsidRDefault="008C19F0" w:rsidP="008C19F0">
      <w:pPr>
        <w:rPr>
          <w:rFonts w:ascii="Calibri" w:hAnsi="Calibri" w:cs="Calibri"/>
          <w:rPrChange w:id="385" w:author="Kris.Wild" w:date="2023-03-06T14:48:00Z">
            <w:rPr/>
          </w:rPrChange>
        </w:rPr>
      </w:pPr>
      <w:r w:rsidRPr="00D86ACC">
        <w:rPr>
          <w:rFonts w:ascii="Calibri" w:hAnsi="Calibri" w:cs="Calibri"/>
          <w:rPrChange w:id="386" w:author="Kris.Wild" w:date="2023-03-06T14:48:00Z">
            <w:rPr/>
          </w:rPrChange>
        </w:rPr>
        <w:t xml:space="preserve">line 85   Were groups from mixed treatments, or single </w:t>
      </w:r>
      <w:proofErr w:type="gramStart"/>
      <w:r w:rsidRPr="00D86ACC">
        <w:rPr>
          <w:rFonts w:ascii="Calibri" w:hAnsi="Calibri" w:cs="Calibri"/>
          <w:rPrChange w:id="387" w:author="Kris.Wild" w:date="2023-03-06T14:48:00Z">
            <w:rPr/>
          </w:rPrChange>
        </w:rPr>
        <w:t>treatments?</w:t>
      </w:r>
      <w:proofErr w:type="gramEnd"/>
      <w:r w:rsidRPr="00D86ACC">
        <w:rPr>
          <w:rFonts w:ascii="Calibri" w:hAnsi="Calibri" w:cs="Calibri"/>
          <w:rPrChange w:id="388" w:author="Kris.Wild" w:date="2023-03-06T14:48:00Z">
            <w:rPr/>
          </w:rPrChange>
        </w:rPr>
        <w:t xml:space="preserve"> If the latter, then you have a "group" effect (i.e., the treatment and post treatment environments are confounded.</w:t>
      </w:r>
    </w:p>
    <w:p w14:paraId="0AD90B1B" w14:textId="77777777" w:rsidR="008C19F0" w:rsidRPr="00D86ACC" w:rsidRDefault="008C19F0" w:rsidP="008C19F0">
      <w:pPr>
        <w:rPr>
          <w:rFonts w:ascii="Calibri" w:hAnsi="Calibri" w:cs="Calibri"/>
          <w:rPrChange w:id="389" w:author="Kris.Wild" w:date="2023-03-06T14:48:00Z">
            <w:rPr/>
          </w:rPrChange>
        </w:rPr>
      </w:pPr>
      <w:r w:rsidRPr="00D86ACC">
        <w:rPr>
          <w:rFonts w:ascii="Calibri" w:hAnsi="Calibri" w:cs="Calibri"/>
          <w:rPrChange w:id="390" w:author="Kris.Wild" w:date="2023-03-06T14:48:00Z">
            <w:rPr/>
          </w:rPrChange>
        </w:rPr>
        <w:t xml:space="preserve">Also, group housing can lead to social dominance effects.  </w:t>
      </w:r>
    </w:p>
    <w:p w14:paraId="438BC900" w14:textId="4AB0BB08" w:rsidR="008C19F0" w:rsidRPr="00D86ACC" w:rsidRDefault="008C19F0" w:rsidP="008C19F0">
      <w:pPr>
        <w:rPr>
          <w:rFonts w:ascii="Calibri" w:hAnsi="Calibri" w:cs="Calibri"/>
          <w:rPrChange w:id="391" w:author="Kris.Wild" w:date="2023-03-06T14:48:00Z">
            <w:rPr/>
          </w:rPrChange>
        </w:rPr>
      </w:pPr>
      <w:r w:rsidRPr="00D86ACC">
        <w:rPr>
          <w:rFonts w:ascii="Calibri" w:hAnsi="Calibri" w:cs="Calibri"/>
          <w:rPrChange w:id="392" w:author="Kris.Wild" w:date="2023-03-06T14:48:00Z">
            <w:rPr/>
          </w:rPrChange>
        </w:rPr>
        <w:t xml:space="preserve">Regal, P. J. (1971). Long term studies with operant condition techniques of temperature regulation studies in reptiles. Journal de </w:t>
      </w:r>
      <w:proofErr w:type="spellStart"/>
      <w:r w:rsidRPr="00D86ACC">
        <w:rPr>
          <w:rFonts w:ascii="Calibri" w:hAnsi="Calibri" w:cs="Calibri"/>
          <w:rPrChange w:id="393" w:author="Kris.Wild" w:date="2023-03-06T14:48:00Z">
            <w:rPr/>
          </w:rPrChange>
        </w:rPr>
        <w:t>Physiologie</w:t>
      </w:r>
      <w:proofErr w:type="spellEnd"/>
      <w:r w:rsidRPr="00D86ACC">
        <w:rPr>
          <w:rFonts w:ascii="Calibri" w:hAnsi="Calibri" w:cs="Calibri"/>
          <w:rPrChange w:id="394" w:author="Kris.Wild" w:date="2023-03-06T14:48:00Z">
            <w:rPr/>
          </w:rPrChange>
        </w:rPr>
        <w:t>, 63, 403-406.</w:t>
      </w:r>
    </w:p>
    <w:p w14:paraId="7903EE41" w14:textId="26D83757" w:rsidR="00F84F4D" w:rsidRPr="00D86ACC" w:rsidRDefault="00F84F4D" w:rsidP="008C19F0">
      <w:pPr>
        <w:rPr>
          <w:rFonts w:ascii="Calibri" w:hAnsi="Calibri" w:cs="Calibri"/>
          <w:rPrChange w:id="395" w:author="Kris.Wild" w:date="2023-03-06T14:48:00Z">
            <w:rPr/>
          </w:rPrChange>
        </w:rPr>
      </w:pPr>
    </w:p>
    <w:p w14:paraId="4FCFC4AB" w14:textId="4D73FE91" w:rsidR="00F84F4D" w:rsidRPr="00D86ACC" w:rsidRDefault="00F84F4D" w:rsidP="008C19F0">
      <w:pPr>
        <w:rPr>
          <w:rFonts w:ascii="Calibri" w:hAnsi="Calibri" w:cs="Calibri"/>
          <w:color w:val="4472C4" w:themeColor="accent1"/>
          <w:rPrChange w:id="396" w:author="Kris.Wild" w:date="2023-03-06T14:48:00Z">
            <w:rPr>
              <w:color w:val="4472C4" w:themeColor="accent1"/>
            </w:rPr>
          </w:rPrChange>
        </w:rPr>
      </w:pPr>
      <w:r w:rsidRPr="00D86ACC">
        <w:rPr>
          <w:rFonts w:ascii="Calibri" w:hAnsi="Calibri" w:cs="Calibri"/>
          <w:b/>
          <w:bCs/>
          <w:color w:val="4472C4" w:themeColor="accent1"/>
          <w:rPrChange w:id="397" w:author="Kris.Wild" w:date="2023-03-06T14:48:00Z">
            <w:rPr>
              <w:b/>
              <w:bCs/>
              <w:color w:val="4472C4" w:themeColor="accent1"/>
            </w:rPr>
          </w:rPrChange>
        </w:rPr>
        <w:t>Response</w:t>
      </w:r>
      <w:r w:rsidRPr="00D86ACC">
        <w:rPr>
          <w:rFonts w:ascii="Calibri" w:hAnsi="Calibri" w:cs="Calibri"/>
          <w:color w:val="4472C4" w:themeColor="accent1"/>
          <w:rPrChange w:id="398" w:author="Kris.Wild" w:date="2023-03-06T14:48:00Z">
            <w:rPr>
              <w:color w:val="4472C4" w:themeColor="accent1"/>
            </w:rPr>
          </w:rPrChange>
        </w:rPr>
        <w:t>:</w:t>
      </w:r>
      <w:r w:rsidR="004C68EB" w:rsidRPr="00D86ACC">
        <w:rPr>
          <w:rFonts w:ascii="Calibri" w:hAnsi="Calibri" w:cs="Calibri"/>
          <w:color w:val="4472C4" w:themeColor="accent1"/>
          <w:rPrChange w:id="399" w:author="Kris.Wild" w:date="2023-03-06T14:48:00Z">
            <w:rPr>
              <w:color w:val="4472C4" w:themeColor="accent1"/>
            </w:rPr>
          </w:rPrChange>
        </w:rPr>
        <w:t xml:space="preserve"> Thanks. No, animals from different treatment groups were </w:t>
      </w:r>
      <w:r w:rsidR="000A0979" w:rsidRPr="00D86ACC">
        <w:rPr>
          <w:rFonts w:ascii="Calibri" w:hAnsi="Calibri" w:cs="Calibri"/>
          <w:color w:val="4472C4" w:themeColor="accent1"/>
          <w:rPrChange w:id="400" w:author="Kris.Wild" w:date="2023-03-06T14:48:00Z">
            <w:rPr>
              <w:color w:val="4472C4" w:themeColor="accent1"/>
            </w:rPr>
          </w:rPrChange>
        </w:rPr>
        <w:t>mixed</w:t>
      </w:r>
      <w:r w:rsidR="004C68EB" w:rsidRPr="00D86ACC">
        <w:rPr>
          <w:rFonts w:ascii="Calibri" w:hAnsi="Calibri" w:cs="Calibri"/>
          <w:color w:val="4472C4" w:themeColor="accent1"/>
          <w:rPrChange w:id="401" w:author="Kris.Wild" w:date="2023-03-06T14:48:00Z">
            <w:rPr>
              <w:color w:val="4472C4" w:themeColor="accent1"/>
            </w:rPr>
          </w:rPrChange>
        </w:rPr>
        <w:t xml:space="preserve"> which does not confound treatment and post treatment environment. We have now clarified this point in our revision as follows:</w:t>
      </w:r>
    </w:p>
    <w:p w14:paraId="59E9DCB6" w14:textId="7BC511A6" w:rsidR="004C68EB" w:rsidRPr="00D86ACC" w:rsidRDefault="004C68EB" w:rsidP="008C19F0">
      <w:pPr>
        <w:rPr>
          <w:rFonts w:ascii="Calibri" w:hAnsi="Calibri" w:cs="Calibri"/>
          <w:color w:val="4472C4" w:themeColor="accent1"/>
          <w:rPrChange w:id="402" w:author="Kris.Wild" w:date="2023-03-06T14:48:00Z">
            <w:rPr>
              <w:color w:val="4472C4" w:themeColor="accent1"/>
            </w:rPr>
          </w:rPrChange>
        </w:rPr>
      </w:pPr>
    </w:p>
    <w:p w14:paraId="5242FDD9" w14:textId="6FD97621" w:rsidR="004C68EB" w:rsidRPr="00D86ACC" w:rsidRDefault="004C68EB" w:rsidP="008C19F0">
      <w:pPr>
        <w:rPr>
          <w:rFonts w:ascii="Calibri" w:hAnsi="Calibri" w:cs="Calibri"/>
          <w:i/>
          <w:iCs/>
          <w:color w:val="4472C4" w:themeColor="accent1"/>
          <w:rPrChange w:id="403" w:author="Kris.Wild" w:date="2023-03-06T14:48:00Z">
            <w:rPr>
              <w:i/>
              <w:iCs/>
              <w:color w:val="4472C4" w:themeColor="accent1"/>
            </w:rPr>
          </w:rPrChange>
        </w:rPr>
      </w:pPr>
      <w:r w:rsidRPr="00D86ACC">
        <w:rPr>
          <w:rFonts w:ascii="Calibri" w:hAnsi="Calibri" w:cs="Calibri"/>
          <w:i/>
          <w:iCs/>
          <w:color w:val="4472C4" w:themeColor="accent1"/>
          <w:rPrChange w:id="404" w:author="Kris.Wild" w:date="2023-03-06T14:48:00Z">
            <w:rPr>
              <w:i/>
              <w:iCs/>
              <w:color w:val="4472C4" w:themeColor="accent1"/>
            </w:rPr>
          </w:rPrChange>
        </w:rPr>
        <w:t xml:space="preserve">“Hatchlings from their respective treatment were housed </w:t>
      </w:r>
      <w:r w:rsidRPr="00D86ACC">
        <w:rPr>
          <w:rFonts w:ascii="Calibri" w:hAnsi="Calibri" w:cs="Calibri"/>
          <w:b/>
          <w:bCs/>
          <w:i/>
          <w:iCs/>
          <w:color w:val="4472C4" w:themeColor="accent1"/>
          <w:rPrChange w:id="405" w:author="Kris.Wild" w:date="2023-03-06T14:48:00Z">
            <w:rPr>
              <w:b/>
              <w:bCs/>
              <w:i/>
              <w:iCs/>
              <w:color w:val="4472C4" w:themeColor="accent1"/>
            </w:rPr>
          </w:rPrChange>
        </w:rPr>
        <w:t>in mixed treatment groups</w:t>
      </w:r>
      <w:r w:rsidRPr="00D86ACC">
        <w:rPr>
          <w:rFonts w:ascii="Calibri" w:hAnsi="Calibri" w:cs="Calibri"/>
          <w:i/>
          <w:iCs/>
          <w:color w:val="4472C4" w:themeColor="accent1"/>
          <w:rPrChange w:id="406" w:author="Kris.Wild" w:date="2023-03-06T14:48:00Z">
            <w:rPr>
              <w:i/>
              <w:iCs/>
              <w:color w:val="4472C4" w:themeColor="accent1"/>
            </w:rPr>
          </w:rPrChange>
        </w:rPr>
        <w:t xml:space="preserve"> of 5-6 within 20 L [40 cm (l) x 29.5 cm (w) x 20.5 cm (h)] plastic enclosures, with UVA/UVB lighting and a 20W heat lamp in each enclosure.”</w:t>
      </w:r>
    </w:p>
    <w:p w14:paraId="79B413FE" w14:textId="77777777" w:rsidR="00F84F4D" w:rsidRPr="00D86ACC" w:rsidRDefault="00F84F4D" w:rsidP="008C19F0">
      <w:pPr>
        <w:rPr>
          <w:rFonts w:ascii="Calibri" w:hAnsi="Calibri" w:cs="Calibri"/>
          <w:rPrChange w:id="407" w:author="Kris.Wild" w:date="2023-03-06T14:48:00Z">
            <w:rPr/>
          </w:rPrChange>
        </w:rPr>
      </w:pPr>
    </w:p>
    <w:p w14:paraId="64AAD5B2" w14:textId="3AAA40C8" w:rsidR="008C19F0" w:rsidRPr="00D86ACC" w:rsidRDefault="008C19F0" w:rsidP="008C19F0">
      <w:pPr>
        <w:rPr>
          <w:rFonts w:ascii="Calibri" w:hAnsi="Calibri" w:cs="Calibri"/>
          <w:rPrChange w:id="408" w:author="Kris.Wild" w:date="2023-03-06T14:48:00Z">
            <w:rPr/>
          </w:rPrChange>
        </w:rPr>
      </w:pPr>
      <w:r w:rsidRPr="00D86ACC">
        <w:rPr>
          <w:rFonts w:ascii="Calibri" w:hAnsi="Calibri" w:cs="Calibri"/>
          <w:rPrChange w:id="409" w:author="Kris.Wild" w:date="2023-03-06T14:48:00Z">
            <w:rPr/>
          </w:rPrChange>
        </w:rPr>
        <w:t xml:space="preserve">line </w:t>
      </w:r>
      <w:proofErr w:type="gramStart"/>
      <w:r w:rsidRPr="00D86ACC">
        <w:rPr>
          <w:rFonts w:ascii="Calibri" w:hAnsi="Calibri" w:cs="Calibri"/>
          <w:rPrChange w:id="410" w:author="Kris.Wild" w:date="2023-03-06T14:48:00Z">
            <w:rPr/>
          </w:rPrChange>
        </w:rPr>
        <w:t>89  Was</w:t>
      </w:r>
      <w:proofErr w:type="gramEnd"/>
      <w:r w:rsidRPr="00D86ACC">
        <w:rPr>
          <w:rFonts w:ascii="Calibri" w:hAnsi="Calibri" w:cs="Calibri"/>
          <w:rPrChange w:id="411" w:author="Kris.Wild" w:date="2023-03-06T14:48:00Z">
            <w:rPr/>
          </w:rPrChange>
        </w:rPr>
        <w:t xml:space="preserve"> the order of measurement independent of treatment group?  I hope so.</w:t>
      </w:r>
    </w:p>
    <w:p w14:paraId="3083FE7E" w14:textId="52C6E656" w:rsidR="00F84F4D" w:rsidRPr="00D86ACC" w:rsidRDefault="00F84F4D" w:rsidP="008C19F0">
      <w:pPr>
        <w:rPr>
          <w:rFonts w:ascii="Calibri" w:hAnsi="Calibri" w:cs="Calibri"/>
          <w:rPrChange w:id="412" w:author="Kris.Wild" w:date="2023-03-06T14:48:00Z">
            <w:rPr/>
          </w:rPrChange>
        </w:rPr>
      </w:pPr>
    </w:p>
    <w:p w14:paraId="337F64C8" w14:textId="0816CB58" w:rsidR="00F84F4D" w:rsidRPr="00D86ACC" w:rsidRDefault="00F84F4D" w:rsidP="008C19F0">
      <w:pPr>
        <w:rPr>
          <w:rFonts w:ascii="Calibri" w:hAnsi="Calibri" w:cs="Calibri"/>
          <w:color w:val="4472C4" w:themeColor="accent1"/>
          <w:rPrChange w:id="413" w:author="Kris.Wild" w:date="2023-03-06T14:48:00Z">
            <w:rPr>
              <w:color w:val="4472C4" w:themeColor="accent1"/>
            </w:rPr>
          </w:rPrChange>
        </w:rPr>
      </w:pPr>
      <w:r w:rsidRPr="00D86ACC">
        <w:rPr>
          <w:rFonts w:ascii="Calibri" w:hAnsi="Calibri" w:cs="Calibri"/>
          <w:b/>
          <w:bCs/>
          <w:color w:val="4472C4" w:themeColor="accent1"/>
          <w:rPrChange w:id="414" w:author="Kris.Wild" w:date="2023-03-06T14:48:00Z">
            <w:rPr>
              <w:b/>
              <w:bCs/>
              <w:color w:val="4472C4" w:themeColor="accent1"/>
            </w:rPr>
          </w:rPrChange>
        </w:rPr>
        <w:t>Response</w:t>
      </w:r>
      <w:r w:rsidRPr="00D86ACC">
        <w:rPr>
          <w:rFonts w:ascii="Calibri" w:hAnsi="Calibri" w:cs="Calibri"/>
          <w:color w:val="4472C4" w:themeColor="accent1"/>
          <w:rPrChange w:id="415" w:author="Kris.Wild" w:date="2023-03-06T14:48:00Z">
            <w:rPr>
              <w:color w:val="4472C4" w:themeColor="accent1"/>
            </w:rPr>
          </w:rPrChange>
        </w:rPr>
        <w:t>:</w:t>
      </w:r>
      <w:r w:rsidR="004C68EB" w:rsidRPr="00D86ACC">
        <w:rPr>
          <w:rFonts w:ascii="Calibri" w:hAnsi="Calibri" w:cs="Calibri"/>
          <w:color w:val="4472C4" w:themeColor="accent1"/>
          <w:rPrChange w:id="416" w:author="Kris.Wild" w:date="2023-03-06T14:48:00Z">
            <w:rPr>
              <w:color w:val="4472C4" w:themeColor="accent1"/>
            </w:rPr>
          </w:rPrChange>
        </w:rPr>
        <w:t xml:space="preserve"> </w:t>
      </w:r>
      <w:r w:rsidR="00776BDD" w:rsidRPr="00D86ACC">
        <w:rPr>
          <w:rFonts w:ascii="Calibri" w:hAnsi="Calibri" w:cs="Calibri"/>
          <w:color w:val="4472C4" w:themeColor="accent1"/>
          <w:rPrChange w:id="417" w:author="Kris.Wild" w:date="2023-03-06T14:48:00Z">
            <w:rPr>
              <w:color w:val="4472C4" w:themeColor="accent1"/>
            </w:rPr>
          </w:rPrChange>
        </w:rPr>
        <w:t>Yes. We ensured the order was random and not confounded with treatment. We have revised as follows:</w:t>
      </w:r>
    </w:p>
    <w:p w14:paraId="32DE7C6F" w14:textId="6D839E52" w:rsidR="00776BDD" w:rsidRPr="00D86ACC" w:rsidRDefault="00776BDD" w:rsidP="008C19F0">
      <w:pPr>
        <w:rPr>
          <w:rFonts w:ascii="Calibri" w:hAnsi="Calibri" w:cs="Calibri"/>
          <w:rPrChange w:id="418" w:author="Kris.Wild" w:date="2023-03-06T14:48:00Z">
            <w:rPr/>
          </w:rPrChange>
        </w:rPr>
      </w:pPr>
    </w:p>
    <w:p w14:paraId="6D5DA832" w14:textId="04F0E8DA" w:rsidR="00776BDD" w:rsidRPr="00D86ACC" w:rsidRDefault="00776BDD" w:rsidP="008C19F0">
      <w:pPr>
        <w:rPr>
          <w:rFonts w:ascii="Calibri" w:hAnsi="Calibri" w:cs="Calibri"/>
          <w:i/>
          <w:iCs/>
          <w:color w:val="4472C4" w:themeColor="accent1"/>
          <w:rPrChange w:id="419" w:author="Kris.Wild" w:date="2023-03-06T14:48:00Z">
            <w:rPr>
              <w:i/>
              <w:iCs/>
              <w:color w:val="4472C4" w:themeColor="accent1"/>
            </w:rPr>
          </w:rPrChange>
        </w:rPr>
      </w:pPr>
      <w:r w:rsidRPr="00D86ACC">
        <w:rPr>
          <w:rFonts w:ascii="Calibri" w:hAnsi="Calibri" w:cs="Calibri"/>
          <w:i/>
          <w:iCs/>
          <w:color w:val="4472C4" w:themeColor="accent1"/>
          <w:rPrChange w:id="420" w:author="Kris.Wild" w:date="2023-03-06T14:48:00Z">
            <w:rPr>
              <w:i/>
              <w:iCs/>
              <w:color w:val="4472C4" w:themeColor="accent1"/>
            </w:rPr>
          </w:rPrChange>
        </w:rPr>
        <w:t>“At eight to eleven months post-hatching, lizards were selected at random, and thermal traits (</w:t>
      </w:r>
      <w:proofErr w:type="spellStart"/>
      <w:r w:rsidRPr="00D86ACC">
        <w:rPr>
          <w:rFonts w:ascii="Calibri" w:hAnsi="Calibri" w:cs="Calibri"/>
          <w:i/>
          <w:iCs/>
          <w:color w:val="4472C4" w:themeColor="accent1"/>
          <w:rPrChange w:id="421" w:author="Kris.Wild" w:date="2023-03-06T14:48:00Z">
            <w:rPr>
              <w:i/>
              <w:iCs/>
              <w:color w:val="4472C4" w:themeColor="accent1"/>
            </w:rPr>
          </w:rPrChange>
        </w:rPr>
        <w:t>CT</w:t>
      </w:r>
      <w:r w:rsidRPr="00D86ACC">
        <w:rPr>
          <w:rFonts w:ascii="Calibri" w:hAnsi="Calibri" w:cs="Calibri"/>
          <w:i/>
          <w:iCs/>
          <w:color w:val="4472C4" w:themeColor="accent1"/>
          <w:vertAlign w:val="subscript"/>
          <w:rPrChange w:id="422" w:author="Kris.Wild" w:date="2023-03-06T14:48:00Z">
            <w:rPr>
              <w:i/>
              <w:iCs/>
              <w:color w:val="4472C4" w:themeColor="accent1"/>
              <w:vertAlign w:val="subscript"/>
            </w:rPr>
          </w:rPrChange>
        </w:rPr>
        <w:t>max</w:t>
      </w:r>
      <w:proofErr w:type="spellEnd"/>
      <w:r w:rsidRPr="00D86ACC">
        <w:rPr>
          <w:rFonts w:ascii="Calibri" w:hAnsi="Calibri" w:cs="Calibri"/>
          <w:i/>
          <w:iCs/>
          <w:color w:val="4472C4" w:themeColor="accent1"/>
          <w:rPrChange w:id="423" w:author="Kris.Wild" w:date="2023-03-06T14:48:00Z">
            <w:rPr>
              <w:i/>
              <w:iCs/>
              <w:color w:val="4472C4" w:themeColor="accent1"/>
            </w:rPr>
          </w:rPrChange>
        </w:rPr>
        <w:t xml:space="preserve"> and </w:t>
      </w:r>
      <w:proofErr w:type="spellStart"/>
      <w:r w:rsidRPr="00D86ACC">
        <w:rPr>
          <w:rFonts w:ascii="Calibri" w:hAnsi="Calibri" w:cs="Calibri"/>
          <w:i/>
          <w:iCs/>
          <w:color w:val="4472C4" w:themeColor="accent1"/>
          <w:rPrChange w:id="424" w:author="Kris.Wild" w:date="2023-03-06T14:48:00Z">
            <w:rPr>
              <w:i/>
              <w:iCs/>
              <w:color w:val="4472C4" w:themeColor="accent1"/>
            </w:rPr>
          </w:rPrChange>
        </w:rPr>
        <w:t>T</w:t>
      </w:r>
      <w:r w:rsidRPr="00D86ACC">
        <w:rPr>
          <w:rFonts w:ascii="Calibri" w:hAnsi="Calibri" w:cs="Calibri"/>
          <w:i/>
          <w:iCs/>
          <w:color w:val="4472C4" w:themeColor="accent1"/>
          <w:vertAlign w:val="subscript"/>
          <w:rPrChange w:id="425" w:author="Kris.Wild" w:date="2023-03-06T14:48:00Z">
            <w:rPr>
              <w:i/>
              <w:iCs/>
              <w:color w:val="4472C4" w:themeColor="accent1"/>
              <w:vertAlign w:val="subscript"/>
            </w:rPr>
          </w:rPrChange>
        </w:rPr>
        <w:t>pref</w:t>
      </w:r>
      <w:proofErr w:type="spellEnd"/>
      <w:r w:rsidRPr="00D86ACC">
        <w:rPr>
          <w:rFonts w:ascii="Calibri" w:hAnsi="Calibri" w:cs="Calibri"/>
          <w:i/>
          <w:iCs/>
          <w:color w:val="4472C4" w:themeColor="accent1"/>
          <w:rPrChange w:id="426" w:author="Kris.Wild" w:date="2023-03-06T14:48:00Z">
            <w:rPr>
              <w:i/>
              <w:iCs/>
              <w:color w:val="4472C4" w:themeColor="accent1"/>
            </w:rPr>
          </w:rPrChange>
        </w:rPr>
        <w:t>) measured.”</w:t>
      </w:r>
    </w:p>
    <w:p w14:paraId="6D37E1DB" w14:textId="77777777" w:rsidR="00F84F4D" w:rsidRPr="00D86ACC" w:rsidRDefault="00F84F4D" w:rsidP="008C19F0">
      <w:pPr>
        <w:rPr>
          <w:rFonts w:ascii="Calibri" w:hAnsi="Calibri" w:cs="Calibri"/>
          <w:rPrChange w:id="427" w:author="Kris.Wild" w:date="2023-03-06T14:48:00Z">
            <w:rPr/>
          </w:rPrChange>
        </w:rPr>
      </w:pPr>
    </w:p>
    <w:p w14:paraId="08D4FF8F" w14:textId="39494D35" w:rsidR="008C19F0" w:rsidRPr="00D86ACC" w:rsidRDefault="00F84F4D" w:rsidP="008C19F0">
      <w:pPr>
        <w:rPr>
          <w:rFonts w:ascii="Calibri" w:hAnsi="Calibri" w:cs="Calibri"/>
          <w:rPrChange w:id="428" w:author="Kris.Wild" w:date="2023-03-06T14:48:00Z">
            <w:rPr/>
          </w:rPrChange>
        </w:rPr>
      </w:pPr>
      <w:r w:rsidRPr="00D86ACC">
        <w:rPr>
          <w:rFonts w:ascii="Calibri" w:hAnsi="Calibri" w:cs="Calibri"/>
          <w:rPrChange w:id="429" w:author="Kris.Wild" w:date="2023-03-06T14:48:00Z">
            <w:rPr/>
          </w:rPrChange>
        </w:rPr>
        <w:t>l</w:t>
      </w:r>
      <w:r w:rsidR="008C19F0" w:rsidRPr="00D86ACC">
        <w:rPr>
          <w:rFonts w:ascii="Calibri" w:hAnsi="Calibri" w:cs="Calibri"/>
          <w:rPrChange w:id="430" w:author="Kris.Wild" w:date="2023-03-06T14:48:00Z">
            <w:rPr/>
          </w:rPrChange>
        </w:rPr>
        <w:t xml:space="preserve">ine </w:t>
      </w:r>
      <w:proofErr w:type="gramStart"/>
      <w:r w:rsidR="008C19F0" w:rsidRPr="00D86ACC">
        <w:rPr>
          <w:rFonts w:ascii="Calibri" w:hAnsi="Calibri" w:cs="Calibri"/>
          <w:rPrChange w:id="431" w:author="Kris.Wild" w:date="2023-03-06T14:48:00Z">
            <w:rPr/>
          </w:rPrChange>
        </w:rPr>
        <w:t>104  I</w:t>
      </w:r>
      <w:proofErr w:type="gramEnd"/>
      <w:r w:rsidR="008C19F0" w:rsidRPr="00D86ACC">
        <w:rPr>
          <w:rFonts w:ascii="Calibri" w:hAnsi="Calibri" w:cs="Calibri"/>
          <w:rPrChange w:id="432" w:author="Kris.Wild" w:date="2023-03-06T14:48:00Z">
            <w:rPr/>
          </w:rPrChange>
        </w:rPr>
        <w:t xml:space="preserve"> suspect some reviewers will object to this wide 'phylogenetic' grouping.  Also, were only 15 species represented?  If so, you have very few species per taxon, suggesting limited phylogenetic power.</w:t>
      </w:r>
    </w:p>
    <w:p w14:paraId="63A46839" w14:textId="353F4C2B" w:rsidR="00F84F4D" w:rsidRPr="00D86ACC" w:rsidRDefault="00F84F4D" w:rsidP="008C19F0">
      <w:pPr>
        <w:rPr>
          <w:rFonts w:ascii="Calibri" w:hAnsi="Calibri" w:cs="Calibri"/>
          <w:rPrChange w:id="433" w:author="Kris.Wild" w:date="2023-03-06T14:48:00Z">
            <w:rPr/>
          </w:rPrChange>
        </w:rPr>
      </w:pPr>
    </w:p>
    <w:p w14:paraId="5859D1F4" w14:textId="6E8381FF" w:rsidR="00F84F4D" w:rsidRPr="00D86ACC" w:rsidRDefault="00F84F4D" w:rsidP="008C19F0">
      <w:pPr>
        <w:rPr>
          <w:rFonts w:ascii="Calibri" w:hAnsi="Calibri" w:cs="Calibri"/>
          <w:rPrChange w:id="434" w:author="Kris.Wild" w:date="2023-03-06T14:48:00Z">
            <w:rPr/>
          </w:rPrChange>
        </w:rPr>
      </w:pPr>
      <w:r w:rsidRPr="00D86ACC">
        <w:rPr>
          <w:rFonts w:ascii="Calibri" w:hAnsi="Calibri" w:cs="Calibri"/>
          <w:b/>
          <w:bCs/>
          <w:color w:val="4472C4" w:themeColor="accent1"/>
          <w:rPrChange w:id="435" w:author="Kris.Wild" w:date="2023-03-06T14:48:00Z">
            <w:rPr>
              <w:b/>
              <w:bCs/>
              <w:color w:val="4472C4" w:themeColor="accent1"/>
            </w:rPr>
          </w:rPrChange>
        </w:rPr>
        <w:t>Response</w:t>
      </w:r>
      <w:r w:rsidRPr="00D86ACC">
        <w:rPr>
          <w:rFonts w:ascii="Calibri" w:hAnsi="Calibri" w:cs="Calibri"/>
          <w:color w:val="4472C4" w:themeColor="accent1"/>
          <w:rPrChange w:id="436" w:author="Kris.Wild" w:date="2023-03-06T14:48:00Z">
            <w:rPr>
              <w:color w:val="4472C4" w:themeColor="accent1"/>
            </w:rPr>
          </w:rPrChange>
        </w:rPr>
        <w:t>:</w:t>
      </w:r>
      <w:r w:rsidR="00776BDD" w:rsidRPr="00D86ACC">
        <w:rPr>
          <w:rFonts w:ascii="Calibri" w:hAnsi="Calibri" w:cs="Calibri"/>
          <w:color w:val="4472C4" w:themeColor="accent1"/>
          <w:rPrChange w:id="437" w:author="Kris.Wild" w:date="2023-03-06T14:48:00Z">
            <w:rPr>
              <w:color w:val="4472C4" w:themeColor="accent1"/>
            </w:rPr>
          </w:rPrChange>
        </w:rPr>
        <w:t xml:space="preserve"> We believe it depends on the question. The wide phylogenetic grouping is not a problem if one wishes to make inferences to non-avian reptiles, which </w:t>
      </w:r>
      <w:r w:rsidR="000A0979" w:rsidRPr="00D86ACC">
        <w:rPr>
          <w:rFonts w:ascii="Calibri" w:hAnsi="Calibri" w:cs="Calibri"/>
          <w:color w:val="4472C4" w:themeColor="accent1"/>
          <w:rPrChange w:id="438" w:author="Kris.Wild" w:date="2023-03-06T14:48:00Z">
            <w:rPr>
              <w:color w:val="4472C4" w:themeColor="accent1"/>
            </w:rPr>
          </w:rPrChange>
        </w:rPr>
        <w:t xml:space="preserve">was our goal. It is true that we may have lacked power to detect a phylogenetic signal, but equally, it may not really exist as there is no </w:t>
      </w:r>
      <w:r w:rsidR="000A0979" w:rsidRPr="00D86ACC">
        <w:rPr>
          <w:rFonts w:ascii="Calibri" w:hAnsi="Calibri" w:cs="Calibri"/>
          <w:i/>
          <w:iCs/>
          <w:color w:val="4472C4" w:themeColor="accent1"/>
          <w:rPrChange w:id="439" w:author="Kris.Wild" w:date="2023-03-06T14:48:00Z">
            <w:rPr>
              <w:i/>
              <w:iCs/>
              <w:color w:val="4472C4" w:themeColor="accent1"/>
            </w:rPr>
          </w:rPrChange>
        </w:rPr>
        <w:t>a priori</w:t>
      </w:r>
      <w:r w:rsidR="000A0979" w:rsidRPr="00D86ACC">
        <w:rPr>
          <w:rFonts w:ascii="Calibri" w:hAnsi="Calibri" w:cs="Calibri"/>
          <w:color w:val="4472C4" w:themeColor="accent1"/>
          <w:rPrChange w:id="440" w:author="Kris.Wild" w:date="2023-03-06T14:48:00Z">
            <w:rPr>
              <w:color w:val="4472C4" w:themeColor="accent1"/>
            </w:rPr>
          </w:rPrChange>
        </w:rPr>
        <w:t xml:space="preserve"> reason to believe that the pattern of developmental plasticity in thermal physiology should be evolutionarily constrained</w:t>
      </w:r>
      <w:r w:rsidR="00D5370B" w:rsidRPr="00D86ACC">
        <w:rPr>
          <w:rFonts w:ascii="Calibri" w:hAnsi="Calibri" w:cs="Calibri"/>
          <w:color w:val="4472C4" w:themeColor="accent1"/>
          <w:rPrChange w:id="441" w:author="Kris.Wild" w:date="2023-03-06T14:48:00Z">
            <w:rPr>
              <w:color w:val="4472C4" w:themeColor="accent1"/>
            </w:rPr>
          </w:rPrChange>
        </w:rPr>
        <w:t xml:space="preserve"> (it’s likely more relevant at the population-level)</w:t>
      </w:r>
      <w:r w:rsidR="000A0979" w:rsidRPr="00D86ACC">
        <w:rPr>
          <w:rFonts w:ascii="Calibri" w:hAnsi="Calibri" w:cs="Calibri"/>
          <w:color w:val="4472C4" w:themeColor="accent1"/>
          <w:rPrChange w:id="442" w:author="Kris.Wild" w:date="2023-03-06T14:48:00Z">
            <w:rPr>
              <w:color w:val="4472C4" w:themeColor="accent1"/>
            </w:rPr>
          </w:rPrChange>
        </w:rPr>
        <w:t xml:space="preserve">. </w:t>
      </w:r>
      <w:r w:rsidR="00D5370B" w:rsidRPr="00D86ACC">
        <w:rPr>
          <w:rFonts w:ascii="Calibri" w:hAnsi="Calibri" w:cs="Calibri"/>
          <w:color w:val="4472C4" w:themeColor="accent1"/>
          <w:rPrChange w:id="443" w:author="Kris.Wild" w:date="2023-03-06T14:48:00Z">
            <w:rPr>
              <w:color w:val="4472C4" w:themeColor="accent1"/>
            </w:rPr>
          </w:rPrChange>
        </w:rPr>
        <w:t>We believe that it is still important to at least test, and attempt to control for, phylogenetic non-independence</w:t>
      </w:r>
      <w:r w:rsidR="000A0979" w:rsidRPr="00D86ACC">
        <w:rPr>
          <w:rFonts w:ascii="Calibri" w:hAnsi="Calibri" w:cs="Calibri"/>
          <w:color w:val="4472C4" w:themeColor="accent1"/>
          <w:rPrChange w:id="444" w:author="Kris.Wild" w:date="2023-03-06T14:48:00Z">
            <w:rPr>
              <w:color w:val="4472C4" w:themeColor="accent1"/>
            </w:rPr>
          </w:rPrChange>
        </w:rPr>
        <w:t xml:space="preserve"> (See</w:t>
      </w:r>
      <w:del w:id="445" w:author="Daniel Noble" w:date="2023-03-06T19:20:00Z">
        <w:r w:rsidR="000A0979" w:rsidRPr="00D86ACC" w:rsidDel="002F1328">
          <w:rPr>
            <w:rFonts w:ascii="Calibri" w:hAnsi="Calibri" w:cs="Calibri"/>
            <w:color w:val="4472C4" w:themeColor="accent1"/>
            <w:rPrChange w:id="446" w:author="Kris.Wild" w:date="2023-03-06T14:48:00Z">
              <w:rPr>
                <w:color w:val="4472C4" w:themeColor="accent1"/>
              </w:rPr>
            </w:rPrChange>
          </w:rPr>
          <w:delText xml:space="preserve"> </w:delText>
        </w:r>
      </w:del>
      <w:ins w:id="447" w:author="Daniel Noble" w:date="2023-03-06T19:20:00Z">
        <w:r w:rsidR="002F1328">
          <w:rPr>
            <w:rFonts w:ascii="Calibri" w:hAnsi="Calibri" w:cs="Calibri"/>
            <w:color w:val="4472C4" w:themeColor="accent1"/>
          </w:rPr>
          <w:t xml:space="preserve"> </w:t>
        </w:r>
        <w:proofErr w:type="spellStart"/>
        <w:r w:rsidR="002F1328">
          <w:rPr>
            <w:rFonts w:ascii="Calibri" w:hAnsi="Calibri" w:cs="Calibri"/>
            <w:color w:val="4472C4" w:themeColor="accent1"/>
          </w:rPr>
          <w:t>Cinar</w:t>
        </w:r>
        <w:proofErr w:type="spellEnd"/>
        <w:r w:rsidR="002F1328">
          <w:rPr>
            <w:rFonts w:ascii="Calibri" w:hAnsi="Calibri" w:cs="Calibri"/>
            <w:color w:val="4472C4" w:themeColor="accent1"/>
          </w:rPr>
          <w:t xml:space="preserve"> </w:t>
        </w:r>
        <w:commentRangeStart w:id="448"/>
        <w:r w:rsidR="002F1328">
          <w:rPr>
            <w:rFonts w:ascii="Calibri" w:hAnsi="Calibri" w:cs="Calibri"/>
            <w:color w:val="4472C4" w:themeColor="accent1"/>
          </w:rPr>
          <w:t>et al. 2022</w:t>
        </w:r>
        <w:commentRangeEnd w:id="448"/>
        <w:r w:rsidR="002F1328">
          <w:rPr>
            <w:rStyle w:val="CommentReference"/>
            <w:kern w:val="0"/>
            <w14:ligatures w14:val="none"/>
          </w:rPr>
          <w:commentReference w:id="448"/>
        </w:r>
      </w:ins>
      <w:commentRangeStart w:id="449"/>
      <w:commentRangeStart w:id="450"/>
      <w:del w:id="451" w:author="Daniel Noble" w:date="2023-03-06T19:20:00Z">
        <w:r w:rsidR="000A0979" w:rsidRPr="00D86ACC" w:rsidDel="002F1328">
          <w:rPr>
            <w:rFonts w:ascii="Calibri" w:hAnsi="Calibri" w:cs="Calibri"/>
            <w:color w:val="4472C4" w:themeColor="accent1"/>
            <w:rPrChange w:id="452" w:author="Kris.Wild" w:date="2023-03-06T14:48:00Z">
              <w:rPr>
                <w:color w:val="4472C4" w:themeColor="accent1"/>
              </w:rPr>
            </w:rPrChange>
          </w:rPr>
          <w:delText xml:space="preserve">Garland </w:delText>
        </w:r>
      </w:del>
      <w:del w:id="453" w:author="Daniel Noble" w:date="2023-03-06T19:19:00Z">
        <w:r w:rsidR="000A0979" w:rsidRPr="00D86ACC" w:rsidDel="002F1328">
          <w:rPr>
            <w:rFonts w:ascii="Calibri" w:hAnsi="Calibri" w:cs="Calibri"/>
            <w:color w:val="4472C4" w:themeColor="accent1"/>
            <w:rPrChange w:id="454" w:author="Kris.Wild" w:date="2023-03-06T14:48:00Z">
              <w:rPr>
                <w:color w:val="4472C4" w:themeColor="accent1"/>
              </w:rPr>
            </w:rPrChange>
          </w:rPr>
          <w:delText>et a</w:delText>
        </w:r>
        <w:commentRangeEnd w:id="449"/>
        <w:r w:rsidR="000A0979" w:rsidRPr="00D86ACC" w:rsidDel="002F1328">
          <w:rPr>
            <w:rStyle w:val="CommentReference"/>
            <w:rFonts w:ascii="Calibri" w:hAnsi="Calibri" w:cs="Calibri"/>
            <w:kern w:val="0"/>
            <w:sz w:val="24"/>
            <w:szCs w:val="24"/>
            <w14:ligatures w14:val="none"/>
            <w:rPrChange w:id="455" w:author="Kris.Wild" w:date="2023-03-06T14:48:00Z">
              <w:rPr>
                <w:rStyle w:val="CommentReference"/>
                <w:kern w:val="0"/>
                <w14:ligatures w14:val="none"/>
              </w:rPr>
            </w:rPrChange>
          </w:rPr>
          <w:commentReference w:id="449"/>
        </w:r>
        <w:commentRangeEnd w:id="450"/>
        <w:r w:rsidR="007D40FC" w:rsidRPr="00D86ACC" w:rsidDel="002F1328">
          <w:rPr>
            <w:rStyle w:val="CommentReference"/>
            <w:rFonts w:ascii="Calibri" w:hAnsi="Calibri" w:cs="Calibri"/>
            <w:kern w:val="0"/>
            <w:sz w:val="24"/>
            <w:szCs w:val="24"/>
            <w14:ligatures w14:val="none"/>
            <w:rPrChange w:id="456" w:author="Kris.Wild" w:date="2023-03-06T14:48:00Z">
              <w:rPr>
                <w:rStyle w:val="CommentReference"/>
                <w:kern w:val="0"/>
                <w14:ligatures w14:val="none"/>
              </w:rPr>
            </w:rPrChange>
          </w:rPr>
          <w:commentReference w:id="450"/>
        </w:r>
      </w:del>
      <w:ins w:id="457" w:author="Kris.Wild" w:date="2023-03-06T14:25:00Z">
        <w:del w:id="458" w:author="Daniel Noble" w:date="2023-03-06T19:19:00Z">
          <w:r w:rsidR="00EF3A83" w:rsidRPr="00D86ACC" w:rsidDel="002F1328">
            <w:rPr>
              <w:rFonts w:ascii="Calibri" w:hAnsi="Calibri" w:cs="Calibri"/>
              <w:color w:val="4472C4" w:themeColor="accent1"/>
              <w:rPrChange w:id="459" w:author="Kris.Wild" w:date="2023-03-06T14:48:00Z">
                <w:rPr>
                  <w:color w:val="4472C4" w:themeColor="accent1"/>
                </w:rPr>
              </w:rPrChange>
            </w:rPr>
            <w:delText>l</w:delText>
          </w:r>
        </w:del>
        <w:del w:id="460" w:author="Daniel Noble" w:date="2023-03-06T19:20:00Z">
          <w:r w:rsidR="00EF3A83" w:rsidRPr="00D86ACC" w:rsidDel="002F1328">
            <w:rPr>
              <w:rFonts w:ascii="Calibri" w:hAnsi="Calibri" w:cs="Calibri"/>
              <w:color w:val="4472C4" w:themeColor="accent1"/>
              <w:rPrChange w:id="461" w:author="Kris.Wild" w:date="2023-03-06T14:48:00Z">
                <w:rPr>
                  <w:color w:val="4472C4" w:themeColor="accent1"/>
                </w:rPr>
              </w:rPrChange>
            </w:rPr>
            <w:delText xml:space="preserve"> </w:delText>
          </w:r>
        </w:del>
      </w:ins>
      <w:ins w:id="462" w:author="Kris.Wild" w:date="2023-03-06T14:26:00Z">
        <w:del w:id="463" w:author="Daniel Noble" w:date="2023-03-06T19:20:00Z">
          <w:r w:rsidR="00EF3A83" w:rsidRPr="00D86ACC" w:rsidDel="002F1328">
            <w:rPr>
              <w:rFonts w:ascii="Calibri" w:hAnsi="Calibri" w:cs="Calibri"/>
              <w:color w:val="4472C4" w:themeColor="accent1"/>
              <w:rPrChange w:id="464" w:author="Kris.Wild" w:date="2023-03-06T14:48:00Z">
                <w:rPr>
                  <w:color w:val="4472C4" w:themeColor="accent1"/>
                </w:rPr>
              </w:rPrChange>
            </w:rPr>
            <w:delText>1994</w:delText>
          </w:r>
        </w:del>
      </w:ins>
      <w:ins w:id="465" w:author="Kris.Wild" w:date="2023-03-06T14:36:00Z">
        <w:r w:rsidR="007D40FC" w:rsidRPr="00D86ACC">
          <w:rPr>
            <w:rFonts w:ascii="Calibri" w:hAnsi="Calibri" w:cs="Calibri"/>
            <w:color w:val="4472C4" w:themeColor="accent1"/>
            <w:rPrChange w:id="466" w:author="Kris.Wild" w:date="2023-03-06T14:48:00Z">
              <w:rPr>
                <w:color w:val="4472C4" w:themeColor="accent1"/>
              </w:rPr>
            </w:rPrChange>
          </w:rPr>
          <w:t xml:space="preserve">; </w:t>
        </w:r>
      </w:ins>
      <w:ins w:id="467" w:author="Kris.Wild" w:date="2023-03-06T14:37:00Z">
        <w:r w:rsidR="007D40FC" w:rsidRPr="00D86ACC">
          <w:rPr>
            <w:rFonts w:ascii="Calibri" w:hAnsi="Calibri" w:cs="Calibri"/>
            <w:color w:val="4472C4" w:themeColor="accent1"/>
            <w:rPrChange w:id="468" w:author="Kris.Wild" w:date="2023-03-06T14:48:00Z">
              <w:rPr>
                <w:color w:val="4472C4" w:themeColor="accent1"/>
              </w:rPr>
            </w:rPrChange>
          </w:rPr>
          <w:t xml:space="preserve">Sakamoto &amp; </w:t>
        </w:r>
        <w:proofErr w:type="spellStart"/>
        <w:r w:rsidR="007D40FC" w:rsidRPr="00D86ACC">
          <w:rPr>
            <w:rFonts w:ascii="Calibri" w:hAnsi="Calibri" w:cs="Calibri"/>
            <w:color w:val="4472C4" w:themeColor="accent1"/>
            <w:rPrChange w:id="469" w:author="Kris.Wild" w:date="2023-03-06T14:48:00Z">
              <w:rPr>
                <w:color w:val="4472C4" w:themeColor="accent1"/>
              </w:rPr>
            </w:rPrChange>
          </w:rPr>
          <w:t>Vendittie</w:t>
        </w:r>
        <w:proofErr w:type="spellEnd"/>
        <w:r w:rsidR="007D40FC" w:rsidRPr="00D86ACC">
          <w:rPr>
            <w:rFonts w:ascii="Calibri" w:hAnsi="Calibri" w:cs="Calibri"/>
            <w:color w:val="4472C4" w:themeColor="accent1"/>
            <w:rPrChange w:id="470" w:author="Kris.Wild" w:date="2023-03-06T14:48:00Z">
              <w:rPr>
                <w:color w:val="4472C4" w:themeColor="accent1"/>
              </w:rPr>
            </w:rPrChange>
          </w:rPr>
          <w:t xml:space="preserve"> 2018</w:t>
        </w:r>
      </w:ins>
      <w:ins w:id="471" w:author="Kris.Wild" w:date="2023-03-06T14:26:00Z">
        <w:r w:rsidR="00EF3A83" w:rsidRPr="00D86ACC">
          <w:rPr>
            <w:rFonts w:ascii="Calibri" w:hAnsi="Calibri" w:cs="Calibri"/>
            <w:color w:val="4472C4" w:themeColor="accent1"/>
            <w:rPrChange w:id="472" w:author="Kris.Wild" w:date="2023-03-06T14:48:00Z">
              <w:rPr>
                <w:color w:val="4472C4" w:themeColor="accent1"/>
              </w:rPr>
            </w:rPrChange>
          </w:rPr>
          <w:t>).</w:t>
        </w:r>
      </w:ins>
    </w:p>
    <w:p w14:paraId="7266AFE6" w14:textId="77777777" w:rsidR="00F84F4D" w:rsidRPr="00D86ACC" w:rsidRDefault="00F84F4D" w:rsidP="008C19F0">
      <w:pPr>
        <w:rPr>
          <w:rFonts w:ascii="Calibri" w:hAnsi="Calibri" w:cs="Calibri"/>
          <w:rPrChange w:id="473" w:author="Kris.Wild" w:date="2023-03-06T14:48:00Z">
            <w:rPr/>
          </w:rPrChange>
        </w:rPr>
      </w:pPr>
    </w:p>
    <w:p w14:paraId="6E5CC805" w14:textId="4C23C2F8" w:rsidR="008C19F0" w:rsidRPr="00D86ACC" w:rsidRDefault="008C19F0" w:rsidP="008C19F0">
      <w:pPr>
        <w:rPr>
          <w:rFonts w:ascii="Calibri" w:hAnsi="Calibri" w:cs="Calibri"/>
          <w:rPrChange w:id="474" w:author="Kris.Wild" w:date="2023-03-06T14:48:00Z">
            <w:rPr/>
          </w:rPrChange>
        </w:rPr>
      </w:pPr>
      <w:r w:rsidRPr="00D86ACC">
        <w:rPr>
          <w:rFonts w:ascii="Calibri" w:hAnsi="Calibri" w:cs="Calibri"/>
          <w:rPrChange w:id="475" w:author="Kris.Wild" w:date="2023-03-06T14:48:00Z">
            <w:rPr/>
          </w:rPrChange>
        </w:rPr>
        <w:t xml:space="preserve">line 114 define </w:t>
      </w:r>
      <w:proofErr w:type="gramStart"/>
      <w:r w:rsidRPr="00D86ACC">
        <w:rPr>
          <w:rFonts w:ascii="Calibri" w:hAnsi="Calibri" w:cs="Calibri"/>
          <w:rPrChange w:id="476" w:author="Kris.Wild" w:date="2023-03-06T14:48:00Z">
            <w:rPr/>
          </w:rPrChange>
        </w:rPr>
        <w:t>ARR</w:t>
      </w:r>
      <w:proofErr w:type="gramEnd"/>
    </w:p>
    <w:p w14:paraId="12FB8055" w14:textId="5577075B" w:rsidR="00F84F4D" w:rsidRPr="00D86ACC" w:rsidRDefault="00F84F4D" w:rsidP="008C19F0">
      <w:pPr>
        <w:rPr>
          <w:rFonts w:ascii="Calibri" w:hAnsi="Calibri" w:cs="Calibri"/>
          <w:rPrChange w:id="477" w:author="Kris.Wild" w:date="2023-03-06T14:48:00Z">
            <w:rPr/>
          </w:rPrChange>
        </w:rPr>
      </w:pPr>
    </w:p>
    <w:p w14:paraId="52621D07" w14:textId="361161A9" w:rsidR="00F84F4D" w:rsidRPr="00D86ACC" w:rsidRDefault="00F84F4D" w:rsidP="008C19F0">
      <w:pPr>
        <w:rPr>
          <w:ins w:id="478" w:author="Kris.Wild" w:date="2023-03-06T14:37:00Z"/>
          <w:rFonts w:ascii="Calibri" w:hAnsi="Calibri" w:cs="Calibri"/>
          <w:color w:val="4472C4" w:themeColor="accent1"/>
          <w:rPrChange w:id="479" w:author="Kris.Wild" w:date="2023-03-06T14:48:00Z">
            <w:rPr>
              <w:ins w:id="480" w:author="Kris.Wild" w:date="2023-03-06T14:37:00Z"/>
              <w:color w:val="4472C4" w:themeColor="accent1"/>
            </w:rPr>
          </w:rPrChange>
        </w:rPr>
      </w:pPr>
      <w:r w:rsidRPr="00D86ACC">
        <w:rPr>
          <w:rFonts w:ascii="Calibri" w:hAnsi="Calibri" w:cs="Calibri"/>
          <w:b/>
          <w:bCs/>
          <w:color w:val="4472C4" w:themeColor="accent1"/>
          <w:rPrChange w:id="481" w:author="Kris.Wild" w:date="2023-03-06T14:48:00Z">
            <w:rPr>
              <w:b/>
              <w:bCs/>
              <w:color w:val="4472C4" w:themeColor="accent1"/>
            </w:rPr>
          </w:rPrChange>
        </w:rPr>
        <w:t>Response</w:t>
      </w:r>
      <w:r w:rsidRPr="00D86ACC">
        <w:rPr>
          <w:rFonts w:ascii="Calibri" w:hAnsi="Calibri" w:cs="Calibri"/>
          <w:color w:val="4472C4" w:themeColor="accent1"/>
          <w:rPrChange w:id="482" w:author="Kris.Wild" w:date="2023-03-06T14:48:00Z">
            <w:rPr>
              <w:color w:val="4472C4" w:themeColor="accent1"/>
            </w:rPr>
          </w:rPrChange>
        </w:rPr>
        <w:t>:</w:t>
      </w:r>
      <w:r w:rsidR="00D12FE0" w:rsidRPr="00D86ACC">
        <w:rPr>
          <w:rFonts w:ascii="Calibri" w:hAnsi="Calibri" w:cs="Calibri"/>
          <w:color w:val="4472C4" w:themeColor="accent1"/>
          <w:rPrChange w:id="483" w:author="Kris.Wild" w:date="2023-03-06T14:48:00Z">
            <w:rPr>
              <w:color w:val="4472C4" w:themeColor="accent1"/>
            </w:rPr>
          </w:rPrChange>
        </w:rPr>
        <w:t xml:space="preserve"> The definition has now been provided.</w:t>
      </w:r>
      <w:del w:id="484" w:author="Kris.Wild" w:date="2023-03-06T14:37:00Z">
        <w:r w:rsidR="00D12FE0" w:rsidRPr="00D86ACC" w:rsidDel="007D40FC">
          <w:rPr>
            <w:rFonts w:ascii="Calibri" w:hAnsi="Calibri" w:cs="Calibri"/>
            <w:color w:val="4472C4" w:themeColor="accent1"/>
            <w:rPrChange w:id="485" w:author="Kris.Wild" w:date="2023-03-06T14:48:00Z">
              <w:rPr>
                <w:color w:val="4472C4" w:themeColor="accent1"/>
              </w:rPr>
            </w:rPrChange>
          </w:rPr>
          <w:delText xml:space="preserve"> See line </w:delText>
        </w:r>
      </w:del>
      <w:del w:id="486" w:author="Kris.Wild" w:date="2023-03-06T14:16:00Z">
        <w:r w:rsidR="00D12FE0" w:rsidRPr="00D86ACC" w:rsidDel="009E6508">
          <w:rPr>
            <w:rFonts w:ascii="Calibri" w:hAnsi="Calibri" w:cs="Calibri"/>
            <w:color w:val="4472C4" w:themeColor="accent1"/>
            <w:rPrChange w:id="487" w:author="Kris.Wild" w:date="2023-03-06T14:48:00Z">
              <w:rPr>
                <w:color w:val="4472C4" w:themeColor="accent1"/>
              </w:rPr>
            </w:rPrChange>
          </w:rPr>
          <w:delText>119</w:delText>
        </w:r>
      </w:del>
      <w:del w:id="488" w:author="Kris.Wild" w:date="2023-03-06T14:37:00Z">
        <w:r w:rsidR="00D12FE0" w:rsidRPr="00D86ACC" w:rsidDel="007D40FC">
          <w:rPr>
            <w:rFonts w:ascii="Calibri" w:hAnsi="Calibri" w:cs="Calibri"/>
            <w:color w:val="4472C4" w:themeColor="accent1"/>
            <w:rPrChange w:id="489" w:author="Kris.Wild" w:date="2023-03-06T14:48:00Z">
              <w:rPr>
                <w:color w:val="4472C4" w:themeColor="accent1"/>
              </w:rPr>
            </w:rPrChange>
          </w:rPr>
          <w:delText>-</w:delText>
        </w:r>
      </w:del>
      <w:del w:id="490" w:author="Kris.Wild" w:date="2023-03-06T14:16:00Z">
        <w:r w:rsidR="00D12FE0" w:rsidRPr="00D86ACC" w:rsidDel="009E6508">
          <w:rPr>
            <w:rFonts w:ascii="Calibri" w:hAnsi="Calibri" w:cs="Calibri"/>
            <w:color w:val="4472C4" w:themeColor="accent1"/>
            <w:rPrChange w:id="491" w:author="Kris.Wild" w:date="2023-03-06T14:48:00Z">
              <w:rPr>
                <w:color w:val="4472C4" w:themeColor="accent1"/>
              </w:rPr>
            </w:rPrChange>
          </w:rPr>
          <w:delText>121</w:delText>
        </w:r>
      </w:del>
      <w:del w:id="492" w:author="Kris.Wild" w:date="2023-03-06T14:37:00Z">
        <w:r w:rsidR="00D12FE0" w:rsidRPr="00D86ACC" w:rsidDel="007D40FC">
          <w:rPr>
            <w:rFonts w:ascii="Calibri" w:hAnsi="Calibri" w:cs="Calibri"/>
            <w:color w:val="4472C4" w:themeColor="accent1"/>
            <w:rPrChange w:id="493" w:author="Kris.Wild" w:date="2023-03-06T14:48:00Z">
              <w:rPr>
                <w:color w:val="4472C4" w:themeColor="accent1"/>
              </w:rPr>
            </w:rPrChange>
          </w:rPr>
          <w:delText>.</w:delText>
        </w:r>
      </w:del>
    </w:p>
    <w:p w14:paraId="53DC6B0F" w14:textId="7BDFA6CD" w:rsidR="007D40FC" w:rsidRPr="00D86ACC" w:rsidRDefault="007D40FC" w:rsidP="008C19F0">
      <w:pPr>
        <w:rPr>
          <w:ins w:id="494" w:author="Kris.Wild" w:date="2023-03-06T14:37:00Z"/>
          <w:rFonts w:ascii="Calibri" w:hAnsi="Calibri" w:cs="Calibri"/>
          <w:color w:val="4472C4" w:themeColor="accent1"/>
          <w:rPrChange w:id="495" w:author="Kris.Wild" w:date="2023-03-06T14:48:00Z">
            <w:rPr>
              <w:ins w:id="496" w:author="Kris.Wild" w:date="2023-03-06T14:37:00Z"/>
              <w:color w:val="4472C4" w:themeColor="accent1"/>
            </w:rPr>
          </w:rPrChange>
        </w:rPr>
      </w:pPr>
    </w:p>
    <w:p w14:paraId="4E0F0C25" w14:textId="1B1E106F" w:rsidR="007D40FC" w:rsidRPr="00D86ACC" w:rsidRDefault="007D40FC" w:rsidP="008C19F0">
      <w:pPr>
        <w:rPr>
          <w:rFonts w:ascii="Calibri" w:hAnsi="Calibri" w:cs="Calibri"/>
          <w:i/>
          <w:iCs/>
          <w:color w:val="4472C4" w:themeColor="accent1"/>
          <w:rPrChange w:id="497" w:author="Kris.Wild" w:date="2023-03-06T14:48:00Z">
            <w:rPr/>
          </w:rPrChange>
        </w:rPr>
      </w:pPr>
      <w:ins w:id="498" w:author="Kris.Wild" w:date="2023-03-06T14:38:00Z">
        <w:r w:rsidRPr="00D86ACC">
          <w:rPr>
            <w:rFonts w:ascii="Calibri" w:hAnsi="Calibri" w:cs="Calibri"/>
            <w:i/>
            <w:iCs/>
            <w:color w:val="4472C4" w:themeColor="accent1"/>
            <w:rPrChange w:id="499" w:author="Kris.Wild" w:date="2023-03-06T14:48:00Z">
              <w:rPr>
                <w:i/>
                <w:iCs/>
              </w:rPr>
            </w:rPrChange>
          </w:rPr>
          <w:lastRenderedPageBreak/>
          <w:t xml:space="preserve">“To determine the ability of an organism to acclimate to changes in the environment, we used the acclimation response ratio (ARR) as our effect </w:t>
        </w:r>
        <w:proofErr w:type="gramStart"/>
        <w:r w:rsidRPr="00D86ACC">
          <w:rPr>
            <w:rFonts w:ascii="Calibri" w:hAnsi="Calibri" w:cs="Calibri"/>
            <w:i/>
            <w:iCs/>
            <w:color w:val="4472C4" w:themeColor="accent1"/>
            <w:rPrChange w:id="500" w:author="Kris.Wild" w:date="2023-03-06T14:48:00Z">
              <w:rPr>
                <w:i/>
                <w:iCs/>
              </w:rPr>
            </w:rPrChange>
          </w:rPr>
          <w:t>size”</w:t>
        </w:r>
      </w:ins>
      <w:proofErr w:type="gramEnd"/>
    </w:p>
    <w:p w14:paraId="40CC33A1" w14:textId="77777777" w:rsidR="00F84F4D" w:rsidRPr="00D86ACC" w:rsidRDefault="00F84F4D" w:rsidP="008C19F0">
      <w:pPr>
        <w:rPr>
          <w:rFonts w:ascii="Calibri" w:hAnsi="Calibri" w:cs="Calibri"/>
          <w:rPrChange w:id="501" w:author="Kris.Wild" w:date="2023-03-06T14:48:00Z">
            <w:rPr/>
          </w:rPrChange>
        </w:rPr>
      </w:pPr>
    </w:p>
    <w:p w14:paraId="7872550F" w14:textId="20778988" w:rsidR="008C19F0" w:rsidRPr="00D86ACC" w:rsidRDefault="008C19F0" w:rsidP="008C19F0">
      <w:pPr>
        <w:rPr>
          <w:rFonts w:ascii="Calibri" w:hAnsi="Calibri" w:cs="Calibri"/>
          <w:rPrChange w:id="502" w:author="Kris.Wild" w:date="2023-03-06T14:48:00Z">
            <w:rPr/>
          </w:rPrChange>
        </w:rPr>
      </w:pPr>
      <w:r w:rsidRPr="00D86ACC">
        <w:rPr>
          <w:rFonts w:ascii="Calibri" w:hAnsi="Calibri" w:cs="Calibri"/>
          <w:rPrChange w:id="503" w:author="Kris.Wild" w:date="2023-03-06T14:48:00Z">
            <w:rPr/>
          </w:rPrChange>
        </w:rPr>
        <w:t xml:space="preserve">line </w:t>
      </w:r>
      <w:proofErr w:type="gramStart"/>
      <w:r w:rsidRPr="00D86ACC">
        <w:rPr>
          <w:rFonts w:ascii="Calibri" w:hAnsi="Calibri" w:cs="Calibri"/>
          <w:rPrChange w:id="504" w:author="Kris.Wild" w:date="2023-03-06T14:48:00Z">
            <w:rPr/>
          </w:rPrChange>
        </w:rPr>
        <w:t>115  what</w:t>
      </w:r>
      <w:proofErr w:type="gramEnd"/>
      <w:r w:rsidRPr="00D86ACC">
        <w:rPr>
          <w:rFonts w:ascii="Calibri" w:hAnsi="Calibri" w:cs="Calibri"/>
          <w:rPrChange w:id="505" w:author="Kris.Wild" w:date="2023-03-06T14:48:00Z">
            <w:rPr/>
          </w:rPrChange>
        </w:rPr>
        <w:t xml:space="preserve"> is "study"?  does that mean some papers reported on more than 1 species?</w:t>
      </w:r>
    </w:p>
    <w:p w14:paraId="24E3E0A1" w14:textId="552D3922" w:rsidR="00F84F4D" w:rsidRPr="00D86ACC" w:rsidRDefault="00F84F4D" w:rsidP="008C19F0">
      <w:pPr>
        <w:rPr>
          <w:rFonts w:ascii="Calibri" w:hAnsi="Calibri" w:cs="Calibri"/>
          <w:rPrChange w:id="506" w:author="Kris.Wild" w:date="2023-03-06T14:48:00Z">
            <w:rPr/>
          </w:rPrChange>
        </w:rPr>
      </w:pPr>
    </w:p>
    <w:p w14:paraId="42F5B37B" w14:textId="388AAFE5" w:rsidR="00F84F4D" w:rsidRPr="00D86ACC" w:rsidRDefault="00F84F4D" w:rsidP="008C19F0">
      <w:pPr>
        <w:rPr>
          <w:ins w:id="507" w:author="Kris.Wild" w:date="2023-03-06T14:39:00Z"/>
          <w:rFonts w:ascii="Calibri" w:hAnsi="Calibri" w:cs="Calibri"/>
          <w:color w:val="4472C4" w:themeColor="accent1"/>
          <w:rPrChange w:id="508" w:author="Kris.Wild" w:date="2023-03-06T14:48:00Z">
            <w:rPr>
              <w:ins w:id="509" w:author="Kris.Wild" w:date="2023-03-06T14:39:00Z"/>
              <w:color w:val="4472C4" w:themeColor="accent1"/>
            </w:rPr>
          </w:rPrChange>
        </w:rPr>
      </w:pPr>
      <w:r w:rsidRPr="00D86ACC">
        <w:rPr>
          <w:rFonts w:ascii="Calibri" w:hAnsi="Calibri" w:cs="Calibri"/>
          <w:b/>
          <w:bCs/>
          <w:color w:val="4472C4" w:themeColor="accent1"/>
          <w:rPrChange w:id="510" w:author="Kris.Wild" w:date="2023-03-06T14:48:00Z">
            <w:rPr>
              <w:b/>
              <w:bCs/>
              <w:color w:val="4472C4" w:themeColor="accent1"/>
            </w:rPr>
          </w:rPrChange>
        </w:rPr>
        <w:t>Response</w:t>
      </w:r>
      <w:r w:rsidRPr="00D86ACC">
        <w:rPr>
          <w:rFonts w:ascii="Calibri" w:hAnsi="Calibri" w:cs="Calibri"/>
          <w:color w:val="4472C4" w:themeColor="accent1"/>
          <w:rPrChange w:id="511" w:author="Kris.Wild" w:date="2023-03-06T14:48:00Z">
            <w:rPr>
              <w:color w:val="4472C4" w:themeColor="accent1"/>
            </w:rPr>
          </w:rPrChange>
        </w:rPr>
        <w:t>:</w:t>
      </w:r>
      <w:r w:rsidR="00D12FE0" w:rsidRPr="00D86ACC">
        <w:rPr>
          <w:rFonts w:ascii="Calibri" w:hAnsi="Calibri" w:cs="Calibri"/>
          <w:color w:val="4472C4" w:themeColor="accent1"/>
          <w:rPrChange w:id="512" w:author="Kris.Wild" w:date="2023-03-06T14:48:00Z">
            <w:rPr>
              <w:color w:val="4472C4" w:themeColor="accent1"/>
            </w:rPr>
          </w:rPrChange>
        </w:rPr>
        <w:t xml:space="preserve"> This is correct, some studies had multiple species or studies often had more than two temperature treatments. </w:t>
      </w:r>
      <w:del w:id="513" w:author="Kris.Wild" w:date="2023-03-06T14:39:00Z">
        <w:r w:rsidR="00D12FE0" w:rsidRPr="00D86ACC" w:rsidDel="00D86ACC">
          <w:rPr>
            <w:rFonts w:ascii="Calibri" w:hAnsi="Calibri" w:cs="Calibri"/>
            <w:color w:val="4472C4" w:themeColor="accent1"/>
            <w:rPrChange w:id="514" w:author="Kris.Wild" w:date="2023-03-06T14:48:00Z">
              <w:rPr>
                <w:color w:val="4472C4" w:themeColor="accent1"/>
              </w:rPr>
            </w:rPrChange>
          </w:rPr>
          <w:delText>We have now clarified this on lines 124-126.</w:delText>
        </w:r>
      </w:del>
    </w:p>
    <w:p w14:paraId="3B8AC047" w14:textId="758A68F7" w:rsidR="00D86ACC" w:rsidRPr="00D86ACC" w:rsidRDefault="00D86ACC" w:rsidP="008C19F0">
      <w:pPr>
        <w:rPr>
          <w:ins w:id="515" w:author="Kris.Wild" w:date="2023-03-06T14:39:00Z"/>
          <w:rFonts w:ascii="Calibri" w:hAnsi="Calibri" w:cs="Calibri"/>
          <w:color w:val="4472C4" w:themeColor="accent1"/>
          <w:rPrChange w:id="516" w:author="Kris.Wild" w:date="2023-03-06T14:48:00Z">
            <w:rPr>
              <w:ins w:id="517" w:author="Kris.Wild" w:date="2023-03-06T14:39:00Z"/>
              <w:color w:val="4472C4" w:themeColor="accent1"/>
            </w:rPr>
          </w:rPrChange>
        </w:rPr>
      </w:pPr>
    </w:p>
    <w:p w14:paraId="59E9B527" w14:textId="358556DB" w:rsidR="00D86ACC" w:rsidRPr="00D86ACC" w:rsidRDefault="00D86ACC" w:rsidP="008C19F0">
      <w:pPr>
        <w:rPr>
          <w:rFonts w:ascii="Calibri" w:hAnsi="Calibri" w:cs="Calibri"/>
          <w:i/>
          <w:iCs/>
          <w:color w:val="4472C4" w:themeColor="accent1"/>
          <w:rPrChange w:id="518" w:author="Kris.Wild" w:date="2023-03-06T14:48:00Z">
            <w:rPr/>
          </w:rPrChange>
        </w:rPr>
      </w:pPr>
      <w:ins w:id="519" w:author="Kris.Wild" w:date="2023-03-06T14:40:00Z">
        <w:r w:rsidRPr="00D86ACC">
          <w:rPr>
            <w:rFonts w:ascii="Calibri" w:hAnsi="Calibri" w:cs="Calibri"/>
            <w:i/>
            <w:iCs/>
            <w:color w:val="4472C4" w:themeColor="accent1"/>
            <w:rPrChange w:id="520" w:author="Kris.Wild" w:date="2023-03-06T14:48:00Z">
              <w:rPr>
                <w:i/>
                <w:iCs/>
              </w:rPr>
            </w:rPrChange>
          </w:rPr>
          <w:t>“</w:t>
        </w:r>
        <w:r w:rsidRPr="00D86ACC">
          <w:rPr>
            <w:rFonts w:ascii="Calibri" w:hAnsi="Calibri" w:cs="Calibri"/>
            <w:color w:val="4472C4" w:themeColor="accent1"/>
            <w:rPrChange w:id="521" w:author="Kris.Wild" w:date="2023-03-06T14:48:00Z">
              <w:rPr/>
            </w:rPrChange>
          </w:rPr>
          <w:t xml:space="preserve">Studies often had more than two temperature treatments. As such, we derived all pairwise effect size </w:t>
        </w:r>
        <w:proofErr w:type="gramStart"/>
        <w:r w:rsidRPr="00D86ACC">
          <w:rPr>
            <w:rFonts w:ascii="Calibri" w:hAnsi="Calibri" w:cs="Calibri"/>
            <w:color w:val="4472C4" w:themeColor="accent1"/>
            <w:rPrChange w:id="522" w:author="Kris.Wild" w:date="2023-03-06T14:48:00Z">
              <w:rPr/>
            </w:rPrChange>
          </w:rPr>
          <w:t>comparisons”</w:t>
        </w:r>
        <w:proofErr w:type="gramEnd"/>
        <w:r w:rsidRPr="00D86ACC">
          <w:rPr>
            <w:rFonts w:ascii="Calibri" w:hAnsi="Calibri" w:cs="Calibri"/>
            <w:color w:val="4472C4" w:themeColor="accent1"/>
            <w:rPrChange w:id="523" w:author="Kris.Wild" w:date="2023-03-06T14:48:00Z">
              <w:rPr/>
            </w:rPrChange>
          </w:rPr>
          <w:t xml:space="preserve"> </w:t>
        </w:r>
      </w:ins>
    </w:p>
    <w:p w14:paraId="1CCED56B" w14:textId="77777777" w:rsidR="00F84F4D" w:rsidRPr="00D86ACC" w:rsidRDefault="00F84F4D" w:rsidP="008C19F0">
      <w:pPr>
        <w:rPr>
          <w:rFonts w:ascii="Calibri" w:hAnsi="Calibri" w:cs="Calibri"/>
          <w:rPrChange w:id="524" w:author="Kris.Wild" w:date="2023-03-06T14:48:00Z">
            <w:rPr/>
          </w:rPrChange>
        </w:rPr>
      </w:pPr>
    </w:p>
    <w:p w14:paraId="2E3F8A8F" w14:textId="56B34CDD" w:rsidR="00F84F4D" w:rsidRPr="00D86ACC" w:rsidRDefault="008C19F0" w:rsidP="008C19F0">
      <w:pPr>
        <w:rPr>
          <w:rFonts w:ascii="Calibri" w:hAnsi="Calibri" w:cs="Calibri"/>
          <w:rPrChange w:id="525" w:author="Kris.Wild" w:date="2023-03-06T14:48:00Z">
            <w:rPr/>
          </w:rPrChange>
        </w:rPr>
      </w:pPr>
      <w:r w:rsidRPr="00D86ACC">
        <w:rPr>
          <w:rFonts w:ascii="Calibri" w:hAnsi="Calibri" w:cs="Calibri"/>
          <w:rPrChange w:id="526" w:author="Kris.Wild" w:date="2023-03-06T14:48:00Z">
            <w:rPr/>
          </w:rPrChange>
        </w:rPr>
        <w:t xml:space="preserve">line </w:t>
      </w:r>
      <w:proofErr w:type="gramStart"/>
      <w:r w:rsidRPr="00D86ACC">
        <w:rPr>
          <w:rFonts w:ascii="Calibri" w:hAnsi="Calibri" w:cs="Calibri"/>
          <w:rPrChange w:id="527" w:author="Kris.Wild" w:date="2023-03-06T14:48:00Z">
            <w:rPr/>
          </w:rPrChange>
        </w:rPr>
        <w:t>126  Good</w:t>
      </w:r>
      <w:proofErr w:type="gramEnd"/>
      <w:r w:rsidRPr="00D86ACC">
        <w:rPr>
          <w:rFonts w:ascii="Calibri" w:hAnsi="Calibri" w:cs="Calibri"/>
          <w:rPrChange w:id="528" w:author="Kris.Wild" w:date="2023-03-06T14:48:00Z">
            <w:rPr/>
          </w:rPrChange>
        </w:rPr>
        <w:t xml:space="preserve"> to have checked for publication bias.  (</w:t>
      </w:r>
      <w:proofErr w:type="gramStart"/>
      <w:r w:rsidRPr="00D86ACC">
        <w:rPr>
          <w:rFonts w:ascii="Calibri" w:hAnsi="Calibri" w:cs="Calibri"/>
          <w:rPrChange w:id="529" w:author="Kris.Wild" w:date="2023-03-06T14:48:00Z">
            <w:rPr/>
          </w:rPrChange>
        </w:rPr>
        <w:t>syntax</w:t>
      </w:r>
      <w:proofErr w:type="gramEnd"/>
      <w:r w:rsidRPr="00D86ACC">
        <w:rPr>
          <w:rFonts w:ascii="Calibri" w:hAnsi="Calibri" w:cs="Calibri"/>
          <w:rPrChange w:id="530" w:author="Kris.Wild" w:date="2023-03-06T14:48:00Z">
            <w:rPr/>
          </w:rPrChange>
        </w:rPr>
        <w:t xml:space="preserve"> bad here -- publication bias wasn't using a funnel plot.)</w:t>
      </w:r>
    </w:p>
    <w:p w14:paraId="179E0348" w14:textId="3798ADFA" w:rsidR="008C19F0" w:rsidRPr="00D86ACC" w:rsidRDefault="008C19F0" w:rsidP="008C19F0">
      <w:pPr>
        <w:rPr>
          <w:rFonts w:ascii="Calibri" w:hAnsi="Calibri" w:cs="Calibri"/>
          <w:rPrChange w:id="531" w:author="Kris.Wild" w:date="2023-03-06T14:48:00Z">
            <w:rPr/>
          </w:rPrChange>
        </w:rPr>
      </w:pPr>
      <w:r w:rsidRPr="00D86ACC">
        <w:rPr>
          <w:rFonts w:ascii="Calibri" w:hAnsi="Calibri" w:cs="Calibri"/>
          <w:rPrChange w:id="532" w:author="Kris.Wild" w:date="2023-03-06T14:48:00Z">
            <w:rPr/>
          </w:rPrChange>
        </w:rPr>
        <w:t>Note:  I don't do meta-analyses so I can't comment on the methods, but the text conveys the impression that the authors were careful here.</w:t>
      </w:r>
    </w:p>
    <w:p w14:paraId="775714AD" w14:textId="62C12E47" w:rsidR="00F84F4D" w:rsidRPr="00D86ACC" w:rsidRDefault="00F84F4D" w:rsidP="008C19F0">
      <w:pPr>
        <w:rPr>
          <w:rFonts w:ascii="Calibri" w:hAnsi="Calibri" w:cs="Calibri"/>
          <w:rPrChange w:id="533" w:author="Kris.Wild" w:date="2023-03-06T14:48:00Z">
            <w:rPr/>
          </w:rPrChange>
        </w:rPr>
      </w:pPr>
    </w:p>
    <w:p w14:paraId="28193655" w14:textId="40F15641" w:rsidR="00F84F4D" w:rsidRPr="00D86ACC" w:rsidRDefault="00F84F4D" w:rsidP="008C19F0">
      <w:pPr>
        <w:rPr>
          <w:rFonts w:ascii="Calibri" w:hAnsi="Calibri" w:cs="Calibri"/>
          <w:rPrChange w:id="534" w:author="Kris.Wild" w:date="2023-03-06T14:48:00Z">
            <w:rPr/>
          </w:rPrChange>
        </w:rPr>
      </w:pPr>
      <w:r w:rsidRPr="00D86ACC">
        <w:rPr>
          <w:rFonts w:ascii="Calibri" w:hAnsi="Calibri" w:cs="Calibri"/>
          <w:b/>
          <w:bCs/>
          <w:color w:val="4472C4" w:themeColor="accent1"/>
          <w:rPrChange w:id="535" w:author="Kris.Wild" w:date="2023-03-06T14:48:00Z">
            <w:rPr>
              <w:b/>
              <w:bCs/>
              <w:color w:val="4472C4" w:themeColor="accent1"/>
            </w:rPr>
          </w:rPrChange>
        </w:rPr>
        <w:t>Response</w:t>
      </w:r>
      <w:r w:rsidRPr="00D86ACC">
        <w:rPr>
          <w:rFonts w:ascii="Calibri" w:hAnsi="Calibri" w:cs="Calibri"/>
          <w:color w:val="4472C4" w:themeColor="accent1"/>
          <w:rPrChange w:id="536" w:author="Kris.Wild" w:date="2023-03-06T14:48:00Z">
            <w:rPr>
              <w:color w:val="4472C4" w:themeColor="accent1"/>
            </w:rPr>
          </w:rPrChange>
        </w:rPr>
        <w:t>: Thank you! Yes, we have tried to conduct the analysis as carefully as possible.</w:t>
      </w:r>
    </w:p>
    <w:p w14:paraId="1E819523" w14:textId="77777777" w:rsidR="00F84F4D" w:rsidRPr="00D86ACC" w:rsidRDefault="00F84F4D" w:rsidP="008C19F0">
      <w:pPr>
        <w:rPr>
          <w:rFonts w:ascii="Calibri" w:hAnsi="Calibri" w:cs="Calibri"/>
          <w:rPrChange w:id="537" w:author="Kris.Wild" w:date="2023-03-06T14:48:00Z">
            <w:rPr/>
          </w:rPrChange>
        </w:rPr>
      </w:pPr>
    </w:p>
    <w:p w14:paraId="23F09C0D" w14:textId="0586CCC4" w:rsidR="008C19F0" w:rsidRPr="00D86ACC" w:rsidRDefault="008C19F0" w:rsidP="008C19F0">
      <w:pPr>
        <w:rPr>
          <w:rFonts w:ascii="Calibri" w:hAnsi="Calibri" w:cs="Calibri"/>
          <w:rPrChange w:id="538" w:author="Kris.Wild" w:date="2023-03-06T14:48:00Z">
            <w:rPr/>
          </w:rPrChange>
        </w:rPr>
      </w:pPr>
      <w:r w:rsidRPr="00D86ACC">
        <w:rPr>
          <w:rFonts w:ascii="Calibri" w:hAnsi="Calibri" w:cs="Calibri"/>
          <w:rPrChange w:id="539" w:author="Kris.Wild" w:date="2023-03-06T14:48:00Z">
            <w:rPr/>
          </w:rPrChange>
        </w:rPr>
        <w:t xml:space="preserve">line </w:t>
      </w:r>
      <w:proofErr w:type="gramStart"/>
      <w:r w:rsidRPr="00D86ACC">
        <w:rPr>
          <w:rFonts w:ascii="Calibri" w:hAnsi="Calibri" w:cs="Calibri"/>
          <w:rPrChange w:id="540" w:author="Kris.Wild" w:date="2023-03-06T14:48:00Z">
            <w:rPr/>
          </w:rPrChange>
        </w:rPr>
        <w:t>134  So</w:t>
      </w:r>
      <w:proofErr w:type="gramEnd"/>
      <w:r w:rsidRPr="00D86ACC">
        <w:rPr>
          <w:rFonts w:ascii="Calibri" w:hAnsi="Calibri" w:cs="Calibri"/>
          <w:rPrChange w:id="541" w:author="Kris.Wild" w:date="2023-03-06T14:48:00Z">
            <w:rPr/>
          </w:rPrChange>
        </w:rPr>
        <w:t xml:space="preserve"> none of your hatchlings died?  That's a good sign that rearing conditions were tolerable.</w:t>
      </w:r>
    </w:p>
    <w:p w14:paraId="1F6A23D1" w14:textId="45ECCDA3" w:rsidR="00F84F4D" w:rsidRPr="00D86ACC" w:rsidRDefault="00F84F4D" w:rsidP="008C19F0">
      <w:pPr>
        <w:rPr>
          <w:rFonts w:ascii="Calibri" w:hAnsi="Calibri" w:cs="Calibri"/>
          <w:rPrChange w:id="542" w:author="Kris.Wild" w:date="2023-03-06T14:48:00Z">
            <w:rPr/>
          </w:rPrChange>
        </w:rPr>
      </w:pPr>
    </w:p>
    <w:p w14:paraId="53490EA8" w14:textId="2CCA0E26" w:rsidR="00F84F4D" w:rsidRPr="00D86ACC" w:rsidRDefault="00F84F4D" w:rsidP="008C19F0">
      <w:pPr>
        <w:rPr>
          <w:rFonts w:ascii="Calibri" w:hAnsi="Calibri" w:cs="Calibri"/>
          <w:color w:val="4472C4" w:themeColor="accent1"/>
          <w:rPrChange w:id="543" w:author="Kris.Wild" w:date="2023-03-06T14:48:00Z">
            <w:rPr>
              <w:color w:val="4472C4" w:themeColor="accent1"/>
            </w:rPr>
          </w:rPrChange>
        </w:rPr>
      </w:pPr>
      <w:r w:rsidRPr="00D86ACC">
        <w:rPr>
          <w:rFonts w:ascii="Calibri" w:hAnsi="Calibri" w:cs="Calibri"/>
          <w:b/>
          <w:bCs/>
          <w:color w:val="4472C4" w:themeColor="accent1"/>
          <w:rPrChange w:id="544" w:author="Kris.Wild" w:date="2023-03-06T14:48:00Z">
            <w:rPr>
              <w:b/>
              <w:bCs/>
              <w:color w:val="4472C4" w:themeColor="accent1"/>
            </w:rPr>
          </w:rPrChange>
        </w:rPr>
        <w:t>Response</w:t>
      </w:r>
      <w:r w:rsidRPr="00D86ACC">
        <w:rPr>
          <w:rFonts w:ascii="Calibri" w:hAnsi="Calibri" w:cs="Calibri"/>
          <w:color w:val="4472C4" w:themeColor="accent1"/>
          <w:rPrChange w:id="545" w:author="Kris.Wild" w:date="2023-03-06T14:48:00Z">
            <w:rPr>
              <w:color w:val="4472C4" w:themeColor="accent1"/>
            </w:rPr>
          </w:rPrChange>
        </w:rPr>
        <w:t>: Hatching mortality was very low.</w:t>
      </w:r>
      <w:ins w:id="546" w:author="Daniel Noble" w:date="2023-03-06T19:22:00Z">
        <w:r w:rsidR="000A2305">
          <w:rPr>
            <w:rFonts w:ascii="Calibri" w:hAnsi="Calibri" w:cs="Calibri"/>
            <w:color w:val="4472C4" w:themeColor="accent1"/>
          </w:rPr>
          <w:t xml:space="preserve"> See comments above (&lt;10%).</w:t>
        </w:r>
      </w:ins>
    </w:p>
    <w:p w14:paraId="632CC1D4" w14:textId="77777777" w:rsidR="00F84F4D" w:rsidRPr="00D86ACC" w:rsidRDefault="00F84F4D" w:rsidP="008C19F0">
      <w:pPr>
        <w:rPr>
          <w:rFonts w:ascii="Calibri" w:hAnsi="Calibri" w:cs="Calibri"/>
          <w:rPrChange w:id="547" w:author="Kris.Wild" w:date="2023-03-06T14:48:00Z">
            <w:rPr/>
          </w:rPrChange>
        </w:rPr>
      </w:pPr>
    </w:p>
    <w:p w14:paraId="609F6FB8" w14:textId="395A6873" w:rsidR="008C19F0" w:rsidRPr="00D86ACC" w:rsidRDefault="008C19F0" w:rsidP="008C19F0">
      <w:pPr>
        <w:rPr>
          <w:rFonts w:ascii="Calibri" w:hAnsi="Calibri" w:cs="Calibri"/>
          <w:rPrChange w:id="548" w:author="Kris.Wild" w:date="2023-03-06T14:48:00Z">
            <w:rPr/>
          </w:rPrChange>
        </w:rPr>
      </w:pPr>
      <w:r w:rsidRPr="00D86ACC">
        <w:rPr>
          <w:rFonts w:ascii="Calibri" w:hAnsi="Calibri" w:cs="Calibri"/>
          <w:rPrChange w:id="549" w:author="Kris.Wild" w:date="2023-03-06T14:48:00Z">
            <w:rPr/>
          </w:rPrChange>
        </w:rPr>
        <w:t xml:space="preserve">line 136 Personally, I would like some mention of methods of </w:t>
      </w:r>
      <w:proofErr w:type="spellStart"/>
      <w:r w:rsidRPr="00D86ACC">
        <w:rPr>
          <w:rFonts w:ascii="Calibri" w:hAnsi="Calibri" w:cs="Calibri"/>
          <w:rPrChange w:id="550" w:author="Kris.Wild" w:date="2023-03-06T14:48:00Z">
            <w:rPr/>
          </w:rPrChange>
        </w:rPr>
        <w:t>CTmax</w:t>
      </w:r>
      <w:proofErr w:type="spellEnd"/>
      <w:r w:rsidRPr="00D86ACC">
        <w:rPr>
          <w:rFonts w:ascii="Calibri" w:hAnsi="Calibri" w:cs="Calibri"/>
          <w:rPrChange w:id="551" w:author="Kris.Wild" w:date="2023-03-06T14:48:00Z">
            <w:rPr/>
          </w:rPrChange>
        </w:rPr>
        <w:t xml:space="preserve"> and </w:t>
      </w:r>
      <w:proofErr w:type="spellStart"/>
      <w:r w:rsidRPr="00D86ACC">
        <w:rPr>
          <w:rFonts w:ascii="Calibri" w:hAnsi="Calibri" w:cs="Calibri"/>
          <w:rPrChange w:id="552" w:author="Kris.Wild" w:date="2023-03-06T14:48:00Z">
            <w:rPr/>
          </w:rPrChange>
        </w:rPr>
        <w:t>Tpref</w:t>
      </w:r>
      <w:proofErr w:type="spellEnd"/>
      <w:r w:rsidRPr="00D86ACC">
        <w:rPr>
          <w:rFonts w:ascii="Calibri" w:hAnsi="Calibri" w:cs="Calibri"/>
          <w:rPrChange w:id="553" w:author="Kris.Wild" w:date="2023-03-06T14:48:00Z">
            <w:rPr/>
          </w:rPrChange>
        </w:rPr>
        <w:t xml:space="preserve"> in the text.  There's big debate on </w:t>
      </w:r>
      <w:proofErr w:type="spellStart"/>
      <w:r w:rsidRPr="00D86ACC">
        <w:rPr>
          <w:rFonts w:ascii="Calibri" w:hAnsi="Calibri" w:cs="Calibri"/>
          <w:rPrChange w:id="554" w:author="Kris.Wild" w:date="2023-03-06T14:48:00Z">
            <w:rPr/>
          </w:rPrChange>
        </w:rPr>
        <w:t>CTmax</w:t>
      </w:r>
      <w:proofErr w:type="spellEnd"/>
      <w:r w:rsidRPr="00D86ACC">
        <w:rPr>
          <w:rFonts w:ascii="Calibri" w:hAnsi="Calibri" w:cs="Calibri"/>
          <w:rPrChange w:id="555" w:author="Kris.Wild" w:date="2023-03-06T14:48:00Z">
            <w:rPr/>
          </w:rPrChange>
        </w:rPr>
        <w:t xml:space="preserve"> methods, and a reader should not have to find the Supplement to learn the basics of your methods. With </w:t>
      </w:r>
      <w:proofErr w:type="spellStart"/>
      <w:r w:rsidRPr="00D86ACC">
        <w:rPr>
          <w:rFonts w:ascii="Calibri" w:hAnsi="Calibri" w:cs="Calibri"/>
          <w:rPrChange w:id="556" w:author="Kris.Wild" w:date="2023-03-06T14:48:00Z">
            <w:rPr/>
          </w:rPrChange>
        </w:rPr>
        <w:t>Tpref</w:t>
      </w:r>
      <w:proofErr w:type="spellEnd"/>
      <w:r w:rsidRPr="00D86ACC">
        <w:rPr>
          <w:rFonts w:ascii="Calibri" w:hAnsi="Calibri" w:cs="Calibri"/>
          <w:rPrChange w:id="557" w:author="Kris.Wild" w:date="2023-03-06T14:48:00Z">
            <w:rPr/>
          </w:rPrChange>
        </w:rPr>
        <w:t xml:space="preserve">, you probably had multiple </w:t>
      </w:r>
      <w:proofErr w:type="gramStart"/>
      <w:r w:rsidRPr="00D86ACC">
        <w:rPr>
          <w:rFonts w:ascii="Calibri" w:hAnsi="Calibri" w:cs="Calibri"/>
          <w:rPrChange w:id="558" w:author="Kris.Wild" w:date="2023-03-06T14:48:00Z">
            <w:rPr/>
          </w:rPrChange>
        </w:rPr>
        <w:t>measurements/individual</w:t>
      </w:r>
      <w:proofErr w:type="gramEnd"/>
      <w:r w:rsidRPr="00D86ACC">
        <w:rPr>
          <w:rFonts w:ascii="Calibri" w:hAnsi="Calibri" w:cs="Calibri"/>
          <w:rPrChange w:id="559" w:author="Kris.Wild" w:date="2023-03-06T14:48:00Z">
            <w:rPr/>
          </w:rPrChange>
        </w:rPr>
        <w:t xml:space="preserve">, but did you </w:t>
      </w:r>
      <w:proofErr w:type="spellStart"/>
      <w:r w:rsidRPr="00D86ACC">
        <w:rPr>
          <w:rFonts w:ascii="Calibri" w:hAnsi="Calibri" w:cs="Calibri"/>
          <w:rPrChange w:id="560" w:author="Kris.Wild" w:date="2023-03-06T14:48:00Z">
            <w:rPr/>
          </w:rPrChange>
        </w:rPr>
        <w:t>analyze</w:t>
      </w:r>
      <w:proofErr w:type="spellEnd"/>
      <w:r w:rsidRPr="00D86ACC">
        <w:rPr>
          <w:rFonts w:ascii="Calibri" w:hAnsi="Calibri" w:cs="Calibri"/>
          <w:rPrChange w:id="561" w:author="Kris.Wild" w:date="2023-03-06T14:48:00Z">
            <w:rPr/>
          </w:rPrChange>
        </w:rPr>
        <w:t xml:space="preserve"> means/medians for each individual or did you pool all measurements?</w:t>
      </w:r>
    </w:p>
    <w:p w14:paraId="5C65CABC" w14:textId="0B690C98" w:rsidR="00F84F4D" w:rsidRPr="00D86ACC" w:rsidRDefault="00F84F4D" w:rsidP="008C19F0">
      <w:pPr>
        <w:rPr>
          <w:rFonts w:ascii="Calibri" w:hAnsi="Calibri" w:cs="Calibri"/>
          <w:rPrChange w:id="562" w:author="Kris.Wild" w:date="2023-03-06T14:48:00Z">
            <w:rPr/>
          </w:rPrChange>
        </w:rPr>
      </w:pPr>
    </w:p>
    <w:p w14:paraId="5814CDB4" w14:textId="424A6C7E" w:rsidR="00F84F4D" w:rsidRPr="00D86ACC" w:rsidRDefault="00F84F4D" w:rsidP="008C19F0">
      <w:pPr>
        <w:rPr>
          <w:rFonts w:ascii="Calibri" w:hAnsi="Calibri" w:cs="Calibri"/>
          <w:color w:val="4472C4" w:themeColor="accent1"/>
          <w:rPrChange w:id="563" w:author="Kris.Wild" w:date="2023-03-06T14:48:00Z">
            <w:rPr>
              <w:color w:val="4472C4" w:themeColor="accent1"/>
            </w:rPr>
          </w:rPrChange>
        </w:rPr>
      </w:pPr>
      <w:r w:rsidRPr="00D86ACC">
        <w:rPr>
          <w:rFonts w:ascii="Calibri" w:hAnsi="Calibri" w:cs="Calibri"/>
          <w:b/>
          <w:bCs/>
          <w:color w:val="4472C4" w:themeColor="accent1"/>
          <w:rPrChange w:id="564" w:author="Kris.Wild" w:date="2023-03-06T14:48:00Z">
            <w:rPr>
              <w:b/>
              <w:bCs/>
              <w:color w:val="4472C4" w:themeColor="accent1"/>
            </w:rPr>
          </w:rPrChange>
        </w:rPr>
        <w:t>Response</w:t>
      </w:r>
      <w:r w:rsidRPr="00D86ACC">
        <w:rPr>
          <w:rFonts w:ascii="Calibri" w:hAnsi="Calibri" w:cs="Calibri"/>
          <w:color w:val="4472C4" w:themeColor="accent1"/>
          <w:rPrChange w:id="565" w:author="Kris.Wild" w:date="2023-03-06T14:48:00Z">
            <w:rPr>
              <w:color w:val="4472C4" w:themeColor="accent1"/>
            </w:rPr>
          </w:rPrChange>
        </w:rPr>
        <w:t>:</w:t>
      </w:r>
      <w:r w:rsidR="00C234C5" w:rsidRPr="00D86ACC">
        <w:rPr>
          <w:rFonts w:ascii="Calibri" w:hAnsi="Calibri" w:cs="Calibri"/>
          <w:color w:val="4472C4" w:themeColor="accent1"/>
          <w:rPrChange w:id="566" w:author="Kris.Wild" w:date="2023-03-06T14:48:00Z">
            <w:rPr>
              <w:color w:val="4472C4" w:themeColor="accent1"/>
            </w:rPr>
          </w:rPrChange>
        </w:rPr>
        <w:t xml:space="preserve"> We agree</w:t>
      </w:r>
      <w:ins w:id="567" w:author="Daniel Noble" w:date="2023-03-06T19:22:00Z">
        <w:r w:rsidR="002B6526">
          <w:rPr>
            <w:rFonts w:ascii="Calibri" w:hAnsi="Calibri" w:cs="Calibri"/>
            <w:color w:val="4472C4" w:themeColor="accent1"/>
          </w:rPr>
          <w:t>.</w:t>
        </w:r>
      </w:ins>
      <w:r w:rsidR="00C234C5" w:rsidRPr="00D86ACC">
        <w:rPr>
          <w:rFonts w:ascii="Calibri" w:hAnsi="Calibri" w:cs="Calibri"/>
          <w:color w:val="4472C4" w:themeColor="accent1"/>
          <w:rPrChange w:id="568" w:author="Kris.Wild" w:date="2023-03-06T14:48:00Z">
            <w:rPr>
              <w:color w:val="4472C4" w:themeColor="accent1"/>
            </w:rPr>
          </w:rPrChange>
        </w:rPr>
        <w:t xml:space="preserve"> </w:t>
      </w:r>
      <w:del w:id="569" w:author="Daniel Noble" w:date="2023-03-06T19:22:00Z">
        <w:r w:rsidR="00C234C5" w:rsidRPr="00D86ACC" w:rsidDel="002B6526">
          <w:rPr>
            <w:rFonts w:ascii="Calibri" w:hAnsi="Calibri" w:cs="Calibri"/>
            <w:color w:val="4472C4" w:themeColor="accent1"/>
            <w:rPrChange w:id="570" w:author="Kris.Wild" w:date="2023-03-06T14:48:00Z">
              <w:rPr>
                <w:color w:val="4472C4" w:themeColor="accent1"/>
              </w:rPr>
            </w:rPrChange>
          </w:rPr>
          <w:delText>and w</w:delText>
        </w:r>
      </w:del>
      <w:ins w:id="571" w:author="Daniel Noble" w:date="2023-03-06T19:22:00Z">
        <w:r w:rsidR="002B6526">
          <w:rPr>
            <w:rFonts w:ascii="Calibri" w:hAnsi="Calibri" w:cs="Calibri"/>
            <w:color w:val="4472C4" w:themeColor="accent1"/>
          </w:rPr>
          <w:t>W</w:t>
        </w:r>
      </w:ins>
      <w:r w:rsidR="00C234C5" w:rsidRPr="00D86ACC">
        <w:rPr>
          <w:rFonts w:ascii="Calibri" w:hAnsi="Calibri" w:cs="Calibri"/>
          <w:color w:val="4472C4" w:themeColor="accent1"/>
          <w:rPrChange w:id="572" w:author="Kris.Wild" w:date="2023-03-06T14:48:00Z">
            <w:rPr>
              <w:color w:val="4472C4" w:themeColor="accent1"/>
            </w:rPr>
          </w:rPrChange>
        </w:rPr>
        <w:t xml:space="preserve">e </w:t>
      </w:r>
      <w:r w:rsidR="00D5370B" w:rsidRPr="00D86ACC">
        <w:rPr>
          <w:rFonts w:ascii="Calibri" w:hAnsi="Calibri" w:cs="Calibri"/>
          <w:color w:val="4472C4" w:themeColor="accent1"/>
          <w:rPrChange w:id="573" w:author="Kris.Wild" w:date="2023-03-06T14:48:00Z">
            <w:rPr>
              <w:color w:val="4472C4" w:themeColor="accent1"/>
            </w:rPr>
          </w:rPrChange>
        </w:rPr>
        <w:t xml:space="preserve">have now </w:t>
      </w:r>
      <w:r w:rsidR="00C234C5" w:rsidRPr="00D86ACC">
        <w:rPr>
          <w:rFonts w:ascii="Calibri" w:hAnsi="Calibri" w:cs="Calibri"/>
          <w:color w:val="4472C4" w:themeColor="accent1"/>
          <w:rPrChange w:id="574" w:author="Kris.Wild" w:date="2023-03-06T14:48:00Z">
            <w:rPr>
              <w:color w:val="4472C4" w:themeColor="accent1"/>
            </w:rPr>
          </w:rPrChange>
        </w:rPr>
        <w:t xml:space="preserve">provided more details in the </w:t>
      </w:r>
      <w:del w:id="575" w:author="Daniel Noble" w:date="2023-03-06T19:22:00Z">
        <w:r w:rsidR="00C234C5" w:rsidRPr="00D86ACC" w:rsidDel="002B6526">
          <w:rPr>
            <w:rFonts w:ascii="Calibri" w:hAnsi="Calibri" w:cs="Calibri"/>
            <w:color w:val="4472C4" w:themeColor="accent1"/>
            <w:rPrChange w:id="576" w:author="Kris.Wild" w:date="2023-03-06T14:48:00Z">
              <w:rPr>
                <w:color w:val="4472C4" w:themeColor="accent1"/>
              </w:rPr>
            </w:rPrChange>
          </w:rPr>
          <w:delText xml:space="preserve">collection </w:delText>
        </w:r>
      </w:del>
      <w:r w:rsidR="00C234C5" w:rsidRPr="00D86ACC">
        <w:rPr>
          <w:rFonts w:ascii="Calibri" w:hAnsi="Calibri" w:cs="Calibri"/>
          <w:color w:val="4472C4" w:themeColor="accent1"/>
          <w:rPrChange w:id="577" w:author="Kris.Wild" w:date="2023-03-06T14:48:00Z">
            <w:rPr>
              <w:color w:val="4472C4" w:themeColor="accent1"/>
            </w:rPr>
          </w:rPrChange>
        </w:rPr>
        <w:t xml:space="preserve">methods and our definition for each thermal trait in the methods section of the actual manuscript. </w:t>
      </w:r>
      <w:r w:rsidR="005F4FD7" w:rsidRPr="00D86ACC">
        <w:rPr>
          <w:rFonts w:ascii="Calibri" w:hAnsi="Calibri" w:cs="Calibri"/>
          <w:color w:val="4472C4" w:themeColor="accent1"/>
          <w:rPrChange w:id="578" w:author="Kris.Wild" w:date="2023-03-06T14:48:00Z">
            <w:rPr>
              <w:color w:val="4472C4" w:themeColor="accent1"/>
            </w:rPr>
          </w:rPrChange>
        </w:rPr>
        <w:t>The section now reads as follows:</w:t>
      </w:r>
    </w:p>
    <w:p w14:paraId="7305858A" w14:textId="35E0EB1B" w:rsidR="005F4FD7" w:rsidRPr="00D86ACC" w:rsidRDefault="005F4FD7" w:rsidP="008C19F0">
      <w:pPr>
        <w:rPr>
          <w:rFonts w:ascii="Calibri" w:hAnsi="Calibri" w:cs="Calibri"/>
          <w:color w:val="4472C4" w:themeColor="accent1"/>
          <w:rPrChange w:id="579" w:author="Kris.Wild" w:date="2023-03-06T14:48:00Z">
            <w:rPr>
              <w:color w:val="4472C4" w:themeColor="accent1"/>
            </w:rPr>
          </w:rPrChange>
        </w:rPr>
      </w:pPr>
    </w:p>
    <w:p w14:paraId="0765C641" w14:textId="17E43B3F" w:rsidR="005F4FD7" w:rsidRPr="003B04AD" w:rsidRDefault="005F4FD7" w:rsidP="003B04AD">
      <w:pPr>
        <w:rPr>
          <w:rPrChange w:id="580" w:author="Daniel Noble" w:date="2023-03-06T19:26:00Z">
            <w:rPr>
              <w:i/>
              <w:iCs/>
              <w:color w:val="4472C4" w:themeColor="accent1"/>
            </w:rPr>
          </w:rPrChange>
        </w:rPr>
        <w:pPrChange w:id="581" w:author="Daniel Noble" w:date="2023-03-06T19:26:00Z">
          <w:pPr>
            <w:contextualSpacing/>
            <w:mirrorIndents/>
          </w:pPr>
        </w:pPrChange>
      </w:pPr>
      <w:r w:rsidRPr="00DB676E">
        <w:rPr>
          <w:rFonts w:ascii="Calibri" w:hAnsi="Calibri" w:cs="Calibri"/>
          <w:i/>
          <w:iCs/>
          <w:color w:val="4472C4" w:themeColor="accent1"/>
          <w:rPrChange w:id="582" w:author="Kris.Wild" w:date="2023-03-06T16:34:00Z">
            <w:rPr>
              <w:i/>
              <w:iCs/>
              <w:color w:val="4472C4" w:themeColor="accent1"/>
            </w:rPr>
          </w:rPrChange>
        </w:rPr>
        <w:t>“</w:t>
      </w:r>
      <w:ins w:id="583" w:author="Daniel Noble" w:date="2023-03-06T19:26:00Z">
        <w:r w:rsidR="003B04AD" w:rsidRPr="003B04AD">
          <w:rPr>
            <w:i/>
            <w:iCs/>
            <w:rPrChange w:id="584" w:author="Daniel Noble" w:date="2023-03-06T19:26:00Z">
              <w:rPr/>
            </w:rPrChange>
          </w:rPr>
          <w:t>Briefly, after undergoing a 24-hour fasting period, animals were transferred into individual lanes of a thermal gradient (5</w:t>
        </w:r>
        <w:r w:rsidR="003B04AD" w:rsidRPr="003B04AD">
          <w:rPr>
            <w:i/>
            <w:iCs/>
            <w:position w:val="8"/>
            <w:rPrChange w:id="585" w:author="Daniel Noble" w:date="2023-03-06T19:26:00Z">
              <w:rPr>
                <w:position w:val="8"/>
              </w:rPr>
            </w:rPrChange>
          </w:rPr>
          <w:t>◦</w:t>
        </w:r>
        <w:r w:rsidR="003B04AD" w:rsidRPr="003B04AD">
          <w:rPr>
            <w:i/>
            <w:iCs/>
            <w:rPrChange w:id="586" w:author="Daniel Noble" w:date="2023-03-06T19:26:00Z">
              <w:rPr/>
            </w:rPrChange>
          </w:rPr>
          <w:t>C to 55</w:t>
        </w:r>
        <w:r w:rsidR="003B04AD" w:rsidRPr="003B04AD">
          <w:rPr>
            <w:i/>
            <w:iCs/>
            <w:position w:val="8"/>
            <w:rPrChange w:id="587" w:author="Daniel Noble" w:date="2023-03-06T19:26:00Z">
              <w:rPr>
                <w:position w:val="8"/>
              </w:rPr>
            </w:rPrChange>
          </w:rPr>
          <w:t>◦</w:t>
        </w:r>
        <w:r w:rsidR="003B04AD" w:rsidRPr="003B04AD">
          <w:rPr>
            <w:i/>
            <w:iCs/>
            <w:rPrChange w:id="588" w:author="Daniel Noble" w:date="2023-03-06T19:26:00Z">
              <w:rPr/>
            </w:rPrChange>
          </w:rPr>
          <w:t xml:space="preserve">C) to measure </w:t>
        </w:r>
        <w:proofErr w:type="spellStart"/>
        <w:r w:rsidR="003B04AD" w:rsidRPr="003B04AD">
          <w:rPr>
            <w:i/>
            <w:iCs/>
            <w:rPrChange w:id="589" w:author="Daniel Noble" w:date="2023-03-06T19:26:00Z">
              <w:rPr/>
            </w:rPrChange>
          </w:rPr>
          <w:t>T</w:t>
        </w:r>
        <w:r w:rsidR="003B04AD" w:rsidRPr="003B04AD">
          <w:rPr>
            <w:i/>
            <w:iCs/>
            <w:vertAlign w:val="subscript"/>
            <w:rPrChange w:id="590" w:author="Daniel Noble" w:date="2023-03-06T19:26:00Z">
              <w:rPr>
                <w:vertAlign w:val="subscript"/>
              </w:rPr>
            </w:rPrChange>
          </w:rPr>
          <w:t>pref</w:t>
        </w:r>
        <w:proofErr w:type="spellEnd"/>
        <w:r w:rsidR="003B04AD" w:rsidRPr="003B04AD">
          <w:rPr>
            <w:i/>
            <w:iCs/>
            <w:rPrChange w:id="591" w:author="Daniel Noble" w:date="2023-03-06T19:26:00Z">
              <w:rPr/>
            </w:rPrChange>
          </w:rPr>
          <w:t>. A FLIR T640 thermal camera was used to take thermal images of all lanes every 15-minutes over an eight-hour observation period. T</w:t>
        </w:r>
        <w:proofErr w:type="spellStart"/>
        <w:r w:rsidR="003B04AD" w:rsidRPr="003B04AD">
          <w:rPr>
            <w:i/>
            <w:iCs/>
            <w:position w:val="-4"/>
            <w:vertAlign w:val="subscript"/>
          </w:rPr>
          <w:t>pref</w:t>
        </w:r>
        <w:proofErr w:type="spellEnd"/>
        <w:r w:rsidR="003B04AD" w:rsidRPr="003B04AD">
          <w:rPr>
            <w:i/>
            <w:iCs/>
            <w:position w:val="-4"/>
            <w:rPrChange w:id="592" w:author="Daniel Noble" w:date="2023-03-06T19:26:00Z">
              <w:rPr>
                <w:position w:val="-4"/>
              </w:rPr>
            </w:rPrChange>
          </w:rPr>
          <w:t xml:space="preserve"> </w:t>
        </w:r>
        <w:r w:rsidR="003B04AD" w:rsidRPr="003B04AD">
          <w:rPr>
            <w:i/>
            <w:iCs/>
            <w:rPrChange w:id="593" w:author="Daniel Noble" w:date="2023-03-06T19:26:00Z">
              <w:rPr/>
            </w:rPrChange>
          </w:rPr>
          <w:t>was defined as the mean skin surface temperature (on the neck) over the eight-hour observation period. Given the small size of lizards (i.e., 1.3 g) we assumed skin surface temperature reflected body temperature, which has been shown for many small lizards</w:t>
        </w:r>
        <w:r w:rsidR="003B04AD" w:rsidRPr="003B04AD">
          <w:rPr>
            <w:i/>
            <w:iCs/>
            <w:vertAlign w:val="superscript"/>
            <w:lang w:val="en-GB"/>
            <w:rPrChange w:id="594" w:author="Daniel Noble" w:date="2023-03-06T19:26:00Z">
              <w:rPr>
                <w:vertAlign w:val="superscript"/>
                <w:lang w:val="en-GB"/>
              </w:rPr>
            </w:rPrChange>
          </w:rPr>
          <w:t xml:space="preserve"> </w:t>
        </w:r>
        <w:r w:rsidR="003B04AD" w:rsidRPr="003B04AD">
          <w:rPr>
            <w:i/>
            <w:iCs/>
            <w:vertAlign w:val="superscript"/>
            <w:rPrChange w:id="595" w:author="Daniel Noble" w:date="2023-03-06T19:26:00Z">
              <w:rPr>
                <w:vertAlign w:val="superscript"/>
              </w:rPr>
            </w:rPrChange>
          </w:rPr>
          <w:t>[</w:t>
        </w:r>
      </w:ins>
      <w:customXmlInsRangeStart w:id="596" w:author="Daniel Noble" w:date="2023-03-06T19:26:00Z"/>
      <w:sdt>
        <w:sdtPr>
          <w:rPr>
            <w:i/>
            <w:iCs/>
            <w:color w:val="000000"/>
            <w:vertAlign w:val="superscript"/>
            <w:rPrChange w:id="597" w:author="Daniel Noble" w:date="2023-03-06T19:26:00Z">
              <w:rPr>
                <w:color w:val="000000"/>
                <w:vertAlign w:val="superscript"/>
              </w:rPr>
            </w:rPrChange>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529695506"/>
          <w:placeholder>
            <w:docPart w:val="8B7BA5F556638047BDB9F09287BF6AA5"/>
          </w:placeholder>
        </w:sdtPr>
        <w:sdtContent>
          <w:customXmlInsRangeEnd w:id="596"/>
          <w:ins w:id="598" w:author="Daniel Noble" w:date="2023-03-06T19:26:00Z">
            <w:r w:rsidR="003B04AD" w:rsidRPr="003B04AD">
              <w:rPr>
                <w:i/>
                <w:iCs/>
                <w:color w:val="000000"/>
                <w:vertAlign w:val="superscript"/>
                <w:rPrChange w:id="599" w:author="Daniel Noble" w:date="2023-03-06T19:26:00Z">
                  <w:rPr>
                    <w:color w:val="000000"/>
                    <w:vertAlign w:val="superscript"/>
                  </w:rPr>
                </w:rPrChange>
              </w:rPr>
              <w:t>29</w:t>
            </w:r>
          </w:ins>
          <w:customXmlInsRangeStart w:id="600" w:author="Daniel Noble" w:date="2023-03-06T19:26:00Z"/>
        </w:sdtContent>
      </w:sdt>
      <w:customXmlInsRangeEnd w:id="600"/>
      <w:ins w:id="601" w:author="Daniel Noble" w:date="2023-03-06T19:26:00Z">
        <w:r w:rsidR="003B04AD" w:rsidRPr="003B04AD">
          <w:rPr>
            <w:i/>
            <w:iCs/>
            <w:vertAlign w:val="superscript"/>
            <w:rPrChange w:id="602" w:author="Daniel Noble" w:date="2023-03-06T19:26:00Z">
              <w:rPr>
                <w:vertAlign w:val="superscript"/>
              </w:rPr>
            </w:rPrChange>
          </w:rPr>
          <w:t>]</w:t>
        </w:r>
        <w:r w:rsidR="003B04AD" w:rsidRPr="003B04AD">
          <w:rPr>
            <w:i/>
            <w:iCs/>
            <w:rPrChange w:id="603" w:author="Daniel Noble" w:date="2023-03-06T19:26:00Z">
              <w:rPr/>
            </w:rPrChange>
          </w:rPr>
          <w:t xml:space="preserve">. For </w:t>
        </w:r>
        <w:proofErr w:type="spellStart"/>
        <w:r w:rsidR="003B04AD" w:rsidRPr="003B04AD">
          <w:rPr>
            <w:i/>
            <w:iCs/>
            <w:rPrChange w:id="604" w:author="Daniel Noble" w:date="2023-03-06T19:26:00Z">
              <w:rPr/>
            </w:rPrChange>
          </w:rPr>
          <w:t>CT</w:t>
        </w:r>
        <w:r w:rsidR="003B04AD" w:rsidRPr="003B04AD">
          <w:rPr>
            <w:i/>
            <w:iCs/>
            <w:vertAlign w:val="subscript"/>
            <w:rPrChange w:id="605" w:author="Daniel Noble" w:date="2023-03-06T19:26:00Z">
              <w:rPr>
                <w:vertAlign w:val="subscript"/>
              </w:rPr>
            </w:rPrChange>
          </w:rPr>
          <w:t>max</w:t>
        </w:r>
        <w:proofErr w:type="spellEnd"/>
        <w:r w:rsidR="003B04AD" w:rsidRPr="003B04AD">
          <w:rPr>
            <w:i/>
            <w:iCs/>
            <w:vertAlign w:val="subscript"/>
            <w:rPrChange w:id="606" w:author="Daniel Noble" w:date="2023-03-06T19:26:00Z">
              <w:rPr>
                <w:vertAlign w:val="subscript"/>
              </w:rPr>
            </w:rPrChange>
          </w:rPr>
          <w:t xml:space="preserve"> </w:t>
        </w:r>
        <w:r w:rsidR="003B04AD" w:rsidRPr="003B04AD">
          <w:rPr>
            <w:i/>
            <w:iCs/>
            <w:rPrChange w:id="607" w:author="Daniel Noble" w:date="2023-03-06T19:26:00Z">
              <w:rPr/>
            </w:rPrChange>
          </w:rPr>
          <w:t xml:space="preserve">we followed the same fasting period used for </w:t>
        </w:r>
        <w:proofErr w:type="spellStart"/>
        <w:r w:rsidR="003B04AD" w:rsidRPr="003B04AD">
          <w:rPr>
            <w:i/>
            <w:iCs/>
            <w:rPrChange w:id="608" w:author="Daniel Noble" w:date="2023-03-06T19:26:00Z">
              <w:rPr/>
            </w:rPrChange>
          </w:rPr>
          <w:t>T</w:t>
        </w:r>
        <w:r w:rsidR="003B04AD" w:rsidRPr="003B04AD">
          <w:rPr>
            <w:i/>
            <w:iCs/>
            <w:vertAlign w:val="subscript"/>
            <w:rPrChange w:id="609" w:author="Daniel Noble" w:date="2023-03-06T19:26:00Z">
              <w:rPr>
                <w:vertAlign w:val="subscript"/>
              </w:rPr>
            </w:rPrChange>
          </w:rPr>
          <w:t>pref</w:t>
        </w:r>
        <w:proofErr w:type="spellEnd"/>
        <w:r w:rsidR="003B04AD" w:rsidRPr="003B04AD">
          <w:rPr>
            <w:i/>
            <w:iCs/>
            <w:rPrChange w:id="610" w:author="Daniel Noble" w:date="2023-03-06T19:26:00Z">
              <w:rPr/>
            </w:rPrChange>
          </w:rPr>
          <w:t xml:space="preserve"> experiments. Here, lizards were placed in falcon tubes in a water bath for 5 min at a temperature of 30</w:t>
        </w:r>
        <w:r w:rsidR="003B04AD" w:rsidRPr="003B04AD">
          <w:rPr>
            <w:i/>
            <w:iCs/>
            <w:position w:val="8"/>
            <w:rPrChange w:id="611" w:author="Daniel Noble" w:date="2023-03-06T19:26:00Z">
              <w:rPr>
                <w:position w:val="8"/>
              </w:rPr>
            </w:rPrChange>
          </w:rPr>
          <w:t>◦</w:t>
        </w:r>
        <w:r w:rsidR="003B04AD" w:rsidRPr="003B04AD">
          <w:rPr>
            <w:i/>
            <w:iCs/>
            <w:rPrChange w:id="612" w:author="Daniel Noble" w:date="2023-03-06T19:26:00Z">
              <w:rPr/>
            </w:rPrChange>
          </w:rPr>
          <w:t>C. The water temperature was increased to 38</w:t>
        </w:r>
        <w:r w:rsidR="003B04AD" w:rsidRPr="003B04AD">
          <w:rPr>
            <w:i/>
            <w:iCs/>
            <w:position w:val="8"/>
            <w:rPrChange w:id="613" w:author="Daniel Noble" w:date="2023-03-06T19:26:00Z">
              <w:rPr>
                <w:position w:val="8"/>
              </w:rPr>
            </w:rPrChange>
          </w:rPr>
          <w:t xml:space="preserve">◦ </w:t>
        </w:r>
        <w:r w:rsidR="003B04AD" w:rsidRPr="003B04AD">
          <w:rPr>
            <w:i/>
            <w:iCs/>
            <w:rPrChange w:id="614" w:author="Daniel Noble" w:date="2023-03-06T19:26:00Z">
              <w:rPr/>
            </w:rPrChange>
          </w:rPr>
          <w:t>C at a rate of 1</w:t>
        </w:r>
        <w:r w:rsidR="003B04AD" w:rsidRPr="003B04AD">
          <w:rPr>
            <w:i/>
            <w:iCs/>
            <w:position w:val="8"/>
            <w:rPrChange w:id="615" w:author="Daniel Noble" w:date="2023-03-06T19:26:00Z">
              <w:rPr>
                <w:position w:val="8"/>
              </w:rPr>
            </w:rPrChange>
          </w:rPr>
          <w:t xml:space="preserve">◦ </w:t>
        </w:r>
        <w:r w:rsidR="003B04AD" w:rsidRPr="003B04AD">
          <w:rPr>
            <w:i/>
            <w:iCs/>
            <w:rPrChange w:id="616" w:author="Daniel Noble" w:date="2023-03-06T19:26:00Z">
              <w:rPr/>
            </w:rPrChange>
          </w:rPr>
          <w:t xml:space="preserve">C/min. We used a control falcon tub with a thermal couple attached to the bottom of the tub where lizards were positioned to record the temperature of the tube surface, which we took to be the temperature experienced by the lizards. This approach was needed because it was not possible to have a thermal couple in each lizards Falcon tube when measuring righting responses in the </w:t>
        </w:r>
        <w:proofErr w:type="spellStart"/>
        <w:r w:rsidR="003B04AD" w:rsidRPr="003B04AD">
          <w:rPr>
            <w:i/>
            <w:iCs/>
            <w:rPrChange w:id="617" w:author="Daniel Noble" w:date="2023-03-06T19:26:00Z">
              <w:rPr/>
            </w:rPrChange>
          </w:rPr>
          <w:t>CT</w:t>
        </w:r>
        <w:r w:rsidR="003B04AD" w:rsidRPr="003B04AD">
          <w:rPr>
            <w:i/>
            <w:iCs/>
            <w:vertAlign w:val="subscript"/>
            <w:rPrChange w:id="618" w:author="Daniel Noble" w:date="2023-03-06T19:26:00Z">
              <w:rPr>
                <w:vertAlign w:val="subscript"/>
              </w:rPr>
            </w:rPrChange>
          </w:rPr>
          <w:t>max</w:t>
        </w:r>
        <w:proofErr w:type="spellEnd"/>
        <w:r w:rsidR="003B04AD" w:rsidRPr="003B04AD">
          <w:rPr>
            <w:i/>
            <w:iCs/>
            <w:rPrChange w:id="619" w:author="Daniel Noble" w:date="2023-03-06T19:26:00Z">
              <w:rPr/>
            </w:rPrChange>
          </w:rPr>
          <w:t xml:space="preserve"> procedure</w:t>
        </w:r>
        <w:r w:rsidR="003B04AD" w:rsidRPr="003B04AD">
          <w:rPr>
            <w:i/>
            <w:iCs/>
            <w:vertAlign w:val="superscript"/>
            <w:lang w:val="en-GB"/>
            <w:rPrChange w:id="620" w:author="Daniel Noble" w:date="2023-03-06T19:26:00Z">
              <w:rPr>
                <w:vertAlign w:val="superscript"/>
                <w:lang w:val="en-GB"/>
              </w:rPr>
            </w:rPrChange>
          </w:rPr>
          <w:t xml:space="preserve"> </w:t>
        </w:r>
        <w:r w:rsidR="003B04AD" w:rsidRPr="003B04AD">
          <w:rPr>
            <w:i/>
            <w:iCs/>
            <w:vertAlign w:val="superscript"/>
            <w:rPrChange w:id="621" w:author="Daniel Noble" w:date="2023-03-06T19:26:00Z">
              <w:rPr>
                <w:vertAlign w:val="superscript"/>
              </w:rPr>
            </w:rPrChange>
          </w:rPr>
          <w:t>[</w:t>
        </w:r>
      </w:ins>
      <w:customXmlInsRangeStart w:id="622" w:author="Daniel Noble" w:date="2023-03-06T19:26:00Z"/>
      <w:sdt>
        <w:sdtPr>
          <w:rPr>
            <w:i/>
            <w:iCs/>
            <w:color w:val="000000"/>
            <w:vertAlign w:val="superscript"/>
            <w:rPrChange w:id="623" w:author="Daniel Noble" w:date="2023-03-06T19:26:00Z">
              <w:rPr>
                <w:color w:val="000000"/>
                <w:vertAlign w:val="superscript"/>
              </w:rPr>
            </w:rPrChange>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34296479"/>
          <w:placeholder>
            <w:docPart w:val="8B7BA5F556638047BDB9F09287BF6AA5"/>
          </w:placeholder>
        </w:sdtPr>
        <w:sdtContent>
          <w:customXmlInsRangeEnd w:id="622"/>
          <w:ins w:id="624" w:author="Daniel Noble" w:date="2023-03-06T19:26:00Z">
            <w:r w:rsidR="003B04AD" w:rsidRPr="003B04AD">
              <w:rPr>
                <w:i/>
                <w:iCs/>
                <w:color w:val="000000"/>
                <w:vertAlign w:val="superscript"/>
                <w:rPrChange w:id="625" w:author="Daniel Noble" w:date="2023-03-06T19:26:00Z">
                  <w:rPr>
                    <w:color w:val="000000"/>
                    <w:vertAlign w:val="superscript"/>
                  </w:rPr>
                </w:rPrChange>
              </w:rPr>
              <w:t>30</w:t>
            </w:r>
          </w:ins>
          <w:customXmlInsRangeStart w:id="626" w:author="Daniel Noble" w:date="2023-03-06T19:26:00Z"/>
        </w:sdtContent>
      </w:sdt>
      <w:customXmlInsRangeEnd w:id="626"/>
      <w:ins w:id="627" w:author="Daniel Noble" w:date="2023-03-06T19:26:00Z">
        <w:r w:rsidR="003B04AD" w:rsidRPr="003B04AD">
          <w:rPr>
            <w:i/>
            <w:iCs/>
            <w:vertAlign w:val="superscript"/>
            <w:rPrChange w:id="628" w:author="Daniel Noble" w:date="2023-03-06T19:26:00Z">
              <w:rPr>
                <w:vertAlign w:val="superscript"/>
              </w:rPr>
            </w:rPrChange>
          </w:rPr>
          <w:t>]</w:t>
        </w:r>
        <w:r w:rsidR="003B04AD" w:rsidRPr="003B04AD">
          <w:rPr>
            <w:i/>
            <w:iCs/>
            <w:rPrChange w:id="629" w:author="Daniel Noble" w:date="2023-03-06T19:26:00Z">
              <w:rPr/>
            </w:rPrChange>
          </w:rPr>
          <w:t xml:space="preserve">. </w:t>
        </w:r>
        <w:r w:rsidR="003B04AD" w:rsidRPr="003B04AD">
          <w:rPr>
            <w:i/>
            <w:iCs/>
            <w:rPrChange w:id="630" w:author="Daniel Noble" w:date="2023-03-06T19:26:00Z">
              <w:rPr/>
            </w:rPrChange>
          </w:rPr>
          <w:lastRenderedPageBreak/>
          <w:t>CT</w:t>
        </w:r>
        <w:r w:rsidR="003B04AD" w:rsidRPr="003B04AD">
          <w:rPr>
            <w:i/>
            <w:iCs/>
            <w:position w:val="-4"/>
            <w:rPrChange w:id="631" w:author="Daniel Noble" w:date="2023-03-06T19:26:00Z">
              <w:rPr>
                <w:position w:val="-4"/>
              </w:rPr>
            </w:rPrChange>
          </w:rPr>
          <w:t xml:space="preserve">max </w:t>
        </w:r>
        <w:r w:rsidR="003B04AD" w:rsidRPr="003B04AD">
          <w:rPr>
            <w:i/>
            <w:iCs/>
            <w:rPrChange w:id="632" w:author="Daniel Noble" w:date="2023-03-06T19:26:00Z">
              <w:rPr/>
            </w:rPrChange>
          </w:rPr>
          <w:t xml:space="preserve">was defined as the temperature at which an individual lost their righting reflex (for further details in collection methods, </w:t>
        </w:r>
        <w:r w:rsidR="003B04AD" w:rsidRPr="003B04AD">
          <w:rPr>
            <w:i/>
            <w:iCs/>
          </w:rPr>
          <w:t>see Supp.</w:t>
        </w:r>
        <w:r w:rsidR="003B04AD" w:rsidRPr="003B04AD">
          <w:rPr>
            <w:i/>
            <w:iCs/>
            <w:rPrChange w:id="633" w:author="Daniel Noble" w:date="2023-03-06T19:26:00Z">
              <w:rPr/>
            </w:rPrChange>
          </w:rPr>
          <w:t>).</w:t>
        </w:r>
      </w:ins>
      <w:ins w:id="634" w:author="Kris.Wild" w:date="2023-03-06T16:34:00Z">
        <w:del w:id="635" w:author="Daniel Noble" w:date="2023-03-06T19:26:00Z">
          <w:r w:rsidR="00DB676E" w:rsidRPr="00DB676E" w:rsidDel="003B04AD">
            <w:rPr>
              <w:rFonts w:ascii="Calibri" w:hAnsi="Calibri" w:cs="Calibri"/>
              <w:i/>
              <w:iCs/>
              <w:color w:val="4472C4" w:themeColor="accent1"/>
            </w:rPr>
            <w:delText>Briefly, after undergoing a 24-hour fasting period, animals were transferred into individual lanes of a thermal gradient (5◦C to 55◦C) to measure T</w:delText>
          </w:r>
          <w:r w:rsidR="00DB676E" w:rsidRPr="00DB676E" w:rsidDel="003B04AD">
            <w:rPr>
              <w:rFonts w:ascii="Calibri" w:hAnsi="Calibri" w:cs="Calibri"/>
              <w:i/>
              <w:iCs/>
              <w:color w:val="4472C4" w:themeColor="accent1"/>
              <w:vertAlign w:val="subscript"/>
            </w:rPr>
            <w:delText>pref</w:delText>
          </w:r>
          <w:r w:rsidR="00DB676E" w:rsidRPr="00DB676E" w:rsidDel="003B04AD">
            <w:rPr>
              <w:rFonts w:ascii="Calibri" w:hAnsi="Calibri" w:cs="Calibri"/>
              <w:i/>
              <w:iCs/>
              <w:color w:val="4472C4" w:themeColor="accent1"/>
            </w:rPr>
            <w:delText>. A FLIR T640 thermal camera was used to take thermal images of all lanes every 15-minutes over an eight-hour observation period. T</w:delText>
          </w:r>
          <w:r w:rsidR="00DB676E" w:rsidRPr="00DB676E" w:rsidDel="003B04AD">
            <w:rPr>
              <w:rFonts w:ascii="Calibri" w:hAnsi="Calibri" w:cs="Calibri"/>
              <w:i/>
              <w:iCs/>
              <w:color w:val="4472C4" w:themeColor="accent1"/>
              <w:vertAlign w:val="subscript"/>
            </w:rPr>
            <w:delText>pref</w:delText>
          </w:r>
          <w:r w:rsidR="00DB676E" w:rsidRPr="00DB676E" w:rsidDel="003B04AD">
            <w:rPr>
              <w:rFonts w:ascii="Calibri" w:hAnsi="Calibri" w:cs="Calibri"/>
              <w:i/>
              <w:iCs/>
              <w:color w:val="4472C4" w:themeColor="accent1"/>
            </w:rPr>
            <w:delText xml:space="preserve"> was defined as the mean skin surface temperature (on the neck) over the eight-hour observation period. Given the small size of lizards (i.e., 1.3 g) we assumed skin surface temperature reflected body temperature, which has been shown for many small lizards</w:delText>
          </w:r>
          <w:r w:rsidR="00DB676E" w:rsidRPr="00DB676E" w:rsidDel="003B04AD">
            <w:rPr>
              <w:rFonts w:ascii="Calibri" w:hAnsi="Calibri" w:cs="Calibri"/>
              <w:i/>
              <w:iCs/>
              <w:color w:val="4472C4" w:themeColor="accent1"/>
              <w:vertAlign w:val="superscript"/>
              <w:lang w:val="en-GB"/>
            </w:rPr>
            <w:delText xml:space="preserve"> </w:delText>
          </w:r>
          <w:r w:rsidR="00DB676E" w:rsidRPr="00DB676E" w:rsidDel="003B04AD">
            <w:rPr>
              <w:rFonts w:ascii="Calibri" w:hAnsi="Calibri" w:cs="Calibri"/>
              <w:i/>
              <w:iCs/>
              <w:color w:val="4472C4" w:themeColor="accent1"/>
              <w:vertAlign w:val="superscript"/>
            </w:rPr>
            <w:delText>[</w:delText>
          </w:r>
        </w:del>
      </w:ins>
      <w:customXmlInsRangeStart w:id="636" w:author="Kris.Wild" w:date="2023-03-06T16:34:00Z"/>
      <w:customXmlDelRangeStart w:id="637" w:author="Daniel Noble" w:date="2023-03-06T19:26:00Z"/>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276D4869555F184C958309DAA6D6CEC2"/>
          </w:placeholder>
        </w:sdtPr>
        <w:sdtContent>
          <w:customXmlInsRangeEnd w:id="636"/>
          <w:customXmlDelRangeEnd w:id="637"/>
          <w:ins w:id="638" w:author="Kris.Wild" w:date="2023-03-06T16:34:00Z">
            <w:del w:id="639" w:author="Daniel Noble" w:date="2023-03-06T19:26:00Z">
              <w:r w:rsidR="00DB676E" w:rsidRPr="00DB676E" w:rsidDel="003B04AD">
                <w:rPr>
                  <w:rFonts w:ascii="Calibri" w:hAnsi="Calibri" w:cs="Calibri"/>
                  <w:i/>
                  <w:iCs/>
                  <w:color w:val="4472C4" w:themeColor="accent1"/>
                  <w:vertAlign w:val="superscript"/>
                </w:rPr>
                <w:delText>29</w:delText>
              </w:r>
            </w:del>
          </w:ins>
          <w:customXmlInsRangeStart w:id="640" w:author="Kris.Wild" w:date="2023-03-06T16:34:00Z"/>
          <w:customXmlDelRangeStart w:id="641" w:author="Daniel Noble" w:date="2023-03-06T19:26:00Z"/>
        </w:sdtContent>
      </w:sdt>
      <w:customXmlInsRangeEnd w:id="640"/>
      <w:customXmlDelRangeEnd w:id="641"/>
      <w:ins w:id="642" w:author="Kris.Wild" w:date="2023-03-06T16:34:00Z">
        <w:del w:id="643" w:author="Daniel Noble" w:date="2023-03-06T19:26:00Z">
          <w:r w:rsidR="00DB676E" w:rsidRPr="00DB676E" w:rsidDel="003B04AD">
            <w:rPr>
              <w:rFonts w:ascii="Calibri" w:hAnsi="Calibri" w:cs="Calibri"/>
              <w:i/>
              <w:iCs/>
              <w:color w:val="4472C4" w:themeColor="accent1"/>
              <w:vertAlign w:val="superscript"/>
            </w:rPr>
            <w:delText>]</w:delText>
          </w:r>
          <w:r w:rsidR="00DB676E" w:rsidRPr="00DB676E" w:rsidDel="003B04AD">
            <w:rPr>
              <w:rFonts w:ascii="Calibri" w:hAnsi="Calibri" w:cs="Calibri"/>
              <w:i/>
              <w:iCs/>
              <w:color w:val="4472C4" w:themeColor="accent1"/>
            </w:rPr>
            <w:delText>. For CT</w:delText>
          </w:r>
          <w:r w:rsidR="00DB676E" w:rsidRPr="00DB676E" w:rsidDel="003B04AD">
            <w:rPr>
              <w:rFonts w:ascii="Calibri" w:hAnsi="Calibri" w:cs="Calibri"/>
              <w:i/>
              <w:iCs/>
              <w:color w:val="4472C4" w:themeColor="accent1"/>
              <w:vertAlign w:val="subscript"/>
            </w:rPr>
            <w:delText xml:space="preserve">max </w:delText>
          </w:r>
          <w:r w:rsidR="00DB676E" w:rsidRPr="00DB676E" w:rsidDel="003B04AD">
            <w:rPr>
              <w:rFonts w:ascii="Calibri" w:hAnsi="Calibri" w:cs="Calibri"/>
              <w:i/>
              <w:iCs/>
              <w:color w:val="4472C4" w:themeColor="accent1"/>
            </w:rPr>
            <w:delText>we followed the same fasting period used for T</w:delText>
          </w:r>
          <w:r w:rsidR="00DB676E" w:rsidRPr="00DB676E" w:rsidDel="003B04AD">
            <w:rPr>
              <w:rFonts w:ascii="Calibri" w:hAnsi="Calibri" w:cs="Calibri"/>
              <w:i/>
              <w:iCs/>
              <w:color w:val="4472C4" w:themeColor="accent1"/>
              <w:vertAlign w:val="subscript"/>
            </w:rPr>
            <w:delText>pref</w:delText>
          </w:r>
          <w:r w:rsidR="00DB676E" w:rsidRPr="00DB676E" w:rsidDel="003B04AD">
            <w:rPr>
              <w:rFonts w:ascii="Calibri" w:hAnsi="Calibri" w:cs="Calibri"/>
              <w:i/>
              <w:iCs/>
              <w:color w:val="4472C4" w:themeColor="accent1"/>
            </w:rPr>
            <w:delText xml:space="preserve"> experiments. Here, lizards were placed in falcon tubes in a water bath for 5 min at a temperature of 30◦C. The water temperature was increased to 38◦ C at a rate of 1◦ C/min. We used a control falcon tub with a thermal couple attached to the bottom of the tub where lizards were positioned to record the temperature of the tube surface, which we took to be the temperature experienced by the lizards. This approach limited the hindrance of inserting a small thermal couple probe into the small size of our lizards and the probe impeding their ability to right itself during the CT</w:delText>
          </w:r>
          <w:r w:rsidR="00DB676E" w:rsidRPr="00DB676E" w:rsidDel="003B04AD">
            <w:rPr>
              <w:rFonts w:ascii="Calibri" w:hAnsi="Calibri" w:cs="Calibri"/>
              <w:i/>
              <w:iCs/>
              <w:color w:val="4472C4" w:themeColor="accent1"/>
              <w:vertAlign w:val="subscript"/>
            </w:rPr>
            <w:delText>max</w:delText>
          </w:r>
          <w:r w:rsidR="00DB676E" w:rsidRPr="00DB676E" w:rsidDel="003B04AD">
            <w:rPr>
              <w:rFonts w:ascii="Calibri" w:hAnsi="Calibri" w:cs="Calibri"/>
              <w:i/>
              <w:iCs/>
              <w:color w:val="4472C4" w:themeColor="accent1"/>
            </w:rPr>
            <w:delText xml:space="preserve"> procedure</w:delText>
          </w:r>
          <w:r w:rsidR="00DB676E" w:rsidRPr="00DB676E" w:rsidDel="003B04AD">
            <w:rPr>
              <w:rFonts w:ascii="Calibri" w:hAnsi="Calibri" w:cs="Calibri"/>
              <w:i/>
              <w:iCs/>
              <w:color w:val="4472C4" w:themeColor="accent1"/>
              <w:vertAlign w:val="superscript"/>
              <w:lang w:val="en-GB"/>
            </w:rPr>
            <w:delText xml:space="preserve"> </w:delText>
          </w:r>
          <w:r w:rsidR="00DB676E" w:rsidRPr="00DB676E" w:rsidDel="003B04AD">
            <w:rPr>
              <w:rFonts w:ascii="Calibri" w:hAnsi="Calibri" w:cs="Calibri"/>
              <w:i/>
              <w:iCs/>
              <w:color w:val="4472C4" w:themeColor="accent1"/>
              <w:vertAlign w:val="superscript"/>
            </w:rPr>
            <w:delText>[</w:delText>
          </w:r>
        </w:del>
      </w:ins>
      <w:customXmlInsRangeStart w:id="644" w:author="Kris.Wild" w:date="2023-03-06T16:34:00Z"/>
      <w:customXmlDelRangeStart w:id="645" w:author="Daniel Noble" w:date="2023-03-06T19:26:00Z"/>
      <w:sdt>
        <w:sdtPr>
          <w:rPr>
            <w:rFonts w:ascii="Calibri" w:hAnsi="Calibri" w:cs="Calibri"/>
            <w:i/>
            <w:iCs/>
            <w:color w:val="4472C4" w:themeColor="accent1"/>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276D4869555F184C958309DAA6D6CEC2"/>
          </w:placeholder>
        </w:sdtPr>
        <w:sdtContent>
          <w:customXmlInsRangeEnd w:id="644"/>
          <w:customXmlDelRangeEnd w:id="645"/>
          <w:ins w:id="646" w:author="Kris.Wild" w:date="2023-03-06T16:34:00Z">
            <w:del w:id="647" w:author="Daniel Noble" w:date="2023-03-06T19:26:00Z">
              <w:r w:rsidR="00DB676E" w:rsidRPr="00DB676E" w:rsidDel="003B04AD">
                <w:rPr>
                  <w:rFonts w:ascii="Calibri" w:hAnsi="Calibri" w:cs="Calibri"/>
                  <w:i/>
                  <w:iCs/>
                  <w:color w:val="4472C4" w:themeColor="accent1"/>
                  <w:vertAlign w:val="superscript"/>
                </w:rPr>
                <w:delText>30</w:delText>
              </w:r>
            </w:del>
          </w:ins>
          <w:customXmlInsRangeStart w:id="648" w:author="Kris.Wild" w:date="2023-03-06T16:34:00Z"/>
          <w:customXmlDelRangeStart w:id="649" w:author="Daniel Noble" w:date="2023-03-06T19:26:00Z"/>
        </w:sdtContent>
      </w:sdt>
      <w:customXmlInsRangeEnd w:id="648"/>
      <w:customXmlDelRangeEnd w:id="649"/>
      <w:ins w:id="650" w:author="Kris.Wild" w:date="2023-03-06T16:34:00Z">
        <w:del w:id="651" w:author="Daniel Noble" w:date="2023-03-06T19:26:00Z">
          <w:r w:rsidR="00DB676E" w:rsidRPr="00DB676E" w:rsidDel="003B04AD">
            <w:rPr>
              <w:rFonts w:ascii="Calibri" w:hAnsi="Calibri" w:cs="Calibri"/>
              <w:i/>
              <w:iCs/>
              <w:color w:val="4472C4" w:themeColor="accent1"/>
              <w:vertAlign w:val="superscript"/>
            </w:rPr>
            <w:delText>]</w:delText>
          </w:r>
          <w:r w:rsidR="00DB676E" w:rsidRPr="00DB676E" w:rsidDel="003B04AD">
            <w:rPr>
              <w:rFonts w:ascii="Calibri" w:hAnsi="Calibri" w:cs="Calibri"/>
              <w:i/>
              <w:iCs/>
              <w:color w:val="4472C4" w:themeColor="accent1"/>
            </w:rPr>
            <w:delText>. CTmax was defined as the temperature at which an individual lost their righting reflex (for further details in collection methods, see Supp.).</w:delText>
          </w:r>
        </w:del>
      </w:ins>
      <w:del w:id="652" w:author="Kris.Wild" w:date="2023-03-06T16:34:00Z">
        <w:r w:rsidRPr="00DB676E" w:rsidDel="00DB676E">
          <w:rPr>
            <w:rFonts w:ascii="Calibri" w:hAnsi="Calibri" w:cs="Calibri"/>
            <w:i/>
            <w:iCs/>
            <w:color w:val="4472C4" w:themeColor="accent1"/>
            <w:rPrChange w:id="653" w:author="Kris.Wild" w:date="2023-03-06T16:34:00Z">
              <w:rPr>
                <w:i/>
                <w:iCs/>
                <w:color w:val="4472C4" w:themeColor="accent1"/>
              </w:rPr>
            </w:rPrChange>
          </w:rPr>
          <w:delText>Briefly, after undergoing a 24-hour fasting period, animals were transferred into individual lanes of a thermal gradient (5</w:delText>
        </w:r>
        <w:r w:rsidRPr="00DB676E" w:rsidDel="00DB676E">
          <w:rPr>
            <w:rFonts w:ascii="Calibri" w:hAnsi="Calibri" w:cs="Calibri"/>
            <w:i/>
            <w:iCs/>
            <w:color w:val="4472C4" w:themeColor="accent1"/>
            <w:position w:val="8"/>
            <w:rPrChange w:id="654" w:author="Kris.Wild" w:date="2023-03-06T16:34:00Z">
              <w:rPr>
                <w:i/>
                <w:iCs/>
                <w:color w:val="4472C4" w:themeColor="accent1"/>
                <w:position w:val="8"/>
              </w:rPr>
            </w:rPrChange>
          </w:rPr>
          <w:delText>◦</w:delText>
        </w:r>
        <w:r w:rsidRPr="00DB676E" w:rsidDel="00DB676E">
          <w:rPr>
            <w:rFonts w:ascii="Calibri" w:hAnsi="Calibri" w:cs="Calibri"/>
            <w:i/>
            <w:iCs/>
            <w:color w:val="4472C4" w:themeColor="accent1"/>
            <w:rPrChange w:id="655" w:author="Kris.Wild" w:date="2023-03-06T16:34:00Z">
              <w:rPr>
                <w:i/>
                <w:iCs/>
                <w:color w:val="4472C4" w:themeColor="accent1"/>
              </w:rPr>
            </w:rPrChange>
          </w:rPr>
          <w:delText>C to 55</w:delText>
        </w:r>
        <w:r w:rsidRPr="00DB676E" w:rsidDel="00DB676E">
          <w:rPr>
            <w:rFonts w:ascii="Calibri" w:hAnsi="Calibri" w:cs="Calibri"/>
            <w:i/>
            <w:iCs/>
            <w:color w:val="4472C4" w:themeColor="accent1"/>
            <w:position w:val="8"/>
            <w:rPrChange w:id="656" w:author="Kris.Wild" w:date="2023-03-06T16:34:00Z">
              <w:rPr>
                <w:i/>
                <w:iCs/>
                <w:color w:val="4472C4" w:themeColor="accent1"/>
                <w:position w:val="8"/>
              </w:rPr>
            </w:rPrChange>
          </w:rPr>
          <w:delText>◦</w:delText>
        </w:r>
        <w:r w:rsidRPr="00DB676E" w:rsidDel="00DB676E">
          <w:rPr>
            <w:rFonts w:ascii="Calibri" w:hAnsi="Calibri" w:cs="Calibri"/>
            <w:i/>
            <w:iCs/>
            <w:color w:val="4472C4" w:themeColor="accent1"/>
            <w:rPrChange w:id="657" w:author="Kris.Wild" w:date="2023-03-06T16:34:00Z">
              <w:rPr>
                <w:i/>
                <w:iCs/>
                <w:color w:val="4472C4" w:themeColor="accent1"/>
              </w:rPr>
            </w:rPrChange>
          </w:rPr>
          <w:delText>C) to measure T</w:delText>
        </w:r>
        <w:r w:rsidRPr="00DB676E" w:rsidDel="00DB676E">
          <w:rPr>
            <w:rFonts w:ascii="Calibri" w:hAnsi="Calibri" w:cs="Calibri"/>
            <w:i/>
            <w:iCs/>
            <w:color w:val="4472C4" w:themeColor="accent1"/>
            <w:vertAlign w:val="subscript"/>
            <w:rPrChange w:id="658" w:author="Kris.Wild" w:date="2023-03-06T16:34:00Z">
              <w:rPr>
                <w:i/>
                <w:iCs/>
                <w:color w:val="4472C4" w:themeColor="accent1"/>
                <w:vertAlign w:val="subscript"/>
              </w:rPr>
            </w:rPrChange>
          </w:rPr>
          <w:delText>pref</w:delText>
        </w:r>
        <w:r w:rsidRPr="00DB676E" w:rsidDel="00DB676E">
          <w:rPr>
            <w:rFonts w:ascii="Calibri" w:hAnsi="Calibri" w:cs="Calibri"/>
            <w:i/>
            <w:iCs/>
            <w:color w:val="4472C4" w:themeColor="accent1"/>
            <w:rPrChange w:id="659" w:author="Kris.Wild" w:date="2023-03-06T16:34:00Z">
              <w:rPr>
                <w:i/>
                <w:iCs/>
                <w:color w:val="4472C4" w:themeColor="accent1"/>
              </w:rPr>
            </w:rPrChange>
          </w:rPr>
          <w:delText>. A FLIR T640 thermal camera was used to take thermal images of all lanes every 15-minutes over an eight-hour observation period. T</w:delText>
        </w:r>
        <w:r w:rsidRPr="00DB676E" w:rsidDel="00DB676E">
          <w:rPr>
            <w:rFonts w:ascii="Calibri" w:hAnsi="Calibri" w:cs="Calibri"/>
            <w:i/>
            <w:iCs/>
            <w:color w:val="4472C4" w:themeColor="accent1"/>
            <w:position w:val="-4"/>
            <w:vertAlign w:val="subscript"/>
            <w:rPrChange w:id="660" w:author="Kris.Wild" w:date="2023-03-06T16:34:00Z">
              <w:rPr>
                <w:i/>
                <w:iCs/>
                <w:color w:val="4472C4" w:themeColor="accent1"/>
                <w:position w:val="-4"/>
                <w:vertAlign w:val="subscript"/>
              </w:rPr>
            </w:rPrChange>
          </w:rPr>
          <w:delText>pref</w:delText>
        </w:r>
        <w:r w:rsidRPr="00DB676E" w:rsidDel="00DB676E">
          <w:rPr>
            <w:rFonts w:ascii="Calibri" w:hAnsi="Calibri" w:cs="Calibri"/>
            <w:i/>
            <w:iCs/>
            <w:color w:val="4472C4" w:themeColor="accent1"/>
            <w:position w:val="-4"/>
            <w:rPrChange w:id="661" w:author="Kris.Wild" w:date="2023-03-06T16:34:00Z">
              <w:rPr>
                <w:i/>
                <w:iCs/>
                <w:color w:val="4472C4" w:themeColor="accent1"/>
                <w:position w:val="-4"/>
              </w:rPr>
            </w:rPrChange>
          </w:rPr>
          <w:delText xml:space="preserve"> </w:delText>
        </w:r>
        <w:r w:rsidRPr="00DB676E" w:rsidDel="00DB676E">
          <w:rPr>
            <w:rFonts w:ascii="Calibri" w:hAnsi="Calibri" w:cs="Calibri"/>
            <w:i/>
            <w:iCs/>
            <w:color w:val="4472C4" w:themeColor="accent1"/>
            <w:rPrChange w:id="662" w:author="Kris.Wild" w:date="2023-03-06T16:34:00Z">
              <w:rPr>
                <w:i/>
                <w:iCs/>
                <w:color w:val="4472C4" w:themeColor="accent1"/>
              </w:rPr>
            </w:rPrChange>
          </w:rPr>
          <w:delText>was defined as the mean skin surface temperature (on the neck) over the eight-hour observation period. Given the small size of lizards (i.e., XX snout-vent length and 1.2 grams) we assumed skin surface temperature reflected body temperature, which has been shown for many small lizards</w:delText>
        </w:r>
        <w:r w:rsidR="00DF3F99" w:rsidRPr="00DB676E" w:rsidDel="00DB676E">
          <w:rPr>
            <w:rFonts w:ascii="Calibri" w:hAnsi="Calibri" w:cs="Calibri"/>
            <w:i/>
            <w:iCs/>
            <w:color w:val="4472C4" w:themeColor="accent1"/>
            <w:rPrChange w:id="663" w:author="Kris.Wild" w:date="2023-03-06T16:34:00Z">
              <w:rPr>
                <w:i/>
                <w:iCs/>
                <w:color w:val="4472C4" w:themeColor="accent1"/>
              </w:rPr>
            </w:rPrChange>
          </w:rPr>
          <w:delText xml:space="preserve"> (Garrick 2008)</w:delText>
        </w:r>
        <w:r w:rsidRPr="00DB676E" w:rsidDel="00DB676E">
          <w:rPr>
            <w:rFonts w:ascii="Calibri" w:hAnsi="Calibri" w:cs="Calibri"/>
            <w:i/>
            <w:iCs/>
            <w:color w:val="4472C4" w:themeColor="accent1"/>
            <w:rPrChange w:id="664" w:author="Kris.Wild" w:date="2023-03-06T16:34:00Z">
              <w:rPr>
                <w:i/>
                <w:iCs/>
                <w:color w:val="4472C4" w:themeColor="accent1"/>
              </w:rPr>
            </w:rPrChange>
          </w:rPr>
          <w:delText>. For CT</w:delText>
        </w:r>
        <w:r w:rsidRPr="00DB676E" w:rsidDel="00DB676E">
          <w:rPr>
            <w:rFonts w:ascii="Calibri" w:hAnsi="Calibri" w:cs="Calibri"/>
            <w:i/>
            <w:iCs/>
            <w:color w:val="4472C4" w:themeColor="accent1"/>
            <w:vertAlign w:val="subscript"/>
            <w:rPrChange w:id="665" w:author="Kris.Wild" w:date="2023-03-06T16:34:00Z">
              <w:rPr>
                <w:i/>
                <w:iCs/>
                <w:color w:val="4472C4" w:themeColor="accent1"/>
                <w:vertAlign w:val="subscript"/>
              </w:rPr>
            </w:rPrChange>
          </w:rPr>
          <w:delText xml:space="preserve">max </w:delText>
        </w:r>
        <w:r w:rsidRPr="00DB676E" w:rsidDel="00DB676E">
          <w:rPr>
            <w:rFonts w:ascii="Calibri" w:hAnsi="Calibri" w:cs="Calibri"/>
            <w:i/>
            <w:iCs/>
            <w:color w:val="4472C4" w:themeColor="accent1"/>
            <w:rPrChange w:id="666" w:author="Kris.Wild" w:date="2023-03-06T16:34:00Z">
              <w:rPr>
                <w:i/>
                <w:iCs/>
                <w:color w:val="4472C4" w:themeColor="accent1"/>
              </w:rPr>
            </w:rPrChange>
          </w:rPr>
          <w:delText>we followed the same fasting period used for T</w:delText>
        </w:r>
        <w:r w:rsidRPr="00DB676E" w:rsidDel="00DB676E">
          <w:rPr>
            <w:rFonts w:ascii="Calibri" w:hAnsi="Calibri" w:cs="Calibri"/>
            <w:i/>
            <w:iCs/>
            <w:color w:val="4472C4" w:themeColor="accent1"/>
            <w:vertAlign w:val="subscript"/>
            <w:rPrChange w:id="667" w:author="Kris.Wild" w:date="2023-03-06T16:34:00Z">
              <w:rPr>
                <w:i/>
                <w:iCs/>
                <w:color w:val="4472C4" w:themeColor="accent1"/>
                <w:vertAlign w:val="subscript"/>
              </w:rPr>
            </w:rPrChange>
          </w:rPr>
          <w:delText>pref</w:delText>
        </w:r>
        <w:r w:rsidRPr="00DB676E" w:rsidDel="00DB676E">
          <w:rPr>
            <w:rFonts w:ascii="Calibri" w:hAnsi="Calibri" w:cs="Calibri"/>
            <w:i/>
            <w:iCs/>
            <w:color w:val="4472C4" w:themeColor="accent1"/>
            <w:rPrChange w:id="668" w:author="Kris.Wild" w:date="2023-03-06T16:34:00Z">
              <w:rPr>
                <w:i/>
                <w:iCs/>
                <w:color w:val="4472C4" w:themeColor="accent1"/>
              </w:rPr>
            </w:rPrChange>
          </w:rPr>
          <w:delText xml:space="preserve"> experiments. Here, lizards were placed in falcon tubes in a water bath for 5 min at a temperature of 30</w:delText>
        </w:r>
        <w:r w:rsidRPr="00DB676E" w:rsidDel="00DB676E">
          <w:rPr>
            <w:rFonts w:ascii="Calibri" w:hAnsi="Calibri" w:cs="Calibri"/>
            <w:i/>
            <w:iCs/>
            <w:color w:val="4472C4" w:themeColor="accent1"/>
            <w:position w:val="8"/>
            <w:rPrChange w:id="669" w:author="Kris.Wild" w:date="2023-03-06T16:34:00Z">
              <w:rPr>
                <w:i/>
                <w:iCs/>
                <w:color w:val="4472C4" w:themeColor="accent1"/>
                <w:position w:val="8"/>
              </w:rPr>
            </w:rPrChange>
          </w:rPr>
          <w:delText>◦</w:delText>
        </w:r>
        <w:r w:rsidRPr="00DB676E" w:rsidDel="00DB676E">
          <w:rPr>
            <w:rFonts w:ascii="Calibri" w:hAnsi="Calibri" w:cs="Calibri"/>
            <w:i/>
            <w:iCs/>
            <w:color w:val="4472C4" w:themeColor="accent1"/>
            <w:rPrChange w:id="670" w:author="Kris.Wild" w:date="2023-03-06T16:34:00Z">
              <w:rPr>
                <w:i/>
                <w:iCs/>
                <w:color w:val="4472C4" w:themeColor="accent1"/>
              </w:rPr>
            </w:rPrChange>
          </w:rPr>
          <w:delText>C. The water temperature was increased to 38</w:delText>
        </w:r>
        <w:r w:rsidRPr="00DB676E" w:rsidDel="00DB676E">
          <w:rPr>
            <w:rFonts w:ascii="Calibri" w:hAnsi="Calibri" w:cs="Calibri"/>
            <w:i/>
            <w:iCs/>
            <w:color w:val="4472C4" w:themeColor="accent1"/>
            <w:position w:val="8"/>
            <w:rPrChange w:id="671" w:author="Kris.Wild" w:date="2023-03-06T16:34:00Z">
              <w:rPr>
                <w:i/>
                <w:iCs/>
                <w:color w:val="4472C4" w:themeColor="accent1"/>
                <w:position w:val="8"/>
              </w:rPr>
            </w:rPrChange>
          </w:rPr>
          <w:delText xml:space="preserve">◦ </w:delText>
        </w:r>
        <w:r w:rsidRPr="00DB676E" w:rsidDel="00DB676E">
          <w:rPr>
            <w:rFonts w:ascii="Calibri" w:hAnsi="Calibri" w:cs="Calibri"/>
            <w:i/>
            <w:iCs/>
            <w:color w:val="4472C4" w:themeColor="accent1"/>
            <w:rPrChange w:id="672" w:author="Kris.Wild" w:date="2023-03-06T16:34:00Z">
              <w:rPr>
                <w:i/>
                <w:iCs/>
                <w:color w:val="4472C4" w:themeColor="accent1"/>
              </w:rPr>
            </w:rPrChange>
          </w:rPr>
          <w:delText>C at a rate of 1</w:delText>
        </w:r>
        <w:r w:rsidRPr="00DB676E" w:rsidDel="00DB676E">
          <w:rPr>
            <w:rFonts w:ascii="Calibri" w:hAnsi="Calibri" w:cs="Calibri"/>
            <w:i/>
            <w:iCs/>
            <w:color w:val="4472C4" w:themeColor="accent1"/>
            <w:position w:val="8"/>
            <w:rPrChange w:id="673" w:author="Kris.Wild" w:date="2023-03-06T16:34:00Z">
              <w:rPr>
                <w:i/>
                <w:iCs/>
                <w:color w:val="4472C4" w:themeColor="accent1"/>
                <w:position w:val="8"/>
              </w:rPr>
            </w:rPrChange>
          </w:rPr>
          <w:delText xml:space="preserve">◦ </w:delText>
        </w:r>
        <w:r w:rsidRPr="00DB676E" w:rsidDel="00DB676E">
          <w:rPr>
            <w:rFonts w:ascii="Calibri" w:hAnsi="Calibri" w:cs="Calibri"/>
            <w:i/>
            <w:iCs/>
            <w:color w:val="4472C4" w:themeColor="accent1"/>
            <w:rPrChange w:id="674" w:author="Kris.Wild" w:date="2023-03-06T16:34:00Z">
              <w:rPr>
                <w:i/>
                <w:iCs/>
                <w:color w:val="4472C4" w:themeColor="accent1"/>
              </w:rPr>
            </w:rPrChange>
          </w:rPr>
          <w:delText>C/min. We used a control falcon tub with a thermal couple attached to the bottom of the tub where lizards were positioned to record the temperature of the tube surface which we took to be the temperature experienced by the lizards. CT</w:delText>
        </w:r>
        <w:r w:rsidRPr="00DB676E" w:rsidDel="00DB676E">
          <w:rPr>
            <w:rFonts w:ascii="Calibri" w:hAnsi="Calibri" w:cs="Calibri"/>
            <w:i/>
            <w:iCs/>
            <w:color w:val="4472C4" w:themeColor="accent1"/>
            <w:position w:val="-4"/>
            <w:rPrChange w:id="675" w:author="Kris.Wild" w:date="2023-03-06T16:34:00Z">
              <w:rPr>
                <w:i/>
                <w:iCs/>
                <w:color w:val="4472C4" w:themeColor="accent1"/>
                <w:position w:val="-4"/>
              </w:rPr>
            </w:rPrChange>
          </w:rPr>
          <w:delText xml:space="preserve">max </w:delText>
        </w:r>
        <w:r w:rsidRPr="00DB676E" w:rsidDel="00DB676E">
          <w:rPr>
            <w:rFonts w:ascii="Calibri" w:hAnsi="Calibri" w:cs="Calibri"/>
            <w:i/>
            <w:iCs/>
            <w:color w:val="4472C4" w:themeColor="accent1"/>
            <w:rPrChange w:id="676" w:author="Kris.Wild" w:date="2023-03-06T16:34:00Z">
              <w:rPr>
                <w:i/>
                <w:iCs/>
                <w:color w:val="4472C4" w:themeColor="accent1"/>
              </w:rPr>
            </w:rPrChange>
          </w:rPr>
          <w:delText>was defined as the temperature at which an individual lost their righting reflex (for further details in collection methods, see Supp.).</w:delText>
        </w:r>
      </w:del>
      <w:r w:rsidRPr="00DB676E">
        <w:rPr>
          <w:rFonts w:ascii="Calibri" w:hAnsi="Calibri" w:cs="Calibri"/>
          <w:i/>
          <w:iCs/>
          <w:color w:val="4472C4" w:themeColor="accent1"/>
          <w:rPrChange w:id="677" w:author="Kris.Wild" w:date="2023-03-06T16:34:00Z">
            <w:rPr>
              <w:i/>
              <w:iCs/>
              <w:color w:val="4472C4" w:themeColor="accent1"/>
            </w:rPr>
          </w:rPrChange>
        </w:rPr>
        <w:t>”</w:t>
      </w:r>
    </w:p>
    <w:p w14:paraId="10A83AE9" w14:textId="667370D8" w:rsidR="005F4FD7" w:rsidRPr="00D86ACC" w:rsidRDefault="005F4FD7" w:rsidP="008C19F0">
      <w:pPr>
        <w:rPr>
          <w:rFonts w:ascii="Calibri" w:hAnsi="Calibri" w:cs="Calibri"/>
          <w:rPrChange w:id="678" w:author="Kris.Wild" w:date="2023-03-06T14:48:00Z">
            <w:rPr/>
          </w:rPrChange>
        </w:rPr>
      </w:pPr>
    </w:p>
    <w:p w14:paraId="77FEF77A" w14:textId="77777777" w:rsidR="00F84F4D" w:rsidRPr="00D86ACC" w:rsidRDefault="00F84F4D" w:rsidP="008C19F0">
      <w:pPr>
        <w:rPr>
          <w:rFonts w:ascii="Calibri" w:hAnsi="Calibri" w:cs="Calibri"/>
          <w:rPrChange w:id="679" w:author="Kris.Wild" w:date="2023-03-06T14:48:00Z">
            <w:rPr/>
          </w:rPrChange>
        </w:rPr>
      </w:pPr>
    </w:p>
    <w:p w14:paraId="5F8DCD3E" w14:textId="587EE5C0" w:rsidR="008C19F0" w:rsidRPr="00D86ACC" w:rsidRDefault="008C19F0" w:rsidP="008C19F0">
      <w:pPr>
        <w:rPr>
          <w:rFonts w:ascii="Calibri" w:hAnsi="Calibri" w:cs="Calibri"/>
          <w:rPrChange w:id="680" w:author="Kris.Wild" w:date="2023-03-06T14:48:00Z">
            <w:rPr/>
          </w:rPrChange>
        </w:rPr>
      </w:pPr>
      <w:r w:rsidRPr="00D86ACC">
        <w:rPr>
          <w:rFonts w:ascii="Calibri" w:hAnsi="Calibri" w:cs="Calibri"/>
          <w:rPrChange w:id="681" w:author="Kris.Wild" w:date="2023-03-06T14:48:00Z">
            <w:rPr/>
          </w:rPrChange>
        </w:rPr>
        <w:t xml:space="preserve">Fig. 1 suggests no obvious treatment effect, and the statistics support that.  But you have very limited power (only 10/treatment).  Incidentally, why didn't you include sex in your statistical model? Can you sex hatchlings?  </w:t>
      </w:r>
    </w:p>
    <w:p w14:paraId="1740E4BF" w14:textId="2F943FBD" w:rsidR="00F84F4D" w:rsidRPr="00D86ACC" w:rsidRDefault="00F84F4D" w:rsidP="008C19F0">
      <w:pPr>
        <w:rPr>
          <w:rFonts w:ascii="Calibri" w:hAnsi="Calibri" w:cs="Calibri"/>
          <w:rPrChange w:id="682" w:author="Kris.Wild" w:date="2023-03-06T14:48:00Z">
            <w:rPr/>
          </w:rPrChange>
        </w:rPr>
      </w:pPr>
    </w:p>
    <w:p w14:paraId="655E1305" w14:textId="085B3748" w:rsidR="00F84F4D" w:rsidRPr="00D86ACC" w:rsidRDefault="00F84F4D" w:rsidP="008C19F0">
      <w:pPr>
        <w:rPr>
          <w:rFonts w:ascii="Calibri" w:hAnsi="Calibri" w:cs="Calibri"/>
          <w:rPrChange w:id="683" w:author="Kris.Wild" w:date="2023-03-06T14:48:00Z">
            <w:rPr/>
          </w:rPrChange>
        </w:rPr>
      </w:pPr>
      <w:r w:rsidRPr="00D86ACC">
        <w:rPr>
          <w:rFonts w:ascii="Calibri" w:hAnsi="Calibri" w:cs="Calibri"/>
          <w:b/>
          <w:bCs/>
          <w:color w:val="4472C4" w:themeColor="accent1"/>
          <w:rPrChange w:id="684" w:author="Kris.Wild" w:date="2023-03-06T14:48:00Z">
            <w:rPr>
              <w:b/>
              <w:bCs/>
              <w:color w:val="4472C4" w:themeColor="accent1"/>
            </w:rPr>
          </w:rPrChange>
        </w:rPr>
        <w:t>Response</w:t>
      </w:r>
      <w:r w:rsidRPr="00D86ACC">
        <w:rPr>
          <w:rFonts w:ascii="Calibri" w:hAnsi="Calibri" w:cs="Calibri"/>
          <w:color w:val="4472C4" w:themeColor="accent1"/>
          <w:rPrChange w:id="685" w:author="Kris.Wild" w:date="2023-03-06T14:48:00Z">
            <w:rPr>
              <w:color w:val="4472C4" w:themeColor="accent1"/>
            </w:rPr>
          </w:rPrChange>
        </w:rPr>
        <w:t xml:space="preserve">: </w:t>
      </w:r>
      <w:r w:rsidR="00F07DF8" w:rsidRPr="00D86ACC">
        <w:rPr>
          <w:rFonts w:ascii="Calibri" w:hAnsi="Calibri" w:cs="Calibri"/>
          <w:color w:val="4472C4" w:themeColor="accent1"/>
          <w:rPrChange w:id="686" w:author="Kris.Wild" w:date="2023-03-06T14:48:00Z">
            <w:rPr>
              <w:color w:val="4472C4" w:themeColor="accent1"/>
            </w:rPr>
          </w:rPrChange>
        </w:rPr>
        <w:t>We did include sex in our model. Please see Table 1 and line 107 and supplement. Sex was not significant.</w:t>
      </w:r>
    </w:p>
    <w:p w14:paraId="2D8DA93D" w14:textId="77777777" w:rsidR="00F84F4D" w:rsidRPr="00D86ACC" w:rsidRDefault="00F84F4D" w:rsidP="008C19F0">
      <w:pPr>
        <w:rPr>
          <w:rFonts w:ascii="Calibri" w:hAnsi="Calibri" w:cs="Calibri"/>
          <w:rPrChange w:id="687" w:author="Kris.Wild" w:date="2023-03-06T14:48:00Z">
            <w:rPr/>
          </w:rPrChange>
        </w:rPr>
      </w:pPr>
    </w:p>
    <w:p w14:paraId="5E07B6D6" w14:textId="77777777" w:rsidR="008C19F0" w:rsidRPr="00D86ACC" w:rsidRDefault="008C19F0" w:rsidP="008C19F0">
      <w:pPr>
        <w:rPr>
          <w:rFonts w:ascii="Calibri" w:hAnsi="Calibri" w:cs="Calibri"/>
          <w:rPrChange w:id="688" w:author="Kris.Wild" w:date="2023-03-06T14:48:00Z">
            <w:rPr/>
          </w:rPrChange>
        </w:rPr>
      </w:pPr>
      <w:r w:rsidRPr="00D86ACC">
        <w:rPr>
          <w:rFonts w:ascii="Calibri" w:hAnsi="Calibri" w:cs="Calibri"/>
          <w:rPrChange w:id="689" w:author="Kris.Wild" w:date="2023-03-06T14:48:00Z">
            <w:rPr/>
          </w:rPrChange>
        </w:rPr>
        <w:t xml:space="preserve">line 147  </w:t>
      </w:r>
    </w:p>
    <w:p w14:paraId="68FE1E7C" w14:textId="1266DF3B" w:rsidR="008C19F0" w:rsidRPr="00D86ACC" w:rsidRDefault="008C19F0" w:rsidP="008C19F0">
      <w:pPr>
        <w:rPr>
          <w:rFonts w:ascii="Calibri" w:hAnsi="Calibri" w:cs="Calibri"/>
          <w:rPrChange w:id="690" w:author="Kris.Wild" w:date="2023-03-06T14:48:00Z">
            <w:rPr/>
          </w:rPrChange>
        </w:rPr>
      </w:pPr>
      <w:r w:rsidRPr="00D86ACC">
        <w:rPr>
          <w:rFonts w:ascii="Calibri" w:hAnsi="Calibri" w:cs="Calibri"/>
          <w:rPrChange w:id="691" w:author="Kris.Wild" w:date="2023-03-06T14:48:00Z">
            <w:rPr/>
          </w:rPrChange>
        </w:rPr>
        <w:t xml:space="preserve">Fig. 2   what does "overall" mean"?  Fig. 2D shows that sample sizes are small-- 2 turtles, 2 snakes, 10 lizards.  Fig. 2C shows that you have 1 species of tropical something.  I realize that that is what is available, but my feeling is that any conclusions from this meta-analysis are premature.  You just have no good sampling (not your fault) and no power.  The utility of a meta-analysis here is to highlight the paucity of </w:t>
      </w:r>
      <w:proofErr w:type="gramStart"/>
      <w:r w:rsidRPr="00D86ACC">
        <w:rPr>
          <w:rFonts w:ascii="Calibri" w:hAnsi="Calibri" w:cs="Calibri"/>
          <w:rPrChange w:id="692" w:author="Kris.Wild" w:date="2023-03-06T14:48:00Z">
            <w:rPr/>
          </w:rPrChange>
        </w:rPr>
        <w:t>information</w:t>
      </w:r>
      <w:proofErr w:type="gramEnd"/>
    </w:p>
    <w:p w14:paraId="0F8EA2E4" w14:textId="6E0BD11A" w:rsidR="00F84F4D" w:rsidRPr="00D86ACC" w:rsidRDefault="00F84F4D" w:rsidP="008C19F0">
      <w:pPr>
        <w:rPr>
          <w:rFonts w:ascii="Calibri" w:hAnsi="Calibri" w:cs="Calibri"/>
          <w:rPrChange w:id="693" w:author="Kris.Wild" w:date="2023-03-06T14:48:00Z">
            <w:rPr/>
          </w:rPrChange>
        </w:rPr>
      </w:pPr>
    </w:p>
    <w:p w14:paraId="5661CF33" w14:textId="7D06A058" w:rsidR="00F84F4D" w:rsidRPr="00D86ACC" w:rsidRDefault="00F84F4D" w:rsidP="008C19F0">
      <w:pPr>
        <w:rPr>
          <w:rFonts w:ascii="Calibri" w:hAnsi="Calibri" w:cs="Calibri"/>
          <w:rPrChange w:id="694" w:author="Kris.Wild" w:date="2023-03-06T14:48:00Z">
            <w:rPr/>
          </w:rPrChange>
        </w:rPr>
      </w:pPr>
      <w:r w:rsidRPr="00D86ACC">
        <w:rPr>
          <w:rFonts w:ascii="Calibri" w:hAnsi="Calibri" w:cs="Calibri"/>
          <w:b/>
          <w:bCs/>
          <w:color w:val="4472C4" w:themeColor="accent1"/>
          <w:rPrChange w:id="695" w:author="Kris.Wild" w:date="2023-03-06T14:48:00Z">
            <w:rPr>
              <w:b/>
              <w:bCs/>
              <w:color w:val="4472C4" w:themeColor="accent1"/>
            </w:rPr>
          </w:rPrChange>
        </w:rPr>
        <w:t>Response</w:t>
      </w:r>
      <w:r w:rsidRPr="00D86ACC">
        <w:rPr>
          <w:rFonts w:ascii="Calibri" w:hAnsi="Calibri" w:cs="Calibri"/>
          <w:color w:val="4472C4" w:themeColor="accent1"/>
          <w:rPrChange w:id="696" w:author="Kris.Wild" w:date="2023-03-06T14:48:00Z">
            <w:rPr>
              <w:color w:val="4472C4" w:themeColor="accent1"/>
            </w:rPr>
          </w:rPrChange>
        </w:rPr>
        <w:t>:</w:t>
      </w:r>
      <w:r w:rsidR="00C67D15" w:rsidRPr="00D86ACC">
        <w:rPr>
          <w:rFonts w:ascii="Calibri" w:hAnsi="Calibri" w:cs="Calibri"/>
          <w:color w:val="4472C4" w:themeColor="accent1"/>
          <w:rPrChange w:id="697" w:author="Kris.Wild" w:date="2023-03-06T14:48:00Z">
            <w:rPr>
              <w:color w:val="4472C4" w:themeColor="accent1"/>
            </w:rPr>
          </w:rPrChange>
        </w:rPr>
        <w:t xml:space="preserve"> Thanks for catching that. </w:t>
      </w:r>
      <w:r w:rsidR="00183829" w:rsidRPr="00D86ACC">
        <w:rPr>
          <w:rFonts w:ascii="Calibri" w:hAnsi="Calibri" w:cs="Calibri"/>
          <w:color w:val="4472C4" w:themeColor="accent1"/>
          <w:rPrChange w:id="698" w:author="Kris.Wild" w:date="2023-03-06T14:48:00Z">
            <w:rPr>
              <w:color w:val="4472C4" w:themeColor="accent1"/>
            </w:rPr>
          </w:rPrChange>
        </w:rPr>
        <w:t>We have revised the</w:t>
      </w:r>
      <w:r w:rsidR="00C67D15" w:rsidRPr="00D86ACC">
        <w:rPr>
          <w:rFonts w:ascii="Calibri" w:hAnsi="Calibri" w:cs="Calibri"/>
          <w:color w:val="4472C4" w:themeColor="accent1"/>
          <w:rPrChange w:id="699" w:author="Kris.Wild" w:date="2023-03-06T14:48:00Z">
            <w:rPr>
              <w:color w:val="4472C4" w:themeColor="accent1"/>
            </w:rPr>
          </w:rPrChange>
        </w:rPr>
        <w:t xml:space="preserve"> figure 2 caption.</w:t>
      </w:r>
      <w:r w:rsidR="00D74C72" w:rsidRPr="00D86ACC">
        <w:rPr>
          <w:rFonts w:ascii="Calibri" w:hAnsi="Calibri" w:cs="Calibri"/>
          <w:color w:val="4472C4" w:themeColor="accent1"/>
          <w:rPrChange w:id="700" w:author="Kris.Wild" w:date="2023-03-06T14:48:00Z">
            <w:rPr>
              <w:color w:val="4472C4" w:themeColor="accent1"/>
            </w:rPr>
          </w:rPrChange>
        </w:rPr>
        <w:t xml:space="preserve"> Reviewer 2 is correct that these are all the studies out there currently</w:t>
      </w:r>
      <w:r w:rsidR="0044797E" w:rsidRPr="00D86ACC">
        <w:rPr>
          <w:rFonts w:ascii="Calibri" w:hAnsi="Calibri" w:cs="Calibri"/>
          <w:color w:val="4472C4" w:themeColor="accent1"/>
          <w:rPrChange w:id="701" w:author="Kris.Wild" w:date="2023-03-06T14:48:00Z">
            <w:rPr>
              <w:color w:val="4472C4" w:themeColor="accent1"/>
            </w:rPr>
          </w:rPrChange>
        </w:rPr>
        <w:t xml:space="preserve"> that met our inclusion criteria</w:t>
      </w:r>
      <w:r w:rsidR="00183829" w:rsidRPr="00D86ACC">
        <w:rPr>
          <w:rFonts w:ascii="Calibri" w:hAnsi="Calibri" w:cs="Calibri"/>
          <w:color w:val="4472C4" w:themeColor="accent1"/>
          <w:rPrChange w:id="702" w:author="Kris.Wild" w:date="2023-03-06T14:48:00Z">
            <w:rPr>
              <w:color w:val="4472C4" w:themeColor="accent1"/>
            </w:rPr>
          </w:rPrChange>
        </w:rPr>
        <w:t>. However, the meta-analysis is</w:t>
      </w:r>
      <w:r w:rsidR="00D74C72" w:rsidRPr="00D86ACC">
        <w:rPr>
          <w:rFonts w:ascii="Calibri" w:hAnsi="Calibri" w:cs="Calibri"/>
          <w:color w:val="4472C4" w:themeColor="accent1"/>
          <w:rPrChange w:id="703" w:author="Kris.Wild" w:date="2023-03-06T14:48:00Z">
            <w:rPr>
              <w:color w:val="4472C4" w:themeColor="accent1"/>
            </w:rPr>
          </w:rPrChange>
        </w:rPr>
        <w:t xml:space="preserve"> based on</w:t>
      </w:r>
      <w:r w:rsidR="00183829" w:rsidRPr="00D86ACC">
        <w:rPr>
          <w:rFonts w:ascii="Calibri" w:hAnsi="Calibri" w:cs="Calibri"/>
          <w:color w:val="4472C4" w:themeColor="accent1"/>
          <w:rPrChange w:id="704" w:author="Kris.Wild" w:date="2023-03-06T14:48:00Z">
            <w:rPr>
              <w:color w:val="4472C4" w:themeColor="accent1"/>
            </w:rPr>
          </w:rPrChange>
        </w:rPr>
        <w:t xml:space="preserve"> &gt;600 individual</w:t>
      </w:r>
      <w:ins w:id="705" w:author="Daniel Noble" w:date="2023-03-06T19:27:00Z">
        <w:r w:rsidR="00392504">
          <w:rPr>
            <w:rFonts w:ascii="Calibri" w:hAnsi="Calibri" w:cs="Calibri"/>
            <w:color w:val="4472C4" w:themeColor="accent1"/>
          </w:rPr>
          <w:t>s</w:t>
        </w:r>
      </w:ins>
      <w:r w:rsidR="00183829" w:rsidRPr="00D86ACC">
        <w:rPr>
          <w:rFonts w:ascii="Calibri" w:hAnsi="Calibri" w:cs="Calibri"/>
          <w:color w:val="4472C4" w:themeColor="accent1"/>
          <w:rPrChange w:id="706" w:author="Kris.Wild" w:date="2023-03-06T14:48:00Z">
            <w:rPr>
              <w:color w:val="4472C4" w:themeColor="accent1"/>
            </w:rPr>
          </w:rPrChange>
        </w:rPr>
        <w:t xml:space="preserve"> </w:t>
      </w:r>
      <w:del w:id="707" w:author="Daniel Noble" w:date="2023-03-06T19:27:00Z">
        <w:r w:rsidR="00183829" w:rsidRPr="00D86ACC" w:rsidDel="00392504">
          <w:rPr>
            <w:rFonts w:ascii="Calibri" w:hAnsi="Calibri" w:cs="Calibri"/>
            <w:color w:val="4472C4" w:themeColor="accent1"/>
            <w:rPrChange w:id="708" w:author="Kris.Wild" w:date="2023-03-06T14:48:00Z">
              <w:rPr>
                <w:color w:val="4472C4" w:themeColor="accent1"/>
              </w:rPr>
            </w:rPrChange>
          </w:rPr>
          <w:delText>lizards</w:delText>
        </w:r>
        <w:r w:rsidR="008132FB" w:rsidRPr="00D86ACC" w:rsidDel="00392504">
          <w:rPr>
            <w:rFonts w:ascii="Calibri" w:hAnsi="Calibri" w:cs="Calibri"/>
            <w:color w:val="4472C4" w:themeColor="accent1"/>
            <w:rPrChange w:id="709" w:author="Kris.Wild" w:date="2023-03-06T14:48:00Z">
              <w:rPr>
                <w:color w:val="4472C4" w:themeColor="accent1"/>
              </w:rPr>
            </w:rPrChange>
          </w:rPr>
          <w:delText xml:space="preserve"> </w:delText>
        </w:r>
      </w:del>
      <w:r w:rsidR="008132FB" w:rsidRPr="00D86ACC">
        <w:rPr>
          <w:rFonts w:ascii="Calibri" w:hAnsi="Calibri" w:cs="Calibri"/>
          <w:color w:val="4472C4" w:themeColor="accent1"/>
          <w:rPrChange w:id="710" w:author="Kris.Wild" w:date="2023-03-06T14:48:00Z">
            <w:rPr>
              <w:color w:val="4472C4" w:themeColor="accent1"/>
            </w:rPr>
          </w:rPrChange>
        </w:rPr>
        <w:t>across the treatments</w:t>
      </w:r>
      <w:r w:rsidR="00D74C72" w:rsidRPr="00D86ACC">
        <w:rPr>
          <w:rFonts w:ascii="Calibri" w:hAnsi="Calibri" w:cs="Calibri"/>
          <w:color w:val="4472C4" w:themeColor="accent1"/>
          <w:rPrChange w:id="711" w:author="Kris.Wild" w:date="2023-03-06T14:48:00Z">
            <w:rPr>
              <w:color w:val="4472C4" w:themeColor="accent1"/>
            </w:rPr>
          </w:rPrChange>
        </w:rPr>
        <w:t>, so we don’t agree that we have ‘no power’. This approach is still more superior than a single empirical study on its own.</w:t>
      </w:r>
    </w:p>
    <w:p w14:paraId="785D581B" w14:textId="77777777" w:rsidR="00F84F4D" w:rsidRPr="00D86ACC" w:rsidRDefault="00F84F4D" w:rsidP="008C19F0">
      <w:pPr>
        <w:rPr>
          <w:rFonts w:ascii="Calibri" w:hAnsi="Calibri" w:cs="Calibri"/>
          <w:rPrChange w:id="712" w:author="Kris.Wild" w:date="2023-03-06T14:48:00Z">
            <w:rPr/>
          </w:rPrChange>
        </w:rPr>
      </w:pPr>
    </w:p>
    <w:p w14:paraId="77E466B7" w14:textId="0C17BB11" w:rsidR="008C19F0" w:rsidRPr="00D86ACC" w:rsidRDefault="008C19F0" w:rsidP="008C19F0">
      <w:pPr>
        <w:rPr>
          <w:rFonts w:ascii="Calibri" w:hAnsi="Calibri" w:cs="Calibri"/>
          <w:rPrChange w:id="713" w:author="Kris.Wild" w:date="2023-03-06T14:48:00Z">
            <w:rPr/>
          </w:rPrChange>
        </w:rPr>
      </w:pPr>
      <w:r w:rsidRPr="00D86ACC">
        <w:rPr>
          <w:rFonts w:ascii="Calibri" w:hAnsi="Calibri" w:cs="Calibri"/>
          <w:rPrChange w:id="714" w:author="Kris.Wild" w:date="2023-03-06T14:48:00Z">
            <w:rPr/>
          </w:rPrChange>
        </w:rPr>
        <w:t xml:space="preserve">line </w:t>
      </w:r>
      <w:proofErr w:type="gramStart"/>
      <w:r w:rsidRPr="00D86ACC">
        <w:rPr>
          <w:rFonts w:ascii="Calibri" w:hAnsi="Calibri" w:cs="Calibri"/>
          <w:rPrChange w:id="715" w:author="Kris.Wild" w:date="2023-03-06T14:48:00Z">
            <w:rPr/>
          </w:rPrChange>
        </w:rPr>
        <w:t>153  What</w:t>
      </w:r>
      <w:proofErr w:type="gramEnd"/>
      <w:r w:rsidRPr="00D86ACC">
        <w:rPr>
          <w:rFonts w:ascii="Calibri" w:hAnsi="Calibri" w:cs="Calibri"/>
          <w:rPrChange w:id="716" w:author="Kris.Wild" w:date="2023-03-06T14:48:00Z">
            <w:rPr/>
          </w:rPrChange>
        </w:rPr>
        <w:t xml:space="preserve"> about </w:t>
      </w:r>
      <w:proofErr w:type="spellStart"/>
      <w:r w:rsidRPr="00D86ACC">
        <w:rPr>
          <w:rFonts w:ascii="Calibri" w:hAnsi="Calibri" w:cs="Calibri"/>
          <w:rPrChange w:id="717" w:author="Kris.Wild" w:date="2023-03-06T14:48:00Z">
            <w:rPr/>
          </w:rPrChange>
        </w:rPr>
        <w:t>behavior</w:t>
      </w:r>
      <w:proofErr w:type="spellEnd"/>
      <w:r w:rsidRPr="00D86ACC">
        <w:rPr>
          <w:rFonts w:ascii="Calibri" w:hAnsi="Calibri" w:cs="Calibri"/>
          <w:rPrChange w:id="718" w:author="Kris.Wild" w:date="2023-03-06T14:48:00Z">
            <w:rPr/>
          </w:rPrChange>
        </w:rPr>
        <w:t>?   In any case genetic adaptation and plasticity need not be competing.</w:t>
      </w:r>
    </w:p>
    <w:p w14:paraId="05703E51" w14:textId="3E135350" w:rsidR="00F84F4D" w:rsidRPr="00D86ACC" w:rsidRDefault="00F84F4D" w:rsidP="008C19F0">
      <w:pPr>
        <w:rPr>
          <w:rFonts w:ascii="Calibri" w:hAnsi="Calibri" w:cs="Calibri"/>
          <w:rPrChange w:id="719" w:author="Kris.Wild" w:date="2023-03-06T14:48:00Z">
            <w:rPr/>
          </w:rPrChange>
        </w:rPr>
      </w:pPr>
    </w:p>
    <w:p w14:paraId="066FEC26" w14:textId="6DFFB2EC" w:rsidR="00F84F4D" w:rsidRPr="00D86ACC" w:rsidRDefault="00F84F4D" w:rsidP="008C19F0">
      <w:pPr>
        <w:rPr>
          <w:rFonts w:ascii="Calibri" w:hAnsi="Calibri" w:cs="Calibri"/>
          <w:color w:val="4472C4" w:themeColor="accent1"/>
          <w:rPrChange w:id="720" w:author="Kris.Wild" w:date="2023-03-06T14:48:00Z">
            <w:rPr>
              <w:color w:val="4472C4" w:themeColor="accent1"/>
            </w:rPr>
          </w:rPrChange>
        </w:rPr>
      </w:pPr>
      <w:r w:rsidRPr="00D86ACC">
        <w:rPr>
          <w:rFonts w:ascii="Calibri" w:hAnsi="Calibri" w:cs="Calibri"/>
          <w:b/>
          <w:bCs/>
          <w:color w:val="4472C4" w:themeColor="accent1"/>
          <w:rPrChange w:id="721" w:author="Kris.Wild" w:date="2023-03-06T14:48:00Z">
            <w:rPr>
              <w:b/>
              <w:bCs/>
              <w:color w:val="4472C4" w:themeColor="accent1"/>
            </w:rPr>
          </w:rPrChange>
        </w:rPr>
        <w:t>Response</w:t>
      </w:r>
      <w:r w:rsidRPr="00D86ACC">
        <w:rPr>
          <w:rFonts w:ascii="Calibri" w:hAnsi="Calibri" w:cs="Calibri"/>
          <w:color w:val="4472C4" w:themeColor="accent1"/>
          <w:rPrChange w:id="722" w:author="Kris.Wild" w:date="2023-03-06T14:48:00Z">
            <w:rPr>
              <w:color w:val="4472C4" w:themeColor="accent1"/>
            </w:rPr>
          </w:rPrChange>
        </w:rPr>
        <w:t>:</w:t>
      </w:r>
      <w:r w:rsidR="00D5370B" w:rsidRPr="00D86ACC">
        <w:rPr>
          <w:rFonts w:ascii="Calibri" w:hAnsi="Calibri" w:cs="Calibri"/>
          <w:color w:val="4472C4" w:themeColor="accent1"/>
          <w:rPrChange w:id="723" w:author="Kris.Wild" w:date="2023-03-06T14:48:00Z">
            <w:rPr>
              <w:color w:val="4472C4" w:themeColor="accent1"/>
            </w:rPr>
          </w:rPrChange>
        </w:rPr>
        <w:t xml:space="preserve"> We agree. We have made it clear that behaviour is important in the </w:t>
      </w:r>
      <w:del w:id="724" w:author="Kris.Wild" w:date="2023-03-06T16:35:00Z">
        <w:r w:rsidR="00D5370B" w:rsidRPr="00D86ACC" w:rsidDel="00F218CB">
          <w:rPr>
            <w:rFonts w:ascii="Calibri" w:hAnsi="Calibri" w:cs="Calibri"/>
            <w:color w:val="4472C4" w:themeColor="accent1"/>
            <w:rPrChange w:id="725" w:author="Kris.Wild" w:date="2023-03-06T14:48:00Z">
              <w:rPr>
                <w:color w:val="4472C4" w:themeColor="accent1"/>
              </w:rPr>
            </w:rPrChange>
          </w:rPr>
          <w:delText>discission</w:delText>
        </w:r>
      </w:del>
      <w:ins w:id="726" w:author="Kris.Wild" w:date="2023-03-06T16:35:00Z">
        <w:r w:rsidR="00F218CB">
          <w:rPr>
            <w:rFonts w:ascii="Calibri" w:hAnsi="Calibri" w:cs="Calibri"/>
            <w:color w:val="4472C4" w:themeColor="accent1"/>
          </w:rPr>
          <w:t>discussion</w:t>
        </w:r>
      </w:ins>
      <w:r w:rsidR="00D5370B" w:rsidRPr="00D86ACC">
        <w:rPr>
          <w:rFonts w:ascii="Calibri" w:hAnsi="Calibri" w:cs="Calibri"/>
          <w:color w:val="4472C4" w:themeColor="accent1"/>
          <w:rPrChange w:id="727" w:author="Kris.Wild" w:date="2023-03-06T14:48:00Z">
            <w:rPr>
              <w:color w:val="4472C4" w:themeColor="accent1"/>
            </w:rPr>
          </w:rPrChange>
        </w:rPr>
        <w:t>:</w:t>
      </w:r>
    </w:p>
    <w:p w14:paraId="087D09C0" w14:textId="3FEBB1CA" w:rsidR="00D5370B" w:rsidRPr="00D86ACC" w:rsidRDefault="00D5370B" w:rsidP="008C19F0">
      <w:pPr>
        <w:rPr>
          <w:rFonts w:ascii="Calibri" w:hAnsi="Calibri" w:cs="Calibri"/>
          <w:color w:val="4472C4" w:themeColor="accent1"/>
          <w:rPrChange w:id="728" w:author="Kris.Wild" w:date="2023-03-06T14:48:00Z">
            <w:rPr>
              <w:color w:val="4472C4" w:themeColor="accent1"/>
            </w:rPr>
          </w:rPrChange>
        </w:rPr>
      </w:pPr>
    </w:p>
    <w:p w14:paraId="50105E36" w14:textId="2CDA1CF3" w:rsidR="00D5370B" w:rsidRPr="00D86ACC" w:rsidRDefault="00D5370B" w:rsidP="008C19F0">
      <w:pPr>
        <w:rPr>
          <w:rFonts w:ascii="Calibri" w:hAnsi="Calibri" w:cs="Calibri"/>
          <w:i/>
          <w:iCs/>
          <w:color w:val="4472C4" w:themeColor="accent1"/>
          <w:rPrChange w:id="729" w:author="Kris.Wild" w:date="2023-03-06T14:48:00Z">
            <w:rPr>
              <w:i/>
              <w:iCs/>
              <w:color w:val="4472C4" w:themeColor="accent1"/>
            </w:rPr>
          </w:rPrChange>
        </w:rPr>
      </w:pPr>
      <w:r w:rsidRPr="00D86ACC">
        <w:rPr>
          <w:rFonts w:ascii="Calibri" w:hAnsi="Calibri" w:cs="Calibri"/>
          <w:i/>
          <w:iCs/>
          <w:color w:val="4472C4" w:themeColor="accent1"/>
          <w:rPrChange w:id="730" w:author="Kris.Wild" w:date="2023-03-06T14:48:00Z">
            <w:rPr>
              <w:i/>
              <w:iCs/>
              <w:color w:val="4472C4" w:themeColor="accent1"/>
            </w:rPr>
          </w:rPrChange>
        </w:rPr>
        <w:t>“Overall, our results suggest that most reptiles may have limited developmental plasticity in thermal traits, relying instead on energetically expensive behaviours (</w:t>
      </w:r>
      <w:proofErr w:type="gramStart"/>
      <w:r w:rsidRPr="00D86ACC">
        <w:rPr>
          <w:rFonts w:ascii="Calibri" w:hAnsi="Calibri" w:cs="Calibri"/>
          <w:i/>
          <w:iCs/>
          <w:color w:val="4472C4" w:themeColor="accent1"/>
          <w:rPrChange w:id="731" w:author="Kris.Wild" w:date="2023-03-06T14:48:00Z">
            <w:rPr>
              <w:i/>
              <w:iCs/>
              <w:color w:val="4472C4" w:themeColor="accent1"/>
            </w:rPr>
          </w:rPrChange>
        </w:rPr>
        <w:t>i.e.</w:t>
      </w:r>
      <w:proofErr w:type="gramEnd"/>
      <w:r w:rsidRPr="00D86ACC">
        <w:rPr>
          <w:rFonts w:ascii="Calibri" w:hAnsi="Calibri" w:cs="Calibri"/>
          <w:i/>
          <w:iCs/>
          <w:color w:val="4472C4" w:themeColor="accent1"/>
          <w:rPrChange w:id="732" w:author="Kris.Wild" w:date="2023-03-06T14:48:00Z">
            <w:rPr>
              <w:i/>
              <w:iCs/>
              <w:color w:val="4472C4" w:themeColor="accent1"/>
            </w:rPr>
          </w:rPrChange>
        </w:rPr>
        <w:t xml:space="preserve"> thermoregulation) </w:t>
      </w:r>
      <w:r w:rsidRPr="00D86ACC">
        <w:rPr>
          <w:rFonts w:ascii="Calibri" w:hAnsi="Calibri" w:cs="Calibri"/>
          <w:i/>
          <w:iCs/>
          <w:color w:val="4472C4" w:themeColor="accent1"/>
          <w:vertAlign w:val="superscript"/>
          <w:rPrChange w:id="733" w:author="Kris.Wild" w:date="2023-03-06T14:48:00Z">
            <w:rPr>
              <w:i/>
              <w:iCs/>
              <w:color w:val="4472C4" w:themeColor="accent1"/>
              <w:vertAlign w:val="superscript"/>
            </w:rPr>
          </w:rPrChange>
        </w:rPr>
        <w:t>[</w:t>
      </w:r>
      <w:sdt>
        <w:sdtPr>
          <w:rPr>
            <w:rFonts w:ascii="Calibri" w:hAnsi="Calibri" w:cs="Calibri"/>
            <w:i/>
            <w:iCs/>
            <w:color w:val="4472C4" w:themeColor="accent1"/>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4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F6908E7168987F41B2E111BFC5EC1E14"/>
          </w:placeholder>
        </w:sdtPr>
        <w:sdtContent>
          <w:r w:rsidRPr="00D86ACC">
            <w:rPr>
              <w:rFonts w:ascii="Calibri" w:hAnsi="Calibri" w:cs="Calibri"/>
              <w:i/>
              <w:iCs/>
              <w:color w:val="4472C4" w:themeColor="accent1"/>
              <w:vertAlign w:val="superscript"/>
              <w:rPrChange w:id="734" w:author="Kris.Wild" w:date="2023-03-06T14:48:00Z">
                <w:rPr>
                  <w:i/>
                  <w:iCs/>
                  <w:color w:val="4472C4" w:themeColor="accent1"/>
                  <w:vertAlign w:val="superscript"/>
                </w:rPr>
              </w:rPrChange>
            </w:rPr>
            <w:t>3,48</w:t>
          </w:r>
        </w:sdtContent>
      </w:sdt>
      <w:r w:rsidRPr="00D86ACC">
        <w:rPr>
          <w:rFonts w:ascii="Calibri" w:hAnsi="Calibri" w:cs="Calibri"/>
          <w:i/>
          <w:iCs/>
          <w:color w:val="4472C4" w:themeColor="accent1"/>
          <w:vertAlign w:val="superscript"/>
          <w:rPrChange w:id="735" w:author="Kris.Wild" w:date="2023-03-06T14:48:00Z">
            <w:rPr>
              <w:i/>
              <w:iCs/>
              <w:color w:val="4472C4" w:themeColor="accent1"/>
              <w:vertAlign w:val="superscript"/>
            </w:rPr>
          </w:rPrChange>
        </w:rPr>
        <w:t>]</w:t>
      </w:r>
      <w:r w:rsidRPr="00D86ACC">
        <w:rPr>
          <w:rFonts w:ascii="Calibri" w:hAnsi="Calibri" w:cs="Calibri"/>
          <w:i/>
          <w:iCs/>
          <w:color w:val="4472C4" w:themeColor="accent1"/>
          <w:rPrChange w:id="736" w:author="Kris.Wild" w:date="2023-03-06T14:48:00Z">
            <w:rPr>
              <w:i/>
              <w:iCs/>
              <w:color w:val="4472C4" w:themeColor="accent1"/>
            </w:rPr>
          </w:rPrChange>
        </w:rPr>
        <w:t xml:space="preserve"> or responses that operate on slower time scales (i.e. local adaptation)”</w:t>
      </w:r>
    </w:p>
    <w:p w14:paraId="6D5F6A28" w14:textId="368512A1" w:rsidR="00F84F4D" w:rsidRPr="00D86ACC" w:rsidRDefault="00F84F4D" w:rsidP="008C19F0">
      <w:pPr>
        <w:rPr>
          <w:rFonts w:ascii="Calibri" w:hAnsi="Calibri" w:cs="Calibri"/>
          <w:rPrChange w:id="737" w:author="Kris.Wild" w:date="2023-03-06T14:48:00Z">
            <w:rPr/>
          </w:rPrChange>
        </w:rPr>
      </w:pPr>
    </w:p>
    <w:p w14:paraId="2A288694" w14:textId="01800AB1" w:rsidR="00D5370B" w:rsidRPr="00D86ACC" w:rsidRDefault="00D5370B" w:rsidP="008C19F0">
      <w:pPr>
        <w:rPr>
          <w:rFonts w:ascii="Calibri" w:hAnsi="Calibri" w:cs="Calibri"/>
          <w:color w:val="4472C4" w:themeColor="accent1"/>
          <w:rPrChange w:id="738" w:author="Kris.Wild" w:date="2023-03-06T14:48:00Z">
            <w:rPr>
              <w:color w:val="4472C4" w:themeColor="accent1"/>
            </w:rPr>
          </w:rPrChange>
        </w:rPr>
      </w:pPr>
      <w:r w:rsidRPr="00D86ACC">
        <w:rPr>
          <w:rFonts w:ascii="Calibri" w:hAnsi="Calibri" w:cs="Calibri"/>
          <w:color w:val="4472C4" w:themeColor="accent1"/>
          <w:rPrChange w:id="739" w:author="Kris.Wild" w:date="2023-03-06T14:48:00Z">
            <w:rPr>
              <w:color w:val="4472C4" w:themeColor="accent1"/>
            </w:rPr>
          </w:rPrChange>
        </w:rPr>
        <w:t>We have also removed the word ‘competing’.</w:t>
      </w:r>
    </w:p>
    <w:p w14:paraId="2442DF8D" w14:textId="77777777" w:rsidR="00D5370B" w:rsidRPr="00D86ACC" w:rsidRDefault="00D5370B" w:rsidP="008C19F0">
      <w:pPr>
        <w:rPr>
          <w:rFonts w:ascii="Calibri" w:hAnsi="Calibri" w:cs="Calibri"/>
          <w:rPrChange w:id="740" w:author="Kris.Wild" w:date="2023-03-06T14:48:00Z">
            <w:rPr/>
          </w:rPrChange>
        </w:rPr>
      </w:pPr>
    </w:p>
    <w:p w14:paraId="10457B5C" w14:textId="266326EA" w:rsidR="008C19F0" w:rsidRPr="00D86ACC" w:rsidRDefault="008C19F0" w:rsidP="008C19F0">
      <w:pPr>
        <w:rPr>
          <w:rFonts w:ascii="Calibri" w:hAnsi="Calibri" w:cs="Calibri"/>
          <w:rPrChange w:id="741" w:author="Kris.Wild" w:date="2023-03-06T14:48:00Z">
            <w:rPr/>
          </w:rPrChange>
        </w:rPr>
      </w:pPr>
      <w:r w:rsidRPr="00D86ACC">
        <w:rPr>
          <w:rFonts w:ascii="Calibri" w:hAnsi="Calibri" w:cs="Calibri"/>
          <w:rPrChange w:id="742" w:author="Kris.Wild" w:date="2023-03-06T14:48:00Z">
            <w:rPr/>
          </w:rPrChange>
        </w:rPr>
        <w:t xml:space="preserve">line </w:t>
      </w:r>
      <w:proofErr w:type="gramStart"/>
      <w:r w:rsidRPr="00D86ACC">
        <w:rPr>
          <w:rFonts w:ascii="Calibri" w:hAnsi="Calibri" w:cs="Calibri"/>
          <w:rPrChange w:id="743" w:author="Kris.Wild" w:date="2023-03-06T14:48:00Z">
            <w:rPr/>
          </w:rPrChange>
        </w:rPr>
        <w:t>155  On</w:t>
      </w:r>
      <w:proofErr w:type="gramEnd"/>
      <w:r w:rsidRPr="00D86ACC">
        <w:rPr>
          <w:rFonts w:ascii="Calibri" w:hAnsi="Calibri" w:cs="Calibri"/>
          <w:rPrChange w:id="744" w:author="Kris.Wild" w:date="2023-03-06T14:48:00Z">
            <w:rPr/>
          </w:rPrChange>
        </w:rPr>
        <w:t xml:space="preserve"> "anticipatory"  see Padilla and Adolph</w:t>
      </w:r>
    </w:p>
    <w:p w14:paraId="44D896E8" w14:textId="44221497" w:rsidR="00F84F4D" w:rsidRPr="00D86ACC" w:rsidRDefault="00F84F4D" w:rsidP="008C19F0">
      <w:pPr>
        <w:rPr>
          <w:rFonts w:ascii="Calibri" w:hAnsi="Calibri" w:cs="Calibri"/>
          <w:rPrChange w:id="745" w:author="Kris.Wild" w:date="2023-03-06T14:48:00Z">
            <w:rPr/>
          </w:rPrChange>
        </w:rPr>
      </w:pPr>
    </w:p>
    <w:p w14:paraId="6A7CBFF7" w14:textId="1DCC71D9" w:rsidR="00F84F4D" w:rsidRPr="00D86ACC" w:rsidRDefault="00F84F4D" w:rsidP="008C19F0">
      <w:pPr>
        <w:rPr>
          <w:rFonts w:ascii="Calibri" w:hAnsi="Calibri" w:cs="Calibri"/>
          <w:rPrChange w:id="746" w:author="Kris.Wild" w:date="2023-03-06T14:48:00Z">
            <w:rPr/>
          </w:rPrChange>
        </w:rPr>
      </w:pPr>
      <w:r w:rsidRPr="00D86ACC">
        <w:rPr>
          <w:rFonts w:ascii="Calibri" w:hAnsi="Calibri" w:cs="Calibri"/>
          <w:b/>
          <w:bCs/>
          <w:color w:val="4472C4" w:themeColor="accent1"/>
          <w:rPrChange w:id="747" w:author="Kris.Wild" w:date="2023-03-06T14:48:00Z">
            <w:rPr>
              <w:b/>
              <w:bCs/>
              <w:color w:val="4472C4" w:themeColor="accent1"/>
            </w:rPr>
          </w:rPrChange>
        </w:rPr>
        <w:t>Response</w:t>
      </w:r>
      <w:r w:rsidRPr="00D86ACC">
        <w:rPr>
          <w:rFonts w:ascii="Calibri" w:hAnsi="Calibri" w:cs="Calibri"/>
          <w:color w:val="4472C4" w:themeColor="accent1"/>
          <w:rPrChange w:id="748" w:author="Kris.Wild" w:date="2023-03-06T14:48:00Z">
            <w:rPr>
              <w:color w:val="4472C4" w:themeColor="accent1"/>
            </w:rPr>
          </w:rPrChange>
        </w:rPr>
        <w:t>:</w:t>
      </w:r>
      <w:r w:rsidR="00BD32FE" w:rsidRPr="00D86ACC">
        <w:rPr>
          <w:rFonts w:ascii="Calibri" w:hAnsi="Calibri" w:cs="Calibri"/>
          <w:color w:val="4472C4" w:themeColor="accent1"/>
          <w:rPrChange w:id="749" w:author="Kris.Wild" w:date="2023-03-06T14:48:00Z">
            <w:rPr>
              <w:color w:val="4472C4" w:themeColor="accent1"/>
            </w:rPr>
          </w:rPrChange>
        </w:rPr>
        <w:t xml:space="preserve"> We have removed “anticipatory”.</w:t>
      </w:r>
    </w:p>
    <w:p w14:paraId="1E0AB8C6" w14:textId="77777777" w:rsidR="00F84F4D" w:rsidRPr="00D86ACC" w:rsidRDefault="00F84F4D" w:rsidP="008C19F0">
      <w:pPr>
        <w:rPr>
          <w:rFonts w:ascii="Calibri" w:hAnsi="Calibri" w:cs="Calibri"/>
          <w:rPrChange w:id="750" w:author="Kris.Wild" w:date="2023-03-06T14:48:00Z">
            <w:rPr/>
          </w:rPrChange>
        </w:rPr>
      </w:pPr>
    </w:p>
    <w:p w14:paraId="549A3C15" w14:textId="10D3E94B" w:rsidR="008C19F0" w:rsidRPr="00D86ACC" w:rsidRDefault="008C19F0" w:rsidP="008C19F0">
      <w:pPr>
        <w:rPr>
          <w:rFonts w:ascii="Calibri" w:hAnsi="Calibri" w:cs="Calibri"/>
          <w:rPrChange w:id="751" w:author="Kris.Wild" w:date="2023-03-06T14:48:00Z">
            <w:rPr/>
          </w:rPrChange>
        </w:rPr>
      </w:pPr>
      <w:r w:rsidRPr="00D86ACC">
        <w:rPr>
          <w:rFonts w:ascii="Calibri" w:hAnsi="Calibri" w:cs="Calibri"/>
          <w:rPrChange w:id="752" w:author="Kris.Wild" w:date="2023-03-06T14:48:00Z">
            <w:rPr/>
          </w:rPrChange>
        </w:rPr>
        <w:t xml:space="preserve">line </w:t>
      </w:r>
      <w:proofErr w:type="gramStart"/>
      <w:r w:rsidRPr="00D86ACC">
        <w:rPr>
          <w:rFonts w:ascii="Calibri" w:hAnsi="Calibri" w:cs="Calibri"/>
          <w:rPrChange w:id="753" w:author="Kris.Wild" w:date="2023-03-06T14:48:00Z">
            <w:rPr/>
          </w:rPrChange>
        </w:rPr>
        <w:t>162  I</w:t>
      </w:r>
      <w:proofErr w:type="gramEnd"/>
      <w:r w:rsidRPr="00D86ACC">
        <w:rPr>
          <w:rFonts w:ascii="Calibri" w:hAnsi="Calibri" w:cs="Calibri"/>
          <w:rPrChange w:id="754" w:author="Kris.Wild" w:date="2023-03-06T14:48:00Z">
            <w:rPr/>
          </w:rPrChange>
        </w:rPr>
        <w:t xml:space="preserve"> think you are overstating the pattern here, as studies with Drosophila (papers by Gilchrist, </w:t>
      </w:r>
      <w:proofErr w:type="spellStart"/>
      <w:r w:rsidRPr="00D86ACC">
        <w:rPr>
          <w:rFonts w:ascii="Calibri" w:hAnsi="Calibri" w:cs="Calibri"/>
          <w:rPrChange w:id="755" w:author="Kris.Wild" w:date="2023-03-06T14:48:00Z">
            <w:rPr/>
          </w:rPrChange>
        </w:rPr>
        <w:t>Crill</w:t>
      </w:r>
      <w:proofErr w:type="spellEnd"/>
      <w:r w:rsidRPr="00D86ACC">
        <w:rPr>
          <w:rFonts w:ascii="Calibri" w:hAnsi="Calibri" w:cs="Calibri"/>
          <w:rPrChange w:id="756" w:author="Kris.Wild" w:date="2023-03-06T14:48:00Z">
            <w:rPr/>
          </w:rPrChange>
        </w:rPr>
        <w:t xml:space="preserve">, Huey, and others) have shown effects of developmental temperature on heat tolerance and other traits.  The MacLean study used flies from stock </w:t>
      </w:r>
      <w:proofErr w:type="spellStart"/>
      <w:r w:rsidRPr="00D86ACC">
        <w:rPr>
          <w:rFonts w:ascii="Calibri" w:hAnsi="Calibri" w:cs="Calibri"/>
          <w:rPrChange w:id="757" w:author="Kris.Wild" w:date="2023-03-06T14:48:00Z">
            <w:rPr/>
          </w:rPrChange>
        </w:rPr>
        <w:t>centers</w:t>
      </w:r>
      <w:proofErr w:type="spellEnd"/>
      <w:r w:rsidRPr="00D86ACC">
        <w:rPr>
          <w:rFonts w:ascii="Calibri" w:hAnsi="Calibri" w:cs="Calibri"/>
          <w:rPrChange w:id="758" w:author="Kris.Wild" w:date="2023-03-06T14:48:00Z">
            <w:rPr/>
          </w:rPrChange>
        </w:rPr>
        <w:t xml:space="preserve">, which have been maintained (often for decades) at fixed temperatures. I'm </w:t>
      </w:r>
      <w:proofErr w:type="spellStart"/>
      <w:r w:rsidRPr="00D86ACC">
        <w:rPr>
          <w:rFonts w:ascii="Calibri" w:hAnsi="Calibri" w:cs="Calibri"/>
          <w:rPrChange w:id="759" w:author="Kris.Wild" w:date="2023-03-06T14:48:00Z">
            <w:rPr/>
          </w:rPrChange>
        </w:rPr>
        <w:t>skeptical</w:t>
      </w:r>
      <w:proofErr w:type="spellEnd"/>
      <w:r w:rsidRPr="00D86ACC">
        <w:rPr>
          <w:rFonts w:ascii="Calibri" w:hAnsi="Calibri" w:cs="Calibri"/>
          <w:rPrChange w:id="760" w:author="Kris.Wild" w:date="2023-03-06T14:48:00Z">
            <w:rPr/>
          </w:rPrChange>
        </w:rPr>
        <w:t xml:space="preserve"> of their results, though obviously they are note.</w:t>
      </w:r>
    </w:p>
    <w:p w14:paraId="2CA9A934" w14:textId="03CD0A42" w:rsidR="00F84F4D" w:rsidRPr="00D86ACC" w:rsidRDefault="00F84F4D" w:rsidP="008C19F0">
      <w:pPr>
        <w:rPr>
          <w:rFonts w:ascii="Calibri" w:hAnsi="Calibri" w:cs="Calibri"/>
          <w:rPrChange w:id="761" w:author="Kris.Wild" w:date="2023-03-06T14:48:00Z">
            <w:rPr/>
          </w:rPrChange>
        </w:rPr>
      </w:pPr>
    </w:p>
    <w:p w14:paraId="6C0F3BB3" w14:textId="7E6A093C" w:rsidR="00F84F4D" w:rsidRPr="00D86ACC" w:rsidRDefault="00F84F4D" w:rsidP="008C19F0">
      <w:pPr>
        <w:rPr>
          <w:rFonts w:ascii="Calibri" w:hAnsi="Calibri" w:cs="Calibri"/>
          <w:rPrChange w:id="762" w:author="Kris.Wild" w:date="2023-03-06T14:48:00Z">
            <w:rPr/>
          </w:rPrChange>
        </w:rPr>
      </w:pPr>
      <w:r w:rsidRPr="00D86ACC">
        <w:rPr>
          <w:rFonts w:ascii="Calibri" w:hAnsi="Calibri" w:cs="Calibri"/>
          <w:b/>
          <w:bCs/>
          <w:color w:val="4472C4" w:themeColor="accent1"/>
          <w:rPrChange w:id="763" w:author="Kris.Wild" w:date="2023-03-06T14:48:00Z">
            <w:rPr>
              <w:b/>
              <w:bCs/>
              <w:color w:val="4472C4" w:themeColor="accent1"/>
            </w:rPr>
          </w:rPrChange>
        </w:rPr>
        <w:t>Response</w:t>
      </w:r>
      <w:r w:rsidRPr="00D86ACC">
        <w:rPr>
          <w:rFonts w:ascii="Calibri" w:hAnsi="Calibri" w:cs="Calibri"/>
          <w:color w:val="4472C4" w:themeColor="accent1"/>
          <w:rPrChange w:id="764" w:author="Kris.Wild" w:date="2023-03-06T14:48:00Z">
            <w:rPr>
              <w:color w:val="4472C4" w:themeColor="accent1"/>
            </w:rPr>
          </w:rPrChange>
        </w:rPr>
        <w:t xml:space="preserve">: Thanks for pointing this out. We were unaware MacLean </w:t>
      </w:r>
      <w:proofErr w:type="gramStart"/>
      <w:r w:rsidRPr="00D86ACC">
        <w:rPr>
          <w:rFonts w:ascii="Calibri" w:hAnsi="Calibri" w:cs="Calibri"/>
          <w:color w:val="4472C4" w:themeColor="accent1"/>
          <w:rPrChange w:id="765" w:author="Kris.Wild" w:date="2023-03-06T14:48:00Z">
            <w:rPr>
              <w:color w:val="4472C4" w:themeColor="accent1"/>
            </w:rPr>
          </w:rPrChange>
        </w:rPr>
        <w:t>et al.,</w:t>
      </w:r>
      <w:proofErr w:type="gramEnd"/>
      <w:r w:rsidRPr="00D86ACC">
        <w:rPr>
          <w:rFonts w:ascii="Calibri" w:hAnsi="Calibri" w:cs="Calibri"/>
          <w:color w:val="4472C4" w:themeColor="accent1"/>
          <w:rPrChange w:id="766" w:author="Kris.Wild" w:date="2023-03-06T14:48:00Z">
            <w:rPr>
              <w:color w:val="4472C4" w:themeColor="accent1"/>
            </w:rPr>
          </w:rPrChange>
        </w:rPr>
        <w:t xml:space="preserve"> flies were from stock centres. The </w:t>
      </w:r>
      <w:r w:rsidRPr="00D86ACC">
        <w:rPr>
          <w:rFonts w:ascii="Calibri" w:hAnsi="Calibri" w:cs="Calibri"/>
          <w:i/>
          <w:iCs/>
          <w:color w:val="4472C4" w:themeColor="accent1"/>
          <w:rPrChange w:id="767" w:author="Kris.Wild" w:date="2023-03-06T14:48:00Z">
            <w:rPr>
              <w:i/>
              <w:iCs/>
              <w:color w:val="4472C4" w:themeColor="accent1"/>
            </w:rPr>
          </w:rPrChange>
        </w:rPr>
        <w:t>Drosophila</w:t>
      </w:r>
      <w:r w:rsidRPr="00D86ACC">
        <w:rPr>
          <w:rFonts w:ascii="Calibri" w:hAnsi="Calibri" w:cs="Calibri"/>
          <w:color w:val="4472C4" w:themeColor="accent1"/>
          <w:rPrChange w:id="768" w:author="Kris.Wild" w:date="2023-03-06T14:48:00Z">
            <w:rPr>
              <w:color w:val="4472C4" w:themeColor="accent1"/>
            </w:rPr>
          </w:rPrChange>
        </w:rPr>
        <w:t xml:space="preserve"> reference, MacLean et al., has now been removed from our </w:t>
      </w:r>
      <w:r w:rsidRPr="00D86ACC">
        <w:rPr>
          <w:rFonts w:ascii="Calibri" w:hAnsi="Calibri" w:cs="Calibri"/>
          <w:color w:val="4472C4" w:themeColor="accent1"/>
          <w:rPrChange w:id="769" w:author="Kris.Wild" w:date="2023-03-06T14:48:00Z">
            <w:rPr>
              <w:color w:val="4472C4" w:themeColor="accent1"/>
            </w:rPr>
          </w:rPrChange>
        </w:rPr>
        <w:lastRenderedPageBreak/>
        <w:t xml:space="preserve">statement. The other studies mentioned (i.e., Gunderson, Deutsch, and Pottier </w:t>
      </w:r>
      <w:proofErr w:type="gramStart"/>
      <w:r w:rsidRPr="00D86ACC">
        <w:rPr>
          <w:rFonts w:ascii="Calibri" w:hAnsi="Calibri" w:cs="Calibri"/>
          <w:color w:val="4472C4" w:themeColor="accent1"/>
          <w:rPrChange w:id="770" w:author="Kris.Wild" w:date="2023-03-06T14:48:00Z">
            <w:rPr>
              <w:color w:val="4472C4" w:themeColor="accent1"/>
            </w:rPr>
          </w:rPrChange>
        </w:rPr>
        <w:t>et al. )</w:t>
      </w:r>
      <w:proofErr w:type="gramEnd"/>
      <w:r w:rsidRPr="00D86ACC">
        <w:rPr>
          <w:rFonts w:ascii="Calibri" w:hAnsi="Calibri" w:cs="Calibri"/>
          <w:color w:val="4472C4" w:themeColor="accent1"/>
          <w:rPrChange w:id="771" w:author="Kris.Wild" w:date="2023-03-06T14:48:00Z">
            <w:rPr>
              <w:color w:val="4472C4" w:themeColor="accent1"/>
            </w:rPr>
          </w:rPrChange>
        </w:rPr>
        <w:t>, one being a meta-analysis, explicitly show adults had limited plasticity</w:t>
      </w:r>
      <w:ins w:id="772" w:author="Kris.Wild" w:date="2023-03-06T14:41:00Z">
        <w:r w:rsidR="00D86ACC" w:rsidRPr="00D86ACC">
          <w:rPr>
            <w:rFonts w:ascii="Calibri" w:hAnsi="Calibri" w:cs="Calibri"/>
            <w:color w:val="4472C4" w:themeColor="accent1"/>
            <w:rPrChange w:id="773" w:author="Kris.Wild" w:date="2023-03-06T14:48:00Z">
              <w:rPr>
                <w:color w:val="4472C4" w:themeColor="accent1"/>
              </w:rPr>
            </w:rPrChange>
          </w:rPr>
          <w:t>.</w:t>
        </w:r>
      </w:ins>
      <w:del w:id="774" w:author="Kris.Wild" w:date="2023-03-06T14:41:00Z">
        <w:r w:rsidRPr="00D86ACC" w:rsidDel="00D86ACC">
          <w:rPr>
            <w:rFonts w:ascii="Calibri" w:hAnsi="Calibri" w:cs="Calibri"/>
            <w:color w:val="4472C4" w:themeColor="accent1"/>
            <w:rPrChange w:id="775" w:author="Kris.Wild" w:date="2023-03-06T14:48:00Z">
              <w:rPr>
                <w:color w:val="4472C4" w:themeColor="accent1"/>
              </w:rPr>
            </w:rPrChange>
          </w:rPr>
          <w:delText>. See line 175.</w:delText>
        </w:r>
      </w:del>
    </w:p>
    <w:p w14:paraId="3BFFCC4B" w14:textId="77777777" w:rsidR="008C19F0" w:rsidRPr="00D86ACC" w:rsidRDefault="008C19F0" w:rsidP="008C19F0">
      <w:pPr>
        <w:rPr>
          <w:rFonts w:ascii="Calibri" w:hAnsi="Calibri" w:cs="Calibri"/>
          <w:rPrChange w:id="776" w:author="Kris.Wild" w:date="2023-03-06T14:48:00Z">
            <w:rPr/>
          </w:rPrChange>
        </w:rPr>
      </w:pPr>
    </w:p>
    <w:p w14:paraId="5F4D2AD7" w14:textId="78FFB5AB" w:rsidR="008C19F0" w:rsidRPr="00D86ACC" w:rsidRDefault="008C19F0" w:rsidP="008C19F0">
      <w:pPr>
        <w:rPr>
          <w:rFonts w:ascii="Calibri" w:hAnsi="Calibri" w:cs="Calibri"/>
          <w:rPrChange w:id="777" w:author="Kris.Wild" w:date="2023-03-06T14:48:00Z">
            <w:rPr/>
          </w:rPrChange>
        </w:rPr>
      </w:pPr>
      <w:r w:rsidRPr="00D86ACC">
        <w:rPr>
          <w:rFonts w:ascii="Calibri" w:hAnsi="Calibri" w:cs="Calibri"/>
          <w:rPrChange w:id="778" w:author="Kris.Wild" w:date="2023-03-06T14:48:00Z">
            <w:rPr/>
          </w:rPrChange>
        </w:rPr>
        <w:t xml:space="preserve">Seems to me that you need to add a paragraph discussing the limitations of your approach.  First, you apparently know nothing about developmental environments of these eggs in nature, so your treatments may not be ecologically relevant.  Basic natural history information is always needed (though almost always absent!).  But you can encourage it.  You hint at this in lines 169-170, but you don't concede ignorance of nest conditions for your species. Second, fixed temperatures </w:t>
      </w:r>
      <w:proofErr w:type="gramStart"/>
      <w:r w:rsidRPr="00D86ACC">
        <w:rPr>
          <w:rFonts w:ascii="Calibri" w:hAnsi="Calibri" w:cs="Calibri"/>
          <w:rPrChange w:id="779" w:author="Kris.Wild" w:date="2023-03-06T14:48:00Z">
            <w:rPr/>
          </w:rPrChange>
        </w:rPr>
        <w:t>in particular may</w:t>
      </w:r>
      <w:proofErr w:type="gramEnd"/>
      <w:r w:rsidRPr="00D86ACC">
        <w:rPr>
          <w:rFonts w:ascii="Calibri" w:hAnsi="Calibri" w:cs="Calibri"/>
          <w:rPrChange w:id="780" w:author="Kris.Wild" w:date="2023-03-06T14:48:00Z">
            <w:rPr/>
          </w:rPrChange>
        </w:rPr>
        <w:t xml:space="preserve"> yield misleading results -- there is a growing literature on the impacts of fluctuating temperatures.  Third, power -- you have limited power in your experiments and in your meta-analyses.  Call attention to this as it might encourage more studies of developmental effects.</w:t>
      </w:r>
    </w:p>
    <w:p w14:paraId="04E960F4" w14:textId="08391FA0" w:rsidR="00F84F4D" w:rsidRPr="00D86ACC" w:rsidRDefault="00F84F4D" w:rsidP="008C19F0">
      <w:pPr>
        <w:rPr>
          <w:rFonts w:ascii="Calibri" w:hAnsi="Calibri" w:cs="Calibri"/>
          <w:rPrChange w:id="781" w:author="Kris.Wild" w:date="2023-03-06T14:48:00Z">
            <w:rPr/>
          </w:rPrChange>
        </w:rPr>
      </w:pPr>
    </w:p>
    <w:p w14:paraId="34968F6D" w14:textId="77777777" w:rsidR="00B46C14" w:rsidRDefault="00F84F4D" w:rsidP="008C19F0">
      <w:pPr>
        <w:rPr>
          <w:ins w:id="782" w:author="Daniel Noble" w:date="2023-03-06T19:37:00Z"/>
          <w:rFonts w:ascii="Calibri" w:hAnsi="Calibri" w:cs="Calibri"/>
          <w:color w:val="4472C4" w:themeColor="accent1"/>
        </w:rPr>
      </w:pPr>
      <w:r w:rsidRPr="00D86ACC">
        <w:rPr>
          <w:rFonts w:ascii="Calibri" w:hAnsi="Calibri" w:cs="Calibri"/>
          <w:b/>
          <w:bCs/>
          <w:color w:val="4472C4" w:themeColor="accent1"/>
          <w:rPrChange w:id="783" w:author="Kris.Wild" w:date="2023-03-06T14:48:00Z">
            <w:rPr>
              <w:b/>
              <w:bCs/>
              <w:color w:val="4472C4" w:themeColor="accent1"/>
            </w:rPr>
          </w:rPrChange>
        </w:rPr>
        <w:t>Response</w:t>
      </w:r>
      <w:r w:rsidRPr="00D86ACC">
        <w:rPr>
          <w:rFonts w:ascii="Calibri" w:hAnsi="Calibri" w:cs="Calibri"/>
          <w:color w:val="4472C4" w:themeColor="accent1"/>
          <w:rPrChange w:id="784" w:author="Kris.Wild" w:date="2023-03-06T14:48:00Z">
            <w:rPr>
              <w:color w:val="4472C4" w:themeColor="accent1"/>
            </w:rPr>
          </w:rPrChange>
        </w:rPr>
        <w:t xml:space="preserve">: </w:t>
      </w:r>
      <w:ins w:id="785" w:author="Daniel Noble" w:date="2023-03-06T19:30:00Z">
        <w:r w:rsidR="00392504">
          <w:rPr>
            <w:rFonts w:ascii="Calibri" w:hAnsi="Calibri" w:cs="Calibri"/>
            <w:color w:val="4472C4" w:themeColor="accent1"/>
          </w:rPr>
          <w:t>As indicated above, we do kno</w:t>
        </w:r>
      </w:ins>
      <w:ins w:id="786" w:author="Daniel Noble" w:date="2023-03-06T19:31:00Z">
        <w:r w:rsidR="00392504">
          <w:rPr>
            <w:rFonts w:ascii="Calibri" w:hAnsi="Calibri" w:cs="Calibri"/>
            <w:color w:val="4472C4" w:themeColor="accent1"/>
          </w:rPr>
          <w:t xml:space="preserve">w natural nest conditions of eggs in nature. We know </w:t>
        </w:r>
      </w:ins>
      <w:ins w:id="787" w:author="Daniel Noble" w:date="2023-03-06T19:37:00Z">
        <w:r w:rsidR="00B46C14">
          <w:rPr>
            <w:rFonts w:ascii="Calibri" w:hAnsi="Calibri" w:cs="Calibri"/>
            <w:color w:val="4472C4" w:themeColor="accent1"/>
          </w:rPr>
          <w:t>our manipulations</w:t>
        </w:r>
      </w:ins>
      <w:ins w:id="788" w:author="Daniel Noble" w:date="2023-03-06T19:31:00Z">
        <w:r w:rsidR="00392504">
          <w:rPr>
            <w:rFonts w:ascii="Calibri" w:hAnsi="Calibri" w:cs="Calibri"/>
            <w:color w:val="4472C4" w:themeColor="accent1"/>
          </w:rPr>
          <w:t xml:space="preserve"> are ecologically relevant. </w:t>
        </w:r>
      </w:ins>
      <w:r w:rsidRPr="00D86ACC">
        <w:rPr>
          <w:rFonts w:ascii="Calibri" w:hAnsi="Calibri" w:cs="Calibri"/>
          <w:color w:val="4472C4" w:themeColor="accent1"/>
          <w:rPrChange w:id="789" w:author="Kris.Wild" w:date="2023-03-06T14:48:00Z">
            <w:rPr>
              <w:color w:val="4472C4" w:themeColor="accent1"/>
            </w:rPr>
          </w:rPrChange>
        </w:rPr>
        <w:t xml:space="preserve">Natural history information of selected treatments for </w:t>
      </w:r>
      <w:r w:rsidRPr="00D86ACC">
        <w:rPr>
          <w:rFonts w:ascii="Calibri" w:hAnsi="Calibri" w:cs="Calibri"/>
          <w:i/>
          <w:iCs/>
          <w:color w:val="4472C4" w:themeColor="accent1"/>
          <w:rPrChange w:id="790" w:author="Kris.Wild" w:date="2023-03-06T14:48:00Z">
            <w:rPr>
              <w:i/>
              <w:iCs/>
              <w:color w:val="4472C4" w:themeColor="accent1"/>
            </w:rPr>
          </w:rPrChange>
        </w:rPr>
        <w:t xml:space="preserve">L. </w:t>
      </w:r>
      <w:proofErr w:type="spellStart"/>
      <w:r w:rsidRPr="00D86ACC">
        <w:rPr>
          <w:rFonts w:ascii="Calibri" w:hAnsi="Calibri" w:cs="Calibri"/>
          <w:i/>
          <w:iCs/>
          <w:color w:val="4472C4" w:themeColor="accent1"/>
          <w:rPrChange w:id="791" w:author="Kris.Wild" w:date="2023-03-06T14:48:00Z">
            <w:rPr>
              <w:i/>
              <w:iCs/>
              <w:color w:val="4472C4" w:themeColor="accent1"/>
            </w:rPr>
          </w:rPrChange>
        </w:rPr>
        <w:t>delicata</w:t>
      </w:r>
      <w:proofErr w:type="spellEnd"/>
      <w:r w:rsidRPr="00D86ACC">
        <w:rPr>
          <w:rFonts w:ascii="Calibri" w:hAnsi="Calibri" w:cs="Calibri"/>
          <w:color w:val="4472C4" w:themeColor="accent1"/>
          <w:rPrChange w:id="792" w:author="Kris.Wild" w:date="2023-03-06T14:48:00Z">
            <w:rPr>
              <w:color w:val="4472C4" w:themeColor="accent1"/>
            </w:rPr>
          </w:rPrChange>
        </w:rPr>
        <w:t xml:space="preserve"> has</w:t>
      </w:r>
      <w:ins w:id="793" w:author="Daniel Noble" w:date="2023-03-06T19:37:00Z">
        <w:r w:rsidR="00B46C14">
          <w:rPr>
            <w:rFonts w:ascii="Calibri" w:hAnsi="Calibri" w:cs="Calibri"/>
            <w:color w:val="4472C4" w:themeColor="accent1"/>
          </w:rPr>
          <w:t xml:space="preserve"> now</w:t>
        </w:r>
      </w:ins>
      <w:r w:rsidRPr="00D86ACC">
        <w:rPr>
          <w:rFonts w:ascii="Calibri" w:hAnsi="Calibri" w:cs="Calibri"/>
          <w:color w:val="4472C4" w:themeColor="accent1"/>
          <w:rPrChange w:id="794" w:author="Kris.Wild" w:date="2023-03-06T14:48:00Z">
            <w:rPr>
              <w:color w:val="4472C4" w:themeColor="accent1"/>
            </w:rPr>
          </w:rPrChange>
        </w:rPr>
        <w:t xml:space="preserve"> been provided. </w:t>
      </w:r>
    </w:p>
    <w:p w14:paraId="1A203CF7" w14:textId="77777777" w:rsidR="00B46C14" w:rsidRDefault="00B46C14" w:rsidP="008C19F0">
      <w:pPr>
        <w:rPr>
          <w:ins w:id="795" w:author="Daniel Noble" w:date="2023-03-06T19:37:00Z"/>
          <w:rFonts w:ascii="Calibri" w:hAnsi="Calibri" w:cs="Calibri"/>
          <w:color w:val="4472C4" w:themeColor="accent1"/>
        </w:rPr>
      </w:pPr>
    </w:p>
    <w:p w14:paraId="040515BE" w14:textId="77777777" w:rsidR="00B46C14" w:rsidRDefault="00392504" w:rsidP="008C19F0">
      <w:pPr>
        <w:rPr>
          <w:ins w:id="796" w:author="Daniel Noble" w:date="2023-03-06T19:37:00Z"/>
          <w:rFonts w:ascii="Calibri" w:hAnsi="Calibri" w:cs="Calibri"/>
          <w:color w:val="4472C4" w:themeColor="accent1"/>
        </w:rPr>
      </w:pPr>
      <w:ins w:id="797" w:author="Daniel Noble" w:date="2023-03-06T19:31:00Z">
        <w:r>
          <w:rPr>
            <w:rFonts w:ascii="Calibri" w:hAnsi="Calibri" w:cs="Calibri"/>
            <w:color w:val="4472C4" w:themeColor="accent1"/>
          </w:rPr>
          <w:t xml:space="preserve">Reviewer 1 is correct that there is </w:t>
        </w:r>
      </w:ins>
      <w:ins w:id="798" w:author="Daniel Noble" w:date="2023-03-06T19:32:00Z">
        <w:r>
          <w:rPr>
            <w:rFonts w:ascii="Calibri" w:hAnsi="Calibri" w:cs="Calibri"/>
            <w:color w:val="4472C4" w:themeColor="accent1"/>
          </w:rPr>
          <w:t xml:space="preserve">a </w:t>
        </w:r>
      </w:ins>
      <w:ins w:id="799" w:author="Daniel Noble" w:date="2023-03-06T19:35:00Z">
        <w:r>
          <w:rPr>
            <w:rFonts w:ascii="Calibri" w:hAnsi="Calibri" w:cs="Calibri"/>
            <w:color w:val="4472C4" w:themeColor="accent1"/>
          </w:rPr>
          <w:t>growing</w:t>
        </w:r>
      </w:ins>
      <w:ins w:id="800" w:author="Daniel Noble" w:date="2023-03-06T19:32:00Z">
        <w:r>
          <w:rPr>
            <w:rFonts w:ascii="Calibri" w:hAnsi="Calibri" w:cs="Calibri"/>
            <w:color w:val="4472C4" w:themeColor="accent1"/>
          </w:rPr>
          <w:t xml:space="preserve"> literature on fluctuating developmental </w:t>
        </w:r>
      </w:ins>
      <w:ins w:id="801" w:author="Daniel Noble" w:date="2023-03-06T19:35:00Z">
        <w:r>
          <w:rPr>
            <w:rFonts w:ascii="Calibri" w:hAnsi="Calibri" w:cs="Calibri"/>
            <w:color w:val="4472C4" w:themeColor="accent1"/>
          </w:rPr>
          <w:t>environments</w:t>
        </w:r>
      </w:ins>
      <w:ins w:id="802" w:author="Daniel Noble" w:date="2023-03-06T19:32:00Z">
        <w:r>
          <w:rPr>
            <w:rFonts w:ascii="Calibri" w:hAnsi="Calibri" w:cs="Calibri"/>
            <w:color w:val="4472C4" w:themeColor="accent1"/>
          </w:rPr>
          <w:t xml:space="preserve"> </w:t>
        </w:r>
      </w:ins>
      <w:ins w:id="803" w:author="Daniel Noble" w:date="2023-03-06T19:35:00Z">
        <w:r>
          <w:rPr>
            <w:rFonts w:ascii="Calibri" w:hAnsi="Calibri" w:cs="Calibri"/>
            <w:color w:val="4472C4" w:themeColor="accent1"/>
          </w:rPr>
          <w:t>versus</w:t>
        </w:r>
      </w:ins>
      <w:ins w:id="804" w:author="Daniel Noble" w:date="2023-03-06T19:32:00Z">
        <w:r>
          <w:rPr>
            <w:rFonts w:ascii="Calibri" w:hAnsi="Calibri" w:cs="Calibri"/>
            <w:color w:val="4472C4" w:themeColor="accent1"/>
          </w:rPr>
          <w:t xml:space="preserve"> constant</w:t>
        </w:r>
      </w:ins>
      <w:ins w:id="805" w:author="Daniel Noble" w:date="2023-03-06T19:35:00Z">
        <w:r>
          <w:rPr>
            <w:rFonts w:ascii="Calibri" w:hAnsi="Calibri" w:cs="Calibri"/>
            <w:color w:val="4472C4" w:themeColor="accent1"/>
          </w:rPr>
          <w:t>.</w:t>
        </w:r>
      </w:ins>
      <w:ins w:id="806" w:author="Daniel Noble" w:date="2023-03-06T19:32:00Z">
        <w:r>
          <w:rPr>
            <w:rFonts w:ascii="Calibri" w:hAnsi="Calibri" w:cs="Calibri"/>
            <w:color w:val="4472C4" w:themeColor="accent1"/>
          </w:rPr>
          <w:t xml:space="preserve"> </w:t>
        </w:r>
      </w:ins>
      <w:ins w:id="807" w:author="Daniel Noble" w:date="2023-03-06T19:35:00Z">
        <w:r>
          <w:rPr>
            <w:rFonts w:ascii="Calibri" w:hAnsi="Calibri" w:cs="Calibri"/>
            <w:color w:val="4472C4" w:themeColor="accent1"/>
          </w:rPr>
          <w:t>A</w:t>
        </w:r>
      </w:ins>
      <w:ins w:id="808" w:author="Daniel Noble" w:date="2023-03-06T19:32:00Z">
        <w:r>
          <w:rPr>
            <w:rFonts w:ascii="Calibri" w:hAnsi="Calibri" w:cs="Calibri"/>
            <w:color w:val="4472C4" w:themeColor="accent1"/>
          </w:rPr>
          <w:t xml:space="preserve"> meta-analysis on this very topic in reptiles shows </w:t>
        </w:r>
      </w:ins>
      <w:ins w:id="809" w:author="Daniel Noble" w:date="2023-03-06T19:35:00Z">
        <w:r>
          <w:rPr>
            <w:rFonts w:ascii="Calibri" w:hAnsi="Calibri" w:cs="Calibri"/>
            <w:color w:val="4472C4" w:themeColor="accent1"/>
          </w:rPr>
          <w:t xml:space="preserve">it can impact </w:t>
        </w:r>
        <w:r w:rsidR="001601E5">
          <w:rPr>
            <w:rFonts w:ascii="Calibri" w:hAnsi="Calibri" w:cs="Calibri"/>
            <w:color w:val="4472C4" w:themeColor="accent1"/>
          </w:rPr>
          <w:t xml:space="preserve">incubation duration, </w:t>
        </w:r>
      </w:ins>
      <w:ins w:id="810" w:author="Daniel Noble" w:date="2023-03-06T19:36:00Z">
        <w:r w:rsidR="001601E5">
          <w:rPr>
            <w:rFonts w:ascii="Calibri" w:hAnsi="Calibri" w:cs="Calibri"/>
            <w:color w:val="4472C4" w:themeColor="accent1"/>
          </w:rPr>
          <w:t>and hatching success but there is little</w:t>
        </w:r>
      </w:ins>
      <w:ins w:id="811" w:author="Daniel Noble" w:date="2023-03-06T19:32:00Z">
        <w:r>
          <w:rPr>
            <w:rFonts w:ascii="Calibri" w:hAnsi="Calibri" w:cs="Calibri"/>
            <w:color w:val="4472C4" w:themeColor="accent1"/>
          </w:rPr>
          <w:t xml:space="preserve"> evidence that they result in greatly different effects </w:t>
        </w:r>
      </w:ins>
      <w:ins w:id="812" w:author="Daniel Noble" w:date="2023-03-06T19:36:00Z">
        <w:r w:rsidR="001601E5">
          <w:rPr>
            <w:rFonts w:ascii="Calibri" w:hAnsi="Calibri" w:cs="Calibri"/>
            <w:color w:val="4472C4" w:themeColor="accent1"/>
          </w:rPr>
          <w:t xml:space="preserve">for many traits </w:t>
        </w:r>
      </w:ins>
      <w:ins w:id="813" w:author="Daniel Noble" w:date="2023-03-06T19:32:00Z">
        <w:r>
          <w:rPr>
            <w:rFonts w:ascii="Calibri" w:hAnsi="Calibri" w:cs="Calibri"/>
            <w:color w:val="4472C4" w:themeColor="accent1"/>
          </w:rPr>
          <w:t>(Se</w:t>
        </w:r>
      </w:ins>
      <w:ins w:id="814" w:author="Daniel Noble" w:date="2023-03-06T19:33:00Z">
        <w:r>
          <w:rPr>
            <w:rFonts w:ascii="Calibri" w:hAnsi="Calibri" w:cs="Calibri"/>
            <w:color w:val="4472C4" w:themeColor="accent1"/>
          </w:rPr>
          <w:t xml:space="preserve">e </w:t>
        </w:r>
        <w:proofErr w:type="spellStart"/>
        <w:r>
          <w:rPr>
            <w:rFonts w:ascii="Calibri" w:hAnsi="Calibri" w:cs="Calibri"/>
            <w:color w:val="4472C4" w:themeColor="accent1"/>
          </w:rPr>
          <w:t>Raynal</w:t>
        </w:r>
        <w:proofErr w:type="spellEnd"/>
        <w:r>
          <w:rPr>
            <w:rFonts w:ascii="Calibri" w:hAnsi="Calibri" w:cs="Calibri"/>
            <w:color w:val="4472C4" w:themeColor="accent1"/>
          </w:rPr>
          <w:t xml:space="preserve"> et al. </w:t>
        </w:r>
      </w:ins>
      <w:del w:id="815" w:author="Daniel Noble" w:date="2023-03-06T19:31:00Z">
        <w:r w:rsidR="00F84F4D" w:rsidRPr="00D86ACC" w:rsidDel="00392504">
          <w:rPr>
            <w:rFonts w:ascii="Calibri" w:hAnsi="Calibri" w:cs="Calibri"/>
            <w:color w:val="4472C4" w:themeColor="accent1"/>
            <w:rPrChange w:id="816" w:author="Kris.Wild" w:date="2023-03-06T14:48:00Z">
              <w:rPr>
                <w:color w:val="4472C4" w:themeColor="accent1"/>
              </w:rPr>
            </w:rPrChange>
          </w:rPr>
          <w:delText xml:space="preserve">See comment above. </w:delText>
        </w:r>
      </w:del>
      <w:del w:id="817" w:author="Kris.Wild" w:date="2023-03-06T14:42:00Z">
        <w:r w:rsidR="00F84F4D" w:rsidRPr="00D86ACC" w:rsidDel="00D86ACC">
          <w:rPr>
            <w:rFonts w:ascii="Calibri" w:hAnsi="Calibri" w:cs="Calibri"/>
            <w:color w:val="4472C4" w:themeColor="accent1"/>
            <w:rPrChange w:id="818" w:author="Kris.Wild" w:date="2023-03-06T14:48:00Z">
              <w:rPr>
                <w:color w:val="4472C4" w:themeColor="accent1"/>
              </w:rPr>
            </w:rPrChange>
          </w:rPr>
          <w:delText>See lines 86-89.</w:delText>
        </w:r>
      </w:del>
      <w:ins w:id="819" w:author="Daniel Noble" w:date="2023-03-06T19:36:00Z">
        <w:r w:rsidR="001601E5">
          <w:rPr>
            <w:rFonts w:ascii="Calibri" w:hAnsi="Calibri" w:cs="Calibri"/>
            <w:color w:val="4472C4" w:themeColor="accent1"/>
          </w:rPr>
          <w:t xml:space="preserve">2022). </w:t>
        </w:r>
      </w:ins>
    </w:p>
    <w:p w14:paraId="2A3DCC1D" w14:textId="77777777" w:rsidR="00B46C14" w:rsidRDefault="00B46C14" w:rsidP="008C19F0">
      <w:pPr>
        <w:rPr>
          <w:ins w:id="820" w:author="Daniel Noble" w:date="2023-03-06T19:37:00Z"/>
          <w:rFonts w:ascii="Calibri" w:hAnsi="Calibri" w:cs="Calibri"/>
          <w:color w:val="4472C4" w:themeColor="accent1"/>
        </w:rPr>
      </w:pPr>
    </w:p>
    <w:p w14:paraId="127EEC55" w14:textId="521FD511" w:rsidR="00F84F4D" w:rsidRPr="00D86ACC" w:rsidRDefault="001601E5" w:rsidP="008C19F0">
      <w:pPr>
        <w:rPr>
          <w:rFonts w:ascii="Calibri" w:hAnsi="Calibri" w:cs="Calibri"/>
          <w:rPrChange w:id="821" w:author="Kris.Wild" w:date="2023-03-06T14:48:00Z">
            <w:rPr/>
          </w:rPrChange>
        </w:rPr>
      </w:pPr>
      <w:ins w:id="822" w:author="Daniel Noble" w:date="2023-03-06T19:36:00Z">
        <w:r>
          <w:rPr>
            <w:rFonts w:ascii="Calibri" w:hAnsi="Calibri" w:cs="Calibri"/>
            <w:color w:val="4472C4" w:themeColor="accent1"/>
          </w:rPr>
          <w:t xml:space="preserve">We have now called greater attention to the power issue raised. Please see </w:t>
        </w:r>
      </w:ins>
      <w:ins w:id="823" w:author="Daniel Noble" w:date="2023-03-06T19:37:00Z">
        <w:r>
          <w:rPr>
            <w:rFonts w:ascii="Calibri" w:hAnsi="Calibri" w:cs="Calibri"/>
            <w:color w:val="4472C4" w:themeColor="accent1"/>
          </w:rPr>
          <w:t>our responses to comments above.</w:t>
        </w:r>
      </w:ins>
    </w:p>
    <w:p w14:paraId="2E7172E4" w14:textId="77777777" w:rsidR="008C19F0" w:rsidRPr="00D86ACC" w:rsidRDefault="008C19F0" w:rsidP="008C19F0">
      <w:pPr>
        <w:rPr>
          <w:rFonts w:ascii="Calibri" w:hAnsi="Calibri" w:cs="Calibri"/>
          <w:rPrChange w:id="824" w:author="Kris.Wild" w:date="2023-03-06T14:48:00Z">
            <w:rPr/>
          </w:rPrChange>
        </w:rPr>
      </w:pPr>
    </w:p>
    <w:p w14:paraId="5151672C" w14:textId="0A599406" w:rsidR="008C19F0" w:rsidRPr="00D86ACC" w:rsidRDefault="008C19F0" w:rsidP="008C19F0">
      <w:pPr>
        <w:rPr>
          <w:rFonts w:ascii="Calibri" w:hAnsi="Calibri" w:cs="Calibri"/>
          <w:rPrChange w:id="825" w:author="Kris.Wild" w:date="2023-03-06T14:48:00Z">
            <w:rPr/>
          </w:rPrChange>
        </w:rPr>
      </w:pPr>
      <w:r w:rsidRPr="00D86ACC">
        <w:rPr>
          <w:rFonts w:ascii="Calibri" w:hAnsi="Calibri" w:cs="Calibri"/>
          <w:rPrChange w:id="826" w:author="Kris.Wild" w:date="2023-03-06T14:48:00Z">
            <w:rPr/>
          </w:rPrChange>
        </w:rPr>
        <w:t xml:space="preserve">line </w:t>
      </w:r>
      <w:proofErr w:type="gramStart"/>
      <w:r w:rsidRPr="00D86ACC">
        <w:rPr>
          <w:rFonts w:ascii="Calibri" w:hAnsi="Calibri" w:cs="Calibri"/>
          <w:rPrChange w:id="827" w:author="Kris.Wild" w:date="2023-03-06T14:48:00Z">
            <w:rPr/>
          </w:rPrChange>
        </w:rPr>
        <w:t>176  Janzen's</w:t>
      </w:r>
      <w:proofErr w:type="gramEnd"/>
      <w:r w:rsidRPr="00D86ACC">
        <w:rPr>
          <w:rFonts w:ascii="Calibri" w:hAnsi="Calibri" w:cs="Calibri"/>
          <w:rPrChange w:id="828" w:author="Kris.Wild" w:date="2023-03-06T14:48:00Z">
            <w:rPr/>
          </w:rPrChange>
        </w:rPr>
        <w:t xml:space="preserve"> classic paper ('67 Am Nat) should </w:t>
      </w:r>
      <w:proofErr w:type="spellStart"/>
      <w:r w:rsidRPr="00D86ACC">
        <w:rPr>
          <w:rFonts w:ascii="Calibri" w:hAnsi="Calibri" w:cs="Calibri"/>
          <w:rPrChange w:id="829" w:author="Kris.Wild" w:date="2023-03-06T14:48:00Z">
            <w:rPr/>
          </w:rPrChange>
        </w:rPr>
        <w:t>b</w:t>
      </w:r>
      <w:proofErr w:type="spellEnd"/>
      <w:r w:rsidRPr="00D86ACC">
        <w:rPr>
          <w:rFonts w:ascii="Calibri" w:hAnsi="Calibri" w:cs="Calibri"/>
          <w:rPrChange w:id="830" w:author="Kris.Wild" w:date="2023-03-06T14:48:00Z">
            <w:rPr/>
          </w:rPrChange>
        </w:rPr>
        <w:t xml:space="preserve"> cited here</w:t>
      </w:r>
    </w:p>
    <w:p w14:paraId="2990630D" w14:textId="2334BE65" w:rsidR="00F84F4D" w:rsidRPr="00D86ACC" w:rsidRDefault="00F84F4D" w:rsidP="008C19F0">
      <w:pPr>
        <w:rPr>
          <w:rFonts w:ascii="Calibri" w:hAnsi="Calibri" w:cs="Calibri"/>
          <w:rPrChange w:id="831" w:author="Kris.Wild" w:date="2023-03-06T14:48:00Z">
            <w:rPr/>
          </w:rPrChange>
        </w:rPr>
      </w:pPr>
    </w:p>
    <w:p w14:paraId="3978E5E9" w14:textId="4B4ED6D5" w:rsidR="00F84F4D" w:rsidRPr="00D86ACC" w:rsidDel="00D86ACC" w:rsidRDefault="00F84F4D" w:rsidP="008C19F0">
      <w:pPr>
        <w:rPr>
          <w:del w:id="832" w:author="Kris.Wild" w:date="2023-03-06T14:42:00Z"/>
          <w:rFonts w:ascii="Calibri" w:hAnsi="Calibri" w:cs="Calibri"/>
          <w:color w:val="4472C4" w:themeColor="accent1"/>
          <w:rPrChange w:id="833" w:author="Kris.Wild" w:date="2023-03-06T14:48:00Z">
            <w:rPr>
              <w:del w:id="834" w:author="Kris.Wild" w:date="2023-03-06T14:42:00Z"/>
              <w:color w:val="4472C4" w:themeColor="accent1"/>
            </w:rPr>
          </w:rPrChange>
        </w:rPr>
      </w:pPr>
      <w:r w:rsidRPr="00D86ACC">
        <w:rPr>
          <w:rFonts w:ascii="Calibri" w:hAnsi="Calibri" w:cs="Calibri"/>
          <w:b/>
          <w:bCs/>
          <w:color w:val="4472C4" w:themeColor="accent1"/>
          <w:rPrChange w:id="835" w:author="Kris.Wild" w:date="2023-03-06T14:48:00Z">
            <w:rPr>
              <w:b/>
              <w:bCs/>
              <w:color w:val="4472C4" w:themeColor="accent1"/>
            </w:rPr>
          </w:rPrChange>
        </w:rPr>
        <w:t>Response</w:t>
      </w:r>
      <w:r w:rsidRPr="00D86ACC">
        <w:rPr>
          <w:rFonts w:ascii="Calibri" w:hAnsi="Calibri" w:cs="Calibri"/>
          <w:color w:val="4472C4" w:themeColor="accent1"/>
          <w:rPrChange w:id="836" w:author="Kris.Wild" w:date="2023-03-06T14:48:00Z">
            <w:rPr>
              <w:color w:val="4472C4" w:themeColor="accent1"/>
            </w:rPr>
          </w:rPrChange>
        </w:rPr>
        <w:t>: Great suggestion. This reference has been added</w:t>
      </w:r>
      <w:r w:rsidR="00F218CB">
        <w:rPr>
          <w:rFonts w:ascii="Calibri" w:hAnsi="Calibri" w:cs="Calibri"/>
          <w:color w:val="4472C4" w:themeColor="accent1"/>
        </w:rPr>
        <w:t xml:space="preserve"> here</w:t>
      </w:r>
      <w:r w:rsidRPr="00D86ACC">
        <w:rPr>
          <w:rFonts w:ascii="Calibri" w:hAnsi="Calibri" w:cs="Calibri"/>
          <w:color w:val="4472C4" w:themeColor="accent1"/>
          <w:rPrChange w:id="837" w:author="Kris.Wild" w:date="2023-03-06T14:48:00Z">
            <w:rPr>
              <w:color w:val="4472C4" w:themeColor="accent1"/>
            </w:rPr>
          </w:rPrChange>
        </w:rPr>
        <w:t xml:space="preserve">. </w:t>
      </w:r>
      <w:del w:id="838" w:author="Kris.Wild" w:date="2023-03-06T14:42:00Z">
        <w:r w:rsidRPr="00D86ACC" w:rsidDel="00D86ACC">
          <w:rPr>
            <w:rFonts w:ascii="Calibri" w:hAnsi="Calibri" w:cs="Calibri"/>
            <w:color w:val="4472C4" w:themeColor="accent1"/>
            <w:rPrChange w:id="839" w:author="Kris.Wild" w:date="2023-03-06T14:48:00Z">
              <w:rPr>
                <w:color w:val="4472C4" w:themeColor="accent1"/>
              </w:rPr>
            </w:rPrChange>
          </w:rPr>
          <w:delText>See line 189.</w:delText>
        </w:r>
      </w:del>
    </w:p>
    <w:p w14:paraId="078CADA8" w14:textId="77777777" w:rsidR="00D86ACC" w:rsidRPr="00D86ACC" w:rsidRDefault="00D86ACC" w:rsidP="008C19F0">
      <w:pPr>
        <w:rPr>
          <w:ins w:id="840" w:author="Kris.Wild" w:date="2023-03-06T14:42:00Z"/>
          <w:rFonts w:ascii="Calibri" w:hAnsi="Calibri" w:cs="Calibri"/>
          <w:rPrChange w:id="841" w:author="Kris.Wild" w:date="2023-03-06T14:48:00Z">
            <w:rPr>
              <w:ins w:id="842" w:author="Kris.Wild" w:date="2023-03-06T14:42:00Z"/>
            </w:rPr>
          </w:rPrChange>
        </w:rPr>
      </w:pPr>
    </w:p>
    <w:p w14:paraId="4B1BEF6C" w14:textId="77777777" w:rsidR="00F84F4D" w:rsidRPr="00D86ACC" w:rsidRDefault="00F84F4D" w:rsidP="008C19F0">
      <w:pPr>
        <w:rPr>
          <w:rFonts w:ascii="Calibri" w:hAnsi="Calibri" w:cs="Calibri"/>
          <w:rPrChange w:id="843" w:author="Kris.Wild" w:date="2023-03-06T14:48:00Z">
            <w:rPr/>
          </w:rPrChange>
        </w:rPr>
      </w:pPr>
    </w:p>
    <w:p w14:paraId="3AEFF4BA" w14:textId="2D2598A5" w:rsidR="008C19F0" w:rsidRPr="00D86ACC" w:rsidRDefault="008C19F0" w:rsidP="008C19F0">
      <w:pPr>
        <w:rPr>
          <w:rFonts w:ascii="Calibri" w:hAnsi="Calibri" w:cs="Calibri"/>
          <w:rPrChange w:id="844" w:author="Kris.Wild" w:date="2023-03-06T14:48:00Z">
            <w:rPr/>
          </w:rPrChange>
        </w:rPr>
      </w:pPr>
      <w:r w:rsidRPr="00D86ACC">
        <w:rPr>
          <w:rFonts w:ascii="Calibri" w:hAnsi="Calibri" w:cs="Calibri"/>
          <w:rPrChange w:id="845" w:author="Kris.Wild" w:date="2023-03-06T14:48:00Z">
            <w:rPr/>
          </w:rPrChange>
        </w:rPr>
        <w:t xml:space="preserve">line </w:t>
      </w:r>
      <w:proofErr w:type="gramStart"/>
      <w:r w:rsidRPr="00D86ACC">
        <w:rPr>
          <w:rFonts w:ascii="Calibri" w:hAnsi="Calibri" w:cs="Calibri"/>
          <w:rPrChange w:id="846" w:author="Kris.Wild" w:date="2023-03-06T14:48:00Z">
            <w:rPr/>
          </w:rPrChange>
        </w:rPr>
        <w:t>173  Interesting</w:t>
      </w:r>
      <w:proofErr w:type="gramEnd"/>
      <w:r w:rsidRPr="00D86ACC">
        <w:rPr>
          <w:rFonts w:ascii="Calibri" w:hAnsi="Calibri" w:cs="Calibri"/>
          <w:rPrChange w:id="847" w:author="Kris.Wild" w:date="2023-03-06T14:48:00Z">
            <w:rPr/>
          </w:rPrChange>
        </w:rPr>
        <w:t xml:space="preserve"> suggestion.  I don't recall any studies that have examined this.</w:t>
      </w:r>
    </w:p>
    <w:p w14:paraId="165DC08B" w14:textId="25B05CBB" w:rsidR="00F84F4D" w:rsidRPr="00D86ACC" w:rsidRDefault="00F84F4D" w:rsidP="008C19F0">
      <w:pPr>
        <w:rPr>
          <w:rFonts w:ascii="Calibri" w:hAnsi="Calibri" w:cs="Calibri"/>
          <w:rPrChange w:id="848" w:author="Kris.Wild" w:date="2023-03-06T14:48:00Z">
            <w:rPr/>
          </w:rPrChange>
        </w:rPr>
      </w:pPr>
    </w:p>
    <w:p w14:paraId="79E2294D" w14:textId="134D66FA" w:rsidR="00F84F4D" w:rsidRPr="00D86ACC" w:rsidRDefault="00F84F4D" w:rsidP="008C19F0">
      <w:pPr>
        <w:rPr>
          <w:rFonts w:ascii="Calibri" w:hAnsi="Calibri" w:cs="Calibri"/>
          <w:rPrChange w:id="849" w:author="Kris.Wild" w:date="2023-03-06T14:48:00Z">
            <w:rPr/>
          </w:rPrChange>
        </w:rPr>
      </w:pPr>
      <w:r w:rsidRPr="00D86ACC">
        <w:rPr>
          <w:rFonts w:ascii="Calibri" w:hAnsi="Calibri" w:cs="Calibri"/>
          <w:b/>
          <w:bCs/>
          <w:color w:val="4472C4" w:themeColor="accent1"/>
          <w:rPrChange w:id="850" w:author="Kris.Wild" w:date="2023-03-06T14:48:00Z">
            <w:rPr>
              <w:b/>
              <w:bCs/>
              <w:color w:val="4472C4" w:themeColor="accent1"/>
            </w:rPr>
          </w:rPrChange>
        </w:rPr>
        <w:t>Response</w:t>
      </w:r>
      <w:r w:rsidRPr="00D86ACC">
        <w:rPr>
          <w:rFonts w:ascii="Calibri" w:hAnsi="Calibri" w:cs="Calibri"/>
          <w:color w:val="4472C4" w:themeColor="accent1"/>
          <w:rPrChange w:id="851" w:author="Kris.Wild" w:date="2023-03-06T14:48:00Z">
            <w:rPr>
              <w:color w:val="4472C4" w:themeColor="accent1"/>
            </w:rPr>
          </w:rPrChange>
        </w:rPr>
        <w:t>: Thanks! We’re glad Reviewer 1 found this interesting.</w:t>
      </w:r>
    </w:p>
    <w:p w14:paraId="5AA6F3C7" w14:textId="77777777" w:rsidR="00F84F4D" w:rsidRPr="00D86ACC" w:rsidRDefault="00F84F4D" w:rsidP="008C19F0">
      <w:pPr>
        <w:rPr>
          <w:rFonts w:ascii="Calibri" w:hAnsi="Calibri" w:cs="Calibri"/>
          <w:rPrChange w:id="852" w:author="Kris.Wild" w:date="2023-03-06T14:48:00Z">
            <w:rPr/>
          </w:rPrChange>
        </w:rPr>
      </w:pPr>
    </w:p>
    <w:p w14:paraId="228C5312" w14:textId="77777777" w:rsidR="008C19F0" w:rsidRPr="00D86ACC" w:rsidRDefault="008C19F0" w:rsidP="008C19F0">
      <w:pPr>
        <w:rPr>
          <w:rFonts w:ascii="Calibri" w:hAnsi="Calibri" w:cs="Calibri"/>
          <w:rPrChange w:id="853" w:author="Kris.Wild" w:date="2023-03-06T14:48:00Z">
            <w:rPr/>
          </w:rPrChange>
        </w:rPr>
      </w:pPr>
      <w:r w:rsidRPr="00D86ACC">
        <w:rPr>
          <w:rFonts w:ascii="Calibri" w:hAnsi="Calibri" w:cs="Calibri"/>
          <w:rPrChange w:id="854" w:author="Kris.Wild" w:date="2023-03-06T14:48:00Z">
            <w:rPr/>
          </w:rPrChange>
        </w:rPr>
        <w:t>*********</w:t>
      </w:r>
    </w:p>
    <w:p w14:paraId="7C5BA8A9" w14:textId="77777777" w:rsidR="008C19F0" w:rsidRPr="00D86ACC" w:rsidRDefault="008C19F0" w:rsidP="008C19F0">
      <w:pPr>
        <w:rPr>
          <w:rFonts w:ascii="Calibri" w:hAnsi="Calibri" w:cs="Calibri"/>
          <w:rPrChange w:id="855" w:author="Kris.Wild" w:date="2023-03-06T14:48:00Z">
            <w:rPr/>
          </w:rPrChange>
        </w:rPr>
      </w:pPr>
      <w:r w:rsidRPr="00D86ACC">
        <w:rPr>
          <w:rFonts w:ascii="Calibri" w:hAnsi="Calibri" w:cs="Calibri"/>
          <w:rPrChange w:id="856" w:author="Kris.Wild" w:date="2023-03-06T14:48:00Z">
            <w:rPr/>
          </w:rPrChange>
        </w:rPr>
        <w:t>Supplement</w:t>
      </w:r>
    </w:p>
    <w:p w14:paraId="63625467" w14:textId="79790665" w:rsidR="008C19F0" w:rsidRPr="00D86ACC" w:rsidRDefault="008C19F0" w:rsidP="008C19F0">
      <w:pPr>
        <w:rPr>
          <w:rFonts w:ascii="Calibri" w:hAnsi="Calibri" w:cs="Calibri"/>
          <w:rPrChange w:id="857" w:author="Kris.Wild" w:date="2023-03-06T14:48:00Z">
            <w:rPr/>
          </w:rPrChange>
        </w:rPr>
      </w:pPr>
      <w:r w:rsidRPr="00D86ACC">
        <w:rPr>
          <w:rFonts w:ascii="Calibri" w:hAnsi="Calibri" w:cs="Calibri"/>
          <w:rPrChange w:id="858" w:author="Kris.Wild" w:date="2023-03-06T14:48:00Z">
            <w:rPr/>
          </w:rPrChange>
        </w:rPr>
        <w:t xml:space="preserve">line 8 </w:t>
      </w:r>
      <w:proofErr w:type="spellStart"/>
      <w:r w:rsidRPr="00D86ACC">
        <w:rPr>
          <w:rFonts w:ascii="Calibri" w:hAnsi="Calibri" w:cs="Calibri"/>
          <w:rPrChange w:id="859" w:author="Kris.Wild" w:date="2023-03-06T14:48:00Z">
            <w:rPr/>
          </w:rPrChange>
        </w:rPr>
        <w:t>Tpref</w:t>
      </w:r>
      <w:proofErr w:type="spellEnd"/>
      <w:r w:rsidRPr="00D86ACC">
        <w:rPr>
          <w:rFonts w:ascii="Calibri" w:hAnsi="Calibri" w:cs="Calibri"/>
          <w:rPrChange w:id="860" w:author="Kris.Wild" w:date="2023-03-06T14:48:00Z">
            <w:rPr/>
          </w:rPrChange>
        </w:rPr>
        <w:t xml:space="preserve"> is NOT the optimal body temperature.  See Martin, T. L., &amp; Huey, R. B. (2008). Why suboptimal is optimal:  Jensen's inequality and ectotherm thermal preferences. American Naturalist, 171, E102-E118.</w:t>
      </w:r>
    </w:p>
    <w:p w14:paraId="32F74A9A" w14:textId="1172E83D" w:rsidR="00FC35C5" w:rsidRPr="00D86ACC" w:rsidRDefault="00FC35C5" w:rsidP="008C19F0">
      <w:pPr>
        <w:rPr>
          <w:rFonts w:ascii="Calibri" w:hAnsi="Calibri" w:cs="Calibri"/>
          <w:rPrChange w:id="861" w:author="Kris.Wild" w:date="2023-03-06T14:48:00Z">
            <w:rPr/>
          </w:rPrChange>
        </w:rPr>
      </w:pPr>
    </w:p>
    <w:p w14:paraId="0044348C" w14:textId="4E3865BA" w:rsidR="00FC35C5" w:rsidRDefault="00FC35C5" w:rsidP="008C19F0">
      <w:pPr>
        <w:rPr>
          <w:ins w:id="862" w:author="Daniel Noble" w:date="2023-03-06T19:48:00Z"/>
          <w:rFonts w:ascii="Calibri" w:hAnsi="Calibri" w:cs="Calibri"/>
          <w:color w:val="4472C4" w:themeColor="accent1"/>
        </w:rPr>
      </w:pPr>
      <w:r w:rsidRPr="00D86ACC">
        <w:rPr>
          <w:rFonts w:ascii="Calibri" w:hAnsi="Calibri" w:cs="Calibri"/>
          <w:b/>
          <w:bCs/>
          <w:color w:val="4472C4" w:themeColor="accent1"/>
          <w:rPrChange w:id="863" w:author="Kris.Wild" w:date="2023-03-06T14:48:00Z">
            <w:rPr>
              <w:b/>
              <w:bCs/>
              <w:color w:val="4472C4" w:themeColor="accent1"/>
            </w:rPr>
          </w:rPrChange>
        </w:rPr>
        <w:t>Response</w:t>
      </w:r>
      <w:r w:rsidRPr="00D86ACC">
        <w:rPr>
          <w:rFonts w:ascii="Calibri" w:hAnsi="Calibri" w:cs="Calibri"/>
          <w:color w:val="4472C4" w:themeColor="accent1"/>
          <w:rPrChange w:id="864" w:author="Kris.Wild" w:date="2023-03-06T14:48:00Z">
            <w:rPr>
              <w:color w:val="4472C4" w:themeColor="accent1"/>
            </w:rPr>
          </w:rPrChange>
        </w:rPr>
        <w:t>: Corrected</w:t>
      </w:r>
      <w:ins w:id="865" w:author="Daniel Noble" w:date="2023-03-06T19:48:00Z">
        <w:r w:rsidR="00AC52D9">
          <w:rPr>
            <w:rFonts w:ascii="Calibri" w:hAnsi="Calibri" w:cs="Calibri"/>
            <w:color w:val="4472C4" w:themeColor="accent1"/>
          </w:rPr>
          <w:t xml:space="preserve"> in the supplement. </w:t>
        </w:r>
      </w:ins>
      <w:del w:id="866" w:author="Daniel Noble" w:date="2023-03-06T19:48:00Z">
        <w:r w:rsidRPr="00D86ACC" w:rsidDel="00AC52D9">
          <w:rPr>
            <w:rFonts w:ascii="Calibri" w:hAnsi="Calibri" w:cs="Calibri"/>
            <w:color w:val="4472C4" w:themeColor="accent1"/>
            <w:rPrChange w:id="867" w:author="Kris.Wild" w:date="2023-03-06T14:48:00Z">
              <w:rPr>
                <w:color w:val="4472C4" w:themeColor="accent1"/>
              </w:rPr>
            </w:rPrChange>
          </w:rPr>
          <w:delText>.</w:delText>
        </w:r>
      </w:del>
      <w:del w:id="868" w:author="Daniel Noble" w:date="2023-03-06T19:47:00Z">
        <w:r w:rsidRPr="00D86ACC" w:rsidDel="00AC52D9">
          <w:rPr>
            <w:rFonts w:ascii="Calibri" w:hAnsi="Calibri" w:cs="Calibri"/>
            <w:color w:val="4472C4" w:themeColor="accent1"/>
            <w:rPrChange w:id="869" w:author="Kris.Wild" w:date="2023-03-06T14:48:00Z">
              <w:rPr>
                <w:color w:val="4472C4" w:themeColor="accent1"/>
              </w:rPr>
            </w:rPrChange>
          </w:rPr>
          <w:delText xml:space="preserve"> We </w:delText>
        </w:r>
      </w:del>
      <w:del w:id="870" w:author="Daniel Noble" w:date="2023-03-06T19:40:00Z">
        <w:r w:rsidRPr="00D86ACC" w:rsidDel="0011074A">
          <w:rPr>
            <w:rFonts w:ascii="Calibri" w:hAnsi="Calibri" w:cs="Calibri"/>
            <w:color w:val="4472C4" w:themeColor="accent1"/>
            <w:rPrChange w:id="871" w:author="Kris.Wild" w:date="2023-03-06T14:48:00Z">
              <w:rPr>
                <w:color w:val="4472C4" w:themeColor="accent1"/>
              </w:rPr>
            </w:rPrChange>
          </w:rPr>
          <w:delText>appreciate the literature suggestion. See line 8</w:delText>
        </w:r>
      </w:del>
      <w:ins w:id="872" w:author="Kris.Wild" w:date="2023-03-06T14:42:00Z">
        <w:del w:id="873" w:author="Daniel Noble" w:date="2023-03-06T19:40:00Z">
          <w:r w:rsidR="00D86ACC" w:rsidRPr="00D86ACC" w:rsidDel="0011074A">
            <w:rPr>
              <w:rFonts w:ascii="Calibri" w:hAnsi="Calibri" w:cs="Calibri"/>
              <w:color w:val="4472C4" w:themeColor="accent1"/>
              <w:rPrChange w:id="874" w:author="Kris.Wild" w:date="2023-03-06T14:48:00Z">
                <w:rPr>
                  <w:color w:val="4472C4" w:themeColor="accent1"/>
                </w:rPr>
              </w:rPrChange>
            </w:rPr>
            <w:delText>9</w:delText>
          </w:r>
        </w:del>
      </w:ins>
      <w:del w:id="875" w:author="Daniel Noble" w:date="2023-03-06T19:40:00Z">
        <w:r w:rsidRPr="00D86ACC" w:rsidDel="0011074A">
          <w:rPr>
            <w:rFonts w:ascii="Calibri" w:hAnsi="Calibri" w:cs="Calibri"/>
            <w:color w:val="4472C4" w:themeColor="accent1"/>
            <w:rPrChange w:id="876" w:author="Kris.Wild" w:date="2023-03-06T14:48:00Z">
              <w:rPr>
                <w:color w:val="4472C4" w:themeColor="accent1"/>
              </w:rPr>
            </w:rPrChange>
          </w:rPr>
          <w:delText>.</w:delText>
        </w:r>
      </w:del>
    </w:p>
    <w:p w14:paraId="64A3672F" w14:textId="547889DB" w:rsidR="00AC52D9" w:rsidRDefault="00AC52D9" w:rsidP="008C19F0">
      <w:pPr>
        <w:rPr>
          <w:ins w:id="877" w:author="Daniel Noble" w:date="2023-03-06T19:48:00Z"/>
          <w:rFonts w:ascii="Calibri" w:hAnsi="Calibri" w:cs="Calibri"/>
          <w:color w:val="4472C4" w:themeColor="accent1"/>
        </w:rPr>
      </w:pPr>
    </w:p>
    <w:p w14:paraId="24DEA31B" w14:textId="1646B29F" w:rsidR="00AC52D9" w:rsidRPr="00AC52D9" w:rsidRDefault="00AC52D9" w:rsidP="00AC52D9">
      <w:pPr>
        <w:rPr>
          <w:ins w:id="878" w:author="Daniel Noble" w:date="2023-03-06T19:48:00Z"/>
          <w:b/>
          <w:bCs/>
          <w:i/>
          <w:iCs/>
          <w:color w:val="4472C4" w:themeColor="accent1"/>
          <w:rPrChange w:id="879" w:author="Daniel Noble" w:date="2023-03-06T19:48:00Z">
            <w:rPr>
              <w:ins w:id="880" w:author="Daniel Noble" w:date="2023-03-06T19:48:00Z"/>
              <w:b/>
              <w:bCs/>
            </w:rPr>
          </w:rPrChange>
        </w:rPr>
      </w:pPr>
      <w:ins w:id="881" w:author="Daniel Noble" w:date="2023-03-06T19:48:00Z">
        <w:r w:rsidRPr="00AC52D9">
          <w:rPr>
            <w:rFonts w:ascii="Calibri" w:hAnsi="Calibri" w:cs="Calibri"/>
            <w:i/>
            <w:iCs/>
            <w:color w:val="4472C4" w:themeColor="accent1"/>
            <w:rPrChange w:id="882" w:author="Daniel Noble" w:date="2023-03-06T19:48:00Z">
              <w:rPr>
                <w:rFonts w:ascii="Calibri" w:hAnsi="Calibri" w:cs="Calibri"/>
                <w:color w:val="4472C4" w:themeColor="accent1"/>
              </w:rPr>
            </w:rPrChange>
          </w:rPr>
          <w:t>“</w:t>
        </w:r>
        <w:r w:rsidRPr="00AC52D9">
          <w:rPr>
            <w:i/>
            <w:iCs/>
            <w:color w:val="4472C4" w:themeColor="accent1"/>
            <w:rPrChange w:id="883" w:author="Daniel Noble" w:date="2023-03-06T19:48:00Z">
              <w:rPr/>
            </w:rPrChange>
          </w:rPr>
          <w:t>Animals (n =40) were randomly sampled to form five trial groups (n=8) such that two animals, one male and one female, from each treatment were in each trial group</w:t>
        </w:r>
        <w:r w:rsidRPr="00AC52D9">
          <w:rPr>
            <w:i/>
            <w:iCs/>
            <w:color w:val="4472C4" w:themeColor="accent1"/>
            <w:rPrChange w:id="884" w:author="Daniel Noble" w:date="2023-03-06T19:48:00Z">
              <w:rPr>
                <w:i/>
                <w:iCs/>
              </w:rPr>
            </w:rPrChange>
          </w:rPr>
          <w:t xml:space="preserve">. </w:t>
        </w:r>
        <w:r w:rsidRPr="00AC52D9">
          <w:rPr>
            <w:i/>
            <w:iCs/>
            <w:color w:val="4472C4" w:themeColor="accent1"/>
            <w:rPrChange w:id="885" w:author="Daniel Noble" w:date="2023-03-06T19:48:00Z">
              <w:rPr/>
            </w:rPrChange>
          </w:rPr>
          <w:t xml:space="preserve"> Before </w:t>
        </w:r>
        <w:proofErr w:type="spellStart"/>
        <w:r w:rsidRPr="00AC52D9">
          <w:rPr>
            <w:i/>
            <w:iCs/>
            <w:color w:val="4472C4" w:themeColor="accent1"/>
            <w:rPrChange w:id="886" w:author="Daniel Noble" w:date="2023-03-06T19:48:00Z">
              <w:rPr/>
            </w:rPrChange>
          </w:rPr>
          <w:t>T</w:t>
        </w:r>
        <w:r w:rsidRPr="00AC52D9">
          <w:rPr>
            <w:i/>
            <w:iCs/>
            <w:color w:val="4472C4" w:themeColor="accent1"/>
            <w:vertAlign w:val="subscript"/>
            <w:rPrChange w:id="887" w:author="Daniel Noble" w:date="2023-03-06T19:48:00Z">
              <w:rPr>
                <w:vertAlign w:val="subscript"/>
              </w:rPr>
            </w:rPrChange>
          </w:rPr>
          <w:t>pref</w:t>
        </w:r>
        <w:proofErr w:type="spellEnd"/>
        <w:r w:rsidRPr="00AC52D9">
          <w:rPr>
            <w:i/>
            <w:iCs/>
            <w:color w:val="4472C4" w:themeColor="accent1"/>
            <w:rPrChange w:id="888" w:author="Daniel Noble" w:date="2023-03-06T19:48:00Z">
              <w:rPr/>
            </w:rPrChange>
          </w:rPr>
          <w:t xml:space="preserve"> trials, trial animals were moved from mating enclosures to individual enclosures undergoing a 24-hour fasting period. After this period, the mass of all trial animals was measured, after which animals were transferred into individual lanes of a thermal gradient plate spanning temperatures of 5</w:t>
        </w:r>
        <w:r w:rsidRPr="00AC52D9">
          <w:rPr>
            <w:i/>
            <w:iCs/>
            <w:color w:val="4472C4" w:themeColor="accent1"/>
            <w:position w:val="8"/>
            <w:rPrChange w:id="889" w:author="Daniel Noble" w:date="2023-03-06T19:48:00Z">
              <w:rPr>
                <w:position w:val="8"/>
              </w:rPr>
            </w:rPrChange>
          </w:rPr>
          <w:t>◦</w:t>
        </w:r>
        <w:r w:rsidRPr="00AC52D9">
          <w:rPr>
            <w:i/>
            <w:iCs/>
            <w:color w:val="4472C4" w:themeColor="accent1"/>
            <w:rPrChange w:id="890" w:author="Daniel Noble" w:date="2023-03-06T19:48:00Z">
              <w:rPr/>
            </w:rPrChange>
          </w:rPr>
          <w:t>C to 55</w:t>
        </w:r>
        <w:r w:rsidRPr="00AC52D9">
          <w:rPr>
            <w:i/>
            <w:iCs/>
            <w:color w:val="4472C4" w:themeColor="accent1"/>
            <w:position w:val="8"/>
            <w:rPrChange w:id="891" w:author="Daniel Noble" w:date="2023-03-06T19:48:00Z">
              <w:rPr>
                <w:position w:val="8"/>
              </w:rPr>
            </w:rPrChange>
          </w:rPr>
          <w:t>◦</w:t>
        </w:r>
        <w:r w:rsidRPr="00AC52D9">
          <w:rPr>
            <w:i/>
            <w:iCs/>
            <w:color w:val="4472C4" w:themeColor="accent1"/>
            <w:rPrChange w:id="892" w:author="Daniel Noble" w:date="2023-03-06T19:48:00Z">
              <w:rPr/>
            </w:rPrChange>
          </w:rPr>
          <w:t xml:space="preserve">C. Animals had a 12- window of acclimation in the </w:t>
        </w:r>
        <w:r w:rsidRPr="00AC52D9">
          <w:rPr>
            <w:i/>
            <w:iCs/>
            <w:color w:val="4472C4" w:themeColor="accent1"/>
            <w:rPrChange w:id="893" w:author="Daniel Noble" w:date="2023-03-06T19:48:00Z">
              <w:rPr/>
            </w:rPrChange>
          </w:rPr>
          <w:lastRenderedPageBreak/>
          <w:t>thermal gradients prior to data collection. The thermal profiles across the thermal gradient were generated from an immersion cooler, copper tubing, and an electric heating pad. Infrared images were obtained in 15- minute intervals over an eight-hour observation period with a FLIR T640 thermography camera. Animals were returned to individual enclosures after T</w:t>
        </w:r>
        <w:proofErr w:type="spellStart"/>
        <w:r w:rsidRPr="00AC52D9">
          <w:rPr>
            <w:i/>
            <w:iCs/>
            <w:color w:val="4472C4" w:themeColor="accent1"/>
            <w:position w:val="-4"/>
            <w:rPrChange w:id="894" w:author="Daniel Noble" w:date="2023-03-06T19:48:00Z">
              <w:rPr>
                <w:position w:val="-4"/>
              </w:rPr>
            </w:rPrChange>
          </w:rPr>
          <w:t>pref</w:t>
        </w:r>
        <w:proofErr w:type="spellEnd"/>
        <w:r w:rsidRPr="00AC52D9">
          <w:rPr>
            <w:i/>
            <w:iCs/>
            <w:color w:val="4472C4" w:themeColor="accent1"/>
            <w:position w:val="-4"/>
            <w:rPrChange w:id="895" w:author="Daniel Noble" w:date="2023-03-06T19:48:00Z">
              <w:rPr>
                <w:position w:val="-4"/>
              </w:rPr>
            </w:rPrChange>
          </w:rPr>
          <w:t xml:space="preserve"> </w:t>
        </w:r>
        <w:r w:rsidRPr="00AC52D9">
          <w:rPr>
            <w:i/>
            <w:iCs/>
            <w:color w:val="4472C4" w:themeColor="accent1"/>
            <w:rPrChange w:id="896" w:author="Daniel Noble" w:date="2023-03-06T19:48:00Z">
              <w:rPr/>
            </w:rPrChange>
          </w:rPr>
          <w:t xml:space="preserve">trials. </w:t>
        </w:r>
        <w:proofErr w:type="spellStart"/>
        <w:r w:rsidRPr="00AC52D9">
          <w:rPr>
            <w:i/>
            <w:iCs/>
            <w:color w:val="4472C4" w:themeColor="accent1"/>
            <w:rPrChange w:id="897" w:author="Daniel Noble" w:date="2023-03-06T19:48:00Z">
              <w:rPr>
                <w:i/>
                <w:iCs/>
              </w:rPr>
            </w:rPrChange>
          </w:rPr>
          <w:t>Lampropholis</w:t>
        </w:r>
        <w:proofErr w:type="spellEnd"/>
        <w:r w:rsidRPr="00AC52D9">
          <w:rPr>
            <w:i/>
            <w:iCs/>
            <w:color w:val="4472C4" w:themeColor="accent1"/>
            <w:rPrChange w:id="898" w:author="Daniel Noble" w:date="2023-03-06T19:48:00Z">
              <w:rPr>
                <w:i/>
                <w:iCs/>
              </w:rPr>
            </w:rPrChange>
          </w:rPr>
          <w:t xml:space="preserve"> </w:t>
        </w:r>
        <w:proofErr w:type="spellStart"/>
        <w:r w:rsidRPr="00AC52D9">
          <w:rPr>
            <w:i/>
            <w:iCs/>
            <w:color w:val="4472C4" w:themeColor="accent1"/>
            <w:rPrChange w:id="899" w:author="Daniel Noble" w:date="2023-03-06T19:48:00Z">
              <w:rPr>
                <w:i/>
                <w:iCs/>
              </w:rPr>
            </w:rPrChange>
          </w:rPr>
          <w:t>delicata</w:t>
        </w:r>
        <w:proofErr w:type="spellEnd"/>
        <w:r w:rsidRPr="00AC52D9">
          <w:rPr>
            <w:i/>
            <w:iCs/>
            <w:color w:val="4472C4" w:themeColor="accent1"/>
            <w:rPrChange w:id="900" w:author="Daniel Noble" w:date="2023-03-06T19:48:00Z">
              <w:rPr/>
            </w:rPrChange>
          </w:rPr>
          <w:t xml:space="preserve"> body temperatures were extracted from infrared images using </w:t>
        </w:r>
        <w:proofErr w:type="spellStart"/>
        <w:r w:rsidRPr="00AC52D9">
          <w:rPr>
            <w:i/>
            <w:iCs/>
            <w:color w:val="4472C4" w:themeColor="accent1"/>
            <w:rPrChange w:id="901" w:author="Daniel Noble" w:date="2023-03-06T19:48:00Z">
              <w:rPr/>
            </w:rPrChange>
          </w:rPr>
          <w:t>Flir</w:t>
        </w:r>
        <w:proofErr w:type="spellEnd"/>
        <w:r w:rsidRPr="00AC52D9">
          <w:rPr>
            <w:i/>
            <w:iCs/>
            <w:color w:val="4472C4" w:themeColor="accent1"/>
            <w:rPrChange w:id="902" w:author="Daniel Noble" w:date="2023-03-06T19:48:00Z">
              <w:rPr/>
            </w:rPrChange>
          </w:rPr>
          <w:t xml:space="preserve"> Tools, version 5.13.</w:t>
        </w:r>
        <w:r w:rsidRPr="00AC52D9">
          <w:rPr>
            <w:i/>
            <w:iCs/>
            <w:color w:val="4472C4" w:themeColor="accent1"/>
            <w:rPrChange w:id="903" w:author="Daniel Noble" w:date="2023-03-06T19:48:00Z">
              <w:rPr/>
            </w:rPrChange>
          </w:rPr>
          <w:t>”</w:t>
        </w:r>
      </w:ins>
    </w:p>
    <w:p w14:paraId="2F4D81B5" w14:textId="0C241695" w:rsidR="00AC52D9" w:rsidRPr="00D86ACC" w:rsidRDefault="00AC52D9" w:rsidP="008C19F0">
      <w:pPr>
        <w:rPr>
          <w:rFonts w:ascii="Calibri" w:hAnsi="Calibri" w:cs="Calibri"/>
          <w:rPrChange w:id="904" w:author="Kris.Wild" w:date="2023-03-06T14:48:00Z">
            <w:rPr/>
          </w:rPrChange>
        </w:rPr>
      </w:pPr>
    </w:p>
    <w:p w14:paraId="157F42BC" w14:textId="77777777" w:rsidR="00FC35C5" w:rsidRPr="00D86ACC" w:rsidRDefault="00FC35C5" w:rsidP="008C19F0">
      <w:pPr>
        <w:rPr>
          <w:rFonts w:ascii="Calibri" w:hAnsi="Calibri" w:cs="Calibri"/>
          <w:rPrChange w:id="905" w:author="Kris.Wild" w:date="2023-03-06T14:48:00Z">
            <w:rPr/>
          </w:rPrChange>
        </w:rPr>
      </w:pPr>
    </w:p>
    <w:p w14:paraId="4E4CDABE" w14:textId="77777777" w:rsidR="008C19F0" w:rsidRPr="00D86ACC" w:rsidRDefault="008C19F0" w:rsidP="008C19F0">
      <w:pPr>
        <w:rPr>
          <w:rFonts w:ascii="Calibri" w:hAnsi="Calibri" w:cs="Calibri"/>
          <w:rPrChange w:id="906" w:author="Kris.Wild" w:date="2023-03-06T14:48:00Z">
            <w:rPr/>
          </w:rPrChange>
        </w:rPr>
      </w:pPr>
      <w:r w:rsidRPr="00D86ACC">
        <w:rPr>
          <w:rFonts w:ascii="Calibri" w:hAnsi="Calibri" w:cs="Calibri"/>
          <w:rPrChange w:id="907" w:author="Kris.Wild" w:date="2023-03-06T14:48:00Z">
            <w:rPr/>
          </w:rPrChange>
        </w:rPr>
        <w:t xml:space="preserve">line </w:t>
      </w:r>
      <w:proofErr w:type="gramStart"/>
      <w:r w:rsidRPr="00D86ACC">
        <w:rPr>
          <w:rFonts w:ascii="Calibri" w:hAnsi="Calibri" w:cs="Calibri"/>
          <w:rPrChange w:id="908" w:author="Kris.Wild" w:date="2023-03-06T14:48:00Z">
            <w:rPr/>
          </w:rPrChange>
        </w:rPr>
        <w:t>19  Check</w:t>
      </w:r>
      <w:proofErr w:type="gramEnd"/>
      <w:r w:rsidRPr="00D86ACC">
        <w:rPr>
          <w:rFonts w:ascii="Calibri" w:hAnsi="Calibri" w:cs="Calibri"/>
          <w:rPrChange w:id="909" w:author="Kris.Wild" w:date="2023-03-06T14:48:00Z">
            <w:rPr/>
          </w:rPrChange>
        </w:rPr>
        <w:t xml:space="preserve"> for consistency over the 8-hours.  </w:t>
      </w:r>
      <w:proofErr w:type="spellStart"/>
      <w:r w:rsidRPr="00D86ACC">
        <w:rPr>
          <w:rFonts w:ascii="Calibri" w:hAnsi="Calibri" w:cs="Calibri"/>
          <w:rPrChange w:id="910" w:author="Kris.Wild" w:date="2023-03-06T14:48:00Z">
            <w:rPr/>
          </w:rPrChange>
        </w:rPr>
        <w:t>Brattstrom</w:t>
      </w:r>
      <w:proofErr w:type="spellEnd"/>
      <w:r w:rsidRPr="00D86ACC">
        <w:rPr>
          <w:rFonts w:ascii="Calibri" w:hAnsi="Calibri" w:cs="Calibri"/>
          <w:rPrChange w:id="911" w:author="Kris.Wild" w:date="2023-03-06T14:48:00Z">
            <w:rPr/>
          </w:rPrChange>
        </w:rPr>
        <w:t xml:space="preserve"> (decades ago) found (if I remember correctly) that lizards often take some time in a gradient before they "settle in".  </w:t>
      </w:r>
    </w:p>
    <w:p w14:paraId="7570975E" w14:textId="4F07225A" w:rsidR="008C19F0" w:rsidRPr="00D86ACC" w:rsidRDefault="008C19F0" w:rsidP="008C19F0">
      <w:pPr>
        <w:rPr>
          <w:rFonts w:ascii="Calibri" w:hAnsi="Calibri" w:cs="Calibri"/>
          <w:rPrChange w:id="912" w:author="Kris.Wild" w:date="2023-03-06T14:48:00Z">
            <w:rPr/>
          </w:rPrChange>
        </w:rPr>
      </w:pPr>
      <w:r w:rsidRPr="00D86ACC">
        <w:rPr>
          <w:rFonts w:ascii="Calibri" w:hAnsi="Calibri" w:cs="Calibri"/>
          <w:rPrChange w:id="913" w:author="Kris.Wild" w:date="2023-03-06T14:48:00Z">
            <w:rPr/>
          </w:rPrChange>
        </w:rPr>
        <w:t>You measured dorsal skin temperature, not body temperature.   Did you ever check whether skin temperature = cloacal temperature? These are moderately large lizards (8 to 10 cm), so skin temperature may be different from cloacal.</w:t>
      </w:r>
    </w:p>
    <w:p w14:paraId="5FBDA8BD" w14:textId="7CB7212F" w:rsidR="00FC35C5" w:rsidRPr="00D86ACC" w:rsidRDefault="00FC35C5" w:rsidP="008C19F0">
      <w:pPr>
        <w:rPr>
          <w:rFonts w:ascii="Calibri" w:hAnsi="Calibri" w:cs="Calibri"/>
          <w:rPrChange w:id="914" w:author="Kris.Wild" w:date="2023-03-06T14:48:00Z">
            <w:rPr/>
          </w:rPrChange>
        </w:rPr>
      </w:pPr>
    </w:p>
    <w:p w14:paraId="16CA9E65" w14:textId="5C52DDFB" w:rsidR="005F4FD7" w:rsidRPr="00D86ACC" w:rsidRDefault="00FC35C5" w:rsidP="008C19F0">
      <w:pPr>
        <w:rPr>
          <w:rFonts w:ascii="Calibri" w:hAnsi="Calibri" w:cs="Calibri"/>
          <w:color w:val="4472C4" w:themeColor="accent1"/>
          <w:rPrChange w:id="915" w:author="Kris.Wild" w:date="2023-03-06T14:48:00Z">
            <w:rPr>
              <w:color w:val="4472C4" w:themeColor="accent1"/>
            </w:rPr>
          </w:rPrChange>
        </w:rPr>
      </w:pPr>
      <w:r w:rsidRPr="00D86ACC">
        <w:rPr>
          <w:rFonts w:ascii="Calibri" w:hAnsi="Calibri" w:cs="Calibri"/>
          <w:b/>
          <w:bCs/>
          <w:color w:val="4472C4" w:themeColor="accent1"/>
          <w:rPrChange w:id="916" w:author="Kris.Wild" w:date="2023-03-06T14:48:00Z">
            <w:rPr>
              <w:b/>
              <w:bCs/>
              <w:color w:val="4472C4" w:themeColor="accent1"/>
            </w:rPr>
          </w:rPrChange>
        </w:rPr>
        <w:t>Response</w:t>
      </w:r>
      <w:r w:rsidRPr="00D86ACC">
        <w:rPr>
          <w:rFonts w:ascii="Calibri" w:hAnsi="Calibri" w:cs="Calibri"/>
          <w:color w:val="4472C4" w:themeColor="accent1"/>
          <w:rPrChange w:id="917" w:author="Kris.Wild" w:date="2023-03-06T14:48:00Z">
            <w:rPr>
              <w:color w:val="4472C4" w:themeColor="accent1"/>
            </w:rPr>
          </w:rPrChange>
        </w:rPr>
        <w:t>:</w:t>
      </w:r>
      <w:r w:rsidR="005F4FD7" w:rsidRPr="00D86ACC">
        <w:rPr>
          <w:rFonts w:ascii="Calibri" w:eastAsia="Times New Roman" w:hAnsi="Calibri" w:cs="Calibri"/>
          <w:kern w:val="0"/>
          <w:lang w:eastAsia="en-GB"/>
          <w14:ligatures w14:val="none"/>
          <w:rPrChange w:id="918" w:author="Kris.Wild" w:date="2023-03-06T14:48:00Z">
            <w:rPr>
              <w:rFonts w:ascii="Times New Roman" w:eastAsia="Times New Roman" w:hAnsi="Times New Roman" w:cs="Times New Roman"/>
              <w:kern w:val="0"/>
              <w:lang w:eastAsia="en-GB"/>
              <w14:ligatures w14:val="none"/>
            </w:rPr>
          </w:rPrChange>
        </w:rPr>
        <w:t xml:space="preserve"> </w:t>
      </w:r>
      <w:r w:rsidR="005F4FD7" w:rsidRPr="00D86ACC">
        <w:rPr>
          <w:rFonts w:ascii="Calibri" w:hAnsi="Calibri" w:cs="Calibri"/>
          <w:color w:val="4472C4" w:themeColor="accent1"/>
          <w:rPrChange w:id="919" w:author="Kris.Wild" w:date="2023-03-06T14:48:00Z">
            <w:rPr>
              <w:color w:val="4472C4" w:themeColor="accent1"/>
            </w:rPr>
          </w:rPrChange>
        </w:rPr>
        <w:t xml:space="preserve">Actually, these are small lizards. Mean mass at measurement was only 1.3g (~4cm snout to vent length). While it is possible that skin temperature </w:t>
      </w:r>
      <w:del w:id="920" w:author="Kris.Wild" w:date="2023-03-06T16:36:00Z">
        <w:r w:rsidR="005F4FD7" w:rsidRPr="00D86ACC" w:rsidDel="00F218CB">
          <w:rPr>
            <w:rFonts w:ascii="Calibri" w:hAnsi="Calibri" w:cs="Calibri"/>
            <w:color w:val="4472C4" w:themeColor="accent1"/>
            <w:rPrChange w:id="921" w:author="Kris.Wild" w:date="2023-03-06T14:48:00Z">
              <w:rPr>
                <w:color w:val="4472C4" w:themeColor="accent1"/>
              </w:rPr>
            </w:rPrChange>
          </w:rPr>
          <w:delText>differed</w:delText>
        </w:r>
      </w:del>
      <w:ins w:id="922" w:author="Kris.Wild" w:date="2023-03-06T16:36:00Z">
        <w:r w:rsidR="00F218CB">
          <w:rPr>
            <w:rFonts w:ascii="Calibri" w:hAnsi="Calibri" w:cs="Calibri"/>
            <w:color w:val="4472C4" w:themeColor="accent1"/>
          </w:rPr>
          <w:t>differs</w:t>
        </w:r>
      </w:ins>
      <w:r w:rsidR="005F4FD7" w:rsidRPr="00D86ACC">
        <w:rPr>
          <w:rFonts w:ascii="Calibri" w:hAnsi="Calibri" w:cs="Calibri"/>
          <w:color w:val="4472C4" w:themeColor="accent1"/>
          <w:rPrChange w:id="923" w:author="Kris.Wild" w:date="2023-03-06T14:48:00Z">
            <w:rPr>
              <w:color w:val="4472C4" w:themeColor="accent1"/>
            </w:rPr>
          </w:rPrChange>
        </w:rPr>
        <w:t xml:space="preserve"> from body temperature lizards of this size are expected to equilibrate with environmental temperatures quickly (</w:t>
      </w:r>
      <w:proofErr w:type="gramStart"/>
      <w:r w:rsidR="005F4FD7" w:rsidRPr="00D86ACC">
        <w:rPr>
          <w:rFonts w:ascii="Calibri" w:hAnsi="Calibri" w:cs="Calibri"/>
          <w:color w:val="4472C4" w:themeColor="accent1"/>
          <w:rPrChange w:id="924" w:author="Kris.Wild" w:date="2023-03-06T14:48:00Z">
            <w:rPr>
              <w:color w:val="4472C4" w:themeColor="accent1"/>
            </w:rPr>
          </w:rPrChange>
        </w:rPr>
        <w:t>i.e.</w:t>
      </w:r>
      <w:proofErr w:type="gramEnd"/>
      <w:r w:rsidR="005F4FD7" w:rsidRPr="00D86ACC">
        <w:rPr>
          <w:rFonts w:ascii="Calibri" w:hAnsi="Calibri" w:cs="Calibri"/>
          <w:color w:val="4472C4" w:themeColor="accent1"/>
          <w:rPrChange w:id="925" w:author="Kris.Wild" w:date="2023-03-06T14:48:00Z">
            <w:rPr>
              <w:color w:val="4472C4" w:themeColor="accent1"/>
            </w:rPr>
          </w:rPrChange>
        </w:rPr>
        <w:t xml:space="preserve"> heat/cool rapidly given the environmental temperature; </w:t>
      </w:r>
      <w:r w:rsidR="005F4FD7" w:rsidRPr="00D86ACC">
        <w:rPr>
          <w:rFonts w:ascii="Calibri" w:hAnsi="Calibri" w:cs="Calibri"/>
          <w:i/>
          <w:iCs/>
          <w:color w:val="4472C4" w:themeColor="accent1"/>
          <w:rPrChange w:id="926" w:author="Kris.Wild" w:date="2023-03-06T14:48:00Z">
            <w:rPr>
              <w:i/>
              <w:iCs/>
              <w:color w:val="4472C4" w:themeColor="accent1"/>
            </w:rPr>
          </w:rPrChange>
        </w:rPr>
        <w:t xml:space="preserve">See </w:t>
      </w:r>
      <w:r w:rsidR="005F4FD7" w:rsidRPr="00D86ACC">
        <w:rPr>
          <w:rFonts w:ascii="Calibri" w:hAnsi="Calibri" w:cs="Calibri"/>
          <w:color w:val="4472C4" w:themeColor="accent1"/>
          <w:rPrChange w:id="927" w:author="Kris.Wild" w:date="2023-03-06T14:48:00Z">
            <w:rPr>
              <w:color w:val="4472C4" w:themeColor="accent1"/>
            </w:rPr>
          </w:rPrChange>
        </w:rPr>
        <w:t>Garrick 2008</w:t>
      </w:r>
      <w:r w:rsidR="00F218CB">
        <w:rPr>
          <w:rFonts w:ascii="Calibri" w:hAnsi="Calibri" w:cs="Calibri"/>
          <w:color w:val="4472C4" w:themeColor="accent1"/>
        </w:rPr>
        <w:t xml:space="preserve"> on comparison </w:t>
      </w:r>
      <w:proofErr w:type="spellStart"/>
      <w:r w:rsidR="00F218CB">
        <w:rPr>
          <w:rFonts w:ascii="Calibri" w:hAnsi="Calibri" w:cs="Calibri"/>
          <w:color w:val="4472C4" w:themeColor="accent1"/>
        </w:rPr>
        <w:t>Tsurf</w:t>
      </w:r>
      <w:proofErr w:type="spellEnd"/>
      <w:r w:rsidR="00F218CB">
        <w:rPr>
          <w:rFonts w:ascii="Calibri" w:hAnsi="Calibri" w:cs="Calibri"/>
          <w:color w:val="4472C4" w:themeColor="accent1"/>
        </w:rPr>
        <w:t xml:space="preserve"> and Tb estimations for </w:t>
      </w:r>
      <w:del w:id="928" w:author="Kris.Wild" w:date="2023-03-06T16:39:00Z">
        <w:r w:rsidR="00F218CB" w:rsidDel="00F218CB">
          <w:rPr>
            <w:rFonts w:ascii="Calibri" w:hAnsi="Calibri" w:cs="Calibri"/>
            <w:color w:val="4472C4" w:themeColor="accent1"/>
          </w:rPr>
          <w:delText xml:space="preserve"> </w:delText>
        </w:r>
      </w:del>
      <w:r w:rsidR="00F218CB">
        <w:rPr>
          <w:rFonts w:ascii="Calibri" w:hAnsi="Calibri" w:cs="Calibri"/>
          <w:color w:val="4472C4" w:themeColor="accent1"/>
        </w:rPr>
        <w:t>multiple species of small lizards</w:t>
      </w:r>
      <w:r w:rsidR="005F4FD7" w:rsidRPr="00D86ACC">
        <w:rPr>
          <w:rFonts w:ascii="Calibri" w:hAnsi="Calibri" w:cs="Calibri"/>
          <w:color w:val="4472C4" w:themeColor="accent1"/>
          <w:rPrChange w:id="929" w:author="Kris.Wild" w:date="2023-03-06T14:48:00Z">
            <w:rPr>
              <w:color w:val="4472C4" w:themeColor="accent1"/>
            </w:rPr>
          </w:rPrChange>
        </w:rPr>
        <w:t>). We have revised our manuscript to be more explicit about this and provide better justification</w:t>
      </w:r>
      <w:r w:rsidR="00DF3F99" w:rsidRPr="00D86ACC">
        <w:rPr>
          <w:rFonts w:ascii="Calibri" w:hAnsi="Calibri" w:cs="Calibri"/>
          <w:color w:val="4472C4" w:themeColor="accent1"/>
          <w:rPrChange w:id="930" w:author="Kris.Wild" w:date="2023-03-06T14:48:00Z">
            <w:rPr>
              <w:color w:val="4472C4" w:themeColor="accent1"/>
            </w:rPr>
          </w:rPrChange>
        </w:rPr>
        <w:t xml:space="preserve"> where we discuss the methods in more details. The revised section reads as follows:</w:t>
      </w:r>
    </w:p>
    <w:p w14:paraId="1056FFE1" w14:textId="74A3201E" w:rsidR="00DF3F99" w:rsidRPr="00D86ACC" w:rsidRDefault="00DF3F99" w:rsidP="008C19F0">
      <w:pPr>
        <w:rPr>
          <w:rFonts w:ascii="Calibri" w:hAnsi="Calibri" w:cs="Calibri"/>
          <w:color w:val="4472C4" w:themeColor="accent1"/>
          <w:rPrChange w:id="931" w:author="Kris.Wild" w:date="2023-03-06T14:48:00Z">
            <w:rPr>
              <w:color w:val="4472C4" w:themeColor="accent1"/>
            </w:rPr>
          </w:rPrChange>
        </w:rPr>
      </w:pPr>
    </w:p>
    <w:p w14:paraId="311426BF" w14:textId="391930E2" w:rsidR="00DF3F99" w:rsidRPr="00D86ACC" w:rsidRDefault="00DF3F99" w:rsidP="008C19F0">
      <w:pPr>
        <w:rPr>
          <w:rFonts w:ascii="Calibri" w:hAnsi="Calibri" w:cs="Calibri"/>
          <w:rPrChange w:id="932" w:author="Kris.Wild" w:date="2023-03-06T14:48:00Z">
            <w:rPr/>
          </w:rPrChange>
        </w:rPr>
      </w:pPr>
      <w:r w:rsidRPr="00D86ACC">
        <w:rPr>
          <w:rFonts w:ascii="Calibri" w:hAnsi="Calibri" w:cs="Calibri"/>
          <w:color w:val="4472C4" w:themeColor="accent1"/>
          <w:rPrChange w:id="933" w:author="Kris.Wild" w:date="2023-03-06T14:48:00Z">
            <w:rPr>
              <w:color w:val="4472C4" w:themeColor="accent1"/>
            </w:rPr>
          </w:rPrChange>
        </w:rPr>
        <w:t>“</w:t>
      </w:r>
      <w:ins w:id="934" w:author="Kris.Wild" w:date="2023-03-06T16:38:00Z">
        <w:r w:rsidR="00F218CB" w:rsidRPr="00F218CB">
          <w:rPr>
            <w:rFonts w:ascii="Calibri" w:hAnsi="Calibri" w:cs="Calibri"/>
            <w:i/>
            <w:iCs/>
            <w:color w:val="4472C4" w:themeColor="accent1"/>
          </w:rPr>
          <w:t xml:space="preserve">A FLIR T640 thermal camera was used to take thermal images of all lanes every 15-minutes over an eight-hour observation period. </w:t>
        </w:r>
        <w:proofErr w:type="spellStart"/>
        <w:r w:rsidR="00F218CB" w:rsidRPr="00F218CB">
          <w:rPr>
            <w:rFonts w:ascii="Calibri" w:hAnsi="Calibri" w:cs="Calibri"/>
            <w:i/>
            <w:iCs/>
            <w:color w:val="4472C4" w:themeColor="accent1"/>
          </w:rPr>
          <w:t>T</w:t>
        </w:r>
        <w:r w:rsidR="00F218CB" w:rsidRPr="00F218CB">
          <w:rPr>
            <w:rFonts w:ascii="Calibri" w:hAnsi="Calibri" w:cs="Calibri"/>
            <w:i/>
            <w:iCs/>
            <w:color w:val="4472C4" w:themeColor="accent1"/>
            <w:vertAlign w:val="subscript"/>
          </w:rPr>
          <w:t>pref</w:t>
        </w:r>
        <w:proofErr w:type="spellEnd"/>
        <w:r w:rsidR="00F218CB" w:rsidRPr="00F218CB">
          <w:rPr>
            <w:rFonts w:ascii="Calibri" w:hAnsi="Calibri" w:cs="Calibri"/>
            <w:i/>
            <w:iCs/>
            <w:color w:val="4472C4" w:themeColor="accent1"/>
          </w:rPr>
          <w:t xml:space="preserve"> was defined as the mean skin surface temperature (on the neck) over the eight-hour observation period. Given the small size of lizards (i.e., 1.</w:t>
        </w:r>
      </w:ins>
      <w:ins w:id="935" w:author="Kris.Wild" w:date="2023-03-06T16:39:00Z">
        <w:r w:rsidR="00F218CB">
          <w:rPr>
            <w:rFonts w:ascii="Calibri" w:hAnsi="Calibri" w:cs="Calibri"/>
            <w:i/>
            <w:iCs/>
            <w:color w:val="4472C4" w:themeColor="accent1"/>
          </w:rPr>
          <w:t>3</w:t>
        </w:r>
      </w:ins>
      <w:ins w:id="936" w:author="Kris.Wild" w:date="2023-03-06T16:38:00Z">
        <w:r w:rsidR="00F218CB" w:rsidRPr="00F218CB">
          <w:rPr>
            <w:rFonts w:ascii="Calibri" w:hAnsi="Calibri" w:cs="Calibri"/>
            <w:i/>
            <w:iCs/>
            <w:color w:val="4472C4" w:themeColor="accent1"/>
          </w:rPr>
          <w:t xml:space="preserve"> g) we assumed skin surface temperature reflected body temperature, which has been shown for many small lizards</w:t>
        </w:r>
        <w:r w:rsidR="00F218CB" w:rsidRPr="00F218CB">
          <w:rPr>
            <w:rFonts w:ascii="Calibri" w:hAnsi="Calibri" w:cs="Calibri"/>
            <w:i/>
            <w:iCs/>
            <w:color w:val="4472C4" w:themeColor="accent1"/>
            <w:vertAlign w:val="superscript"/>
            <w:lang w:val="en-GB"/>
          </w:rPr>
          <w:t xml:space="preserve"> </w:t>
        </w:r>
        <w:r w:rsidR="00F218CB" w:rsidRPr="00F218CB">
          <w:rPr>
            <w:rFonts w:ascii="Calibri" w:hAnsi="Calibri" w:cs="Calibri"/>
            <w:i/>
            <w:iCs/>
            <w:color w:val="4472C4" w:themeColor="accent1"/>
            <w:vertAlign w:val="superscript"/>
          </w:rPr>
          <w:t>[</w:t>
        </w:r>
      </w:ins>
      <w:customXmlInsRangeStart w:id="937" w:author="Kris.Wild" w:date="2023-03-06T16:38:00Z"/>
      <w:sdt>
        <w:sdtPr>
          <w:rPr>
            <w:rFonts w:ascii="Calibri" w:hAnsi="Calibri" w:cs="Calibri"/>
            <w:i/>
            <w:iCs/>
            <w:color w:val="4472C4" w:themeColor="accent1"/>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620145621"/>
          <w:placeholder>
            <w:docPart w:val="950C8BFF41A43344A35458947038DDDA"/>
          </w:placeholder>
        </w:sdtPr>
        <w:sdtContent>
          <w:customXmlInsRangeEnd w:id="937"/>
          <w:ins w:id="938" w:author="Kris.Wild" w:date="2023-03-06T16:38:00Z">
            <w:r w:rsidR="00F218CB" w:rsidRPr="00F218CB">
              <w:rPr>
                <w:rFonts w:ascii="Calibri" w:hAnsi="Calibri" w:cs="Calibri"/>
                <w:i/>
                <w:iCs/>
                <w:color w:val="4472C4" w:themeColor="accent1"/>
                <w:vertAlign w:val="superscript"/>
              </w:rPr>
              <w:t>29</w:t>
            </w:r>
          </w:ins>
          <w:customXmlInsRangeStart w:id="939" w:author="Kris.Wild" w:date="2023-03-06T16:38:00Z"/>
        </w:sdtContent>
      </w:sdt>
      <w:customXmlInsRangeEnd w:id="939"/>
      <w:ins w:id="940" w:author="Kris.Wild" w:date="2023-03-06T16:38:00Z">
        <w:r w:rsidR="00F218CB" w:rsidRPr="00F218CB">
          <w:rPr>
            <w:rFonts w:ascii="Calibri" w:hAnsi="Calibri" w:cs="Calibri"/>
            <w:i/>
            <w:iCs/>
            <w:color w:val="4472C4" w:themeColor="accent1"/>
            <w:vertAlign w:val="superscript"/>
          </w:rPr>
          <w:t>]</w:t>
        </w:r>
      </w:ins>
      <w:del w:id="941" w:author="Kris.Wild" w:date="2023-03-06T16:38:00Z">
        <w:r w:rsidRPr="00D86ACC" w:rsidDel="00F218CB">
          <w:rPr>
            <w:rFonts w:ascii="Calibri" w:hAnsi="Calibri" w:cs="Calibri"/>
            <w:i/>
            <w:iCs/>
            <w:color w:val="4472C4" w:themeColor="accent1"/>
            <w:rPrChange w:id="942" w:author="Kris.Wild" w:date="2023-03-06T14:48:00Z">
              <w:rPr>
                <w:i/>
                <w:iCs/>
                <w:color w:val="4472C4" w:themeColor="accent1"/>
              </w:rPr>
            </w:rPrChange>
          </w:rPr>
          <w:delText>A FLIR T640 thermal camera was used to take thermal images of all lanes every 15-minutes over an eight-hour observation period. T</w:delText>
        </w:r>
        <w:r w:rsidRPr="00D86ACC" w:rsidDel="00F218CB">
          <w:rPr>
            <w:rFonts w:ascii="Calibri" w:hAnsi="Calibri" w:cs="Calibri"/>
            <w:i/>
            <w:iCs/>
            <w:color w:val="4472C4" w:themeColor="accent1"/>
            <w:position w:val="-4"/>
            <w:vertAlign w:val="subscript"/>
            <w:rPrChange w:id="943" w:author="Kris.Wild" w:date="2023-03-06T14:48:00Z">
              <w:rPr>
                <w:i/>
                <w:iCs/>
                <w:color w:val="4472C4" w:themeColor="accent1"/>
                <w:position w:val="-4"/>
                <w:vertAlign w:val="subscript"/>
              </w:rPr>
            </w:rPrChange>
          </w:rPr>
          <w:delText>pref</w:delText>
        </w:r>
        <w:r w:rsidRPr="00D86ACC" w:rsidDel="00F218CB">
          <w:rPr>
            <w:rFonts w:ascii="Calibri" w:hAnsi="Calibri" w:cs="Calibri"/>
            <w:i/>
            <w:iCs/>
            <w:color w:val="4472C4" w:themeColor="accent1"/>
            <w:position w:val="-4"/>
            <w:rPrChange w:id="944" w:author="Kris.Wild" w:date="2023-03-06T14:48:00Z">
              <w:rPr>
                <w:i/>
                <w:iCs/>
                <w:color w:val="4472C4" w:themeColor="accent1"/>
                <w:position w:val="-4"/>
              </w:rPr>
            </w:rPrChange>
          </w:rPr>
          <w:delText xml:space="preserve"> </w:delText>
        </w:r>
        <w:r w:rsidRPr="00D86ACC" w:rsidDel="00F218CB">
          <w:rPr>
            <w:rFonts w:ascii="Calibri" w:hAnsi="Calibri" w:cs="Calibri"/>
            <w:i/>
            <w:iCs/>
            <w:color w:val="4472C4" w:themeColor="accent1"/>
            <w:rPrChange w:id="945" w:author="Kris.Wild" w:date="2023-03-06T14:48:00Z">
              <w:rPr>
                <w:i/>
                <w:iCs/>
                <w:color w:val="4472C4" w:themeColor="accent1"/>
              </w:rPr>
            </w:rPrChange>
          </w:rPr>
          <w:delText>was defined as the mean skin surface temperature (on the neck) over the eight-hour observation period. Given the small size of lizards (i.e</w:delText>
        </w:r>
        <w:r w:rsidR="0004257D" w:rsidRPr="00D86ACC" w:rsidDel="00F218CB">
          <w:rPr>
            <w:rFonts w:ascii="Calibri" w:hAnsi="Calibri" w:cs="Calibri"/>
            <w:i/>
            <w:iCs/>
            <w:color w:val="4472C4" w:themeColor="accent1"/>
            <w:rPrChange w:id="946" w:author="Kris.Wild" w:date="2023-03-06T14:48:00Z">
              <w:rPr>
                <w:i/>
                <w:iCs/>
                <w:color w:val="4472C4" w:themeColor="accent1"/>
              </w:rPr>
            </w:rPrChange>
          </w:rPr>
          <w:delText xml:space="preserve">., </w:delText>
        </w:r>
        <w:r w:rsidRPr="00D86ACC" w:rsidDel="00F218CB">
          <w:rPr>
            <w:rFonts w:ascii="Calibri" w:hAnsi="Calibri" w:cs="Calibri"/>
            <w:i/>
            <w:iCs/>
            <w:color w:val="4472C4" w:themeColor="accent1"/>
            <w:rPrChange w:id="947" w:author="Kris.Wild" w:date="2023-03-06T14:48:00Z">
              <w:rPr>
                <w:i/>
                <w:iCs/>
                <w:color w:val="4472C4" w:themeColor="accent1"/>
              </w:rPr>
            </w:rPrChange>
          </w:rPr>
          <w:delText>1.2 grams) we assumed skin surface temperature reflected body temperature, which has been shown for many small lizards (Garrick 2008)</w:delText>
        </w:r>
      </w:del>
      <w:r w:rsidRPr="00D86ACC">
        <w:rPr>
          <w:rFonts w:ascii="Calibri" w:hAnsi="Calibri" w:cs="Calibri"/>
          <w:i/>
          <w:iCs/>
          <w:color w:val="4472C4" w:themeColor="accent1"/>
          <w:rPrChange w:id="948" w:author="Kris.Wild" w:date="2023-03-06T14:48:00Z">
            <w:rPr>
              <w:i/>
              <w:iCs/>
              <w:color w:val="4472C4" w:themeColor="accent1"/>
            </w:rPr>
          </w:rPrChange>
        </w:rPr>
        <w:t>.”</w:t>
      </w:r>
    </w:p>
    <w:p w14:paraId="23B548D0" w14:textId="4B38EE96" w:rsidR="00FC35C5" w:rsidRDefault="00FC35C5" w:rsidP="008C19F0">
      <w:pPr>
        <w:rPr>
          <w:ins w:id="949" w:author="Daniel Noble" w:date="2023-03-06T19:49:00Z"/>
          <w:rFonts w:ascii="Calibri" w:hAnsi="Calibri" w:cs="Calibri"/>
        </w:rPr>
      </w:pPr>
    </w:p>
    <w:p w14:paraId="6225C65C" w14:textId="435FA7C2" w:rsidR="00EE16B3" w:rsidRDefault="00EE16B3" w:rsidP="008C19F0">
      <w:pPr>
        <w:rPr>
          <w:ins w:id="950" w:author="Daniel Noble" w:date="2023-03-06T19:49:00Z"/>
          <w:rFonts w:ascii="Calibri" w:hAnsi="Calibri" w:cs="Calibri"/>
        </w:rPr>
      </w:pPr>
      <w:ins w:id="951" w:author="Daniel Noble" w:date="2023-03-06T19:49:00Z">
        <w:r>
          <w:rPr>
            <w:rFonts w:ascii="Calibri" w:hAnsi="Calibri" w:cs="Calibri"/>
          </w:rPr>
          <w:t>We have also added these details to the supplement.</w:t>
        </w:r>
      </w:ins>
    </w:p>
    <w:p w14:paraId="192AB6B5" w14:textId="77777777" w:rsidR="00EE16B3" w:rsidRPr="00D86ACC" w:rsidRDefault="00EE16B3" w:rsidP="008C19F0">
      <w:pPr>
        <w:rPr>
          <w:rFonts w:ascii="Calibri" w:hAnsi="Calibri" w:cs="Calibri"/>
          <w:rPrChange w:id="952" w:author="Kris.Wild" w:date="2023-03-06T14:48:00Z">
            <w:rPr/>
          </w:rPrChange>
        </w:rPr>
      </w:pPr>
    </w:p>
    <w:p w14:paraId="7B6BE403" w14:textId="078A656F" w:rsidR="008C19F0" w:rsidRPr="00D86ACC" w:rsidRDefault="008C19F0" w:rsidP="008C19F0">
      <w:pPr>
        <w:rPr>
          <w:rFonts w:ascii="Calibri" w:hAnsi="Calibri" w:cs="Calibri"/>
          <w:rPrChange w:id="953" w:author="Kris.Wild" w:date="2023-03-06T14:48:00Z">
            <w:rPr/>
          </w:rPrChange>
        </w:rPr>
      </w:pPr>
      <w:r w:rsidRPr="00D86ACC">
        <w:rPr>
          <w:rFonts w:ascii="Calibri" w:hAnsi="Calibri" w:cs="Calibri"/>
          <w:rPrChange w:id="954" w:author="Kris.Wild" w:date="2023-03-06T14:48:00Z">
            <w:rPr/>
          </w:rPrChange>
        </w:rPr>
        <w:t>line 27 are you sure they reached 30 °C?  what is the time constant for a lizard of this size?</w:t>
      </w:r>
    </w:p>
    <w:p w14:paraId="63621988" w14:textId="457A57D0" w:rsidR="00FC35C5" w:rsidRPr="00D86ACC" w:rsidRDefault="00FC35C5" w:rsidP="008C19F0">
      <w:pPr>
        <w:rPr>
          <w:rFonts w:ascii="Calibri" w:hAnsi="Calibri" w:cs="Calibri"/>
          <w:rPrChange w:id="955" w:author="Kris.Wild" w:date="2023-03-06T14:48:00Z">
            <w:rPr/>
          </w:rPrChange>
        </w:rPr>
      </w:pPr>
    </w:p>
    <w:p w14:paraId="0187A580" w14:textId="39DFD895" w:rsidR="00FC35C5" w:rsidRPr="00D86ACC" w:rsidRDefault="00FC35C5" w:rsidP="008C19F0">
      <w:pPr>
        <w:rPr>
          <w:rFonts w:ascii="Calibri" w:hAnsi="Calibri" w:cs="Calibri"/>
          <w:color w:val="4472C4" w:themeColor="accent1"/>
          <w:rPrChange w:id="956" w:author="Kris.Wild" w:date="2023-03-06T14:48:00Z">
            <w:rPr>
              <w:color w:val="4472C4" w:themeColor="accent1"/>
            </w:rPr>
          </w:rPrChange>
        </w:rPr>
      </w:pPr>
      <w:r w:rsidRPr="00D86ACC">
        <w:rPr>
          <w:rFonts w:ascii="Calibri" w:hAnsi="Calibri" w:cs="Calibri"/>
          <w:b/>
          <w:bCs/>
          <w:color w:val="4472C4" w:themeColor="accent1"/>
          <w:rPrChange w:id="957" w:author="Kris.Wild" w:date="2023-03-06T14:48:00Z">
            <w:rPr>
              <w:b/>
              <w:bCs/>
              <w:color w:val="4472C4" w:themeColor="accent1"/>
            </w:rPr>
          </w:rPrChange>
        </w:rPr>
        <w:t>Response</w:t>
      </w:r>
      <w:r w:rsidRPr="00D86ACC">
        <w:rPr>
          <w:rFonts w:ascii="Calibri" w:hAnsi="Calibri" w:cs="Calibri"/>
          <w:color w:val="4472C4" w:themeColor="accent1"/>
          <w:rPrChange w:id="958" w:author="Kris.Wild" w:date="2023-03-06T14:48:00Z">
            <w:rPr>
              <w:color w:val="4472C4" w:themeColor="accent1"/>
            </w:rPr>
          </w:rPrChange>
        </w:rPr>
        <w:t>:</w:t>
      </w:r>
      <w:r w:rsidR="00B64802" w:rsidRPr="00D86ACC">
        <w:rPr>
          <w:rFonts w:ascii="Calibri" w:hAnsi="Calibri" w:cs="Calibri"/>
          <w:color w:val="4472C4" w:themeColor="accent1"/>
          <w:rPrChange w:id="959" w:author="Kris.Wild" w:date="2023-03-06T14:48:00Z">
            <w:rPr>
              <w:color w:val="4472C4" w:themeColor="accent1"/>
            </w:rPr>
          </w:rPrChange>
        </w:rPr>
        <w:t xml:space="preserve"> No, we are not 100% certain they reached this temperature because we avoided opening Falcon tubes when animals were placed in the water bath. </w:t>
      </w:r>
      <w:r w:rsidR="00A72AD1" w:rsidRPr="00D86ACC">
        <w:rPr>
          <w:rFonts w:ascii="Calibri" w:hAnsi="Calibri" w:cs="Calibri"/>
          <w:color w:val="4472C4" w:themeColor="accent1"/>
          <w:rPrChange w:id="960" w:author="Kris.Wild" w:date="2023-03-06T14:48:00Z">
            <w:rPr>
              <w:color w:val="4472C4" w:themeColor="accent1"/>
            </w:rPr>
          </w:rPrChange>
        </w:rPr>
        <w:t>We have revised to be more forthcoming on this point:</w:t>
      </w:r>
    </w:p>
    <w:p w14:paraId="5B84AE35" w14:textId="0C1C1E8B" w:rsidR="00A72AD1" w:rsidRPr="00D86ACC" w:rsidRDefault="00A72AD1" w:rsidP="008C19F0">
      <w:pPr>
        <w:rPr>
          <w:rFonts w:ascii="Calibri" w:hAnsi="Calibri" w:cs="Calibri"/>
          <w:color w:val="4472C4" w:themeColor="accent1"/>
          <w:rPrChange w:id="961" w:author="Kris.Wild" w:date="2023-03-06T14:48:00Z">
            <w:rPr>
              <w:color w:val="4472C4" w:themeColor="accent1"/>
            </w:rPr>
          </w:rPrChange>
        </w:rPr>
      </w:pPr>
    </w:p>
    <w:p w14:paraId="2DCC7491" w14:textId="6FA0DB7C" w:rsidR="00A72AD1" w:rsidRPr="00D86ACC" w:rsidRDefault="00A72AD1" w:rsidP="008C19F0">
      <w:pPr>
        <w:rPr>
          <w:rFonts w:ascii="Calibri" w:hAnsi="Calibri" w:cs="Calibri"/>
          <w:i/>
          <w:iCs/>
          <w:color w:val="4472C4" w:themeColor="accent1"/>
          <w:rPrChange w:id="962" w:author="Kris.Wild" w:date="2023-03-06T14:48:00Z">
            <w:rPr>
              <w:i/>
              <w:iCs/>
              <w:color w:val="4472C4" w:themeColor="accent1"/>
            </w:rPr>
          </w:rPrChange>
        </w:rPr>
      </w:pPr>
      <w:r w:rsidRPr="00D86ACC">
        <w:rPr>
          <w:rFonts w:ascii="Calibri" w:hAnsi="Calibri" w:cs="Calibri"/>
          <w:i/>
          <w:iCs/>
          <w:color w:val="4472C4" w:themeColor="accent1"/>
          <w:rPrChange w:id="963" w:author="Kris.Wild" w:date="2023-03-06T14:48:00Z">
            <w:rPr>
              <w:i/>
              <w:iCs/>
              <w:color w:val="4472C4" w:themeColor="accent1"/>
            </w:rPr>
          </w:rPrChange>
        </w:rPr>
        <w:t>“</w:t>
      </w:r>
      <w:r w:rsidR="006B4AFE" w:rsidRPr="00D86ACC">
        <w:rPr>
          <w:rFonts w:ascii="Calibri" w:hAnsi="Calibri" w:cs="Calibri"/>
          <w:i/>
          <w:iCs/>
          <w:color w:val="4472C4" w:themeColor="accent1"/>
          <w:rPrChange w:id="964" w:author="Kris.Wild" w:date="2023-03-06T14:48:00Z">
            <w:rPr>
              <w:i/>
              <w:iCs/>
              <w:color w:val="4472C4" w:themeColor="accent1"/>
            </w:rPr>
          </w:rPrChange>
        </w:rPr>
        <w:t>Once lizards were in tubes, they were placed in a water bath for 5 min at a temperature of 30◦C to equilibrate to starting temperatures. To obtain the most accurate T</w:t>
      </w:r>
      <w:r w:rsidR="006B4AFE" w:rsidRPr="00D86ACC">
        <w:rPr>
          <w:rFonts w:ascii="Calibri" w:hAnsi="Calibri" w:cs="Calibri"/>
          <w:i/>
          <w:iCs/>
          <w:color w:val="4472C4" w:themeColor="accent1"/>
          <w:vertAlign w:val="subscript"/>
          <w:rPrChange w:id="965" w:author="Kris.Wild" w:date="2023-03-06T14:48:00Z">
            <w:rPr>
              <w:i/>
              <w:iCs/>
              <w:color w:val="4472C4" w:themeColor="accent1"/>
              <w:vertAlign w:val="subscript"/>
            </w:rPr>
          </w:rPrChange>
        </w:rPr>
        <w:t>b</w:t>
      </w:r>
      <w:r w:rsidR="006B4AFE" w:rsidRPr="00D86ACC">
        <w:rPr>
          <w:rFonts w:ascii="Calibri" w:hAnsi="Calibri" w:cs="Calibri"/>
          <w:i/>
          <w:iCs/>
          <w:color w:val="4472C4" w:themeColor="accent1"/>
          <w:rPrChange w:id="966" w:author="Kris.Wild" w:date="2023-03-06T14:48:00Z">
            <w:rPr>
              <w:i/>
              <w:iCs/>
              <w:color w:val="4472C4" w:themeColor="accent1"/>
            </w:rPr>
          </w:rPrChange>
        </w:rPr>
        <w:t xml:space="preserve"> for skinks, temperature was monitored with a thermocouple probe secured within a control (empty) Falcon tube and an additional thermal couple that was placed in the water bath. Water bath temperatures and temperatures within the control falcon tube closely matched. While we could not be certain animal body temperature was in fact 30◦C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D86ACC">
        <w:rPr>
          <w:rFonts w:ascii="Calibri" w:hAnsi="Calibri" w:cs="Calibri"/>
          <w:i/>
          <w:iCs/>
          <w:color w:val="4472C4" w:themeColor="accent1"/>
          <w:rPrChange w:id="967" w:author="Kris.Wild" w:date="2023-03-06T14:48:00Z">
            <w:rPr>
              <w:i/>
              <w:iCs/>
              <w:color w:val="4472C4" w:themeColor="accent1"/>
            </w:rPr>
          </w:rPrChange>
        </w:rPr>
        <w:t>.”</w:t>
      </w:r>
    </w:p>
    <w:p w14:paraId="254AA950" w14:textId="77777777" w:rsidR="00FC35C5" w:rsidRPr="00D86ACC" w:rsidRDefault="00FC35C5" w:rsidP="008C19F0">
      <w:pPr>
        <w:rPr>
          <w:rFonts w:ascii="Calibri" w:hAnsi="Calibri" w:cs="Calibri"/>
          <w:rPrChange w:id="968" w:author="Kris.Wild" w:date="2023-03-06T14:48:00Z">
            <w:rPr/>
          </w:rPrChange>
        </w:rPr>
      </w:pPr>
    </w:p>
    <w:p w14:paraId="75173276" w14:textId="1E68B518" w:rsidR="008C19F0" w:rsidRPr="00D86ACC" w:rsidRDefault="008C19F0" w:rsidP="008C19F0">
      <w:pPr>
        <w:rPr>
          <w:rFonts w:ascii="Calibri" w:hAnsi="Calibri" w:cs="Calibri"/>
          <w:rPrChange w:id="969" w:author="Kris.Wild" w:date="2023-03-06T14:48:00Z">
            <w:rPr/>
          </w:rPrChange>
        </w:rPr>
      </w:pPr>
      <w:r w:rsidRPr="00D86ACC">
        <w:rPr>
          <w:rFonts w:ascii="Calibri" w:hAnsi="Calibri" w:cs="Calibri"/>
          <w:rPrChange w:id="970" w:author="Kris.Wild" w:date="2023-03-06T14:48:00Z">
            <w:rPr/>
          </w:rPrChange>
        </w:rPr>
        <w:lastRenderedPageBreak/>
        <w:t xml:space="preserve">line </w:t>
      </w:r>
      <w:proofErr w:type="gramStart"/>
      <w:r w:rsidRPr="00D86ACC">
        <w:rPr>
          <w:rFonts w:ascii="Calibri" w:hAnsi="Calibri" w:cs="Calibri"/>
          <w:rPrChange w:id="971" w:author="Kris.Wild" w:date="2023-03-06T14:48:00Z">
            <w:rPr/>
          </w:rPrChange>
        </w:rPr>
        <w:t>34  Suggests</w:t>
      </w:r>
      <w:proofErr w:type="gramEnd"/>
      <w:r w:rsidRPr="00D86ACC">
        <w:rPr>
          <w:rFonts w:ascii="Calibri" w:hAnsi="Calibri" w:cs="Calibri"/>
          <w:rPrChange w:id="972" w:author="Kris.Wild" w:date="2023-03-06T14:48:00Z">
            <w:rPr/>
          </w:rPrChange>
        </w:rPr>
        <w:t xml:space="preserve"> that you used water temperature as index of body temperature.  But with a </w:t>
      </w:r>
      <w:proofErr w:type="gramStart"/>
      <w:r w:rsidRPr="00D86ACC">
        <w:rPr>
          <w:rFonts w:ascii="Calibri" w:hAnsi="Calibri" w:cs="Calibri"/>
          <w:rPrChange w:id="973" w:author="Kris.Wild" w:date="2023-03-06T14:48:00Z">
            <w:rPr/>
          </w:rPrChange>
        </w:rPr>
        <w:t>fast heating</w:t>
      </w:r>
      <w:proofErr w:type="gramEnd"/>
      <w:r w:rsidRPr="00D86ACC">
        <w:rPr>
          <w:rFonts w:ascii="Calibri" w:hAnsi="Calibri" w:cs="Calibri"/>
          <w:rPrChange w:id="974" w:author="Kris.Wild" w:date="2023-03-06T14:48:00Z">
            <w:rPr/>
          </w:rPrChange>
        </w:rPr>
        <w:t xml:space="preserve"> rate, Tb might lag, especially in relatively large individuals.  You can easily test this -- assuming you have access to some lizards.</w:t>
      </w:r>
    </w:p>
    <w:p w14:paraId="31F82745" w14:textId="18075BD5" w:rsidR="00FC35C5" w:rsidRPr="00D86ACC" w:rsidRDefault="00FC35C5" w:rsidP="008C19F0">
      <w:pPr>
        <w:rPr>
          <w:rFonts w:ascii="Calibri" w:hAnsi="Calibri" w:cs="Calibri"/>
          <w:rPrChange w:id="975" w:author="Kris.Wild" w:date="2023-03-06T14:48:00Z">
            <w:rPr/>
          </w:rPrChange>
        </w:rPr>
      </w:pPr>
    </w:p>
    <w:p w14:paraId="6D5AC514" w14:textId="3FCAEF12" w:rsidR="00FC35C5" w:rsidRPr="00D86ACC" w:rsidRDefault="00FC35C5" w:rsidP="008C19F0">
      <w:pPr>
        <w:rPr>
          <w:rFonts w:ascii="Calibri" w:hAnsi="Calibri" w:cs="Calibri"/>
          <w:color w:val="4472C4" w:themeColor="accent1"/>
          <w:rPrChange w:id="976" w:author="Kris.Wild" w:date="2023-03-06T14:48:00Z">
            <w:rPr>
              <w:color w:val="4472C4" w:themeColor="accent1"/>
            </w:rPr>
          </w:rPrChange>
        </w:rPr>
      </w:pPr>
      <w:r w:rsidRPr="00D86ACC">
        <w:rPr>
          <w:rFonts w:ascii="Calibri" w:hAnsi="Calibri" w:cs="Calibri"/>
          <w:b/>
          <w:bCs/>
          <w:color w:val="4472C4" w:themeColor="accent1"/>
          <w:rPrChange w:id="977" w:author="Kris.Wild" w:date="2023-03-06T14:48:00Z">
            <w:rPr>
              <w:b/>
              <w:bCs/>
              <w:color w:val="4472C4" w:themeColor="accent1"/>
            </w:rPr>
          </w:rPrChange>
        </w:rPr>
        <w:t>Response</w:t>
      </w:r>
      <w:r w:rsidRPr="00D86ACC">
        <w:rPr>
          <w:rFonts w:ascii="Calibri" w:hAnsi="Calibri" w:cs="Calibri"/>
          <w:color w:val="4472C4" w:themeColor="accent1"/>
          <w:rPrChange w:id="978" w:author="Kris.Wild" w:date="2023-03-06T14:48:00Z">
            <w:rPr>
              <w:color w:val="4472C4" w:themeColor="accent1"/>
            </w:rPr>
          </w:rPrChange>
        </w:rPr>
        <w:t>:</w:t>
      </w:r>
      <w:r w:rsidR="000029FD" w:rsidRPr="00D86ACC">
        <w:rPr>
          <w:rFonts w:ascii="Calibri" w:hAnsi="Calibri" w:cs="Calibri"/>
          <w:color w:val="4472C4" w:themeColor="accent1"/>
          <w:rPrChange w:id="979" w:author="Kris.Wild" w:date="2023-03-06T14:48:00Z">
            <w:rPr>
              <w:color w:val="4472C4" w:themeColor="accent1"/>
            </w:rPr>
          </w:rPrChange>
        </w:rPr>
        <w:t xml:space="preserve"> </w:t>
      </w:r>
      <w:r w:rsidR="00493D77" w:rsidRPr="00D86ACC">
        <w:rPr>
          <w:rFonts w:ascii="Calibri" w:hAnsi="Calibri" w:cs="Calibri"/>
          <w:color w:val="4472C4" w:themeColor="accent1"/>
          <w:rPrChange w:id="980" w:author="Kris.Wild" w:date="2023-03-06T14:48:00Z">
            <w:rPr>
              <w:color w:val="4472C4" w:themeColor="accent1"/>
            </w:rPr>
          </w:rPrChange>
        </w:rPr>
        <w:t xml:space="preserve">We used </w:t>
      </w:r>
      <w:proofErr w:type="spellStart"/>
      <w:r w:rsidR="00493D77" w:rsidRPr="00D86ACC">
        <w:rPr>
          <w:rFonts w:ascii="Calibri" w:hAnsi="Calibri" w:cs="Calibri"/>
          <w:color w:val="4472C4" w:themeColor="accent1"/>
          <w:rPrChange w:id="981" w:author="Kris.Wild" w:date="2023-03-06T14:48:00Z">
            <w:rPr>
              <w:color w:val="4472C4" w:themeColor="accent1"/>
            </w:rPr>
          </w:rPrChange>
        </w:rPr>
        <w:t>T</w:t>
      </w:r>
      <w:r w:rsidR="00493D77" w:rsidRPr="00D86ACC">
        <w:rPr>
          <w:rFonts w:ascii="Calibri" w:hAnsi="Calibri" w:cs="Calibri"/>
          <w:color w:val="4472C4" w:themeColor="accent1"/>
          <w:vertAlign w:val="subscript"/>
          <w:rPrChange w:id="982" w:author="Kris.Wild" w:date="2023-03-06T14:48:00Z">
            <w:rPr>
              <w:color w:val="4472C4" w:themeColor="accent1"/>
              <w:vertAlign w:val="subscript"/>
            </w:rPr>
          </w:rPrChange>
        </w:rPr>
        <w:t>air</w:t>
      </w:r>
      <w:proofErr w:type="spellEnd"/>
      <w:r w:rsidR="00493D77" w:rsidRPr="00D86ACC">
        <w:rPr>
          <w:rFonts w:ascii="Calibri" w:hAnsi="Calibri" w:cs="Calibri"/>
          <w:color w:val="4472C4" w:themeColor="accent1"/>
          <w:rPrChange w:id="983" w:author="Kris.Wild" w:date="2023-03-06T14:48:00Z">
            <w:rPr>
              <w:color w:val="4472C4" w:themeColor="accent1"/>
            </w:rPr>
          </w:rPrChange>
        </w:rPr>
        <w:t xml:space="preserve"> as an index of body temperature (well, more precisely skin temperature</w:t>
      </w:r>
      <w:r w:rsidR="006B4AFE" w:rsidRPr="00D86ACC">
        <w:rPr>
          <w:rFonts w:ascii="Calibri" w:hAnsi="Calibri" w:cs="Calibri"/>
          <w:color w:val="4472C4" w:themeColor="accent1"/>
          <w:rPrChange w:id="984" w:author="Kris.Wild" w:date="2023-03-06T14:48:00Z">
            <w:rPr>
              <w:color w:val="4472C4" w:themeColor="accent1"/>
            </w:rPr>
          </w:rPrChange>
        </w:rPr>
        <w:t>,</w:t>
      </w:r>
      <w:r w:rsidR="00493D77" w:rsidRPr="00D86ACC">
        <w:rPr>
          <w:rFonts w:ascii="Calibri" w:hAnsi="Calibri" w:cs="Calibri"/>
          <w:color w:val="4472C4" w:themeColor="accent1"/>
          <w:rPrChange w:id="985" w:author="Kris.Wild" w:date="2023-03-06T14:48:00Z">
            <w:rPr>
              <w:color w:val="4472C4" w:themeColor="accent1"/>
            </w:rPr>
          </w:rPrChange>
        </w:rPr>
        <w:t xml:space="preserve"> as indicated </w:t>
      </w:r>
      <w:r w:rsidR="006B4AFE" w:rsidRPr="00D86ACC">
        <w:rPr>
          <w:rFonts w:ascii="Calibri" w:hAnsi="Calibri" w:cs="Calibri"/>
          <w:color w:val="4472C4" w:themeColor="accent1"/>
          <w:rPrChange w:id="986" w:author="Kris.Wild" w:date="2023-03-06T14:48:00Z">
            <w:rPr>
              <w:color w:val="4472C4" w:themeColor="accent1"/>
            </w:rPr>
          </w:rPrChange>
        </w:rPr>
        <w:t xml:space="preserve">in </w:t>
      </w:r>
      <w:ins w:id="987" w:author="Kris.Wild" w:date="2023-03-06T14:43:00Z">
        <w:r w:rsidR="00D86ACC" w:rsidRPr="00D86ACC">
          <w:rPr>
            <w:rFonts w:ascii="Calibri" w:hAnsi="Calibri" w:cs="Calibri"/>
            <w:color w:val="4472C4" w:themeColor="accent1"/>
            <w:rPrChange w:id="988" w:author="Kris.Wild" w:date="2023-03-06T14:48:00Z">
              <w:rPr>
                <w:color w:val="4472C4" w:themeColor="accent1"/>
              </w:rPr>
            </w:rPrChange>
          </w:rPr>
          <w:t xml:space="preserve">the </w:t>
        </w:r>
      </w:ins>
      <w:r w:rsidR="006B4AFE" w:rsidRPr="00D86ACC">
        <w:rPr>
          <w:rFonts w:ascii="Calibri" w:hAnsi="Calibri" w:cs="Calibri"/>
          <w:color w:val="4472C4" w:themeColor="accent1"/>
          <w:rPrChange w:id="989" w:author="Kris.Wild" w:date="2023-03-06T14:48:00Z">
            <w:rPr>
              <w:color w:val="4472C4" w:themeColor="accent1"/>
            </w:rPr>
          </w:rPrChange>
        </w:rPr>
        <w:t>comments</w:t>
      </w:r>
      <w:r w:rsidR="00B60F9E" w:rsidRPr="00D86ACC">
        <w:rPr>
          <w:rFonts w:ascii="Calibri" w:hAnsi="Calibri" w:cs="Calibri"/>
          <w:color w:val="4472C4" w:themeColor="accent1"/>
          <w:rPrChange w:id="990" w:author="Kris.Wild" w:date="2023-03-06T14:48:00Z">
            <w:rPr>
              <w:color w:val="4472C4" w:themeColor="accent1"/>
            </w:rPr>
          </w:rPrChange>
        </w:rPr>
        <w:t xml:space="preserve"> above and</w:t>
      </w:r>
      <w:r w:rsidR="006B4AFE" w:rsidRPr="00D86ACC">
        <w:rPr>
          <w:rFonts w:ascii="Calibri" w:hAnsi="Calibri" w:cs="Calibri"/>
          <w:color w:val="4472C4" w:themeColor="accent1"/>
          <w:rPrChange w:id="991" w:author="Kris.Wild" w:date="2023-03-06T14:48:00Z">
            <w:rPr>
              <w:color w:val="4472C4" w:themeColor="accent1"/>
            </w:rPr>
          </w:rPrChange>
        </w:rPr>
        <w:t xml:space="preserve"> below</w:t>
      </w:r>
      <w:r w:rsidR="00493D77" w:rsidRPr="00D86ACC">
        <w:rPr>
          <w:rFonts w:ascii="Calibri" w:hAnsi="Calibri" w:cs="Calibri"/>
          <w:color w:val="4472C4" w:themeColor="accent1"/>
          <w:rPrChange w:id="992" w:author="Kris.Wild" w:date="2023-03-06T14:48:00Z">
            <w:rPr>
              <w:color w:val="4472C4" w:themeColor="accent1"/>
            </w:rPr>
          </w:rPrChange>
        </w:rPr>
        <w:t xml:space="preserve">). It </w:t>
      </w:r>
      <w:r w:rsidR="000029FD" w:rsidRPr="00D86ACC">
        <w:rPr>
          <w:rFonts w:ascii="Calibri" w:hAnsi="Calibri" w:cs="Calibri"/>
          <w:color w:val="4472C4" w:themeColor="accent1"/>
          <w:rPrChange w:id="993" w:author="Kris.Wild" w:date="2023-03-06T14:48:00Z">
            <w:rPr>
              <w:color w:val="4472C4" w:themeColor="accent1"/>
            </w:rPr>
          </w:rPrChange>
        </w:rPr>
        <w:t>is possible</w:t>
      </w:r>
      <w:r w:rsidR="00493D77" w:rsidRPr="00D86ACC">
        <w:rPr>
          <w:rFonts w:ascii="Calibri" w:hAnsi="Calibri" w:cs="Calibri"/>
          <w:color w:val="4472C4" w:themeColor="accent1"/>
          <w:rPrChange w:id="994" w:author="Kris.Wild" w:date="2023-03-06T14:48:00Z">
            <w:rPr>
              <w:color w:val="4472C4" w:themeColor="accent1"/>
            </w:rPr>
          </w:rPrChange>
        </w:rPr>
        <w:t xml:space="preserve"> Tb lags. This would suggest our </w:t>
      </w:r>
      <w:proofErr w:type="spellStart"/>
      <w:r w:rsidR="00493D77" w:rsidRPr="00D86ACC">
        <w:rPr>
          <w:rFonts w:ascii="Calibri" w:hAnsi="Calibri" w:cs="Calibri"/>
          <w:color w:val="4472C4" w:themeColor="accent1"/>
          <w:rPrChange w:id="995" w:author="Kris.Wild" w:date="2023-03-06T14:48:00Z">
            <w:rPr>
              <w:color w:val="4472C4" w:themeColor="accent1"/>
            </w:rPr>
          </w:rPrChange>
        </w:rPr>
        <w:t>CT</w:t>
      </w:r>
      <w:r w:rsidR="00493D77" w:rsidRPr="00D86ACC">
        <w:rPr>
          <w:rFonts w:ascii="Calibri" w:hAnsi="Calibri" w:cs="Calibri"/>
          <w:color w:val="4472C4" w:themeColor="accent1"/>
          <w:vertAlign w:val="subscript"/>
          <w:rPrChange w:id="996" w:author="Kris.Wild" w:date="2023-03-06T14:48:00Z">
            <w:rPr>
              <w:color w:val="4472C4" w:themeColor="accent1"/>
              <w:vertAlign w:val="subscript"/>
            </w:rPr>
          </w:rPrChange>
        </w:rPr>
        <w:t>max</w:t>
      </w:r>
      <w:proofErr w:type="spellEnd"/>
      <w:r w:rsidR="00493D77" w:rsidRPr="00D86ACC">
        <w:rPr>
          <w:rFonts w:ascii="Calibri" w:hAnsi="Calibri" w:cs="Calibri"/>
          <w:color w:val="4472C4" w:themeColor="accent1"/>
          <w:rPrChange w:id="997" w:author="Kris.Wild" w:date="2023-03-06T14:48:00Z">
            <w:rPr>
              <w:color w:val="4472C4" w:themeColor="accent1"/>
            </w:rPr>
          </w:rPrChange>
        </w:rPr>
        <w:t xml:space="preserve"> measurements are underestimated. Importantly, however,</w:t>
      </w:r>
      <w:r w:rsidR="000029FD" w:rsidRPr="00D86ACC">
        <w:rPr>
          <w:rFonts w:ascii="Calibri" w:hAnsi="Calibri" w:cs="Calibri"/>
          <w:color w:val="4472C4" w:themeColor="accent1"/>
          <w:rPrChange w:id="998" w:author="Kris.Wild" w:date="2023-03-06T14:48:00Z">
            <w:rPr>
              <w:color w:val="4472C4" w:themeColor="accent1"/>
            </w:rPr>
          </w:rPrChange>
        </w:rPr>
        <w:t xml:space="preserve"> we do not expect these effects to vary systematically with developmental treatment because of their small size</w:t>
      </w:r>
      <w:r w:rsidR="00DC3487" w:rsidRPr="00D86ACC">
        <w:rPr>
          <w:rFonts w:ascii="Calibri" w:hAnsi="Calibri" w:cs="Calibri"/>
          <w:color w:val="4472C4" w:themeColor="accent1"/>
          <w:rPrChange w:id="999" w:author="Kris.Wild" w:date="2023-03-06T14:48:00Z">
            <w:rPr>
              <w:color w:val="4472C4" w:themeColor="accent1"/>
            </w:rPr>
          </w:rPrChange>
        </w:rPr>
        <w:t xml:space="preserve"> and lack of size differences in</w:t>
      </w:r>
      <w:r w:rsidR="000029FD" w:rsidRPr="00D86ACC">
        <w:rPr>
          <w:rFonts w:ascii="Calibri" w:hAnsi="Calibri" w:cs="Calibri"/>
          <w:color w:val="4472C4" w:themeColor="accent1"/>
          <w:rPrChange w:id="1000" w:author="Kris.Wild" w:date="2023-03-06T14:48:00Z">
            <w:rPr>
              <w:color w:val="4472C4" w:themeColor="accent1"/>
            </w:rPr>
          </w:rPrChange>
        </w:rPr>
        <w:t xml:space="preserve"> animals across treatments</w:t>
      </w:r>
      <w:r w:rsidR="00DC3487" w:rsidRPr="00D86ACC">
        <w:rPr>
          <w:rFonts w:ascii="Calibri" w:hAnsi="Calibri" w:cs="Calibri"/>
          <w:color w:val="4472C4" w:themeColor="accent1"/>
          <w:rPrChange w:id="1001" w:author="Kris.Wild" w:date="2023-03-06T14:48:00Z">
            <w:rPr>
              <w:color w:val="4472C4" w:themeColor="accent1"/>
            </w:rPr>
          </w:rPrChange>
        </w:rPr>
        <w:t xml:space="preserve"> (see below).</w:t>
      </w:r>
      <w:r w:rsidR="00493D77" w:rsidRPr="00D86ACC">
        <w:rPr>
          <w:rFonts w:ascii="Calibri" w:hAnsi="Calibri" w:cs="Calibri"/>
          <w:color w:val="4472C4" w:themeColor="accent1"/>
          <w:rPrChange w:id="1002" w:author="Kris.Wild" w:date="2023-03-06T14:48:00Z">
            <w:rPr>
              <w:color w:val="4472C4" w:themeColor="accent1"/>
            </w:rPr>
          </w:rPrChange>
        </w:rPr>
        <w:t xml:space="preserve"> </w:t>
      </w:r>
      <w:r w:rsidR="002A05FA" w:rsidRPr="00D86ACC">
        <w:rPr>
          <w:rFonts w:ascii="Calibri" w:hAnsi="Calibri" w:cs="Calibri"/>
          <w:color w:val="4472C4" w:themeColor="accent1"/>
          <w:rPrChange w:id="1003" w:author="Kris.Wild" w:date="2023-03-06T14:48:00Z">
            <w:rPr>
              <w:color w:val="4472C4" w:themeColor="accent1"/>
            </w:rPr>
          </w:rPrChange>
        </w:rPr>
        <w:t xml:space="preserve">We have now revised our text here to make this explicit. </w:t>
      </w:r>
    </w:p>
    <w:p w14:paraId="591B9029" w14:textId="117653FC" w:rsidR="002A05FA" w:rsidRPr="00D86ACC" w:rsidRDefault="002A05FA" w:rsidP="008C19F0">
      <w:pPr>
        <w:rPr>
          <w:rFonts w:ascii="Calibri" w:hAnsi="Calibri" w:cs="Calibri"/>
          <w:color w:val="4472C4" w:themeColor="accent1"/>
          <w:rPrChange w:id="1004" w:author="Kris.Wild" w:date="2023-03-06T14:48:00Z">
            <w:rPr>
              <w:color w:val="4472C4" w:themeColor="accent1"/>
            </w:rPr>
          </w:rPrChange>
        </w:rPr>
      </w:pPr>
    </w:p>
    <w:p w14:paraId="0380A1EC" w14:textId="0BBCFAEE" w:rsidR="002A05FA" w:rsidRPr="00D86ACC" w:rsidRDefault="002A05FA" w:rsidP="008C19F0">
      <w:pPr>
        <w:rPr>
          <w:rFonts w:ascii="Calibri" w:hAnsi="Calibri" w:cs="Calibri"/>
          <w:i/>
          <w:iCs/>
          <w:color w:val="4472C4" w:themeColor="accent1"/>
          <w:rPrChange w:id="1005" w:author="Kris.Wild" w:date="2023-03-06T14:48:00Z">
            <w:rPr>
              <w:i/>
              <w:iCs/>
              <w:color w:val="4472C4" w:themeColor="accent1"/>
            </w:rPr>
          </w:rPrChange>
        </w:rPr>
      </w:pPr>
      <w:r w:rsidRPr="00D86ACC">
        <w:rPr>
          <w:rFonts w:ascii="Calibri" w:hAnsi="Calibri" w:cs="Calibri"/>
          <w:i/>
          <w:iCs/>
          <w:color w:val="4472C4" w:themeColor="accent1"/>
          <w:rPrChange w:id="1006" w:author="Kris.Wild" w:date="2023-03-06T14:48:00Z">
            <w:rPr>
              <w:i/>
              <w:iCs/>
              <w:color w:val="4472C4" w:themeColor="accent1"/>
            </w:rPr>
          </w:rPrChange>
        </w:rPr>
        <w:t>“</w:t>
      </w:r>
      <w:ins w:id="1007" w:author="Kris.Wild" w:date="2023-03-06T14:06:00Z">
        <w:r w:rsidR="008F3808" w:rsidRPr="00D86ACC">
          <w:rPr>
            <w:rFonts w:ascii="Calibri" w:hAnsi="Calibri" w:cs="Calibri"/>
            <w:i/>
            <w:iCs/>
            <w:color w:val="4472C4" w:themeColor="accent1"/>
            <w:rPrChange w:id="1008" w:author="Kris.Wild" w:date="2023-03-06T14:48:00Z">
              <w:rPr>
                <w:i/>
                <w:iCs/>
                <w:color w:val="4472C4" w:themeColor="accent1"/>
              </w:rPr>
            </w:rPrChange>
          </w:rPr>
          <w:t>Given the small size of lizards (i.e., 1.3 g) we assumed lizards would reach thermal equilibrium rapidly, and therefore, skin surface temperature reflected body temperature. Skin surface has been shown as an accurate proxy for Tb for many small lizards (Garrick 2008). It is possible T</w:t>
        </w:r>
        <w:r w:rsidR="008F3808" w:rsidRPr="00D86ACC">
          <w:rPr>
            <w:rFonts w:ascii="Calibri" w:hAnsi="Calibri" w:cs="Calibri"/>
            <w:i/>
            <w:iCs/>
            <w:color w:val="4472C4" w:themeColor="accent1"/>
            <w:vertAlign w:val="subscript"/>
            <w:rPrChange w:id="1009" w:author="Kris.Wild" w:date="2023-03-06T14:48:00Z">
              <w:rPr>
                <w:i/>
                <w:iCs/>
                <w:color w:val="4472C4" w:themeColor="accent1"/>
                <w:vertAlign w:val="subscript"/>
              </w:rPr>
            </w:rPrChange>
          </w:rPr>
          <w:t>b</w:t>
        </w:r>
        <w:r w:rsidR="008F3808" w:rsidRPr="00D86ACC">
          <w:rPr>
            <w:rFonts w:ascii="Calibri" w:hAnsi="Calibri" w:cs="Calibri"/>
            <w:i/>
            <w:iCs/>
            <w:color w:val="4472C4" w:themeColor="accent1"/>
            <w:rPrChange w:id="1010" w:author="Kris.Wild" w:date="2023-03-06T14:48:00Z">
              <w:rPr>
                <w:i/>
                <w:iCs/>
                <w:color w:val="4472C4" w:themeColor="accent1"/>
              </w:rPr>
            </w:rPrChange>
          </w:rPr>
          <w:t xml:space="preserve"> </w:t>
        </w:r>
        <w:proofErr w:type="gramStart"/>
        <w:r w:rsidR="008F3808" w:rsidRPr="00D86ACC">
          <w:rPr>
            <w:rFonts w:ascii="Calibri" w:hAnsi="Calibri" w:cs="Calibri"/>
            <w:i/>
            <w:iCs/>
            <w:color w:val="4472C4" w:themeColor="accent1"/>
            <w:rPrChange w:id="1011" w:author="Kris.Wild" w:date="2023-03-06T14:48:00Z">
              <w:rPr>
                <w:i/>
                <w:iCs/>
                <w:color w:val="4472C4" w:themeColor="accent1"/>
              </w:rPr>
            </w:rPrChange>
          </w:rPr>
          <w:t>lagged behind</w:t>
        </w:r>
        <w:proofErr w:type="gramEnd"/>
        <w:r w:rsidR="008F3808" w:rsidRPr="00D86ACC">
          <w:rPr>
            <w:rFonts w:ascii="Calibri" w:hAnsi="Calibri" w:cs="Calibri"/>
            <w:i/>
            <w:iCs/>
            <w:color w:val="4472C4" w:themeColor="accent1"/>
            <w:rPrChange w:id="1012" w:author="Kris.Wild" w:date="2023-03-06T14:48:00Z">
              <w:rPr>
                <w:i/>
                <w:iCs/>
                <w:color w:val="4472C4" w:themeColor="accent1"/>
              </w:rPr>
            </w:rPrChange>
          </w:rPr>
          <w:t xml:space="preserve"> for our measurements. Any lag would result in an underestimated </w:t>
        </w:r>
        <w:proofErr w:type="spellStart"/>
        <w:r w:rsidR="008F3808" w:rsidRPr="00D86ACC">
          <w:rPr>
            <w:rFonts w:ascii="Calibri" w:hAnsi="Calibri" w:cs="Calibri"/>
            <w:i/>
            <w:iCs/>
            <w:color w:val="4472C4" w:themeColor="accent1"/>
            <w:rPrChange w:id="1013" w:author="Kris.Wild" w:date="2023-03-06T14:48:00Z">
              <w:rPr>
                <w:i/>
                <w:iCs/>
                <w:color w:val="4472C4" w:themeColor="accent1"/>
              </w:rPr>
            </w:rPrChange>
          </w:rPr>
          <w:t>CTmax</w:t>
        </w:r>
        <w:proofErr w:type="spellEnd"/>
        <w:r w:rsidR="008F3808" w:rsidRPr="00D86ACC">
          <w:rPr>
            <w:rFonts w:ascii="Calibri" w:hAnsi="Calibri" w:cs="Calibri"/>
            <w:i/>
            <w:iCs/>
            <w:color w:val="4472C4" w:themeColor="accent1"/>
            <w:rPrChange w:id="1014" w:author="Kris.Wild" w:date="2023-03-06T14:48:00Z">
              <w:rPr>
                <w:i/>
                <w:iCs/>
                <w:color w:val="4472C4" w:themeColor="accent1"/>
              </w:rPr>
            </w:rPrChange>
          </w:rPr>
          <w:t xml:space="preserve">, which is likely the case for most studies measuring </w:t>
        </w:r>
        <w:proofErr w:type="spellStart"/>
        <w:r w:rsidR="008F3808" w:rsidRPr="00D86ACC">
          <w:rPr>
            <w:rFonts w:ascii="Calibri" w:hAnsi="Calibri" w:cs="Calibri"/>
            <w:i/>
            <w:iCs/>
            <w:color w:val="4472C4" w:themeColor="accent1"/>
            <w:rPrChange w:id="1015" w:author="Kris.Wild" w:date="2023-03-06T14:48:00Z">
              <w:rPr>
                <w:i/>
                <w:iCs/>
                <w:color w:val="4472C4" w:themeColor="accent1"/>
              </w:rPr>
            </w:rPrChange>
          </w:rPr>
          <w:t>CTmax</w:t>
        </w:r>
        <w:proofErr w:type="spellEnd"/>
        <w:r w:rsidR="008F3808" w:rsidRPr="00D86ACC">
          <w:rPr>
            <w:rFonts w:ascii="Calibri" w:hAnsi="Calibri" w:cs="Calibri"/>
            <w:i/>
            <w:iCs/>
            <w:color w:val="4472C4" w:themeColor="accent1"/>
            <w:rPrChange w:id="1016" w:author="Kris.Wild" w:date="2023-03-06T14:48:00Z">
              <w:rPr>
                <w:i/>
                <w:iCs/>
                <w:color w:val="4472C4" w:themeColor="accent1"/>
              </w:rPr>
            </w:rPrChange>
          </w:rPr>
          <w:t xml:space="preserve"> in lizards given the ethical challenges with pushing animals to thermal extremes (e.g., Phillips et al., 2016; Llewelyn et al., 2016; </w:t>
        </w:r>
        <w:proofErr w:type="spellStart"/>
        <w:r w:rsidR="008F3808" w:rsidRPr="00D86ACC">
          <w:rPr>
            <w:rFonts w:ascii="Calibri" w:hAnsi="Calibri" w:cs="Calibri"/>
            <w:i/>
            <w:iCs/>
            <w:color w:val="4472C4" w:themeColor="accent1"/>
            <w:rPrChange w:id="1017" w:author="Kris.Wild" w:date="2023-03-06T14:48:00Z">
              <w:rPr>
                <w:i/>
                <w:iCs/>
                <w:color w:val="4472C4" w:themeColor="accent1"/>
              </w:rPr>
            </w:rPrChange>
          </w:rPr>
          <w:t>Claunch</w:t>
        </w:r>
        <w:proofErr w:type="spellEnd"/>
        <w:r w:rsidR="008F3808" w:rsidRPr="00D86ACC">
          <w:rPr>
            <w:rFonts w:ascii="Calibri" w:hAnsi="Calibri" w:cs="Calibri"/>
            <w:i/>
            <w:iCs/>
            <w:color w:val="4472C4" w:themeColor="accent1"/>
            <w:rPrChange w:id="1018" w:author="Kris.Wild" w:date="2023-03-06T14:48:00Z">
              <w:rPr>
                <w:i/>
                <w:iCs/>
                <w:color w:val="4472C4" w:themeColor="accent1"/>
              </w:rPr>
            </w:rPrChange>
          </w:rPr>
          <w:t xml:space="preserve"> et al., 2021). Regardless, we do not view this as problematic because body mass did not differ across the treatments, and we do not expect this to affect the relative difference in </w:t>
        </w:r>
        <w:proofErr w:type="spellStart"/>
        <w:r w:rsidR="008F3808" w:rsidRPr="00D86ACC">
          <w:rPr>
            <w:rFonts w:ascii="Calibri" w:hAnsi="Calibri" w:cs="Calibri"/>
            <w:i/>
            <w:iCs/>
            <w:color w:val="4472C4" w:themeColor="accent1"/>
            <w:rPrChange w:id="1019" w:author="Kris.Wild" w:date="2023-03-06T14:48:00Z">
              <w:rPr>
                <w:i/>
                <w:iCs/>
                <w:color w:val="4472C4" w:themeColor="accent1"/>
              </w:rPr>
            </w:rPrChange>
          </w:rPr>
          <w:t>CTmax</w:t>
        </w:r>
        <w:proofErr w:type="spellEnd"/>
        <w:r w:rsidR="008F3808" w:rsidRPr="00D86ACC">
          <w:rPr>
            <w:rFonts w:ascii="Calibri" w:hAnsi="Calibri" w:cs="Calibri"/>
            <w:i/>
            <w:iCs/>
            <w:color w:val="4472C4" w:themeColor="accent1"/>
            <w:rPrChange w:id="1020" w:author="Kris.Wild" w:date="2023-03-06T14:48:00Z">
              <w:rPr>
                <w:i/>
                <w:iCs/>
                <w:color w:val="4472C4" w:themeColor="accent1"/>
              </w:rPr>
            </w:rPrChange>
          </w:rPr>
          <w:t xml:space="preserve"> between treatments.</w:t>
        </w:r>
      </w:ins>
      <w:del w:id="1021" w:author="Kris.Wild" w:date="2023-03-06T14:06:00Z">
        <w:r w:rsidRPr="00D86ACC" w:rsidDel="008F3808">
          <w:rPr>
            <w:rFonts w:ascii="Calibri" w:hAnsi="Calibri" w:cs="Calibri"/>
            <w:i/>
            <w:iCs/>
            <w:color w:val="4472C4" w:themeColor="accent1"/>
            <w:rPrChange w:id="1022" w:author="Kris.Wild" w:date="2023-03-06T14:48:00Z">
              <w:rPr>
                <w:i/>
                <w:iCs/>
                <w:color w:val="4472C4" w:themeColor="accent1"/>
              </w:rPr>
            </w:rPrChange>
          </w:rPr>
          <w:delText>Given the small size of lizards (i.e., 1.3 g) we assumed skin surface temperature reflected body temperature, which has been shown for many small lizards (Garrick 2008). It is possible T</w:delText>
        </w:r>
        <w:r w:rsidRPr="00D86ACC" w:rsidDel="008F3808">
          <w:rPr>
            <w:rFonts w:ascii="Calibri" w:hAnsi="Calibri" w:cs="Calibri"/>
            <w:i/>
            <w:iCs/>
            <w:color w:val="4472C4" w:themeColor="accent1"/>
            <w:vertAlign w:val="subscript"/>
            <w:rPrChange w:id="1023" w:author="Kris.Wild" w:date="2023-03-06T14:48:00Z">
              <w:rPr>
                <w:i/>
                <w:iCs/>
                <w:color w:val="4472C4" w:themeColor="accent1"/>
                <w:vertAlign w:val="subscript"/>
              </w:rPr>
            </w:rPrChange>
          </w:rPr>
          <w:delText>b</w:delText>
        </w:r>
        <w:r w:rsidRPr="00D86ACC" w:rsidDel="008F3808">
          <w:rPr>
            <w:rFonts w:ascii="Calibri" w:hAnsi="Calibri" w:cs="Calibri"/>
            <w:i/>
            <w:iCs/>
            <w:color w:val="4472C4" w:themeColor="accent1"/>
            <w:rPrChange w:id="1024" w:author="Kris.Wild" w:date="2023-03-06T14:48:00Z">
              <w:rPr>
                <w:i/>
                <w:iCs/>
                <w:color w:val="4472C4" w:themeColor="accent1"/>
              </w:rPr>
            </w:rPrChange>
          </w:rPr>
          <w:delText xml:space="preserve"> lagged behind for our measurements. Any lag would result in an underestimated CTmax, which is likely the case for most studies measuring CTmax in lizards given the ethical challenges with pushing animals to thermal extremes (e.g., see </w:delText>
        </w:r>
      </w:del>
      <w:commentRangeStart w:id="1025"/>
      <w:del w:id="1026" w:author="Kris.Wild" w:date="2023-03-06T14:04:00Z">
        <w:r w:rsidRPr="00D86ACC" w:rsidDel="008F3808">
          <w:rPr>
            <w:rFonts w:ascii="Calibri" w:hAnsi="Calibri" w:cs="Calibri"/>
            <w:i/>
            <w:iCs/>
            <w:color w:val="4472C4" w:themeColor="accent1"/>
            <w:rPrChange w:id="1027" w:author="Kris.Wild" w:date="2023-03-06T14:48:00Z">
              <w:rPr>
                <w:i/>
                <w:iCs/>
                <w:color w:val="4472C4" w:themeColor="accent1"/>
              </w:rPr>
            </w:rPrChange>
          </w:rPr>
          <w:delText>XXXX</w:delText>
        </w:r>
        <w:commentRangeEnd w:id="1025"/>
        <w:r w:rsidRPr="00D86ACC" w:rsidDel="008F3808">
          <w:rPr>
            <w:rFonts w:ascii="Calibri" w:hAnsi="Calibri" w:cs="Calibri"/>
            <w:i/>
            <w:iCs/>
            <w:color w:val="4472C4" w:themeColor="accent1"/>
            <w:rPrChange w:id="1028" w:author="Kris.Wild" w:date="2023-03-06T14:48:00Z">
              <w:rPr>
                <w:i/>
                <w:iCs/>
                <w:color w:val="4472C4" w:themeColor="accent1"/>
              </w:rPr>
            </w:rPrChange>
          </w:rPr>
          <w:commentReference w:id="1025"/>
        </w:r>
      </w:del>
      <w:del w:id="1029" w:author="Kris.Wild" w:date="2023-03-06T14:06:00Z">
        <w:r w:rsidRPr="00D86ACC" w:rsidDel="008F3808">
          <w:rPr>
            <w:rFonts w:ascii="Calibri" w:hAnsi="Calibri" w:cs="Calibri"/>
            <w:i/>
            <w:iCs/>
            <w:color w:val="4472C4" w:themeColor="accent1"/>
            <w:rPrChange w:id="1030" w:author="Kris.Wild" w:date="2023-03-06T14:48:00Z">
              <w:rPr>
                <w:i/>
                <w:iCs/>
                <w:color w:val="4472C4" w:themeColor="accent1"/>
              </w:rPr>
            </w:rPrChange>
          </w:rPr>
          <w:delText>). Regardless, we do not view this as problematic because body size did not differ across the treatments, and we do not expect this to affect the relative difference in CTmax between treatments</w:delText>
        </w:r>
      </w:del>
      <w:del w:id="1031" w:author="Kris.Wild" w:date="2023-03-06T14:07:00Z">
        <w:r w:rsidRPr="00D86ACC" w:rsidDel="008F3808">
          <w:rPr>
            <w:rFonts w:ascii="Calibri" w:hAnsi="Calibri" w:cs="Calibri"/>
            <w:i/>
            <w:iCs/>
            <w:color w:val="4472C4" w:themeColor="accent1"/>
            <w:rPrChange w:id="1032" w:author="Kris.Wild" w:date="2023-03-06T14:48:00Z">
              <w:rPr>
                <w:i/>
                <w:iCs/>
                <w:color w:val="4472C4" w:themeColor="accent1"/>
              </w:rPr>
            </w:rPrChange>
          </w:rPr>
          <w:delText>.</w:delText>
        </w:r>
      </w:del>
      <w:r w:rsidRPr="00D86ACC">
        <w:rPr>
          <w:rFonts w:ascii="Calibri" w:hAnsi="Calibri" w:cs="Calibri"/>
          <w:i/>
          <w:iCs/>
          <w:color w:val="4472C4" w:themeColor="accent1"/>
          <w:rPrChange w:id="1033" w:author="Kris.Wild" w:date="2023-03-06T14:48:00Z">
            <w:rPr>
              <w:i/>
              <w:iCs/>
              <w:color w:val="4472C4" w:themeColor="accent1"/>
            </w:rPr>
          </w:rPrChange>
        </w:rPr>
        <w:t>”</w:t>
      </w:r>
    </w:p>
    <w:p w14:paraId="2B0AF6EE" w14:textId="77777777" w:rsidR="00FC35C5" w:rsidRPr="00D86ACC" w:rsidRDefault="00FC35C5" w:rsidP="008C19F0">
      <w:pPr>
        <w:rPr>
          <w:rFonts w:ascii="Calibri" w:hAnsi="Calibri" w:cs="Calibri"/>
          <w:rPrChange w:id="1034" w:author="Kris.Wild" w:date="2023-03-06T14:48:00Z">
            <w:rPr/>
          </w:rPrChange>
        </w:rPr>
      </w:pPr>
    </w:p>
    <w:p w14:paraId="15F7BDF3" w14:textId="77777777" w:rsidR="008C19F0" w:rsidRPr="00D86ACC" w:rsidRDefault="008C19F0" w:rsidP="008C19F0">
      <w:pPr>
        <w:rPr>
          <w:rFonts w:ascii="Calibri" w:hAnsi="Calibri" w:cs="Calibri"/>
          <w:rPrChange w:id="1035" w:author="Kris.Wild" w:date="2023-03-06T14:48:00Z">
            <w:rPr/>
          </w:rPrChange>
        </w:rPr>
      </w:pPr>
      <w:r w:rsidRPr="00D86ACC">
        <w:rPr>
          <w:rFonts w:ascii="Calibri" w:hAnsi="Calibri" w:cs="Calibri"/>
          <w:rPrChange w:id="1036" w:author="Kris.Wild" w:date="2023-03-06T14:48:00Z">
            <w:rPr/>
          </w:rPrChange>
        </w:rPr>
        <w:t xml:space="preserve">From Fig. S1, I'll guess the "operative" temperature inside the tube reflects water temperature </w:t>
      </w:r>
      <w:proofErr w:type="gramStart"/>
      <w:r w:rsidRPr="00D86ACC">
        <w:rPr>
          <w:rFonts w:ascii="Calibri" w:hAnsi="Calibri" w:cs="Calibri"/>
          <w:rPrChange w:id="1037" w:author="Kris.Wild" w:date="2023-03-06T14:48:00Z">
            <w:rPr/>
          </w:rPrChange>
        </w:rPr>
        <w:t>and also</w:t>
      </w:r>
      <w:proofErr w:type="gramEnd"/>
      <w:r w:rsidRPr="00D86ACC">
        <w:rPr>
          <w:rFonts w:ascii="Calibri" w:hAnsi="Calibri" w:cs="Calibri"/>
          <w:rPrChange w:id="1038" w:author="Kris.Wild" w:date="2023-03-06T14:48:00Z">
            <w:rPr/>
          </w:rPrChange>
        </w:rPr>
        <w:t xml:space="preserve"> air temperature (tube + air circulating from above the water).</w:t>
      </w:r>
    </w:p>
    <w:p w14:paraId="5C3EC81A" w14:textId="77777777" w:rsidR="008C19F0" w:rsidRPr="00D86ACC" w:rsidRDefault="008C19F0" w:rsidP="008C19F0">
      <w:pPr>
        <w:rPr>
          <w:rFonts w:ascii="Calibri" w:hAnsi="Calibri" w:cs="Calibri"/>
          <w:rPrChange w:id="1039" w:author="Kris.Wild" w:date="2023-03-06T14:48:00Z">
            <w:rPr/>
          </w:rPrChange>
        </w:rPr>
      </w:pPr>
      <w:r w:rsidRPr="00D86ACC">
        <w:rPr>
          <w:rFonts w:ascii="Calibri" w:hAnsi="Calibri" w:cs="Calibri"/>
          <w:rPrChange w:id="1040" w:author="Kris.Wild" w:date="2023-03-06T14:48:00Z">
            <w:rPr/>
          </w:rPrChange>
        </w:rPr>
        <w:t xml:space="preserve">Sorry I'm confused as the legend is ambiguous. Did you put a thermocouple probe inside the Falcon tube or inside a lizard in the Falcon tube? I've been assuming you were using </w:t>
      </w:r>
      <w:proofErr w:type="spellStart"/>
      <w:r w:rsidRPr="00D86ACC">
        <w:rPr>
          <w:rFonts w:ascii="Calibri" w:hAnsi="Calibri" w:cs="Calibri"/>
          <w:rPrChange w:id="1041" w:author="Kris.Wild" w:date="2023-03-06T14:48:00Z">
            <w:rPr/>
          </w:rPrChange>
        </w:rPr>
        <w:t>Twater</w:t>
      </w:r>
      <w:proofErr w:type="spellEnd"/>
      <w:r w:rsidRPr="00D86ACC">
        <w:rPr>
          <w:rFonts w:ascii="Calibri" w:hAnsi="Calibri" w:cs="Calibri"/>
          <w:rPrChange w:id="1042" w:author="Kris.Wild" w:date="2023-03-06T14:48:00Z">
            <w:rPr/>
          </w:rPrChange>
        </w:rPr>
        <w:t xml:space="preserve"> as your estimate of </w:t>
      </w:r>
      <w:proofErr w:type="spellStart"/>
      <w:r w:rsidRPr="00D86ACC">
        <w:rPr>
          <w:rFonts w:ascii="Calibri" w:hAnsi="Calibri" w:cs="Calibri"/>
          <w:rPrChange w:id="1043" w:author="Kris.Wild" w:date="2023-03-06T14:48:00Z">
            <w:rPr/>
          </w:rPrChange>
        </w:rPr>
        <w:t>CTmax</w:t>
      </w:r>
      <w:proofErr w:type="spellEnd"/>
      <w:r w:rsidRPr="00D86ACC">
        <w:rPr>
          <w:rFonts w:ascii="Calibri" w:hAnsi="Calibri" w:cs="Calibri"/>
          <w:rPrChange w:id="1044" w:author="Kris.Wild" w:date="2023-03-06T14:48:00Z">
            <w:rPr/>
          </w:rPrChange>
        </w:rPr>
        <w:t>, but not I'm not sure what you measured.  Sorry if I missed an explicit statement.</w:t>
      </w:r>
    </w:p>
    <w:p w14:paraId="6F8F6974" w14:textId="1AF427E2" w:rsidR="008C19F0" w:rsidRPr="00D86ACC" w:rsidRDefault="008C19F0" w:rsidP="008C19F0">
      <w:pPr>
        <w:rPr>
          <w:rFonts w:ascii="Calibri" w:hAnsi="Calibri" w:cs="Calibri"/>
          <w:rPrChange w:id="1045" w:author="Kris.Wild" w:date="2023-03-06T14:48:00Z">
            <w:rPr/>
          </w:rPrChange>
        </w:rPr>
      </w:pPr>
    </w:p>
    <w:p w14:paraId="23AAC1C0" w14:textId="22BBAE6B" w:rsidR="00FC35C5" w:rsidRPr="00D86ACC" w:rsidRDefault="00FC35C5" w:rsidP="008C19F0">
      <w:pPr>
        <w:rPr>
          <w:ins w:id="1046" w:author="Kris.Wild" w:date="2023-03-06T14:13:00Z"/>
          <w:rFonts w:ascii="Calibri" w:hAnsi="Calibri" w:cs="Calibri"/>
          <w:color w:val="4472C4" w:themeColor="accent1"/>
          <w:rPrChange w:id="1047" w:author="Kris.Wild" w:date="2023-03-06T14:48:00Z">
            <w:rPr>
              <w:ins w:id="1048" w:author="Kris.Wild" w:date="2023-03-06T14:13:00Z"/>
              <w:color w:val="4472C4" w:themeColor="accent1"/>
            </w:rPr>
          </w:rPrChange>
        </w:rPr>
      </w:pPr>
      <w:r w:rsidRPr="00D86ACC">
        <w:rPr>
          <w:rFonts w:ascii="Calibri" w:hAnsi="Calibri" w:cs="Calibri"/>
          <w:b/>
          <w:bCs/>
          <w:color w:val="4472C4" w:themeColor="accent1"/>
          <w:rPrChange w:id="1049" w:author="Kris.Wild" w:date="2023-03-06T14:48:00Z">
            <w:rPr>
              <w:b/>
              <w:bCs/>
              <w:color w:val="4472C4" w:themeColor="accent1"/>
            </w:rPr>
          </w:rPrChange>
        </w:rPr>
        <w:t>Response</w:t>
      </w:r>
      <w:r w:rsidRPr="00D86ACC">
        <w:rPr>
          <w:rFonts w:ascii="Calibri" w:hAnsi="Calibri" w:cs="Calibri"/>
          <w:color w:val="4472C4" w:themeColor="accent1"/>
          <w:rPrChange w:id="1050" w:author="Kris.Wild" w:date="2023-03-06T14:48:00Z">
            <w:rPr>
              <w:color w:val="4472C4" w:themeColor="accent1"/>
            </w:rPr>
          </w:rPrChange>
        </w:rPr>
        <w:t>:</w:t>
      </w:r>
      <w:r w:rsidR="00715499" w:rsidRPr="00D86ACC">
        <w:rPr>
          <w:rFonts w:ascii="Calibri" w:hAnsi="Calibri" w:cs="Calibri"/>
          <w:color w:val="4472C4" w:themeColor="accent1"/>
          <w:rPrChange w:id="1051" w:author="Kris.Wild" w:date="2023-03-06T14:48:00Z">
            <w:rPr>
              <w:color w:val="4472C4" w:themeColor="accent1"/>
            </w:rPr>
          </w:rPrChange>
        </w:rPr>
        <w:t xml:space="preserve"> </w:t>
      </w:r>
      <w:r w:rsidR="00493D77" w:rsidRPr="00D86ACC">
        <w:rPr>
          <w:rFonts w:ascii="Calibri" w:hAnsi="Calibri" w:cs="Calibri"/>
          <w:color w:val="4472C4" w:themeColor="accent1"/>
          <w:rPrChange w:id="1052" w:author="Kris.Wild" w:date="2023-03-06T14:48:00Z">
            <w:rPr>
              <w:color w:val="4472C4" w:themeColor="accent1"/>
            </w:rPr>
          </w:rPrChange>
        </w:rPr>
        <w:t xml:space="preserve">Thank you. This diagram was indeed unclear. We have now revised </w:t>
      </w:r>
      <w:del w:id="1053" w:author="Daniel Noble" w:date="2023-03-06T19:50:00Z">
        <w:r w:rsidR="00493D77" w:rsidRPr="00D86ACC" w:rsidDel="00EA4D45">
          <w:rPr>
            <w:rFonts w:ascii="Calibri" w:hAnsi="Calibri" w:cs="Calibri"/>
            <w:color w:val="4472C4" w:themeColor="accent1"/>
            <w:rPrChange w:id="1054" w:author="Kris.Wild" w:date="2023-03-06T14:48:00Z">
              <w:rPr>
                <w:color w:val="4472C4" w:themeColor="accent1"/>
              </w:rPr>
            </w:rPrChange>
          </w:rPr>
          <w:delText>it</w:delText>
        </w:r>
      </w:del>
      <w:ins w:id="1055" w:author="Kris.Wild" w:date="2023-03-06T14:07:00Z">
        <w:del w:id="1056" w:author="Daniel Noble" w:date="2023-03-06T19:50:00Z">
          <w:r w:rsidR="008F3808" w:rsidRPr="00D86ACC" w:rsidDel="00EA4D45">
            <w:rPr>
              <w:rFonts w:ascii="Calibri" w:hAnsi="Calibri" w:cs="Calibri"/>
              <w:color w:val="4472C4" w:themeColor="accent1"/>
              <w:rPrChange w:id="1057" w:author="Kris.Wild" w:date="2023-03-06T14:48:00Z">
                <w:rPr>
                  <w:color w:val="4472C4" w:themeColor="accent1"/>
                </w:rPr>
              </w:rPrChange>
            </w:rPr>
            <w:delText xml:space="preserve"> </w:delText>
          </w:r>
        </w:del>
        <w:r w:rsidR="008F3808" w:rsidRPr="00D86ACC">
          <w:rPr>
            <w:rFonts w:ascii="Calibri" w:hAnsi="Calibri" w:cs="Calibri"/>
            <w:color w:val="4472C4" w:themeColor="accent1"/>
            <w:rPrChange w:id="1058" w:author="Kris.Wild" w:date="2023-03-06T14:48:00Z">
              <w:rPr>
                <w:color w:val="4472C4" w:themeColor="accent1"/>
              </w:rPr>
            </w:rPrChange>
          </w:rPr>
          <w:t>our wording</w:t>
        </w:r>
      </w:ins>
      <w:ins w:id="1059" w:author="Kris.Wild" w:date="2023-03-06T14:08:00Z">
        <w:r w:rsidR="008F3808" w:rsidRPr="00D86ACC">
          <w:rPr>
            <w:rFonts w:ascii="Calibri" w:hAnsi="Calibri" w:cs="Calibri"/>
            <w:color w:val="4472C4" w:themeColor="accent1"/>
            <w:rPrChange w:id="1060" w:author="Kris.Wild" w:date="2023-03-06T14:48:00Z">
              <w:rPr>
                <w:color w:val="4472C4" w:themeColor="accent1"/>
              </w:rPr>
            </w:rPrChange>
          </w:rPr>
          <w:t xml:space="preserve"> and removed the figure</w:t>
        </w:r>
      </w:ins>
      <w:ins w:id="1061" w:author="Kris.Wild" w:date="2023-03-06T14:12:00Z">
        <w:r w:rsidR="009E6508" w:rsidRPr="00D86ACC">
          <w:rPr>
            <w:rFonts w:ascii="Calibri" w:hAnsi="Calibri" w:cs="Calibri"/>
            <w:color w:val="4472C4" w:themeColor="accent1"/>
            <w:rPrChange w:id="1062" w:author="Kris.Wild" w:date="2023-03-06T14:48:00Z">
              <w:rPr>
                <w:color w:val="4472C4" w:themeColor="accent1"/>
              </w:rPr>
            </w:rPrChange>
          </w:rPr>
          <w:t xml:space="preserve"> to avoid further confusion</w:t>
        </w:r>
      </w:ins>
      <w:r w:rsidR="00493D77" w:rsidRPr="00D86ACC">
        <w:rPr>
          <w:rFonts w:ascii="Calibri" w:hAnsi="Calibri" w:cs="Calibri"/>
          <w:color w:val="4472C4" w:themeColor="accent1"/>
          <w:rPrChange w:id="1063" w:author="Kris.Wild" w:date="2023-03-06T14:48:00Z">
            <w:rPr>
              <w:color w:val="4472C4" w:themeColor="accent1"/>
            </w:rPr>
          </w:rPrChange>
        </w:rPr>
        <w:t xml:space="preserve">. The thermocouple probe was inside a control falcon tube so that we were measuring </w:t>
      </w:r>
      <w:proofErr w:type="spellStart"/>
      <w:r w:rsidR="00493D77" w:rsidRPr="00D86ACC">
        <w:rPr>
          <w:rFonts w:ascii="Calibri" w:hAnsi="Calibri" w:cs="Calibri"/>
          <w:color w:val="4472C4" w:themeColor="accent1"/>
          <w:rPrChange w:id="1064" w:author="Kris.Wild" w:date="2023-03-06T14:48:00Z">
            <w:rPr>
              <w:color w:val="4472C4" w:themeColor="accent1"/>
            </w:rPr>
          </w:rPrChange>
        </w:rPr>
        <w:t>T</w:t>
      </w:r>
      <w:r w:rsidR="00493D77" w:rsidRPr="00EA4D45">
        <w:rPr>
          <w:rFonts w:ascii="Calibri" w:hAnsi="Calibri" w:cs="Calibri"/>
          <w:color w:val="4472C4" w:themeColor="accent1"/>
          <w:vertAlign w:val="subscript"/>
          <w:rPrChange w:id="1065" w:author="Daniel Noble" w:date="2023-03-06T19:51:00Z">
            <w:rPr>
              <w:color w:val="4472C4" w:themeColor="accent1"/>
            </w:rPr>
          </w:rPrChange>
        </w:rPr>
        <w:t>air</w:t>
      </w:r>
      <w:proofErr w:type="spellEnd"/>
      <w:r w:rsidR="00493D77" w:rsidRPr="00D86ACC">
        <w:rPr>
          <w:rFonts w:ascii="Calibri" w:hAnsi="Calibri" w:cs="Calibri"/>
          <w:color w:val="4472C4" w:themeColor="accent1"/>
          <w:rPrChange w:id="1066" w:author="Kris.Wild" w:date="2023-03-06T14:48:00Z">
            <w:rPr>
              <w:color w:val="4472C4" w:themeColor="accent1"/>
            </w:rPr>
          </w:rPrChange>
        </w:rPr>
        <w:t xml:space="preserve"> in the tube. However, we also had a thermal couple in the water bath itself. These temperatures were nearly </w:t>
      </w:r>
      <w:del w:id="1067" w:author="Daniel Noble" w:date="2023-03-06T19:51:00Z">
        <w:r w:rsidR="00493D77" w:rsidRPr="00D86ACC" w:rsidDel="00EA4D45">
          <w:rPr>
            <w:rFonts w:ascii="Calibri" w:hAnsi="Calibri" w:cs="Calibri"/>
            <w:color w:val="4472C4" w:themeColor="accent1"/>
            <w:rPrChange w:id="1068" w:author="Kris.Wild" w:date="2023-03-06T14:48:00Z">
              <w:rPr>
                <w:color w:val="4472C4" w:themeColor="accent1"/>
              </w:rPr>
            </w:rPrChange>
          </w:rPr>
          <w:delText>identical</w:delText>
        </w:r>
      </w:del>
      <w:ins w:id="1069" w:author="Daniel Noble" w:date="2023-03-06T19:51:00Z">
        <w:r w:rsidR="00EA4D45" w:rsidRPr="00EA4D45">
          <w:rPr>
            <w:rFonts w:ascii="Calibri" w:hAnsi="Calibri" w:cs="Calibri"/>
            <w:color w:val="4472C4" w:themeColor="accent1"/>
          </w:rPr>
          <w:t>identical,</w:t>
        </w:r>
      </w:ins>
      <w:r w:rsidR="00493D77" w:rsidRPr="00D86ACC">
        <w:rPr>
          <w:rFonts w:ascii="Calibri" w:hAnsi="Calibri" w:cs="Calibri"/>
          <w:color w:val="4472C4" w:themeColor="accent1"/>
          <w:rPrChange w:id="1070" w:author="Kris.Wild" w:date="2023-03-06T14:48:00Z">
            <w:rPr>
              <w:color w:val="4472C4" w:themeColor="accent1"/>
            </w:rPr>
          </w:rPrChange>
        </w:rPr>
        <w:t xml:space="preserve"> but we used </w:t>
      </w:r>
      <w:proofErr w:type="spellStart"/>
      <w:r w:rsidR="00493D77" w:rsidRPr="00D86ACC">
        <w:rPr>
          <w:rFonts w:ascii="Calibri" w:hAnsi="Calibri" w:cs="Calibri"/>
          <w:color w:val="4472C4" w:themeColor="accent1"/>
          <w:rPrChange w:id="1071" w:author="Kris.Wild" w:date="2023-03-06T14:48:00Z">
            <w:rPr>
              <w:color w:val="4472C4" w:themeColor="accent1"/>
            </w:rPr>
          </w:rPrChange>
        </w:rPr>
        <w:t>T</w:t>
      </w:r>
      <w:r w:rsidR="00493D77" w:rsidRPr="00D86ACC">
        <w:rPr>
          <w:rFonts w:ascii="Calibri" w:hAnsi="Calibri" w:cs="Calibri"/>
          <w:color w:val="4472C4" w:themeColor="accent1"/>
          <w:vertAlign w:val="subscript"/>
          <w:rPrChange w:id="1072" w:author="Kris.Wild" w:date="2023-03-06T14:48:00Z">
            <w:rPr>
              <w:color w:val="4472C4" w:themeColor="accent1"/>
              <w:vertAlign w:val="subscript"/>
            </w:rPr>
          </w:rPrChange>
        </w:rPr>
        <w:t>air</w:t>
      </w:r>
      <w:proofErr w:type="spellEnd"/>
      <w:r w:rsidR="00493D77" w:rsidRPr="00D86ACC">
        <w:rPr>
          <w:rFonts w:ascii="Calibri" w:hAnsi="Calibri" w:cs="Calibri"/>
          <w:color w:val="4472C4" w:themeColor="accent1"/>
          <w:rPrChange w:id="1073" w:author="Kris.Wild" w:date="2023-03-06T14:48:00Z">
            <w:rPr>
              <w:color w:val="4472C4" w:themeColor="accent1"/>
            </w:rPr>
          </w:rPrChange>
        </w:rPr>
        <w:t xml:space="preserve"> as we expected it to more accurately measure </w:t>
      </w:r>
      <w:r w:rsidR="001A1ED2" w:rsidRPr="00D86ACC">
        <w:rPr>
          <w:rFonts w:ascii="Calibri" w:hAnsi="Calibri" w:cs="Calibri"/>
          <w:color w:val="4472C4" w:themeColor="accent1"/>
          <w:rPrChange w:id="1074" w:author="Kris.Wild" w:date="2023-03-06T14:48:00Z">
            <w:rPr>
              <w:color w:val="4472C4" w:themeColor="accent1"/>
            </w:rPr>
          </w:rPrChange>
        </w:rPr>
        <w:t xml:space="preserve">lizard temperature. </w:t>
      </w:r>
    </w:p>
    <w:p w14:paraId="08E0074D" w14:textId="1584CD8C" w:rsidR="009E6508" w:rsidRPr="00D86ACC" w:rsidRDefault="009E6508" w:rsidP="008C19F0">
      <w:pPr>
        <w:rPr>
          <w:ins w:id="1075" w:author="Kris.Wild" w:date="2023-03-06T14:13:00Z"/>
          <w:rFonts w:ascii="Calibri" w:hAnsi="Calibri" w:cs="Calibri"/>
          <w:color w:val="4472C4" w:themeColor="accent1"/>
          <w:rPrChange w:id="1076" w:author="Kris.Wild" w:date="2023-03-06T14:48:00Z">
            <w:rPr>
              <w:ins w:id="1077" w:author="Kris.Wild" w:date="2023-03-06T14:13:00Z"/>
              <w:color w:val="4472C4" w:themeColor="accent1"/>
            </w:rPr>
          </w:rPrChange>
        </w:rPr>
      </w:pPr>
    </w:p>
    <w:p w14:paraId="22CE2CA8" w14:textId="1B29A596" w:rsidR="009E6508" w:rsidRPr="00D86ACC" w:rsidRDefault="009E6508" w:rsidP="008C19F0">
      <w:pPr>
        <w:rPr>
          <w:rFonts w:ascii="Calibri" w:hAnsi="Calibri" w:cs="Calibri"/>
          <w:color w:val="4472C4" w:themeColor="accent1"/>
          <w:rPrChange w:id="1078" w:author="Kris.Wild" w:date="2023-03-06T14:48:00Z">
            <w:rPr/>
          </w:rPrChange>
        </w:rPr>
      </w:pPr>
      <w:ins w:id="1079" w:author="Kris.Wild" w:date="2023-03-06T14:13:00Z">
        <w:r w:rsidRPr="00D86ACC">
          <w:rPr>
            <w:rFonts w:ascii="Calibri" w:hAnsi="Calibri" w:cs="Calibri"/>
            <w:color w:val="4472C4" w:themeColor="accent1"/>
            <w:rPrChange w:id="1080" w:author="Kris.Wild" w:date="2023-03-06T14:48:00Z">
              <w:rPr>
                <w:color w:val="4472C4" w:themeColor="accent1"/>
              </w:rPr>
            </w:rPrChange>
          </w:rPr>
          <w:t>“</w:t>
        </w:r>
        <w:r w:rsidRPr="00D86ACC">
          <w:rPr>
            <w:rFonts w:ascii="Calibri" w:hAnsi="Calibri" w:cs="Calibri"/>
            <w:color w:val="4472C4" w:themeColor="accent1"/>
            <w:rPrChange w:id="1081" w:author="Kris.Wild" w:date="2023-03-06T14:48:00Z">
              <w:rPr/>
            </w:rPrChange>
          </w:rPr>
          <w:t>Water bath temperatures and temperatures within the control falcon tube closely matched. While we could not be certain animal body temperature was in fact 30</w:t>
        </w:r>
        <w:r w:rsidRPr="00D86ACC">
          <w:rPr>
            <w:rFonts w:ascii="Calibri" w:hAnsi="Calibri" w:cs="Calibri"/>
            <w:color w:val="4472C4" w:themeColor="accent1"/>
            <w:position w:val="8"/>
            <w:rPrChange w:id="1082" w:author="Kris.Wild" w:date="2023-03-06T14:48:00Z">
              <w:rPr>
                <w:position w:val="8"/>
              </w:rPr>
            </w:rPrChange>
          </w:rPr>
          <w:t>◦</w:t>
        </w:r>
        <w:r w:rsidRPr="00D86ACC">
          <w:rPr>
            <w:rFonts w:ascii="Calibri" w:hAnsi="Calibri" w:cs="Calibri"/>
            <w:color w:val="4472C4" w:themeColor="accent1"/>
            <w:rPrChange w:id="1083" w:author="Kris.Wild" w:date="2023-03-06T14:48:00Z">
              <w:rPr/>
            </w:rPrChange>
          </w:rPr>
          <w:t>C (we needed to avoid disturbance after placing animals within the water bath), it only took the bottom of the control Falcon tube ~1 minute to reach this temperature and remain stable. Given the small size of our lizards (i.e., 1.3 grams) we kept animals ~4 minutes longer before starting as we expected their body temperature to reach equilibrium by this point.</w:t>
        </w:r>
        <w:r w:rsidRPr="00D86ACC">
          <w:rPr>
            <w:rFonts w:ascii="Calibri" w:hAnsi="Calibri" w:cs="Calibri"/>
            <w:i/>
            <w:iCs/>
            <w:color w:val="4472C4" w:themeColor="accent1"/>
            <w:rPrChange w:id="1084" w:author="Kris.Wild" w:date="2023-03-06T14:48:00Z">
              <w:rPr>
                <w:i/>
                <w:iCs/>
              </w:rPr>
            </w:rPrChange>
          </w:rPr>
          <w:t xml:space="preserve"> </w:t>
        </w:r>
        <w:r w:rsidRPr="00D86ACC">
          <w:rPr>
            <w:rFonts w:ascii="Calibri" w:hAnsi="Calibri" w:cs="Calibri"/>
            <w:color w:val="4472C4" w:themeColor="accent1"/>
            <w:rPrChange w:id="1085" w:author="Kris.Wild" w:date="2023-03-06T14:48:00Z">
              <w:rPr/>
            </w:rPrChange>
          </w:rPr>
          <w:t>Water temperature was then increased to 38</w:t>
        </w:r>
        <w:r w:rsidRPr="00D86ACC">
          <w:rPr>
            <w:rFonts w:ascii="Calibri" w:hAnsi="Calibri" w:cs="Calibri"/>
            <w:color w:val="4472C4" w:themeColor="accent1"/>
            <w:position w:val="8"/>
            <w:rPrChange w:id="1086" w:author="Kris.Wild" w:date="2023-03-06T14:48:00Z">
              <w:rPr>
                <w:position w:val="8"/>
              </w:rPr>
            </w:rPrChange>
          </w:rPr>
          <w:t xml:space="preserve">◦ </w:t>
        </w:r>
        <w:r w:rsidRPr="00D86ACC">
          <w:rPr>
            <w:rFonts w:ascii="Calibri" w:hAnsi="Calibri" w:cs="Calibri"/>
            <w:color w:val="4472C4" w:themeColor="accent1"/>
            <w:rPrChange w:id="1087" w:author="Kris.Wild" w:date="2023-03-06T14:48:00Z">
              <w:rPr/>
            </w:rPrChange>
          </w:rPr>
          <w:t>C at a rate of 1</w:t>
        </w:r>
        <w:r w:rsidRPr="00D86ACC">
          <w:rPr>
            <w:rFonts w:ascii="Calibri" w:hAnsi="Calibri" w:cs="Calibri"/>
            <w:color w:val="4472C4" w:themeColor="accent1"/>
            <w:position w:val="8"/>
            <w:rPrChange w:id="1088" w:author="Kris.Wild" w:date="2023-03-06T14:48:00Z">
              <w:rPr>
                <w:position w:val="8"/>
              </w:rPr>
            </w:rPrChange>
          </w:rPr>
          <w:t xml:space="preserve">◦ </w:t>
        </w:r>
        <w:r w:rsidRPr="00D86ACC">
          <w:rPr>
            <w:rFonts w:ascii="Calibri" w:hAnsi="Calibri" w:cs="Calibri"/>
            <w:color w:val="4472C4" w:themeColor="accent1"/>
            <w:rPrChange w:id="1089" w:author="Kris.Wild" w:date="2023-03-06T14:48:00Z">
              <w:rPr/>
            </w:rPrChange>
          </w:rPr>
          <w:t>C/</w:t>
        </w:r>
        <w:proofErr w:type="gramStart"/>
        <w:r w:rsidRPr="00D86ACC">
          <w:rPr>
            <w:rFonts w:ascii="Calibri" w:hAnsi="Calibri" w:cs="Calibri"/>
            <w:color w:val="4472C4" w:themeColor="accent1"/>
            <w:rPrChange w:id="1090" w:author="Kris.Wild" w:date="2023-03-06T14:48:00Z">
              <w:rPr/>
            </w:rPrChange>
          </w:rPr>
          <w:t>min”</w:t>
        </w:r>
      </w:ins>
      <w:proofErr w:type="gramEnd"/>
    </w:p>
    <w:p w14:paraId="33826B89" w14:textId="77777777" w:rsidR="00FC35C5" w:rsidRPr="00D86ACC" w:rsidRDefault="00FC35C5" w:rsidP="008C19F0">
      <w:pPr>
        <w:rPr>
          <w:rFonts w:ascii="Calibri" w:hAnsi="Calibri" w:cs="Calibri"/>
          <w:rPrChange w:id="1091" w:author="Kris.Wild" w:date="2023-03-06T14:48:00Z">
            <w:rPr/>
          </w:rPrChange>
        </w:rPr>
      </w:pPr>
    </w:p>
    <w:p w14:paraId="6BCD8970" w14:textId="77777777" w:rsidR="008C19F0" w:rsidRPr="00D86ACC" w:rsidRDefault="008C19F0" w:rsidP="008C19F0">
      <w:pPr>
        <w:rPr>
          <w:rFonts w:ascii="Calibri" w:hAnsi="Calibri" w:cs="Calibri"/>
          <w:rPrChange w:id="1092" w:author="Kris.Wild" w:date="2023-03-06T14:48:00Z">
            <w:rPr/>
          </w:rPrChange>
        </w:rPr>
      </w:pPr>
      <w:r w:rsidRPr="00D86ACC">
        <w:rPr>
          <w:rFonts w:ascii="Calibri" w:hAnsi="Calibri" w:cs="Calibri"/>
          <w:rPrChange w:id="1093" w:author="Kris.Wild" w:date="2023-03-06T14:48:00Z">
            <w:rPr/>
          </w:rPrChange>
        </w:rPr>
        <w:t xml:space="preserve">Even if you used </w:t>
      </w:r>
      <w:proofErr w:type="spellStart"/>
      <w:r w:rsidRPr="00D86ACC">
        <w:rPr>
          <w:rFonts w:ascii="Calibri" w:hAnsi="Calibri" w:cs="Calibri"/>
          <w:rPrChange w:id="1094" w:author="Kris.Wild" w:date="2023-03-06T14:48:00Z">
            <w:rPr/>
          </w:rPrChange>
        </w:rPr>
        <w:t>Twater</w:t>
      </w:r>
      <w:proofErr w:type="spellEnd"/>
      <w:r w:rsidRPr="00D86ACC">
        <w:rPr>
          <w:rFonts w:ascii="Calibri" w:hAnsi="Calibri" w:cs="Calibri"/>
          <w:rPrChange w:id="1095" w:author="Kris.Wild" w:date="2023-03-06T14:48:00Z">
            <w:rPr/>
          </w:rPrChange>
        </w:rPr>
        <w:t xml:space="preserve"> (or </w:t>
      </w:r>
      <w:proofErr w:type="spellStart"/>
      <w:r w:rsidRPr="00D86ACC">
        <w:rPr>
          <w:rFonts w:ascii="Calibri" w:hAnsi="Calibri" w:cs="Calibri"/>
          <w:rPrChange w:id="1096" w:author="Kris.Wild" w:date="2023-03-06T14:48:00Z">
            <w:rPr/>
          </w:rPrChange>
        </w:rPr>
        <w:t>Tair</w:t>
      </w:r>
      <w:proofErr w:type="spellEnd"/>
      <w:r w:rsidRPr="00D86ACC">
        <w:rPr>
          <w:rFonts w:ascii="Calibri" w:hAnsi="Calibri" w:cs="Calibri"/>
          <w:rPrChange w:id="1097" w:author="Kris.Wild" w:date="2023-03-06T14:48:00Z">
            <w:rPr/>
          </w:rPrChange>
        </w:rPr>
        <w:t xml:space="preserve"> inside the tube) as your metric, that should be ok for detecting developmental temperature effects, unless the size range of lizards was substantial.  The temperature lag of a large lizard might be substantial.</w:t>
      </w:r>
    </w:p>
    <w:p w14:paraId="00661810" w14:textId="77777777" w:rsidR="00DF3F99" w:rsidRPr="00D86ACC" w:rsidRDefault="008C19F0" w:rsidP="008C19F0">
      <w:pPr>
        <w:rPr>
          <w:rFonts w:ascii="Calibri" w:hAnsi="Calibri" w:cs="Calibri"/>
          <w:rPrChange w:id="1098" w:author="Kris.Wild" w:date="2023-03-06T14:48:00Z">
            <w:rPr/>
          </w:rPrChange>
        </w:rPr>
      </w:pPr>
      <w:r w:rsidRPr="00D86ACC">
        <w:rPr>
          <w:rFonts w:ascii="Calibri" w:hAnsi="Calibri" w:cs="Calibri"/>
          <w:rPrChange w:id="1099" w:author="Kris.Wild" w:date="2023-03-06T14:48:00Z">
            <w:rPr/>
          </w:rPrChange>
        </w:rPr>
        <w:t xml:space="preserve">but if you did not actually measure Tb, then I strongly encourage you not to call this </w:t>
      </w:r>
      <w:proofErr w:type="spellStart"/>
      <w:r w:rsidRPr="00D86ACC">
        <w:rPr>
          <w:rFonts w:ascii="Calibri" w:hAnsi="Calibri" w:cs="Calibri"/>
          <w:rPrChange w:id="1100" w:author="Kris.Wild" w:date="2023-03-06T14:48:00Z">
            <w:rPr/>
          </w:rPrChange>
        </w:rPr>
        <w:t>CTmax</w:t>
      </w:r>
      <w:proofErr w:type="spellEnd"/>
      <w:r w:rsidRPr="00D86ACC">
        <w:rPr>
          <w:rFonts w:ascii="Calibri" w:hAnsi="Calibri" w:cs="Calibri"/>
          <w:rPrChange w:id="1101" w:author="Kris.Wild" w:date="2023-03-06T14:48:00Z">
            <w:rPr/>
          </w:rPrChange>
        </w:rPr>
        <w:t xml:space="preserve">, as you did not measure body temperature. </w:t>
      </w:r>
    </w:p>
    <w:p w14:paraId="44226174" w14:textId="77777777" w:rsidR="00DF3F99" w:rsidRPr="00D86ACC" w:rsidRDefault="00DF3F99" w:rsidP="008C19F0">
      <w:pPr>
        <w:rPr>
          <w:rFonts w:ascii="Calibri" w:hAnsi="Calibri" w:cs="Calibri"/>
          <w:rPrChange w:id="1102" w:author="Kris.Wild" w:date="2023-03-06T14:48:00Z">
            <w:rPr/>
          </w:rPrChange>
        </w:rPr>
      </w:pPr>
    </w:p>
    <w:p w14:paraId="49803796" w14:textId="24D3E26A" w:rsidR="00DF3F99" w:rsidRPr="00D86ACC" w:rsidRDefault="00DF3F99" w:rsidP="00DF3F99">
      <w:pPr>
        <w:rPr>
          <w:rFonts w:ascii="Calibri" w:hAnsi="Calibri" w:cs="Calibri"/>
          <w:color w:val="4472C4" w:themeColor="accent1"/>
          <w:rPrChange w:id="1103" w:author="Kris.Wild" w:date="2023-03-06T14:48:00Z">
            <w:rPr>
              <w:color w:val="4472C4" w:themeColor="accent1"/>
            </w:rPr>
          </w:rPrChange>
        </w:rPr>
      </w:pPr>
      <w:r w:rsidRPr="00D86ACC">
        <w:rPr>
          <w:rFonts w:ascii="Calibri" w:hAnsi="Calibri" w:cs="Calibri"/>
          <w:b/>
          <w:bCs/>
          <w:color w:val="4472C4" w:themeColor="accent1"/>
          <w:rPrChange w:id="1104" w:author="Kris.Wild" w:date="2023-03-06T14:48:00Z">
            <w:rPr>
              <w:b/>
              <w:bCs/>
              <w:color w:val="4472C4" w:themeColor="accent1"/>
            </w:rPr>
          </w:rPrChange>
        </w:rPr>
        <w:t>Response</w:t>
      </w:r>
      <w:r w:rsidRPr="00D86ACC">
        <w:rPr>
          <w:rFonts w:ascii="Calibri" w:hAnsi="Calibri" w:cs="Calibri"/>
          <w:color w:val="4472C4" w:themeColor="accent1"/>
          <w:rPrChange w:id="1105" w:author="Kris.Wild" w:date="2023-03-06T14:48:00Z">
            <w:rPr>
              <w:color w:val="4472C4" w:themeColor="accent1"/>
            </w:rPr>
          </w:rPrChange>
        </w:rPr>
        <w:t xml:space="preserve">: We used </w:t>
      </w:r>
      <w:proofErr w:type="spellStart"/>
      <w:r w:rsidRPr="00D86ACC">
        <w:rPr>
          <w:rFonts w:ascii="Calibri" w:hAnsi="Calibri" w:cs="Calibri"/>
          <w:color w:val="4472C4" w:themeColor="accent1"/>
          <w:rPrChange w:id="1106" w:author="Kris.Wild" w:date="2023-03-06T14:48:00Z">
            <w:rPr>
              <w:color w:val="4472C4" w:themeColor="accent1"/>
            </w:rPr>
          </w:rPrChange>
        </w:rPr>
        <w:t>T</w:t>
      </w:r>
      <w:r w:rsidRPr="00D86ACC">
        <w:rPr>
          <w:rFonts w:ascii="Calibri" w:hAnsi="Calibri" w:cs="Calibri"/>
          <w:color w:val="4472C4" w:themeColor="accent1"/>
          <w:vertAlign w:val="subscript"/>
          <w:rPrChange w:id="1107" w:author="Kris.Wild" w:date="2023-03-06T14:48:00Z">
            <w:rPr>
              <w:color w:val="4472C4" w:themeColor="accent1"/>
              <w:vertAlign w:val="subscript"/>
            </w:rPr>
          </w:rPrChange>
        </w:rPr>
        <w:t>air</w:t>
      </w:r>
      <w:proofErr w:type="spellEnd"/>
      <w:r w:rsidRPr="00D86ACC">
        <w:rPr>
          <w:rFonts w:ascii="Calibri" w:hAnsi="Calibri" w:cs="Calibri"/>
          <w:color w:val="4472C4" w:themeColor="accent1"/>
          <w:rPrChange w:id="1108" w:author="Kris.Wild" w:date="2023-03-06T14:48:00Z">
            <w:rPr>
              <w:color w:val="4472C4" w:themeColor="accent1"/>
            </w:rPr>
          </w:rPrChange>
        </w:rPr>
        <w:t xml:space="preserve"> inside the tube as indicated above. The size range of the animals was </w:t>
      </w:r>
      <w:r w:rsidR="00715499" w:rsidRPr="00D86ACC">
        <w:rPr>
          <w:rFonts w:ascii="Calibri" w:hAnsi="Calibri" w:cs="Calibri"/>
          <w:color w:val="4472C4" w:themeColor="accent1"/>
          <w:rPrChange w:id="1109" w:author="Kris.Wild" w:date="2023-03-06T14:48:00Z">
            <w:rPr>
              <w:color w:val="4472C4" w:themeColor="accent1"/>
            </w:rPr>
          </w:rPrChange>
        </w:rPr>
        <w:t>minimal</w:t>
      </w:r>
      <w:r w:rsidRPr="00D86ACC">
        <w:rPr>
          <w:rFonts w:ascii="Calibri" w:hAnsi="Calibri" w:cs="Calibri"/>
          <w:color w:val="4472C4" w:themeColor="accent1"/>
          <w:rPrChange w:id="1110" w:author="Kris.Wild" w:date="2023-03-06T14:48:00Z">
            <w:rPr>
              <w:color w:val="4472C4" w:themeColor="accent1"/>
            </w:rPr>
          </w:rPrChange>
        </w:rPr>
        <w:t xml:space="preserve"> because they were all the same age (average mass = 1.3 g, SD = 0.27 g). Importantly, the mass of animals across the treatments did not differ (see Table below)</w:t>
      </w:r>
      <w:r w:rsidR="00715499" w:rsidRPr="00D86ACC">
        <w:rPr>
          <w:rFonts w:ascii="Calibri" w:hAnsi="Calibri" w:cs="Calibri"/>
          <w:color w:val="4472C4" w:themeColor="accent1"/>
          <w:rPrChange w:id="1111" w:author="Kris.Wild" w:date="2023-03-06T14:48:00Z">
            <w:rPr>
              <w:color w:val="4472C4" w:themeColor="accent1"/>
            </w:rPr>
          </w:rPrChange>
        </w:rPr>
        <w:t>, so there should not be a body size effect on heating rate across the treatments. Our methods for measuring “</w:t>
      </w:r>
      <w:proofErr w:type="spellStart"/>
      <w:r w:rsidR="00715499" w:rsidRPr="00D86ACC">
        <w:rPr>
          <w:rFonts w:ascii="Calibri" w:hAnsi="Calibri" w:cs="Calibri"/>
          <w:color w:val="4472C4" w:themeColor="accent1"/>
          <w:rPrChange w:id="1112" w:author="Kris.Wild" w:date="2023-03-06T14:48:00Z">
            <w:rPr>
              <w:color w:val="4472C4" w:themeColor="accent1"/>
            </w:rPr>
          </w:rPrChange>
        </w:rPr>
        <w:t>CT</w:t>
      </w:r>
      <w:r w:rsidR="00715499" w:rsidRPr="00D86ACC">
        <w:rPr>
          <w:rFonts w:ascii="Calibri" w:hAnsi="Calibri" w:cs="Calibri"/>
          <w:color w:val="4472C4" w:themeColor="accent1"/>
          <w:vertAlign w:val="subscript"/>
          <w:rPrChange w:id="1113" w:author="Kris.Wild" w:date="2023-03-06T14:48:00Z">
            <w:rPr>
              <w:color w:val="4472C4" w:themeColor="accent1"/>
              <w:vertAlign w:val="subscript"/>
            </w:rPr>
          </w:rPrChange>
        </w:rPr>
        <w:t>max</w:t>
      </w:r>
      <w:proofErr w:type="spellEnd"/>
      <w:r w:rsidR="00715499" w:rsidRPr="00D86ACC">
        <w:rPr>
          <w:rFonts w:ascii="Calibri" w:hAnsi="Calibri" w:cs="Calibri"/>
          <w:color w:val="4472C4" w:themeColor="accent1"/>
          <w:rPrChange w:id="1114" w:author="Kris.Wild" w:date="2023-03-06T14:48:00Z">
            <w:rPr>
              <w:color w:val="4472C4" w:themeColor="accent1"/>
            </w:rPr>
          </w:rPrChange>
        </w:rPr>
        <w:t xml:space="preserve">” follow much of the literature on lizards (See </w:t>
      </w:r>
      <w:del w:id="1115" w:author="Kris.Wild" w:date="2023-03-06T14:11:00Z">
        <w:r w:rsidR="00715499" w:rsidRPr="00D86ACC" w:rsidDel="009E6508">
          <w:rPr>
            <w:rFonts w:ascii="Calibri" w:hAnsi="Calibri" w:cs="Calibri"/>
            <w:color w:val="4472C4" w:themeColor="accent1"/>
            <w:rPrChange w:id="1116" w:author="Kris.Wild" w:date="2023-03-06T14:48:00Z">
              <w:rPr>
                <w:color w:val="4472C4" w:themeColor="accent1"/>
              </w:rPr>
            </w:rPrChange>
          </w:rPr>
          <w:delText>XX</w:delText>
        </w:r>
      </w:del>
      <w:ins w:id="1117" w:author="Kris.Wild" w:date="2023-03-06T14:11:00Z">
        <w:r w:rsidR="009E6508" w:rsidRPr="00D86ACC">
          <w:rPr>
            <w:rFonts w:ascii="Calibri" w:hAnsi="Calibri" w:cs="Calibri"/>
            <w:color w:val="4472C4" w:themeColor="accent1"/>
            <w:rPrChange w:id="1118" w:author="Kris.Wild" w:date="2023-03-06T14:48:00Z">
              <w:rPr>
                <w:color w:val="4472C4" w:themeColor="accent1"/>
              </w:rPr>
            </w:rPrChange>
          </w:rPr>
          <w:t xml:space="preserve">Llewelyn et al., 2016; </w:t>
        </w:r>
      </w:ins>
      <w:ins w:id="1119" w:author="Kris.Wild" w:date="2023-03-06T14:12:00Z">
        <w:r w:rsidR="009E6508" w:rsidRPr="00D86ACC">
          <w:rPr>
            <w:rFonts w:ascii="Calibri" w:hAnsi="Calibri" w:cs="Calibri"/>
            <w:color w:val="4472C4" w:themeColor="accent1"/>
            <w:rPrChange w:id="1120" w:author="Kris.Wild" w:date="2023-03-06T14:48:00Z">
              <w:rPr>
                <w:color w:val="4472C4" w:themeColor="accent1"/>
              </w:rPr>
            </w:rPrChange>
          </w:rPr>
          <w:t>Phillips et al., 2016</w:t>
        </w:r>
      </w:ins>
      <w:r w:rsidR="00715499" w:rsidRPr="00D86ACC">
        <w:rPr>
          <w:rFonts w:ascii="Calibri" w:hAnsi="Calibri" w:cs="Calibri"/>
          <w:color w:val="4472C4" w:themeColor="accent1"/>
          <w:rPrChange w:id="1121" w:author="Kris.Wild" w:date="2023-03-06T14:48:00Z">
            <w:rPr>
              <w:color w:val="4472C4" w:themeColor="accent1"/>
            </w:rPr>
          </w:rPrChange>
        </w:rPr>
        <w:t xml:space="preserve">). As such, we have opted to keep it as </w:t>
      </w:r>
      <w:proofErr w:type="spellStart"/>
      <w:proofErr w:type="gramStart"/>
      <w:r w:rsidR="00715499" w:rsidRPr="00D86ACC">
        <w:rPr>
          <w:rFonts w:ascii="Calibri" w:hAnsi="Calibri" w:cs="Calibri"/>
          <w:color w:val="4472C4" w:themeColor="accent1"/>
          <w:rPrChange w:id="1122" w:author="Kris.Wild" w:date="2023-03-06T14:48:00Z">
            <w:rPr>
              <w:color w:val="4472C4" w:themeColor="accent1"/>
            </w:rPr>
          </w:rPrChange>
        </w:rPr>
        <w:t>CT</w:t>
      </w:r>
      <w:r w:rsidR="00715499" w:rsidRPr="00D86ACC">
        <w:rPr>
          <w:rFonts w:ascii="Calibri" w:hAnsi="Calibri" w:cs="Calibri"/>
          <w:color w:val="4472C4" w:themeColor="accent1"/>
          <w:vertAlign w:val="subscript"/>
          <w:rPrChange w:id="1123" w:author="Kris.Wild" w:date="2023-03-06T14:48:00Z">
            <w:rPr>
              <w:color w:val="4472C4" w:themeColor="accent1"/>
              <w:vertAlign w:val="subscript"/>
            </w:rPr>
          </w:rPrChange>
        </w:rPr>
        <w:t>max</w:t>
      </w:r>
      <w:proofErr w:type="spellEnd"/>
      <w:proofErr w:type="gramEnd"/>
      <w:r w:rsidR="00715499" w:rsidRPr="00D86ACC">
        <w:rPr>
          <w:rFonts w:ascii="Calibri" w:hAnsi="Calibri" w:cs="Calibri"/>
          <w:color w:val="4472C4" w:themeColor="accent1"/>
          <w:rPrChange w:id="1124" w:author="Kris.Wild" w:date="2023-03-06T14:48:00Z">
            <w:rPr>
              <w:color w:val="4472C4" w:themeColor="accent1"/>
            </w:rPr>
          </w:rPrChange>
        </w:rPr>
        <w:t xml:space="preserve"> but we have been clear that not measuring body temperature </w:t>
      </w:r>
    </w:p>
    <w:p w14:paraId="2EE5B5F9" w14:textId="3D82DF9C" w:rsidR="00DF3F99" w:rsidRPr="00D86ACC" w:rsidRDefault="00DF3F99" w:rsidP="00DF3F99">
      <w:pPr>
        <w:rPr>
          <w:rFonts w:ascii="Calibri" w:hAnsi="Calibri" w:cs="Calibri"/>
          <w:color w:val="4472C4" w:themeColor="accent1"/>
          <w:rPrChange w:id="1125" w:author="Kris.Wild" w:date="2023-03-06T14:48:00Z">
            <w:rPr>
              <w:color w:val="4472C4" w:themeColor="accent1"/>
            </w:rPr>
          </w:rPrChange>
        </w:rPr>
      </w:pPr>
    </w:p>
    <w:tbl>
      <w:tblPr>
        <w:tblStyle w:val="TableGrid"/>
        <w:tblW w:w="0" w:type="auto"/>
        <w:jc w:val="center"/>
        <w:tblLook w:val="04A0" w:firstRow="1" w:lastRow="0" w:firstColumn="1" w:lastColumn="0" w:noHBand="0" w:noVBand="1"/>
      </w:tblPr>
      <w:tblGrid>
        <w:gridCol w:w="1696"/>
        <w:gridCol w:w="1560"/>
        <w:gridCol w:w="1417"/>
      </w:tblGrid>
      <w:tr w:rsidR="00715499" w:rsidRPr="00D86ACC" w14:paraId="3CB8D6C3" w14:textId="77777777" w:rsidTr="00715499">
        <w:trPr>
          <w:jc w:val="center"/>
        </w:trPr>
        <w:tc>
          <w:tcPr>
            <w:tcW w:w="1696" w:type="dxa"/>
          </w:tcPr>
          <w:p w14:paraId="0FB2D4F6" w14:textId="5FB1B77B" w:rsidR="00DF3F99" w:rsidRPr="00D86ACC" w:rsidRDefault="00715499" w:rsidP="00715499">
            <w:pPr>
              <w:jc w:val="center"/>
              <w:rPr>
                <w:rFonts w:ascii="Calibri" w:hAnsi="Calibri" w:cs="Calibri"/>
                <w:b/>
                <w:bCs/>
                <w:color w:val="4472C4" w:themeColor="accent1"/>
                <w:rPrChange w:id="1126" w:author="Kris.Wild" w:date="2023-03-06T14:48:00Z">
                  <w:rPr>
                    <w:b/>
                    <w:bCs/>
                    <w:color w:val="4472C4" w:themeColor="accent1"/>
                  </w:rPr>
                </w:rPrChange>
              </w:rPr>
            </w:pPr>
            <w:r w:rsidRPr="00D86ACC">
              <w:rPr>
                <w:rFonts w:ascii="Calibri" w:hAnsi="Calibri" w:cs="Calibri"/>
                <w:b/>
                <w:bCs/>
                <w:color w:val="4472C4" w:themeColor="accent1"/>
                <w:rPrChange w:id="1127" w:author="Kris.Wild" w:date="2023-03-06T14:48:00Z">
                  <w:rPr>
                    <w:b/>
                    <w:bCs/>
                    <w:color w:val="4472C4" w:themeColor="accent1"/>
                  </w:rPr>
                </w:rPrChange>
              </w:rPr>
              <w:t>Treatment</w:t>
            </w:r>
          </w:p>
        </w:tc>
        <w:tc>
          <w:tcPr>
            <w:tcW w:w="1560" w:type="dxa"/>
          </w:tcPr>
          <w:p w14:paraId="5AA0AA92" w14:textId="7C4F91CD" w:rsidR="00DF3F99" w:rsidRPr="00D86ACC" w:rsidRDefault="00715499" w:rsidP="00715499">
            <w:pPr>
              <w:jc w:val="center"/>
              <w:rPr>
                <w:rFonts w:ascii="Calibri" w:hAnsi="Calibri" w:cs="Calibri"/>
                <w:b/>
                <w:bCs/>
                <w:color w:val="4472C4" w:themeColor="accent1"/>
                <w:rPrChange w:id="1128" w:author="Kris.Wild" w:date="2023-03-06T14:48:00Z">
                  <w:rPr>
                    <w:b/>
                    <w:bCs/>
                    <w:color w:val="4472C4" w:themeColor="accent1"/>
                  </w:rPr>
                </w:rPrChange>
              </w:rPr>
            </w:pPr>
            <w:r w:rsidRPr="00D86ACC">
              <w:rPr>
                <w:rFonts w:ascii="Calibri" w:hAnsi="Calibri" w:cs="Calibri"/>
                <w:b/>
                <w:bCs/>
                <w:color w:val="4472C4" w:themeColor="accent1"/>
                <w:rPrChange w:id="1129" w:author="Kris.Wild" w:date="2023-03-06T14:48:00Z">
                  <w:rPr>
                    <w:b/>
                    <w:bCs/>
                    <w:color w:val="4472C4" w:themeColor="accent1"/>
                  </w:rPr>
                </w:rPrChange>
              </w:rPr>
              <w:t>Mean</w:t>
            </w:r>
          </w:p>
        </w:tc>
        <w:tc>
          <w:tcPr>
            <w:tcW w:w="1417" w:type="dxa"/>
          </w:tcPr>
          <w:p w14:paraId="60BC8EA2" w14:textId="636D8E68" w:rsidR="00DF3F99" w:rsidRPr="00D86ACC" w:rsidRDefault="00715499" w:rsidP="00715499">
            <w:pPr>
              <w:jc w:val="center"/>
              <w:rPr>
                <w:rFonts w:ascii="Calibri" w:hAnsi="Calibri" w:cs="Calibri"/>
                <w:b/>
                <w:bCs/>
                <w:color w:val="4472C4" w:themeColor="accent1"/>
                <w:rPrChange w:id="1130" w:author="Kris.Wild" w:date="2023-03-06T14:48:00Z">
                  <w:rPr>
                    <w:b/>
                    <w:bCs/>
                    <w:color w:val="4472C4" w:themeColor="accent1"/>
                  </w:rPr>
                </w:rPrChange>
              </w:rPr>
            </w:pPr>
            <w:r w:rsidRPr="00D86ACC">
              <w:rPr>
                <w:rFonts w:ascii="Calibri" w:hAnsi="Calibri" w:cs="Calibri"/>
                <w:b/>
                <w:bCs/>
                <w:color w:val="4472C4" w:themeColor="accent1"/>
                <w:rPrChange w:id="1131" w:author="Kris.Wild" w:date="2023-03-06T14:48:00Z">
                  <w:rPr>
                    <w:b/>
                    <w:bCs/>
                    <w:color w:val="4472C4" w:themeColor="accent1"/>
                  </w:rPr>
                </w:rPrChange>
              </w:rPr>
              <w:t>SD</w:t>
            </w:r>
          </w:p>
        </w:tc>
      </w:tr>
      <w:tr w:rsidR="00715499" w:rsidRPr="00D86ACC" w14:paraId="602ABE22" w14:textId="77777777" w:rsidTr="00715499">
        <w:trPr>
          <w:jc w:val="center"/>
        </w:trPr>
        <w:tc>
          <w:tcPr>
            <w:tcW w:w="1696" w:type="dxa"/>
          </w:tcPr>
          <w:p w14:paraId="1A13BEA0" w14:textId="0F147043" w:rsidR="00DF3F99" w:rsidRPr="00D86ACC" w:rsidRDefault="00715499" w:rsidP="00715499">
            <w:pPr>
              <w:jc w:val="center"/>
              <w:rPr>
                <w:rFonts w:ascii="Calibri" w:hAnsi="Calibri" w:cs="Calibri"/>
                <w:color w:val="4472C4" w:themeColor="accent1"/>
                <w:rPrChange w:id="1132" w:author="Kris.Wild" w:date="2023-03-06T14:48:00Z">
                  <w:rPr>
                    <w:color w:val="4472C4" w:themeColor="accent1"/>
                  </w:rPr>
                </w:rPrChange>
              </w:rPr>
            </w:pPr>
            <w:r w:rsidRPr="00D86ACC">
              <w:rPr>
                <w:rFonts w:ascii="Calibri" w:hAnsi="Calibri" w:cs="Calibri"/>
                <w:color w:val="4472C4" w:themeColor="accent1"/>
                <w:rPrChange w:id="1133" w:author="Kris.Wild" w:date="2023-03-06T14:48:00Z">
                  <w:rPr>
                    <w:color w:val="4472C4" w:themeColor="accent1"/>
                  </w:rPr>
                </w:rPrChange>
              </w:rPr>
              <w:t>A-23</w:t>
            </w:r>
          </w:p>
        </w:tc>
        <w:tc>
          <w:tcPr>
            <w:tcW w:w="1560" w:type="dxa"/>
          </w:tcPr>
          <w:p w14:paraId="0284B40E" w14:textId="4495B7D9" w:rsidR="00DF3F99" w:rsidRPr="00D86ACC" w:rsidRDefault="00715499" w:rsidP="00715499">
            <w:pPr>
              <w:jc w:val="center"/>
              <w:rPr>
                <w:rFonts w:ascii="Calibri" w:hAnsi="Calibri" w:cs="Calibri"/>
                <w:color w:val="4472C4" w:themeColor="accent1"/>
                <w:rPrChange w:id="1134" w:author="Kris.Wild" w:date="2023-03-06T14:48:00Z">
                  <w:rPr>
                    <w:color w:val="4472C4" w:themeColor="accent1"/>
                  </w:rPr>
                </w:rPrChange>
              </w:rPr>
            </w:pPr>
            <w:r w:rsidRPr="00D86ACC">
              <w:rPr>
                <w:rFonts w:ascii="Calibri" w:hAnsi="Calibri" w:cs="Calibri"/>
                <w:color w:val="4472C4" w:themeColor="accent1"/>
                <w:rPrChange w:id="1135" w:author="Kris.Wild" w:date="2023-03-06T14:48:00Z">
                  <w:rPr>
                    <w:color w:val="4472C4" w:themeColor="accent1"/>
                  </w:rPr>
                </w:rPrChange>
              </w:rPr>
              <w:t>1.24</w:t>
            </w:r>
          </w:p>
        </w:tc>
        <w:tc>
          <w:tcPr>
            <w:tcW w:w="1417" w:type="dxa"/>
          </w:tcPr>
          <w:p w14:paraId="37FC2BD8" w14:textId="58A5F811" w:rsidR="00DF3F99" w:rsidRPr="00D86ACC" w:rsidRDefault="00715499" w:rsidP="00715499">
            <w:pPr>
              <w:jc w:val="center"/>
              <w:rPr>
                <w:rFonts w:ascii="Calibri" w:hAnsi="Calibri" w:cs="Calibri"/>
                <w:color w:val="4472C4" w:themeColor="accent1"/>
                <w:rPrChange w:id="1136" w:author="Kris.Wild" w:date="2023-03-06T14:48:00Z">
                  <w:rPr>
                    <w:color w:val="4472C4" w:themeColor="accent1"/>
                  </w:rPr>
                </w:rPrChange>
              </w:rPr>
            </w:pPr>
            <w:r w:rsidRPr="00D86ACC">
              <w:rPr>
                <w:rFonts w:ascii="Calibri" w:hAnsi="Calibri" w:cs="Calibri"/>
                <w:color w:val="4472C4" w:themeColor="accent1"/>
                <w:rPrChange w:id="1137" w:author="Kris.Wild" w:date="2023-03-06T14:48:00Z">
                  <w:rPr>
                    <w:color w:val="4472C4" w:themeColor="accent1"/>
                  </w:rPr>
                </w:rPrChange>
              </w:rPr>
              <w:t>0.289</w:t>
            </w:r>
          </w:p>
        </w:tc>
      </w:tr>
      <w:tr w:rsidR="00715499" w:rsidRPr="00D86ACC" w14:paraId="1AB8618A" w14:textId="77777777" w:rsidTr="00715499">
        <w:trPr>
          <w:jc w:val="center"/>
        </w:trPr>
        <w:tc>
          <w:tcPr>
            <w:tcW w:w="1696" w:type="dxa"/>
          </w:tcPr>
          <w:p w14:paraId="62CD05D3" w14:textId="52969B24" w:rsidR="00DF3F99" w:rsidRPr="00D86ACC" w:rsidRDefault="00715499" w:rsidP="00715499">
            <w:pPr>
              <w:jc w:val="center"/>
              <w:rPr>
                <w:rFonts w:ascii="Calibri" w:hAnsi="Calibri" w:cs="Calibri"/>
                <w:color w:val="4472C4" w:themeColor="accent1"/>
                <w:rPrChange w:id="1138" w:author="Kris.Wild" w:date="2023-03-06T14:48:00Z">
                  <w:rPr>
                    <w:color w:val="4472C4" w:themeColor="accent1"/>
                  </w:rPr>
                </w:rPrChange>
              </w:rPr>
            </w:pPr>
            <w:r w:rsidRPr="00D86ACC">
              <w:rPr>
                <w:rFonts w:ascii="Calibri" w:hAnsi="Calibri" w:cs="Calibri"/>
                <w:color w:val="4472C4" w:themeColor="accent1"/>
                <w:rPrChange w:id="1139" w:author="Kris.Wild" w:date="2023-03-06T14:48:00Z">
                  <w:rPr>
                    <w:color w:val="4472C4" w:themeColor="accent1"/>
                  </w:rPr>
                </w:rPrChange>
              </w:rPr>
              <w:t>A-28</w:t>
            </w:r>
          </w:p>
        </w:tc>
        <w:tc>
          <w:tcPr>
            <w:tcW w:w="1560" w:type="dxa"/>
          </w:tcPr>
          <w:p w14:paraId="6E6569EF" w14:textId="471CFFA5" w:rsidR="00DF3F99" w:rsidRPr="00D86ACC" w:rsidRDefault="00715499" w:rsidP="00715499">
            <w:pPr>
              <w:jc w:val="center"/>
              <w:rPr>
                <w:rFonts w:ascii="Calibri" w:hAnsi="Calibri" w:cs="Calibri"/>
                <w:color w:val="4472C4" w:themeColor="accent1"/>
                <w:rPrChange w:id="1140" w:author="Kris.Wild" w:date="2023-03-06T14:48:00Z">
                  <w:rPr>
                    <w:color w:val="4472C4" w:themeColor="accent1"/>
                  </w:rPr>
                </w:rPrChange>
              </w:rPr>
            </w:pPr>
            <w:r w:rsidRPr="00D86ACC">
              <w:rPr>
                <w:rFonts w:ascii="Calibri" w:hAnsi="Calibri" w:cs="Calibri"/>
                <w:color w:val="4472C4" w:themeColor="accent1"/>
                <w:rPrChange w:id="1141" w:author="Kris.Wild" w:date="2023-03-06T14:48:00Z">
                  <w:rPr>
                    <w:color w:val="4472C4" w:themeColor="accent1"/>
                  </w:rPr>
                </w:rPrChange>
              </w:rPr>
              <w:t>1.34</w:t>
            </w:r>
          </w:p>
        </w:tc>
        <w:tc>
          <w:tcPr>
            <w:tcW w:w="1417" w:type="dxa"/>
          </w:tcPr>
          <w:p w14:paraId="439DE073" w14:textId="0E1E9EB0" w:rsidR="00DF3F99" w:rsidRPr="00D86ACC" w:rsidRDefault="00715499" w:rsidP="00715499">
            <w:pPr>
              <w:jc w:val="center"/>
              <w:rPr>
                <w:rFonts w:ascii="Calibri" w:hAnsi="Calibri" w:cs="Calibri"/>
                <w:color w:val="4472C4" w:themeColor="accent1"/>
                <w:rPrChange w:id="1142" w:author="Kris.Wild" w:date="2023-03-06T14:48:00Z">
                  <w:rPr>
                    <w:color w:val="4472C4" w:themeColor="accent1"/>
                  </w:rPr>
                </w:rPrChange>
              </w:rPr>
            </w:pPr>
            <w:r w:rsidRPr="00D86ACC">
              <w:rPr>
                <w:rFonts w:ascii="Calibri" w:hAnsi="Calibri" w:cs="Calibri"/>
                <w:color w:val="4472C4" w:themeColor="accent1"/>
                <w:rPrChange w:id="1143" w:author="Kris.Wild" w:date="2023-03-06T14:48:00Z">
                  <w:rPr>
                    <w:color w:val="4472C4" w:themeColor="accent1"/>
                  </w:rPr>
                </w:rPrChange>
              </w:rPr>
              <w:t>0.363</w:t>
            </w:r>
          </w:p>
        </w:tc>
      </w:tr>
      <w:tr w:rsidR="00715499" w:rsidRPr="00D86ACC" w14:paraId="0A9D6FCE" w14:textId="77777777" w:rsidTr="00715499">
        <w:trPr>
          <w:jc w:val="center"/>
        </w:trPr>
        <w:tc>
          <w:tcPr>
            <w:tcW w:w="1696" w:type="dxa"/>
          </w:tcPr>
          <w:p w14:paraId="2E82A2BB" w14:textId="09AF7A7C" w:rsidR="00DF3F99" w:rsidRPr="00D86ACC" w:rsidRDefault="00715499" w:rsidP="00715499">
            <w:pPr>
              <w:jc w:val="center"/>
              <w:rPr>
                <w:rFonts w:ascii="Calibri" w:hAnsi="Calibri" w:cs="Calibri"/>
                <w:color w:val="4472C4" w:themeColor="accent1"/>
                <w:rPrChange w:id="1144" w:author="Kris.Wild" w:date="2023-03-06T14:48:00Z">
                  <w:rPr>
                    <w:color w:val="4472C4" w:themeColor="accent1"/>
                  </w:rPr>
                </w:rPrChange>
              </w:rPr>
            </w:pPr>
            <w:r w:rsidRPr="00D86ACC">
              <w:rPr>
                <w:rFonts w:ascii="Calibri" w:hAnsi="Calibri" w:cs="Calibri"/>
                <w:color w:val="4472C4" w:themeColor="accent1"/>
                <w:rPrChange w:id="1145" w:author="Kris.Wild" w:date="2023-03-06T14:48:00Z">
                  <w:rPr>
                    <w:color w:val="4472C4" w:themeColor="accent1"/>
                  </w:rPr>
                </w:rPrChange>
              </w:rPr>
              <w:t>C-23</w:t>
            </w:r>
          </w:p>
        </w:tc>
        <w:tc>
          <w:tcPr>
            <w:tcW w:w="1560" w:type="dxa"/>
          </w:tcPr>
          <w:p w14:paraId="64A9B13B" w14:textId="2536FEFC" w:rsidR="00DF3F99" w:rsidRPr="00D86ACC" w:rsidRDefault="00715499" w:rsidP="00715499">
            <w:pPr>
              <w:jc w:val="center"/>
              <w:rPr>
                <w:rFonts w:ascii="Calibri" w:hAnsi="Calibri" w:cs="Calibri"/>
                <w:color w:val="4472C4" w:themeColor="accent1"/>
                <w:rPrChange w:id="1146" w:author="Kris.Wild" w:date="2023-03-06T14:48:00Z">
                  <w:rPr>
                    <w:color w:val="4472C4" w:themeColor="accent1"/>
                  </w:rPr>
                </w:rPrChange>
              </w:rPr>
            </w:pPr>
            <w:r w:rsidRPr="00D86ACC">
              <w:rPr>
                <w:rFonts w:ascii="Calibri" w:hAnsi="Calibri" w:cs="Calibri"/>
                <w:color w:val="4472C4" w:themeColor="accent1"/>
                <w:rPrChange w:id="1147" w:author="Kris.Wild" w:date="2023-03-06T14:48:00Z">
                  <w:rPr>
                    <w:color w:val="4472C4" w:themeColor="accent1"/>
                  </w:rPr>
                </w:rPrChange>
              </w:rPr>
              <w:t>1.31</w:t>
            </w:r>
          </w:p>
        </w:tc>
        <w:tc>
          <w:tcPr>
            <w:tcW w:w="1417" w:type="dxa"/>
          </w:tcPr>
          <w:p w14:paraId="5D010158" w14:textId="3FF3CC9B" w:rsidR="00DF3F99" w:rsidRPr="00D86ACC" w:rsidRDefault="00715499" w:rsidP="00715499">
            <w:pPr>
              <w:jc w:val="center"/>
              <w:rPr>
                <w:rFonts w:ascii="Calibri" w:hAnsi="Calibri" w:cs="Calibri"/>
                <w:color w:val="4472C4" w:themeColor="accent1"/>
                <w:rPrChange w:id="1148" w:author="Kris.Wild" w:date="2023-03-06T14:48:00Z">
                  <w:rPr>
                    <w:color w:val="4472C4" w:themeColor="accent1"/>
                  </w:rPr>
                </w:rPrChange>
              </w:rPr>
            </w:pPr>
            <w:r w:rsidRPr="00D86ACC">
              <w:rPr>
                <w:rFonts w:ascii="Calibri" w:hAnsi="Calibri" w:cs="Calibri"/>
                <w:color w:val="4472C4" w:themeColor="accent1"/>
                <w:rPrChange w:id="1149" w:author="Kris.Wild" w:date="2023-03-06T14:48:00Z">
                  <w:rPr>
                    <w:color w:val="4472C4" w:themeColor="accent1"/>
                  </w:rPr>
                </w:rPrChange>
              </w:rPr>
              <w:t>0.286</w:t>
            </w:r>
          </w:p>
        </w:tc>
      </w:tr>
      <w:tr w:rsidR="00715499" w:rsidRPr="00D86ACC" w14:paraId="63F77AF9" w14:textId="77777777" w:rsidTr="00715499">
        <w:trPr>
          <w:jc w:val="center"/>
        </w:trPr>
        <w:tc>
          <w:tcPr>
            <w:tcW w:w="1696" w:type="dxa"/>
          </w:tcPr>
          <w:p w14:paraId="54D6D55A" w14:textId="1C90D7ED" w:rsidR="00DF3F99" w:rsidRPr="00D86ACC" w:rsidRDefault="00715499" w:rsidP="00715499">
            <w:pPr>
              <w:jc w:val="center"/>
              <w:rPr>
                <w:rFonts w:ascii="Calibri" w:hAnsi="Calibri" w:cs="Calibri"/>
                <w:color w:val="4472C4" w:themeColor="accent1"/>
                <w:rPrChange w:id="1150" w:author="Kris.Wild" w:date="2023-03-06T14:48:00Z">
                  <w:rPr>
                    <w:color w:val="4472C4" w:themeColor="accent1"/>
                  </w:rPr>
                </w:rPrChange>
              </w:rPr>
            </w:pPr>
            <w:r w:rsidRPr="00D86ACC">
              <w:rPr>
                <w:rFonts w:ascii="Calibri" w:hAnsi="Calibri" w:cs="Calibri"/>
                <w:color w:val="4472C4" w:themeColor="accent1"/>
                <w:rPrChange w:id="1151" w:author="Kris.Wild" w:date="2023-03-06T14:48:00Z">
                  <w:rPr>
                    <w:color w:val="4472C4" w:themeColor="accent1"/>
                  </w:rPr>
                </w:rPrChange>
              </w:rPr>
              <w:t>C-28</w:t>
            </w:r>
          </w:p>
        </w:tc>
        <w:tc>
          <w:tcPr>
            <w:tcW w:w="1560" w:type="dxa"/>
          </w:tcPr>
          <w:p w14:paraId="50C3BB48" w14:textId="7AF5350C" w:rsidR="00DF3F99" w:rsidRPr="00D86ACC" w:rsidRDefault="00715499" w:rsidP="00715499">
            <w:pPr>
              <w:jc w:val="center"/>
              <w:rPr>
                <w:rFonts w:ascii="Calibri" w:hAnsi="Calibri" w:cs="Calibri"/>
                <w:color w:val="4472C4" w:themeColor="accent1"/>
                <w:rPrChange w:id="1152" w:author="Kris.Wild" w:date="2023-03-06T14:48:00Z">
                  <w:rPr>
                    <w:color w:val="4472C4" w:themeColor="accent1"/>
                  </w:rPr>
                </w:rPrChange>
              </w:rPr>
            </w:pPr>
            <w:r w:rsidRPr="00D86ACC">
              <w:rPr>
                <w:rFonts w:ascii="Calibri" w:hAnsi="Calibri" w:cs="Calibri"/>
                <w:color w:val="4472C4" w:themeColor="accent1"/>
                <w:rPrChange w:id="1153" w:author="Kris.Wild" w:date="2023-03-06T14:48:00Z">
                  <w:rPr>
                    <w:color w:val="4472C4" w:themeColor="accent1"/>
                  </w:rPr>
                </w:rPrChange>
              </w:rPr>
              <w:t>1.27</w:t>
            </w:r>
          </w:p>
        </w:tc>
        <w:tc>
          <w:tcPr>
            <w:tcW w:w="1417" w:type="dxa"/>
          </w:tcPr>
          <w:p w14:paraId="7FF48DF9" w14:textId="63CCBD23" w:rsidR="00DF3F99" w:rsidRPr="00D86ACC" w:rsidRDefault="00715499" w:rsidP="00715499">
            <w:pPr>
              <w:jc w:val="center"/>
              <w:rPr>
                <w:rFonts w:ascii="Calibri" w:hAnsi="Calibri" w:cs="Calibri"/>
                <w:color w:val="4472C4" w:themeColor="accent1"/>
                <w:rPrChange w:id="1154" w:author="Kris.Wild" w:date="2023-03-06T14:48:00Z">
                  <w:rPr>
                    <w:color w:val="4472C4" w:themeColor="accent1"/>
                  </w:rPr>
                </w:rPrChange>
              </w:rPr>
            </w:pPr>
            <w:r w:rsidRPr="00D86ACC">
              <w:rPr>
                <w:rFonts w:ascii="Calibri" w:hAnsi="Calibri" w:cs="Calibri"/>
                <w:color w:val="4472C4" w:themeColor="accent1"/>
                <w:rPrChange w:id="1155" w:author="Kris.Wild" w:date="2023-03-06T14:48:00Z">
                  <w:rPr>
                    <w:color w:val="4472C4" w:themeColor="accent1"/>
                  </w:rPr>
                </w:rPrChange>
              </w:rPr>
              <w:t>0.193</w:t>
            </w:r>
          </w:p>
        </w:tc>
      </w:tr>
    </w:tbl>
    <w:p w14:paraId="60C92874" w14:textId="77777777" w:rsidR="00DF3F99" w:rsidRPr="00D86ACC" w:rsidRDefault="00DF3F99" w:rsidP="00DF3F99">
      <w:pPr>
        <w:rPr>
          <w:rFonts w:ascii="Calibri" w:hAnsi="Calibri" w:cs="Calibri"/>
          <w:rPrChange w:id="1156" w:author="Kris.Wild" w:date="2023-03-06T14:48:00Z">
            <w:rPr/>
          </w:rPrChange>
        </w:rPr>
      </w:pPr>
    </w:p>
    <w:p w14:paraId="471E8918" w14:textId="043AF72D" w:rsidR="008C19F0" w:rsidRPr="00D86ACC" w:rsidRDefault="008C19F0" w:rsidP="008C19F0">
      <w:pPr>
        <w:rPr>
          <w:rFonts w:ascii="Calibri" w:hAnsi="Calibri" w:cs="Calibri"/>
          <w:rPrChange w:id="1157" w:author="Kris.Wild" w:date="2023-03-06T14:48:00Z">
            <w:rPr/>
          </w:rPrChange>
        </w:rPr>
      </w:pPr>
    </w:p>
    <w:p w14:paraId="797E3DD9" w14:textId="77777777" w:rsidR="008C19F0" w:rsidRPr="00D86ACC" w:rsidRDefault="008C19F0" w:rsidP="008C19F0">
      <w:pPr>
        <w:rPr>
          <w:rFonts w:ascii="Calibri" w:hAnsi="Calibri" w:cs="Calibri"/>
          <w:rPrChange w:id="1158" w:author="Kris.Wild" w:date="2023-03-06T14:48:00Z">
            <w:rPr/>
          </w:rPrChange>
        </w:rPr>
      </w:pPr>
      <w:r w:rsidRPr="00D86ACC">
        <w:rPr>
          <w:rFonts w:ascii="Calibri" w:hAnsi="Calibri" w:cs="Calibri"/>
          <w:rPrChange w:id="1159" w:author="Kris.Wild" w:date="2023-03-06T14:48:00Z">
            <w:rPr/>
          </w:rPrChange>
        </w:rPr>
        <w:t xml:space="preserve">Has anyone measured </w:t>
      </w:r>
      <w:proofErr w:type="spellStart"/>
      <w:r w:rsidRPr="00D86ACC">
        <w:rPr>
          <w:rFonts w:ascii="Calibri" w:hAnsi="Calibri" w:cs="Calibri"/>
          <w:rPrChange w:id="1160" w:author="Kris.Wild" w:date="2023-03-06T14:48:00Z">
            <w:rPr/>
          </w:rPrChange>
        </w:rPr>
        <w:t>CTmax</w:t>
      </w:r>
      <w:proofErr w:type="spellEnd"/>
      <w:r w:rsidRPr="00D86ACC">
        <w:rPr>
          <w:rFonts w:ascii="Calibri" w:hAnsi="Calibri" w:cs="Calibri"/>
          <w:rPrChange w:id="1161" w:author="Kris.Wild" w:date="2023-03-06T14:48:00Z">
            <w:rPr/>
          </w:rPrChange>
        </w:rPr>
        <w:t xml:space="preserve"> of </w:t>
      </w:r>
      <w:proofErr w:type="spellStart"/>
      <w:r w:rsidRPr="00D86ACC">
        <w:rPr>
          <w:rFonts w:ascii="Calibri" w:hAnsi="Calibri" w:cs="Calibri"/>
          <w:rPrChange w:id="1162" w:author="Kris.Wild" w:date="2023-03-06T14:48:00Z">
            <w:rPr/>
          </w:rPrChange>
        </w:rPr>
        <w:t>Lampropholis</w:t>
      </w:r>
      <w:proofErr w:type="spellEnd"/>
      <w:r w:rsidRPr="00D86ACC">
        <w:rPr>
          <w:rFonts w:ascii="Calibri" w:hAnsi="Calibri" w:cs="Calibri"/>
          <w:rPrChange w:id="1163" w:author="Kris.Wild" w:date="2023-03-06T14:48:00Z">
            <w:rPr/>
          </w:rPrChange>
        </w:rPr>
        <w:t xml:space="preserve"> the traditional way?  Check </w:t>
      </w:r>
      <w:proofErr w:type="spellStart"/>
      <w:r w:rsidRPr="00D86ACC">
        <w:rPr>
          <w:rFonts w:ascii="Calibri" w:hAnsi="Calibri" w:cs="Calibri"/>
          <w:rPrChange w:id="1164" w:author="Kris.Wild" w:date="2023-03-06T14:48:00Z">
            <w:rPr/>
          </w:rPrChange>
        </w:rPr>
        <w:t>Spellerberg's</w:t>
      </w:r>
      <w:proofErr w:type="spellEnd"/>
      <w:r w:rsidRPr="00D86ACC">
        <w:rPr>
          <w:rFonts w:ascii="Calibri" w:hAnsi="Calibri" w:cs="Calibri"/>
          <w:rPrChange w:id="1165" w:author="Kris.Wild" w:date="2023-03-06T14:48:00Z">
            <w:rPr/>
          </w:rPrChange>
        </w:rPr>
        <w:t xml:space="preserve"> old papers, Greers, and John-Alder and Bennett. And check </w:t>
      </w:r>
      <w:proofErr w:type="spellStart"/>
      <w:r w:rsidRPr="00D86ACC">
        <w:rPr>
          <w:rFonts w:ascii="Calibri" w:hAnsi="Calibri" w:cs="Calibri"/>
          <w:rPrChange w:id="1166" w:author="Kris.Wild" w:date="2023-03-06T14:48:00Z">
            <w:rPr/>
          </w:rPrChange>
        </w:rPr>
        <w:t>GlobTherm</w:t>
      </w:r>
      <w:proofErr w:type="spellEnd"/>
      <w:r w:rsidRPr="00D86ACC">
        <w:rPr>
          <w:rFonts w:ascii="Calibri" w:hAnsi="Calibri" w:cs="Calibri"/>
          <w:rPrChange w:id="1167" w:author="Kris.Wild" w:date="2023-03-06T14:48:00Z">
            <w:rPr/>
          </w:rPrChange>
        </w:rPr>
        <w:t>.</w:t>
      </w:r>
    </w:p>
    <w:p w14:paraId="7B17AFC1" w14:textId="7671DBFC" w:rsidR="008C19F0" w:rsidRPr="00D86ACC" w:rsidRDefault="008C19F0" w:rsidP="008C19F0">
      <w:pPr>
        <w:rPr>
          <w:rFonts w:ascii="Calibri" w:hAnsi="Calibri" w:cs="Calibri"/>
          <w:rPrChange w:id="1168" w:author="Kris.Wild" w:date="2023-03-06T14:48:00Z">
            <w:rPr/>
          </w:rPrChange>
        </w:rPr>
      </w:pPr>
    </w:p>
    <w:p w14:paraId="09114291" w14:textId="7845688D" w:rsidR="00FC35C5" w:rsidRPr="00D86ACC" w:rsidRDefault="00FC35C5" w:rsidP="008C19F0">
      <w:pPr>
        <w:rPr>
          <w:rFonts w:ascii="Calibri" w:hAnsi="Calibri" w:cs="Calibri"/>
          <w:rPrChange w:id="1169" w:author="Kris.Wild" w:date="2023-03-06T14:48:00Z">
            <w:rPr/>
          </w:rPrChange>
        </w:rPr>
      </w:pPr>
      <w:r w:rsidRPr="00D86ACC">
        <w:rPr>
          <w:rFonts w:ascii="Calibri" w:hAnsi="Calibri" w:cs="Calibri"/>
          <w:b/>
          <w:bCs/>
          <w:color w:val="4472C4" w:themeColor="accent1"/>
          <w:rPrChange w:id="1170" w:author="Kris.Wild" w:date="2023-03-06T14:48:00Z">
            <w:rPr>
              <w:b/>
              <w:bCs/>
              <w:color w:val="4472C4" w:themeColor="accent1"/>
            </w:rPr>
          </w:rPrChange>
        </w:rPr>
        <w:t>Response</w:t>
      </w:r>
      <w:r w:rsidRPr="00D86ACC">
        <w:rPr>
          <w:rFonts w:ascii="Calibri" w:hAnsi="Calibri" w:cs="Calibri"/>
          <w:color w:val="4472C4" w:themeColor="accent1"/>
          <w:rPrChange w:id="1171" w:author="Kris.Wild" w:date="2023-03-06T14:48:00Z">
            <w:rPr>
              <w:color w:val="4472C4" w:themeColor="accent1"/>
            </w:rPr>
          </w:rPrChange>
        </w:rPr>
        <w:t>:</w:t>
      </w:r>
      <w:r w:rsidR="00901632" w:rsidRPr="00D86ACC">
        <w:rPr>
          <w:rFonts w:ascii="Calibri" w:hAnsi="Calibri" w:cs="Calibri"/>
          <w:color w:val="4472C4" w:themeColor="accent1"/>
          <w:rPrChange w:id="1172" w:author="Kris.Wild" w:date="2023-03-06T14:48:00Z">
            <w:rPr>
              <w:color w:val="4472C4" w:themeColor="accent1"/>
            </w:rPr>
          </w:rPrChange>
        </w:rPr>
        <w:t xml:space="preserve"> No, not that we have found.</w:t>
      </w:r>
    </w:p>
    <w:p w14:paraId="56BE7E1E" w14:textId="77777777" w:rsidR="008C19F0" w:rsidRPr="00D86ACC" w:rsidRDefault="008C19F0" w:rsidP="008C19F0">
      <w:pPr>
        <w:rPr>
          <w:rFonts w:ascii="Calibri" w:hAnsi="Calibri" w:cs="Calibri"/>
          <w:rPrChange w:id="1173" w:author="Kris.Wild" w:date="2023-03-06T14:48:00Z">
            <w:rPr/>
          </w:rPrChange>
        </w:rPr>
      </w:pPr>
    </w:p>
    <w:p w14:paraId="64F91A3D" w14:textId="236075B1" w:rsidR="008C19F0" w:rsidRPr="00D86ACC" w:rsidRDefault="008C19F0" w:rsidP="008C19F0">
      <w:pPr>
        <w:rPr>
          <w:rFonts w:ascii="Calibri" w:hAnsi="Calibri" w:cs="Calibri"/>
          <w:rPrChange w:id="1174" w:author="Kris.Wild" w:date="2023-03-06T14:48:00Z">
            <w:rPr/>
          </w:rPrChange>
        </w:rPr>
      </w:pPr>
      <w:r w:rsidRPr="00D86ACC">
        <w:rPr>
          <w:rFonts w:ascii="Calibri" w:hAnsi="Calibri" w:cs="Calibri"/>
          <w:rPrChange w:id="1175" w:author="Kris.Wild" w:date="2023-03-06T14:48:00Z">
            <w:rPr/>
          </w:rPrChange>
        </w:rPr>
        <w:t>Inconsistent capitalization of titles in Literature cited.</w:t>
      </w:r>
    </w:p>
    <w:p w14:paraId="468FC81D" w14:textId="14FCDEF3" w:rsidR="00FC35C5" w:rsidRPr="00D86ACC" w:rsidRDefault="00FC35C5" w:rsidP="008C19F0">
      <w:pPr>
        <w:rPr>
          <w:rFonts w:ascii="Calibri" w:hAnsi="Calibri" w:cs="Calibri"/>
          <w:rPrChange w:id="1176" w:author="Kris.Wild" w:date="2023-03-06T14:48:00Z">
            <w:rPr/>
          </w:rPrChange>
        </w:rPr>
      </w:pPr>
    </w:p>
    <w:p w14:paraId="4401BEA8" w14:textId="1BE34240" w:rsidR="00FC35C5" w:rsidRPr="00D86ACC" w:rsidRDefault="00FC35C5" w:rsidP="008C19F0">
      <w:pPr>
        <w:rPr>
          <w:rFonts w:ascii="Calibri" w:hAnsi="Calibri" w:cs="Calibri"/>
          <w:rPrChange w:id="1177" w:author="Kris.Wild" w:date="2023-03-06T14:48:00Z">
            <w:rPr/>
          </w:rPrChange>
        </w:rPr>
      </w:pPr>
      <w:r w:rsidRPr="00D86ACC">
        <w:rPr>
          <w:rFonts w:ascii="Calibri" w:hAnsi="Calibri" w:cs="Calibri"/>
          <w:b/>
          <w:bCs/>
          <w:color w:val="4472C4" w:themeColor="accent1"/>
          <w:rPrChange w:id="1178" w:author="Kris.Wild" w:date="2023-03-06T14:48:00Z">
            <w:rPr>
              <w:b/>
              <w:bCs/>
              <w:color w:val="4472C4" w:themeColor="accent1"/>
            </w:rPr>
          </w:rPrChange>
        </w:rPr>
        <w:t>Response</w:t>
      </w:r>
      <w:r w:rsidRPr="00D86ACC">
        <w:rPr>
          <w:rFonts w:ascii="Calibri" w:hAnsi="Calibri" w:cs="Calibri"/>
          <w:color w:val="4472C4" w:themeColor="accent1"/>
          <w:rPrChange w:id="1179" w:author="Kris.Wild" w:date="2023-03-06T14:48:00Z">
            <w:rPr>
              <w:color w:val="4472C4" w:themeColor="accent1"/>
            </w:rPr>
          </w:rPrChange>
        </w:rPr>
        <w:t>:</w:t>
      </w:r>
      <w:r w:rsidR="00901632" w:rsidRPr="00D86ACC">
        <w:rPr>
          <w:rFonts w:ascii="Calibri" w:hAnsi="Calibri" w:cs="Calibri"/>
          <w:color w:val="4472C4" w:themeColor="accent1"/>
          <w:rPrChange w:id="1180" w:author="Kris.Wild" w:date="2023-03-06T14:48:00Z">
            <w:rPr>
              <w:color w:val="4472C4" w:themeColor="accent1"/>
            </w:rPr>
          </w:rPrChange>
        </w:rPr>
        <w:t xml:space="preserve"> Thanks. We should have fixed all these inconsistencies now. </w:t>
      </w:r>
    </w:p>
    <w:p w14:paraId="43709217" w14:textId="77777777" w:rsidR="008C19F0" w:rsidRPr="00D86ACC" w:rsidRDefault="008C19F0" w:rsidP="008C19F0">
      <w:pPr>
        <w:rPr>
          <w:rFonts w:ascii="Calibri" w:hAnsi="Calibri" w:cs="Calibri"/>
          <w:rPrChange w:id="1181" w:author="Kris.Wild" w:date="2023-03-06T14:48:00Z">
            <w:rPr/>
          </w:rPrChange>
        </w:rPr>
      </w:pPr>
    </w:p>
    <w:p w14:paraId="4A6AA058" w14:textId="77777777" w:rsidR="00D86ACC" w:rsidRDefault="00D86ACC" w:rsidP="008C19F0">
      <w:pPr>
        <w:rPr>
          <w:ins w:id="1182" w:author="Kris.Wild" w:date="2023-03-06T14:48:00Z"/>
          <w:rFonts w:ascii="Calibri" w:hAnsi="Calibri" w:cs="Calibri"/>
          <w:u w:val="single"/>
        </w:rPr>
      </w:pPr>
    </w:p>
    <w:p w14:paraId="50A166D4" w14:textId="5DE23726" w:rsidR="008C19F0" w:rsidRPr="00D86ACC" w:rsidRDefault="008C19F0" w:rsidP="008C19F0">
      <w:pPr>
        <w:rPr>
          <w:rFonts w:ascii="Calibri" w:hAnsi="Calibri" w:cs="Calibri"/>
          <w:u w:val="single"/>
          <w:rPrChange w:id="1183" w:author="Kris.Wild" w:date="2023-03-06T14:48:00Z">
            <w:rPr/>
          </w:rPrChange>
        </w:rPr>
      </w:pPr>
      <w:r w:rsidRPr="00D86ACC">
        <w:rPr>
          <w:rFonts w:ascii="Calibri" w:hAnsi="Calibri" w:cs="Calibri"/>
          <w:u w:val="single"/>
          <w:rPrChange w:id="1184" w:author="Kris.Wild" w:date="2023-03-06T14:48:00Z">
            <w:rPr/>
          </w:rPrChange>
        </w:rPr>
        <w:t>Some relevant references:</w:t>
      </w:r>
    </w:p>
    <w:p w14:paraId="5AF2B120" w14:textId="77777777" w:rsidR="008C19F0" w:rsidRPr="00D86ACC" w:rsidRDefault="008C19F0" w:rsidP="008C19F0">
      <w:pPr>
        <w:rPr>
          <w:rFonts w:ascii="Calibri" w:hAnsi="Calibri" w:cs="Calibri"/>
          <w:rPrChange w:id="1185" w:author="Kris.Wild" w:date="2023-03-06T14:48:00Z">
            <w:rPr/>
          </w:rPrChange>
        </w:rPr>
      </w:pPr>
    </w:p>
    <w:p w14:paraId="449FF66C" w14:textId="77777777" w:rsidR="00D86ACC" w:rsidRPr="00D86ACC" w:rsidRDefault="00D86ACC" w:rsidP="008C19F0">
      <w:pPr>
        <w:rPr>
          <w:ins w:id="1186" w:author="Kris.Wild" w:date="2023-03-06T14:45:00Z"/>
          <w:rFonts w:ascii="Calibri" w:hAnsi="Calibri" w:cs="Calibri"/>
          <w:color w:val="222222"/>
          <w:shd w:val="clear" w:color="auto" w:fill="FFFFFF"/>
          <w:rPrChange w:id="1187" w:author="Kris.Wild" w:date="2023-03-06T14:48:00Z">
            <w:rPr>
              <w:ins w:id="1188" w:author="Kris.Wild" w:date="2023-03-06T14:45:00Z"/>
              <w:rFonts w:ascii="Arial" w:hAnsi="Arial" w:cs="Arial"/>
              <w:color w:val="222222"/>
              <w:sz w:val="20"/>
              <w:szCs w:val="20"/>
              <w:shd w:val="clear" w:color="auto" w:fill="FFFFFF"/>
            </w:rPr>
          </w:rPrChange>
        </w:rPr>
      </w:pPr>
      <w:ins w:id="1189" w:author="Kris.Wild" w:date="2023-03-06T14:45:00Z">
        <w:r w:rsidRPr="00D86ACC">
          <w:rPr>
            <w:rFonts w:ascii="Calibri" w:hAnsi="Calibri" w:cs="Calibri"/>
            <w:color w:val="222222"/>
            <w:shd w:val="clear" w:color="auto" w:fill="FFFFFF"/>
            <w:rPrChange w:id="1190" w:author="Kris.Wild" w:date="2023-03-06T14:48:00Z">
              <w:rPr>
                <w:rFonts w:ascii="Arial" w:hAnsi="Arial" w:cs="Arial"/>
                <w:color w:val="222222"/>
                <w:sz w:val="20"/>
                <w:szCs w:val="20"/>
                <w:shd w:val="clear" w:color="auto" w:fill="FFFFFF"/>
              </w:rPr>
            </w:rPrChange>
          </w:rPr>
          <w:t>Cheetham, E., J. Sean Doody, B. Stewart, and P. Harlow. "Embryonic mortality as a cost of communal nesting in the delicate skink." </w:t>
        </w:r>
        <w:r w:rsidRPr="00D86ACC">
          <w:rPr>
            <w:rFonts w:ascii="Calibri" w:hAnsi="Calibri" w:cs="Calibri"/>
            <w:i/>
            <w:iCs/>
            <w:color w:val="222222"/>
            <w:shd w:val="clear" w:color="auto" w:fill="FFFFFF"/>
            <w:rPrChange w:id="1191" w:author="Kris.Wild" w:date="2023-03-06T14:48:00Z">
              <w:rPr>
                <w:rFonts w:ascii="Arial" w:hAnsi="Arial" w:cs="Arial"/>
                <w:i/>
                <w:iCs/>
                <w:color w:val="222222"/>
                <w:sz w:val="20"/>
                <w:szCs w:val="20"/>
                <w:shd w:val="clear" w:color="auto" w:fill="FFFFFF"/>
              </w:rPr>
            </w:rPrChange>
          </w:rPr>
          <w:t>Journal of Zoology</w:t>
        </w:r>
        <w:r w:rsidRPr="00D86ACC">
          <w:rPr>
            <w:rFonts w:ascii="Calibri" w:hAnsi="Calibri" w:cs="Calibri"/>
            <w:color w:val="222222"/>
            <w:shd w:val="clear" w:color="auto" w:fill="FFFFFF"/>
            <w:rPrChange w:id="1192" w:author="Kris.Wild" w:date="2023-03-06T14:48:00Z">
              <w:rPr>
                <w:rFonts w:ascii="Arial" w:hAnsi="Arial" w:cs="Arial"/>
                <w:color w:val="222222"/>
                <w:sz w:val="20"/>
                <w:szCs w:val="20"/>
                <w:shd w:val="clear" w:color="auto" w:fill="FFFFFF"/>
              </w:rPr>
            </w:rPrChange>
          </w:rPr>
          <w:t> 283, no. 4 (2011): 234-242.</w:t>
        </w:r>
      </w:ins>
    </w:p>
    <w:p w14:paraId="41005DD1" w14:textId="77777777" w:rsidR="00D86ACC" w:rsidRPr="00D86ACC" w:rsidRDefault="00D86ACC" w:rsidP="008C19F0">
      <w:pPr>
        <w:rPr>
          <w:ins w:id="1193" w:author="Kris.Wild" w:date="2023-03-06T14:45:00Z"/>
          <w:rFonts w:ascii="Calibri" w:hAnsi="Calibri" w:cs="Calibri"/>
          <w:color w:val="222222"/>
          <w:shd w:val="clear" w:color="auto" w:fill="FFFFFF"/>
          <w:rPrChange w:id="1194" w:author="Kris.Wild" w:date="2023-03-06T14:48:00Z">
            <w:rPr>
              <w:ins w:id="1195" w:author="Kris.Wild" w:date="2023-03-06T14:45:00Z"/>
              <w:rFonts w:ascii="Arial" w:hAnsi="Arial" w:cs="Arial"/>
              <w:color w:val="222222"/>
              <w:sz w:val="20"/>
              <w:szCs w:val="20"/>
              <w:shd w:val="clear" w:color="auto" w:fill="FFFFFF"/>
            </w:rPr>
          </w:rPrChange>
        </w:rPr>
      </w:pPr>
    </w:p>
    <w:p w14:paraId="7FB1315C" w14:textId="44A31F9B" w:rsidR="009E6508" w:rsidRPr="00D86ACC" w:rsidRDefault="009E6508" w:rsidP="008C19F0">
      <w:pPr>
        <w:rPr>
          <w:ins w:id="1196" w:author="Kris.Wild" w:date="2023-03-06T14:15:00Z"/>
          <w:rFonts w:ascii="Calibri" w:hAnsi="Calibri" w:cs="Calibri"/>
          <w:rPrChange w:id="1197" w:author="Kris.Wild" w:date="2023-03-06T14:48:00Z">
            <w:rPr>
              <w:ins w:id="1198" w:author="Kris.Wild" w:date="2023-03-06T14:15:00Z"/>
            </w:rPr>
          </w:rPrChange>
        </w:rPr>
      </w:pPr>
      <w:ins w:id="1199" w:author="Kris.Wild" w:date="2023-03-06T14:15:00Z">
        <w:r w:rsidRPr="00D86ACC">
          <w:rPr>
            <w:rFonts w:ascii="Calibri" w:hAnsi="Calibri" w:cs="Calibri"/>
            <w:rPrChange w:id="1200" w:author="Kris.Wild" w:date="2023-03-06T14:48:00Z">
              <w:rPr/>
            </w:rPrChange>
          </w:rPr>
          <w:t>Garrick, D. (2008). Body surface temperature and length in relation to the thermal biology of lizards. </w:t>
        </w:r>
        <w:r w:rsidRPr="00D86ACC">
          <w:rPr>
            <w:rFonts w:ascii="Calibri" w:hAnsi="Calibri" w:cs="Calibri"/>
            <w:i/>
            <w:iCs/>
            <w:rPrChange w:id="1201" w:author="Kris.Wild" w:date="2023-03-06T14:48:00Z">
              <w:rPr>
                <w:i/>
                <w:iCs/>
              </w:rPr>
            </w:rPrChange>
          </w:rPr>
          <w:t>Bioscience Horizons</w:t>
        </w:r>
        <w:r w:rsidRPr="00D86ACC">
          <w:rPr>
            <w:rFonts w:ascii="Calibri" w:hAnsi="Calibri" w:cs="Calibri"/>
            <w:rPrChange w:id="1202" w:author="Kris.Wild" w:date="2023-03-06T14:48:00Z">
              <w:rPr/>
            </w:rPrChange>
          </w:rPr>
          <w:t>, </w:t>
        </w:r>
        <w:r w:rsidRPr="00D86ACC">
          <w:rPr>
            <w:rFonts w:ascii="Calibri" w:hAnsi="Calibri" w:cs="Calibri"/>
            <w:i/>
            <w:iCs/>
            <w:rPrChange w:id="1203" w:author="Kris.Wild" w:date="2023-03-06T14:48:00Z">
              <w:rPr>
                <w:i/>
                <w:iCs/>
              </w:rPr>
            </w:rPrChange>
          </w:rPr>
          <w:t>1</w:t>
        </w:r>
        <w:r w:rsidRPr="00D86ACC">
          <w:rPr>
            <w:rFonts w:ascii="Calibri" w:hAnsi="Calibri" w:cs="Calibri"/>
            <w:rPrChange w:id="1204" w:author="Kris.Wild" w:date="2023-03-06T14:48:00Z">
              <w:rPr/>
            </w:rPrChange>
          </w:rPr>
          <w:t>(2), 136-142.</w:t>
        </w:r>
      </w:ins>
    </w:p>
    <w:p w14:paraId="0FB4AD4B" w14:textId="77777777" w:rsidR="009E6508" w:rsidRPr="00D86ACC" w:rsidRDefault="009E6508" w:rsidP="008C19F0">
      <w:pPr>
        <w:rPr>
          <w:ins w:id="1205" w:author="Kris.Wild" w:date="2023-03-06T14:15:00Z"/>
          <w:rFonts w:ascii="Calibri" w:hAnsi="Calibri" w:cs="Calibri"/>
          <w:rPrChange w:id="1206" w:author="Kris.Wild" w:date="2023-03-06T14:48:00Z">
            <w:rPr>
              <w:ins w:id="1207" w:author="Kris.Wild" w:date="2023-03-06T14:15:00Z"/>
            </w:rPr>
          </w:rPrChange>
        </w:rPr>
      </w:pPr>
    </w:p>
    <w:p w14:paraId="2B81F7DC" w14:textId="17508C23" w:rsidR="008C19F0" w:rsidRPr="00D86ACC" w:rsidRDefault="008C19F0" w:rsidP="008C19F0">
      <w:pPr>
        <w:rPr>
          <w:rFonts w:ascii="Calibri" w:hAnsi="Calibri" w:cs="Calibri"/>
          <w:rPrChange w:id="1208" w:author="Kris.Wild" w:date="2023-03-06T14:48:00Z">
            <w:rPr/>
          </w:rPrChange>
        </w:rPr>
      </w:pPr>
      <w:r w:rsidRPr="00D86ACC">
        <w:rPr>
          <w:rFonts w:ascii="Calibri" w:hAnsi="Calibri" w:cs="Calibri"/>
          <w:rPrChange w:id="1209" w:author="Kris.Wild" w:date="2023-03-06T14:48:00Z">
            <w:rPr/>
          </w:rPrChange>
        </w:rPr>
        <w:t xml:space="preserve">Huey, R. B., D. Berrigan, G. W. Gilchrist, and J. C. Herron. </w:t>
      </w:r>
      <w:ins w:id="1210" w:author="Kris.Wild" w:date="2023-03-06T14:15:00Z">
        <w:r w:rsidR="009E6508" w:rsidRPr="00D86ACC">
          <w:rPr>
            <w:rFonts w:ascii="Calibri" w:hAnsi="Calibri" w:cs="Calibri"/>
            <w:rPrChange w:id="1211" w:author="Kris.Wild" w:date="2023-03-06T14:48:00Z">
              <w:rPr/>
            </w:rPrChange>
          </w:rPr>
          <w:t>(</w:t>
        </w:r>
      </w:ins>
      <w:r w:rsidRPr="00D86ACC">
        <w:rPr>
          <w:rFonts w:ascii="Calibri" w:hAnsi="Calibri" w:cs="Calibri"/>
          <w:rPrChange w:id="1212" w:author="Kris.Wild" w:date="2023-03-06T14:48:00Z">
            <w:rPr/>
          </w:rPrChange>
        </w:rPr>
        <w:t>1999</w:t>
      </w:r>
      <w:ins w:id="1213" w:author="Kris.Wild" w:date="2023-03-06T14:15:00Z">
        <w:r w:rsidR="009E6508" w:rsidRPr="00D86ACC">
          <w:rPr>
            <w:rFonts w:ascii="Calibri" w:hAnsi="Calibri" w:cs="Calibri"/>
            <w:rPrChange w:id="1214" w:author="Kris.Wild" w:date="2023-03-06T14:48:00Z">
              <w:rPr/>
            </w:rPrChange>
          </w:rPr>
          <w:t>)</w:t>
        </w:r>
      </w:ins>
      <w:r w:rsidRPr="00D86ACC">
        <w:rPr>
          <w:rFonts w:ascii="Calibri" w:hAnsi="Calibri" w:cs="Calibri"/>
          <w:rPrChange w:id="1215" w:author="Kris.Wild" w:date="2023-03-06T14:48:00Z">
            <w:rPr/>
          </w:rPrChange>
        </w:rPr>
        <w:t>. Testing the adaptive significance of acclimation: a strong inference approach. American Zoologist 39:323-336.</w:t>
      </w:r>
    </w:p>
    <w:p w14:paraId="340E8798" w14:textId="423A4081" w:rsidR="008C19F0" w:rsidRPr="00D86ACC" w:rsidRDefault="008C19F0" w:rsidP="008C19F0">
      <w:pPr>
        <w:rPr>
          <w:ins w:id="1216" w:author="Kris.Wild" w:date="2023-03-06T14:46:00Z"/>
          <w:rFonts w:ascii="Calibri" w:hAnsi="Calibri" w:cs="Calibri"/>
          <w:rPrChange w:id="1217" w:author="Kris.Wild" w:date="2023-03-06T14:48:00Z">
            <w:rPr>
              <w:ins w:id="1218" w:author="Kris.Wild" w:date="2023-03-06T14:46:00Z"/>
            </w:rPr>
          </w:rPrChange>
        </w:rPr>
      </w:pPr>
    </w:p>
    <w:p w14:paraId="1D7D9EB3" w14:textId="77777777" w:rsidR="00D86ACC" w:rsidRPr="00D86ACC" w:rsidRDefault="00D86ACC" w:rsidP="00D86ACC">
      <w:pPr>
        <w:rPr>
          <w:moveTo w:id="1219" w:author="Kris.Wild" w:date="2023-03-06T14:46:00Z"/>
          <w:rFonts w:ascii="Calibri" w:hAnsi="Calibri" w:cs="Calibri"/>
          <w:rPrChange w:id="1220" w:author="Kris.Wild" w:date="2023-03-06T14:48:00Z">
            <w:rPr>
              <w:moveTo w:id="1221" w:author="Kris.Wild" w:date="2023-03-06T14:46:00Z"/>
            </w:rPr>
          </w:rPrChange>
        </w:rPr>
      </w:pPr>
      <w:moveToRangeStart w:id="1222" w:author="Kris.Wild" w:date="2023-03-06T14:46:00Z" w:name="move129006413"/>
      <w:proofErr w:type="spellStart"/>
      <w:moveTo w:id="1223" w:author="Kris.Wild" w:date="2023-03-06T14:46:00Z">
        <w:r w:rsidRPr="00D86ACC">
          <w:rPr>
            <w:rFonts w:ascii="Calibri" w:hAnsi="Calibri" w:cs="Calibri"/>
            <w:rPrChange w:id="1224" w:author="Kris.Wild" w:date="2023-03-06T14:48:00Z">
              <w:rPr/>
            </w:rPrChange>
          </w:rPr>
          <w:t>Levins</w:t>
        </w:r>
        <w:proofErr w:type="spellEnd"/>
        <w:r w:rsidRPr="00D86ACC">
          <w:rPr>
            <w:rFonts w:ascii="Calibri" w:hAnsi="Calibri" w:cs="Calibri"/>
            <w:rPrChange w:id="1225" w:author="Kris.Wild" w:date="2023-03-06T14:48:00Z">
              <w:rPr/>
            </w:rPrChange>
          </w:rPr>
          <w:t xml:space="preserve">, R. (1968). Evolution in changing environments. Princeton University Press.   # </w:t>
        </w:r>
        <w:proofErr w:type="spellStart"/>
        <w:r w:rsidRPr="00D86ACC">
          <w:rPr>
            <w:rFonts w:ascii="Calibri" w:hAnsi="Calibri" w:cs="Calibri"/>
            <w:rPrChange w:id="1226" w:author="Kris.Wild" w:date="2023-03-06T14:48:00Z">
              <w:rPr/>
            </w:rPrChange>
          </w:rPr>
          <w:t>Levins</w:t>
        </w:r>
        <w:proofErr w:type="spellEnd"/>
        <w:r w:rsidRPr="00D86ACC">
          <w:rPr>
            <w:rFonts w:ascii="Calibri" w:hAnsi="Calibri" w:cs="Calibri"/>
            <w:rPrChange w:id="1227" w:author="Kris.Wild" w:date="2023-03-06T14:48:00Z">
              <w:rPr/>
            </w:rPrChange>
          </w:rPr>
          <w:t xml:space="preserve"> laid out the conceptual literature on developmental effects.</w:t>
        </w:r>
      </w:moveTo>
    </w:p>
    <w:moveToRangeEnd w:id="1222"/>
    <w:p w14:paraId="4FC97944" w14:textId="77777777" w:rsidR="00D86ACC" w:rsidRPr="00D86ACC" w:rsidRDefault="00D86ACC" w:rsidP="008C19F0">
      <w:pPr>
        <w:rPr>
          <w:ins w:id="1228" w:author="Kris.Wild" w:date="2023-03-06T14:18:00Z"/>
          <w:rFonts w:ascii="Calibri" w:hAnsi="Calibri" w:cs="Calibri"/>
          <w:rPrChange w:id="1229" w:author="Kris.Wild" w:date="2023-03-06T14:48:00Z">
            <w:rPr>
              <w:ins w:id="1230" w:author="Kris.Wild" w:date="2023-03-06T14:18:00Z"/>
            </w:rPr>
          </w:rPrChange>
        </w:rPr>
      </w:pPr>
    </w:p>
    <w:p w14:paraId="15B484D3" w14:textId="7B3235C1" w:rsidR="009E6508" w:rsidRPr="00D86ACC" w:rsidRDefault="009E6508" w:rsidP="008C19F0">
      <w:pPr>
        <w:rPr>
          <w:ins w:id="1231" w:author="Kris.Wild" w:date="2023-03-06T14:18:00Z"/>
          <w:rFonts w:ascii="Calibri" w:hAnsi="Calibri" w:cs="Calibri"/>
          <w:rPrChange w:id="1232" w:author="Kris.Wild" w:date="2023-03-06T14:48:00Z">
            <w:rPr>
              <w:ins w:id="1233" w:author="Kris.Wild" w:date="2023-03-06T14:18:00Z"/>
            </w:rPr>
          </w:rPrChange>
        </w:rPr>
      </w:pPr>
      <w:ins w:id="1234" w:author="Kris.Wild" w:date="2023-03-06T14:18:00Z">
        <w:r w:rsidRPr="00D86ACC">
          <w:rPr>
            <w:rFonts w:ascii="Calibri" w:hAnsi="Calibri" w:cs="Calibri"/>
            <w:rPrChange w:id="1235" w:author="Kris.Wild" w:date="2023-03-06T14:48:00Z">
              <w:rPr/>
            </w:rPrChange>
          </w:rPr>
          <w:t xml:space="preserve">Nakagawa, S., Noble, D. W., Senior, A. M., &amp; </w:t>
        </w:r>
        <w:proofErr w:type="spellStart"/>
        <w:r w:rsidRPr="00D86ACC">
          <w:rPr>
            <w:rFonts w:ascii="Calibri" w:hAnsi="Calibri" w:cs="Calibri"/>
            <w:rPrChange w:id="1236" w:author="Kris.Wild" w:date="2023-03-06T14:48:00Z">
              <w:rPr/>
            </w:rPrChange>
          </w:rPr>
          <w:t>Lagisz</w:t>
        </w:r>
        <w:proofErr w:type="spellEnd"/>
        <w:r w:rsidRPr="00D86ACC">
          <w:rPr>
            <w:rFonts w:ascii="Calibri" w:hAnsi="Calibri" w:cs="Calibri"/>
            <w:rPrChange w:id="1237" w:author="Kris.Wild" w:date="2023-03-06T14:48:00Z">
              <w:rPr/>
            </w:rPrChange>
          </w:rPr>
          <w:t>, M. (2017). Meta-evaluation of meta-analysis: ten appraisal questions for biologists. </w:t>
        </w:r>
        <w:r w:rsidRPr="00D86ACC">
          <w:rPr>
            <w:rFonts w:ascii="Calibri" w:hAnsi="Calibri" w:cs="Calibri"/>
            <w:i/>
            <w:iCs/>
            <w:rPrChange w:id="1238" w:author="Kris.Wild" w:date="2023-03-06T14:48:00Z">
              <w:rPr>
                <w:i/>
                <w:iCs/>
              </w:rPr>
            </w:rPrChange>
          </w:rPr>
          <w:t>BMC biology</w:t>
        </w:r>
        <w:r w:rsidRPr="00D86ACC">
          <w:rPr>
            <w:rFonts w:ascii="Calibri" w:hAnsi="Calibri" w:cs="Calibri"/>
            <w:rPrChange w:id="1239" w:author="Kris.Wild" w:date="2023-03-06T14:48:00Z">
              <w:rPr/>
            </w:rPrChange>
          </w:rPr>
          <w:t>, </w:t>
        </w:r>
        <w:r w:rsidRPr="00D86ACC">
          <w:rPr>
            <w:rFonts w:ascii="Calibri" w:hAnsi="Calibri" w:cs="Calibri"/>
            <w:i/>
            <w:iCs/>
            <w:rPrChange w:id="1240" w:author="Kris.Wild" w:date="2023-03-06T14:48:00Z">
              <w:rPr>
                <w:i/>
                <w:iCs/>
              </w:rPr>
            </w:rPrChange>
          </w:rPr>
          <w:t>15</w:t>
        </w:r>
        <w:r w:rsidRPr="00D86ACC">
          <w:rPr>
            <w:rFonts w:ascii="Calibri" w:hAnsi="Calibri" w:cs="Calibri"/>
            <w:rPrChange w:id="1241" w:author="Kris.Wild" w:date="2023-03-06T14:48:00Z">
              <w:rPr/>
            </w:rPrChange>
          </w:rPr>
          <w:t>(1), 1-14.</w:t>
        </w:r>
      </w:ins>
    </w:p>
    <w:p w14:paraId="2080B874" w14:textId="138DFF51" w:rsidR="009E6508" w:rsidRPr="00D86ACC" w:rsidRDefault="009E6508" w:rsidP="008C19F0">
      <w:pPr>
        <w:rPr>
          <w:ins w:id="1242" w:author="Kris.Wild" w:date="2023-03-06T14:46:00Z"/>
          <w:rFonts w:ascii="Calibri" w:hAnsi="Calibri" w:cs="Calibri"/>
          <w:rPrChange w:id="1243" w:author="Kris.Wild" w:date="2023-03-06T14:48:00Z">
            <w:rPr>
              <w:ins w:id="1244" w:author="Kris.Wild" w:date="2023-03-06T14:46:00Z"/>
            </w:rPr>
          </w:rPrChange>
        </w:rPr>
      </w:pPr>
    </w:p>
    <w:p w14:paraId="49888D4F" w14:textId="04909051" w:rsidR="00D86ACC" w:rsidRPr="00D86ACC" w:rsidRDefault="00D86ACC" w:rsidP="008C19F0">
      <w:pPr>
        <w:rPr>
          <w:ins w:id="1245" w:author="Kris.Wild" w:date="2023-03-06T14:46:00Z"/>
          <w:rFonts w:ascii="Calibri" w:hAnsi="Calibri" w:cs="Calibri"/>
          <w:rPrChange w:id="1246" w:author="Kris.Wild" w:date="2023-03-06T14:48:00Z">
            <w:rPr>
              <w:ins w:id="1247" w:author="Kris.Wild" w:date="2023-03-06T14:46:00Z"/>
            </w:rPr>
          </w:rPrChange>
        </w:rPr>
      </w:pPr>
      <w:ins w:id="1248" w:author="Kris.Wild" w:date="2023-03-06T14:46:00Z">
        <w:r w:rsidRPr="00D86ACC">
          <w:rPr>
            <w:rFonts w:ascii="Calibri" w:hAnsi="Calibri" w:cs="Calibri"/>
            <w:color w:val="222222"/>
            <w:shd w:val="clear" w:color="auto" w:fill="FFFFFF"/>
            <w:rPrChange w:id="1249" w:author="Kris.Wild" w:date="2023-03-06T14:48:00Z">
              <w:rPr>
                <w:rFonts w:ascii="Arial" w:hAnsi="Arial" w:cs="Arial"/>
                <w:color w:val="222222"/>
                <w:sz w:val="20"/>
                <w:szCs w:val="20"/>
                <w:shd w:val="clear" w:color="auto" w:fill="FFFFFF"/>
              </w:rPr>
            </w:rPrChange>
          </w:rPr>
          <w:t xml:space="preserve">Noble, D. W., Stenhouse, V., &amp; </w:t>
        </w:r>
        <w:proofErr w:type="spellStart"/>
        <w:r w:rsidRPr="00D86ACC">
          <w:rPr>
            <w:rFonts w:ascii="Calibri" w:hAnsi="Calibri" w:cs="Calibri"/>
            <w:color w:val="222222"/>
            <w:shd w:val="clear" w:color="auto" w:fill="FFFFFF"/>
            <w:rPrChange w:id="1250" w:author="Kris.Wild" w:date="2023-03-06T14:48:00Z">
              <w:rPr>
                <w:rFonts w:ascii="Arial" w:hAnsi="Arial" w:cs="Arial"/>
                <w:color w:val="222222"/>
                <w:sz w:val="20"/>
                <w:szCs w:val="20"/>
                <w:shd w:val="clear" w:color="auto" w:fill="FFFFFF"/>
              </w:rPr>
            </w:rPrChange>
          </w:rPr>
          <w:t>Schwanz</w:t>
        </w:r>
        <w:proofErr w:type="spellEnd"/>
        <w:r w:rsidRPr="00D86ACC">
          <w:rPr>
            <w:rFonts w:ascii="Calibri" w:hAnsi="Calibri" w:cs="Calibri"/>
            <w:color w:val="222222"/>
            <w:shd w:val="clear" w:color="auto" w:fill="FFFFFF"/>
            <w:rPrChange w:id="1251" w:author="Kris.Wild" w:date="2023-03-06T14:48:00Z">
              <w:rPr>
                <w:rFonts w:ascii="Arial" w:hAnsi="Arial" w:cs="Arial"/>
                <w:color w:val="222222"/>
                <w:sz w:val="20"/>
                <w:szCs w:val="20"/>
                <w:shd w:val="clear" w:color="auto" w:fill="FFFFFF"/>
              </w:rPr>
            </w:rPrChange>
          </w:rPr>
          <w:t>, L. E. (2018). Developmental temperatures and phenotypic plasticity in reptiles: A systematic review and meta</w:t>
        </w:r>
        <w:r w:rsidRPr="00D86ACC">
          <w:rPr>
            <w:rFonts w:ascii="Calibri" w:hAnsi="Calibri" w:cs="Calibri"/>
            <w:color w:val="222222"/>
            <w:shd w:val="clear" w:color="auto" w:fill="FFFFFF"/>
            <w:rPrChange w:id="1252" w:author="Kris.Wild" w:date="2023-03-06T14:48:00Z">
              <w:rPr>
                <w:rFonts w:ascii="Cambria Math" w:hAnsi="Cambria Math" w:cs="Cambria Math"/>
                <w:color w:val="222222"/>
                <w:sz w:val="20"/>
                <w:szCs w:val="20"/>
                <w:shd w:val="clear" w:color="auto" w:fill="FFFFFF"/>
              </w:rPr>
            </w:rPrChange>
          </w:rPr>
          <w:t>‐</w:t>
        </w:r>
        <w:r w:rsidRPr="00D86ACC">
          <w:rPr>
            <w:rFonts w:ascii="Calibri" w:hAnsi="Calibri" w:cs="Calibri"/>
            <w:color w:val="222222"/>
            <w:shd w:val="clear" w:color="auto" w:fill="FFFFFF"/>
            <w:rPrChange w:id="1253" w:author="Kris.Wild" w:date="2023-03-06T14:48:00Z">
              <w:rPr>
                <w:rFonts w:ascii="Arial" w:hAnsi="Arial" w:cs="Arial"/>
                <w:color w:val="222222"/>
                <w:sz w:val="20"/>
                <w:szCs w:val="20"/>
                <w:shd w:val="clear" w:color="auto" w:fill="FFFFFF"/>
              </w:rPr>
            </w:rPrChange>
          </w:rPr>
          <w:t>analysis. </w:t>
        </w:r>
        <w:r w:rsidRPr="00D86ACC">
          <w:rPr>
            <w:rFonts w:ascii="Calibri" w:hAnsi="Calibri" w:cs="Calibri"/>
            <w:i/>
            <w:iCs/>
            <w:color w:val="222222"/>
            <w:shd w:val="clear" w:color="auto" w:fill="FFFFFF"/>
            <w:rPrChange w:id="1254" w:author="Kris.Wild" w:date="2023-03-06T14:48:00Z">
              <w:rPr>
                <w:rFonts w:ascii="Arial" w:hAnsi="Arial" w:cs="Arial"/>
                <w:i/>
                <w:iCs/>
                <w:color w:val="222222"/>
                <w:sz w:val="20"/>
                <w:szCs w:val="20"/>
                <w:shd w:val="clear" w:color="auto" w:fill="FFFFFF"/>
              </w:rPr>
            </w:rPrChange>
          </w:rPr>
          <w:t>Biological Reviews</w:t>
        </w:r>
        <w:r w:rsidRPr="00D86ACC">
          <w:rPr>
            <w:rFonts w:ascii="Calibri" w:hAnsi="Calibri" w:cs="Calibri"/>
            <w:color w:val="222222"/>
            <w:shd w:val="clear" w:color="auto" w:fill="FFFFFF"/>
            <w:rPrChange w:id="1255" w:author="Kris.Wild" w:date="2023-03-06T14:48:00Z">
              <w:rPr>
                <w:rFonts w:ascii="Arial" w:hAnsi="Arial" w:cs="Arial"/>
                <w:color w:val="222222"/>
                <w:sz w:val="20"/>
                <w:szCs w:val="20"/>
                <w:shd w:val="clear" w:color="auto" w:fill="FFFFFF"/>
              </w:rPr>
            </w:rPrChange>
          </w:rPr>
          <w:t>, </w:t>
        </w:r>
        <w:r w:rsidRPr="00D86ACC">
          <w:rPr>
            <w:rFonts w:ascii="Calibri" w:hAnsi="Calibri" w:cs="Calibri"/>
            <w:i/>
            <w:iCs/>
            <w:color w:val="222222"/>
            <w:shd w:val="clear" w:color="auto" w:fill="FFFFFF"/>
            <w:rPrChange w:id="1256" w:author="Kris.Wild" w:date="2023-03-06T14:48:00Z">
              <w:rPr>
                <w:rFonts w:ascii="Arial" w:hAnsi="Arial" w:cs="Arial"/>
                <w:i/>
                <w:iCs/>
                <w:color w:val="222222"/>
                <w:sz w:val="20"/>
                <w:szCs w:val="20"/>
                <w:shd w:val="clear" w:color="auto" w:fill="FFFFFF"/>
              </w:rPr>
            </w:rPrChange>
          </w:rPr>
          <w:t>93</w:t>
        </w:r>
        <w:r w:rsidRPr="00D86ACC">
          <w:rPr>
            <w:rFonts w:ascii="Calibri" w:hAnsi="Calibri" w:cs="Calibri"/>
            <w:color w:val="222222"/>
            <w:shd w:val="clear" w:color="auto" w:fill="FFFFFF"/>
            <w:rPrChange w:id="1257" w:author="Kris.Wild" w:date="2023-03-06T14:48:00Z">
              <w:rPr>
                <w:rFonts w:ascii="Arial" w:hAnsi="Arial" w:cs="Arial"/>
                <w:color w:val="222222"/>
                <w:sz w:val="20"/>
                <w:szCs w:val="20"/>
                <w:shd w:val="clear" w:color="auto" w:fill="FFFFFF"/>
              </w:rPr>
            </w:rPrChange>
          </w:rPr>
          <w:t>(1), 72-97.</w:t>
        </w:r>
      </w:ins>
    </w:p>
    <w:p w14:paraId="2DBCCBEA" w14:textId="108DF705" w:rsidR="00D86ACC" w:rsidRPr="00D86ACC" w:rsidDel="00D86ACC" w:rsidRDefault="00D86ACC" w:rsidP="008C19F0">
      <w:pPr>
        <w:rPr>
          <w:del w:id="1258" w:author="Kris.Wild" w:date="2023-03-06T14:46:00Z"/>
          <w:rFonts w:ascii="Calibri" w:hAnsi="Calibri" w:cs="Calibri"/>
          <w:rPrChange w:id="1259" w:author="Kris.Wild" w:date="2023-03-06T14:48:00Z">
            <w:rPr>
              <w:del w:id="1260" w:author="Kris.Wild" w:date="2023-03-06T14:46:00Z"/>
            </w:rPr>
          </w:rPrChange>
        </w:rPr>
      </w:pPr>
    </w:p>
    <w:p w14:paraId="278D9804" w14:textId="77777777" w:rsidR="00D86ACC" w:rsidRPr="00D86ACC" w:rsidRDefault="00D86ACC" w:rsidP="008C19F0">
      <w:pPr>
        <w:rPr>
          <w:ins w:id="1261" w:author="Kris.Wild" w:date="2023-03-06T14:47:00Z"/>
          <w:rFonts w:ascii="Calibri" w:hAnsi="Calibri" w:cs="Calibri"/>
          <w:rPrChange w:id="1262" w:author="Kris.Wild" w:date="2023-03-06T14:48:00Z">
            <w:rPr>
              <w:ins w:id="1263" w:author="Kris.Wild" w:date="2023-03-06T14:47:00Z"/>
            </w:rPr>
          </w:rPrChange>
        </w:rPr>
      </w:pPr>
    </w:p>
    <w:p w14:paraId="46DC3C80" w14:textId="77777777" w:rsidR="00D86ACC" w:rsidRPr="00D86ACC" w:rsidRDefault="00D86ACC" w:rsidP="00D86ACC">
      <w:pPr>
        <w:rPr>
          <w:ins w:id="1264" w:author="Kris.Wild" w:date="2023-03-06T14:47:00Z"/>
          <w:rFonts w:ascii="Calibri" w:hAnsi="Calibri" w:cs="Calibri"/>
          <w:rPrChange w:id="1265" w:author="Kris.Wild" w:date="2023-03-06T14:48:00Z">
            <w:rPr>
              <w:ins w:id="1266" w:author="Kris.Wild" w:date="2023-03-06T14:47:00Z"/>
            </w:rPr>
          </w:rPrChange>
        </w:rPr>
      </w:pPr>
      <w:ins w:id="1267" w:author="Kris.Wild" w:date="2023-03-06T14:47:00Z">
        <w:r w:rsidRPr="00D86ACC">
          <w:rPr>
            <w:rFonts w:ascii="Calibri" w:hAnsi="Calibri" w:cs="Calibri"/>
            <w:rPrChange w:id="1268" w:author="Kris.Wild" w:date="2023-03-06T14:48:00Z">
              <w:rPr/>
            </w:rPrChange>
          </w:rPr>
          <w:lastRenderedPageBreak/>
          <w:t xml:space="preserve">Padilla, D. K., &amp; Adolph, S. C. (1996). Plastic inducible morphologies are not always adaptive: the importance of time delays in a stochastic environment. </w:t>
        </w:r>
        <w:proofErr w:type="spellStart"/>
        <w:r w:rsidRPr="00D86ACC">
          <w:rPr>
            <w:rFonts w:ascii="Calibri" w:hAnsi="Calibri" w:cs="Calibri"/>
            <w:rPrChange w:id="1269" w:author="Kris.Wild" w:date="2023-03-06T14:48:00Z">
              <w:rPr/>
            </w:rPrChange>
          </w:rPr>
          <w:t>Evol</w:t>
        </w:r>
        <w:proofErr w:type="spellEnd"/>
        <w:r w:rsidRPr="00D86ACC">
          <w:rPr>
            <w:rFonts w:ascii="Calibri" w:hAnsi="Calibri" w:cs="Calibri"/>
            <w:rPrChange w:id="1270" w:author="Kris.Wild" w:date="2023-03-06T14:48:00Z">
              <w:rPr/>
            </w:rPrChange>
          </w:rPr>
          <w:t>. Ecol., 10, 105-117.</w:t>
        </w:r>
      </w:ins>
    </w:p>
    <w:p w14:paraId="0A09E1E8" w14:textId="32D5DA50" w:rsidR="00D86ACC" w:rsidRPr="00D86ACC" w:rsidRDefault="00D86ACC" w:rsidP="00D86ACC">
      <w:pPr>
        <w:rPr>
          <w:ins w:id="1271" w:author="Kris.Wild" w:date="2023-03-06T14:47:00Z"/>
          <w:rFonts w:ascii="Calibri" w:hAnsi="Calibri" w:cs="Calibri"/>
          <w:rPrChange w:id="1272" w:author="Kris.Wild" w:date="2023-03-06T14:48:00Z">
            <w:rPr>
              <w:ins w:id="1273" w:author="Kris.Wild" w:date="2023-03-06T14:47:00Z"/>
            </w:rPr>
          </w:rPrChange>
        </w:rPr>
      </w:pPr>
    </w:p>
    <w:p w14:paraId="5124EF20" w14:textId="70B0600A" w:rsidR="00D86ACC" w:rsidRPr="00D86ACC" w:rsidRDefault="00D86ACC" w:rsidP="00D86ACC">
      <w:pPr>
        <w:rPr>
          <w:ins w:id="1274" w:author="Kris.Wild" w:date="2023-03-06T14:47:00Z"/>
          <w:rFonts w:ascii="Calibri" w:hAnsi="Calibri" w:cs="Calibri"/>
          <w:rPrChange w:id="1275" w:author="Kris.Wild" w:date="2023-03-06T14:48:00Z">
            <w:rPr>
              <w:ins w:id="1276" w:author="Kris.Wild" w:date="2023-03-06T14:47:00Z"/>
            </w:rPr>
          </w:rPrChange>
        </w:rPr>
      </w:pPr>
      <w:ins w:id="1277" w:author="Kris.Wild" w:date="2023-03-06T14:48:00Z">
        <w:r w:rsidRPr="00D86ACC">
          <w:rPr>
            <w:rFonts w:ascii="Calibri" w:hAnsi="Calibri" w:cs="Calibri"/>
            <w:color w:val="222222"/>
            <w:shd w:val="clear" w:color="auto" w:fill="FFFFFF"/>
            <w:rPrChange w:id="1278" w:author="Kris.Wild" w:date="2023-03-06T14:48:00Z">
              <w:rPr>
                <w:rFonts w:ascii="Arial" w:hAnsi="Arial" w:cs="Arial"/>
                <w:color w:val="222222"/>
                <w:sz w:val="20"/>
                <w:szCs w:val="20"/>
                <w:shd w:val="clear" w:color="auto" w:fill="FFFFFF"/>
              </w:rPr>
            </w:rPrChange>
          </w:rPr>
          <w:t xml:space="preserve">Pottier, P., Burke, S., Zhang, R. Y., Noble, D. W., </w:t>
        </w:r>
        <w:proofErr w:type="spellStart"/>
        <w:r w:rsidRPr="00D86ACC">
          <w:rPr>
            <w:rFonts w:ascii="Calibri" w:hAnsi="Calibri" w:cs="Calibri"/>
            <w:color w:val="222222"/>
            <w:shd w:val="clear" w:color="auto" w:fill="FFFFFF"/>
            <w:rPrChange w:id="1279" w:author="Kris.Wild" w:date="2023-03-06T14:48:00Z">
              <w:rPr>
                <w:rFonts w:ascii="Arial" w:hAnsi="Arial" w:cs="Arial"/>
                <w:color w:val="222222"/>
                <w:sz w:val="20"/>
                <w:szCs w:val="20"/>
                <w:shd w:val="clear" w:color="auto" w:fill="FFFFFF"/>
              </w:rPr>
            </w:rPrChange>
          </w:rPr>
          <w:t>Schwanz</w:t>
        </w:r>
        <w:proofErr w:type="spellEnd"/>
        <w:r w:rsidRPr="00D86ACC">
          <w:rPr>
            <w:rFonts w:ascii="Calibri" w:hAnsi="Calibri" w:cs="Calibri"/>
            <w:color w:val="222222"/>
            <w:shd w:val="clear" w:color="auto" w:fill="FFFFFF"/>
            <w:rPrChange w:id="1280" w:author="Kris.Wild" w:date="2023-03-06T14:48:00Z">
              <w:rPr>
                <w:rFonts w:ascii="Arial" w:hAnsi="Arial" w:cs="Arial"/>
                <w:color w:val="222222"/>
                <w:sz w:val="20"/>
                <w:szCs w:val="20"/>
                <w:shd w:val="clear" w:color="auto" w:fill="FFFFFF"/>
              </w:rPr>
            </w:rPrChange>
          </w:rPr>
          <w:t xml:space="preserve">, L. E., </w:t>
        </w:r>
        <w:proofErr w:type="spellStart"/>
        <w:r w:rsidRPr="00D86ACC">
          <w:rPr>
            <w:rFonts w:ascii="Calibri" w:hAnsi="Calibri" w:cs="Calibri"/>
            <w:color w:val="222222"/>
            <w:shd w:val="clear" w:color="auto" w:fill="FFFFFF"/>
            <w:rPrChange w:id="1281" w:author="Kris.Wild" w:date="2023-03-06T14:48:00Z">
              <w:rPr>
                <w:rFonts w:ascii="Arial" w:hAnsi="Arial" w:cs="Arial"/>
                <w:color w:val="222222"/>
                <w:sz w:val="20"/>
                <w:szCs w:val="20"/>
                <w:shd w:val="clear" w:color="auto" w:fill="FFFFFF"/>
              </w:rPr>
            </w:rPrChange>
          </w:rPr>
          <w:t>Drobniak</w:t>
        </w:r>
        <w:proofErr w:type="spellEnd"/>
        <w:r w:rsidRPr="00D86ACC">
          <w:rPr>
            <w:rFonts w:ascii="Calibri" w:hAnsi="Calibri" w:cs="Calibri"/>
            <w:color w:val="222222"/>
            <w:shd w:val="clear" w:color="auto" w:fill="FFFFFF"/>
            <w:rPrChange w:id="1282" w:author="Kris.Wild" w:date="2023-03-06T14:48:00Z">
              <w:rPr>
                <w:rFonts w:ascii="Arial" w:hAnsi="Arial" w:cs="Arial"/>
                <w:color w:val="222222"/>
                <w:sz w:val="20"/>
                <w:szCs w:val="20"/>
                <w:shd w:val="clear" w:color="auto" w:fill="FFFFFF"/>
              </w:rPr>
            </w:rPrChange>
          </w:rPr>
          <w:t>, S. M., &amp; Nakagawa, S. (2022). Developmental plasticity in thermal tolerance: Ontogenetic variation, persistence, and future directions. </w:t>
        </w:r>
        <w:r w:rsidRPr="00D86ACC">
          <w:rPr>
            <w:rFonts w:ascii="Calibri" w:hAnsi="Calibri" w:cs="Calibri"/>
            <w:i/>
            <w:iCs/>
            <w:color w:val="222222"/>
            <w:shd w:val="clear" w:color="auto" w:fill="FFFFFF"/>
            <w:rPrChange w:id="1283" w:author="Kris.Wild" w:date="2023-03-06T14:48:00Z">
              <w:rPr>
                <w:rFonts w:ascii="Arial" w:hAnsi="Arial" w:cs="Arial"/>
                <w:i/>
                <w:iCs/>
                <w:color w:val="222222"/>
                <w:sz w:val="20"/>
                <w:szCs w:val="20"/>
                <w:shd w:val="clear" w:color="auto" w:fill="FFFFFF"/>
              </w:rPr>
            </w:rPrChange>
          </w:rPr>
          <w:t>Ecology Letters</w:t>
        </w:r>
        <w:r w:rsidRPr="00D86ACC">
          <w:rPr>
            <w:rFonts w:ascii="Calibri" w:hAnsi="Calibri" w:cs="Calibri"/>
            <w:color w:val="222222"/>
            <w:shd w:val="clear" w:color="auto" w:fill="FFFFFF"/>
            <w:rPrChange w:id="1284" w:author="Kris.Wild" w:date="2023-03-06T14:48:00Z">
              <w:rPr>
                <w:rFonts w:ascii="Arial" w:hAnsi="Arial" w:cs="Arial"/>
                <w:color w:val="222222"/>
                <w:sz w:val="20"/>
                <w:szCs w:val="20"/>
                <w:shd w:val="clear" w:color="auto" w:fill="FFFFFF"/>
              </w:rPr>
            </w:rPrChange>
          </w:rPr>
          <w:t>, </w:t>
        </w:r>
        <w:r w:rsidRPr="00D86ACC">
          <w:rPr>
            <w:rFonts w:ascii="Calibri" w:hAnsi="Calibri" w:cs="Calibri"/>
            <w:i/>
            <w:iCs/>
            <w:color w:val="222222"/>
            <w:shd w:val="clear" w:color="auto" w:fill="FFFFFF"/>
            <w:rPrChange w:id="1285" w:author="Kris.Wild" w:date="2023-03-06T14:48:00Z">
              <w:rPr>
                <w:rFonts w:ascii="Arial" w:hAnsi="Arial" w:cs="Arial"/>
                <w:i/>
                <w:iCs/>
                <w:color w:val="222222"/>
                <w:sz w:val="20"/>
                <w:szCs w:val="20"/>
                <w:shd w:val="clear" w:color="auto" w:fill="FFFFFF"/>
              </w:rPr>
            </w:rPrChange>
          </w:rPr>
          <w:t>25</w:t>
        </w:r>
        <w:r w:rsidRPr="00D86ACC">
          <w:rPr>
            <w:rFonts w:ascii="Calibri" w:hAnsi="Calibri" w:cs="Calibri"/>
            <w:color w:val="222222"/>
            <w:shd w:val="clear" w:color="auto" w:fill="FFFFFF"/>
            <w:rPrChange w:id="1286" w:author="Kris.Wild" w:date="2023-03-06T14:48:00Z">
              <w:rPr>
                <w:rFonts w:ascii="Arial" w:hAnsi="Arial" w:cs="Arial"/>
                <w:color w:val="222222"/>
                <w:sz w:val="20"/>
                <w:szCs w:val="20"/>
                <w:shd w:val="clear" w:color="auto" w:fill="FFFFFF"/>
              </w:rPr>
            </w:rPrChange>
          </w:rPr>
          <w:t>(10), 2245-2268</w:t>
        </w:r>
      </w:ins>
    </w:p>
    <w:p w14:paraId="13F01F36" w14:textId="77777777" w:rsidR="00D86ACC" w:rsidRPr="00D86ACC" w:rsidRDefault="00D86ACC" w:rsidP="00D86ACC">
      <w:pPr>
        <w:rPr>
          <w:ins w:id="1287" w:author="Kris.Wild" w:date="2023-03-06T14:47:00Z"/>
          <w:rFonts w:ascii="Calibri" w:hAnsi="Calibri" w:cs="Calibri"/>
          <w:rPrChange w:id="1288" w:author="Kris.Wild" w:date="2023-03-06T14:48:00Z">
            <w:rPr>
              <w:ins w:id="1289" w:author="Kris.Wild" w:date="2023-03-06T14:47:00Z"/>
            </w:rPr>
          </w:rPrChange>
        </w:rPr>
      </w:pPr>
    </w:p>
    <w:p w14:paraId="382C27DF" w14:textId="77777777" w:rsidR="00D86ACC" w:rsidRPr="00D86ACC" w:rsidRDefault="00D86ACC" w:rsidP="00D86ACC">
      <w:pPr>
        <w:rPr>
          <w:ins w:id="1290" w:author="Kris.Wild" w:date="2023-03-06T14:47:00Z"/>
          <w:rFonts w:ascii="Calibri" w:hAnsi="Calibri" w:cs="Calibri"/>
          <w:rPrChange w:id="1291" w:author="Kris.Wild" w:date="2023-03-06T14:48:00Z">
            <w:rPr>
              <w:ins w:id="1292" w:author="Kris.Wild" w:date="2023-03-06T14:47:00Z"/>
            </w:rPr>
          </w:rPrChange>
        </w:rPr>
      </w:pPr>
      <w:proofErr w:type="spellStart"/>
      <w:ins w:id="1293" w:author="Kris.Wild" w:date="2023-03-06T14:47:00Z">
        <w:r w:rsidRPr="00D86ACC">
          <w:rPr>
            <w:rFonts w:ascii="Calibri" w:hAnsi="Calibri" w:cs="Calibri"/>
            <w:rPrChange w:id="1294" w:author="Kris.Wild" w:date="2023-03-06T14:48:00Z">
              <w:rPr/>
            </w:rPrChange>
          </w:rPr>
          <w:t>Raynal</w:t>
        </w:r>
        <w:proofErr w:type="spellEnd"/>
        <w:r w:rsidRPr="00D86ACC">
          <w:rPr>
            <w:rFonts w:ascii="Calibri" w:hAnsi="Calibri" w:cs="Calibri"/>
            <w:rPrChange w:id="1295" w:author="Kris.Wild" w:date="2023-03-06T14:48:00Z">
              <w:rPr/>
            </w:rPrChange>
          </w:rPr>
          <w:t xml:space="preserve">, R. S., Noble, D. W., Riley, J. L., Senior, A. M., Warner, D. A., </w:t>
        </w:r>
        <w:proofErr w:type="gramStart"/>
        <w:r w:rsidRPr="00D86ACC">
          <w:rPr>
            <w:rFonts w:ascii="Calibri" w:hAnsi="Calibri" w:cs="Calibri"/>
            <w:rPrChange w:id="1296" w:author="Kris.Wild" w:date="2023-03-06T14:48:00Z">
              <w:rPr/>
            </w:rPrChange>
          </w:rPr>
          <w:t>While,</w:t>
        </w:r>
        <w:proofErr w:type="gramEnd"/>
        <w:r w:rsidRPr="00D86ACC">
          <w:rPr>
            <w:rFonts w:ascii="Calibri" w:hAnsi="Calibri" w:cs="Calibri"/>
            <w:rPrChange w:id="1297" w:author="Kris.Wild" w:date="2023-03-06T14:48:00Z">
              <w:rPr/>
            </w:rPrChange>
          </w:rPr>
          <w:t xml:space="preserve"> G. M., &amp; </w:t>
        </w:r>
        <w:proofErr w:type="spellStart"/>
        <w:r w:rsidRPr="00D86ACC">
          <w:rPr>
            <w:rFonts w:ascii="Calibri" w:hAnsi="Calibri" w:cs="Calibri"/>
            <w:rPrChange w:id="1298" w:author="Kris.Wild" w:date="2023-03-06T14:48:00Z">
              <w:rPr/>
            </w:rPrChange>
          </w:rPr>
          <w:t>Schwanz</w:t>
        </w:r>
        <w:proofErr w:type="spellEnd"/>
        <w:r w:rsidRPr="00D86ACC">
          <w:rPr>
            <w:rFonts w:ascii="Calibri" w:hAnsi="Calibri" w:cs="Calibri"/>
            <w:rPrChange w:id="1299" w:author="Kris.Wild" w:date="2023-03-06T14:48:00Z">
              <w:rPr/>
            </w:rPrChange>
          </w:rPr>
          <w:t>, L. E. (2022). Impact of fluctuating developmental temperatures on phenotypic traits in reptiles: a meta-analysis. </w:t>
        </w:r>
        <w:r w:rsidRPr="00D86ACC">
          <w:rPr>
            <w:rFonts w:ascii="Calibri" w:hAnsi="Calibri" w:cs="Calibri"/>
            <w:i/>
            <w:iCs/>
            <w:rPrChange w:id="1300" w:author="Kris.Wild" w:date="2023-03-06T14:48:00Z">
              <w:rPr>
                <w:i/>
                <w:iCs/>
              </w:rPr>
            </w:rPrChange>
          </w:rPr>
          <w:t>Journal of Experimental Biology</w:t>
        </w:r>
        <w:r w:rsidRPr="00D86ACC">
          <w:rPr>
            <w:rFonts w:ascii="Calibri" w:hAnsi="Calibri" w:cs="Calibri"/>
            <w:rPrChange w:id="1301" w:author="Kris.Wild" w:date="2023-03-06T14:48:00Z">
              <w:rPr/>
            </w:rPrChange>
          </w:rPr>
          <w:t>, </w:t>
        </w:r>
        <w:r w:rsidRPr="00D86ACC">
          <w:rPr>
            <w:rFonts w:ascii="Calibri" w:hAnsi="Calibri" w:cs="Calibri"/>
            <w:i/>
            <w:iCs/>
            <w:rPrChange w:id="1302" w:author="Kris.Wild" w:date="2023-03-06T14:48:00Z">
              <w:rPr>
                <w:i/>
                <w:iCs/>
              </w:rPr>
            </w:rPrChange>
          </w:rPr>
          <w:t>225</w:t>
        </w:r>
      </w:ins>
    </w:p>
    <w:p w14:paraId="2C748F70" w14:textId="29A6820F" w:rsidR="008C19F0" w:rsidRPr="00D86ACC" w:rsidDel="00D86ACC" w:rsidRDefault="008C19F0" w:rsidP="008C19F0">
      <w:pPr>
        <w:rPr>
          <w:moveFrom w:id="1303" w:author="Kris.Wild" w:date="2023-03-06T14:46:00Z"/>
          <w:rFonts w:ascii="Calibri" w:hAnsi="Calibri" w:cs="Calibri"/>
          <w:rPrChange w:id="1304" w:author="Kris.Wild" w:date="2023-03-06T14:48:00Z">
            <w:rPr>
              <w:moveFrom w:id="1305" w:author="Kris.Wild" w:date="2023-03-06T14:46:00Z"/>
            </w:rPr>
          </w:rPrChange>
        </w:rPr>
      </w:pPr>
      <w:moveFromRangeStart w:id="1306" w:author="Kris.Wild" w:date="2023-03-06T14:46:00Z" w:name="move129006413"/>
      <w:moveFrom w:id="1307" w:author="Kris.Wild" w:date="2023-03-06T14:46:00Z">
        <w:r w:rsidRPr="00D86ACC" w:rsidDel="00D86ACC">
          <w:rPr>
            <w:rFonts w:ascii="Calibri" w:hAnsi="Calibri" w:cs="Calibri"/>
            <w:rPrChange w:id="1308" w:author="Kris.Wild" w:date="2023-03-06T14:48:00Z">
              <w:rPr/>
            </w:rPrChange>
          </w:rPr>
          <w:t>Levins, R. (1968). Evolution in changing environments. Princeton University Press.   # Levins laid out the conceptual literature on developmental effects.</w:t>
        </w:r>
      </w:moveFrom>
    </w:p>
    <w:moveFromRangeEnd w:id="1306"/>
    <w:p w14:paraId="0EAF7E87" w14:textId="77777777" w:rsidR="008C19F0" w:rsidRPr="00D86ACC" w:rsidRDefault="008C19F0" w:rsidP="008C19F0">
      <w:pPr>
        <w:rPr>
          <w:rFonts w:ascii="Calibri" w:hAnsi="Calibri" w:cs="Calibri"/>
          <w:rPrChange w:id="1309" w:author="Kris.Wild" w:date="2023-03-06T14:48:00Z">
            <w:rPr/>
          </w:rPrChange>
        </w:rPr>
      </w:pPr>
    </w:p>
    <w:p w14:paraId="7D95B56A" w14:textId="77777777" w:rsidR="008C19F0" w:rsidRPr="00D86ACC" w:rsidRDefault="008C19F0" w:rsidP="008C19F0">
      <w:pPr>
        <w:rPr>
          <w:rFonts w:ascii="Calibri" w:hAnsi="Calibri" w:cs="Calibri"/>
          <w:rPrChange w:id="1310" w:author="Kris.Wild" w:date="2023-03-06T14:48:00Z">
            <w:rPr/>
          </w:rPrChange>
        </w:rPr>
      </w:pPr>
      <w:proofErr w:type="spellStart"/>
      <w:r w:rsidRPr="00D86ACC">
        <w:rPr>
          <w:rFonts w:ascii="Calibri" w:hAnsi="Calibri" w:cs="Calibri"/>
          <w:rPrChange w:id="1311" w:author="Kris.Wild" w:date="2023-03-06T14:48:00Z">
            <w:rPr/>
          </w:rPrChange>
        </w:rPr>
        <w:t>Paranjpe</w:t>
      </w:r>
      <w:proofErr w:type="spellEnd"/>
      <w:r w:rsidRPr="00D86ACC">
        <w:rPr>
          <w:rFonts w:ascii="Calibri" w:hAnsi="Calibri" w:cs="Calibri"/>
          <w:rPrChange w:id="1312" w:author="Kris.Wild" w:date="2023-03-06T14:48:00Z">
            <w:rPr/>
          </w:rPrChange>
        </w:rPr>
        <w:t xml:space="preserve">, D. A., </w:t>
      </w:r>
      <w:proofErr w:type="spellStart"/>
      <w:r w:rsidRPr="00D86ACC">
        <w:rPr>
          <w:rFonts w:ascii="Calibri" w:hAnsi="Calibri" w:cs="Calibri"/>
          <w:rPrChange w:id="1313" w:author="Kris.Wild" w:date="2023-03-06T14:48:00Z">
            <w:rPr/>
          </w:rPrChange>
        </w:rPr>
        <w:t>Bastiaans</w:t>
      </w:r>
      <w:proofErr w:type="spellEnd"/>
      <w:r w:rsidRPr="00D86ACC">
        <w:rPr>
          <w:rFonts w:ascii="Calibri" w:hAnsi="Calibri" w:cs="Calibri"/>
          <w:rPrChange w:id="1314" w:author="Kris.Wild" w:date="2023-03-06T14:48:00Z">
            <w:rPr/>
          </w:rPrChange>
        </w:rPr>
        <w:t xml:space="preserve">, E., Patten, A., Cooper, R. D., &amp; </w:t>
      </w:r>
      <w:proofErr w:type="spellStart"/>
      <w:r w:rsidRPr="00D86ACC">
        <w:rPr>
          <w:rFonts w:ascii="Calibri" w:hAnsi="Calibri" w:cs="Calibri"/>
          <w:rPrChange w:id="1315" w:author="Kris.Wild" w:date="2023-03-06T14:48:00Z">
            <w:rPr/>
          </w:rPrChange>
        </w:rPr>
        <w:t>Sinervo</w:t>
      </w:r>
      <w:proofErr w:type="spellEnd"/>
      <w:r w:rsidRPr="00D86ACC">
        <w:rPr>
          <w:rFonts w:ascii="Calibri" w:hAnsi="Calibri" w:cs="Calibri"/>
          <w:rPrChange w:id="1316" w:author="Kris.Wild" w:date="2023-03-06T14:48:00Z">
            <w:rPr/>
          </w:rPrChange>
        </w:rPr>
        <w:t xml:space="preserve">, B. (2013). Evidence of maternal effects on temperature preference in side-blotched lizards: implications for evolutionary response to climate change. Ecology and Evolution, 3, 1977-1991.  </w:t>
      </w:r>
    </w:p>
    <w:p w14:paraId="735DA26F" w14:textId="77777777" w:rsidR="008C19F0" w:rsidRPr="00D86ACC" w:rsidRDefault="008C19F0" w:rsidP="008C19F0">
      <w:pPr>
        <w:rPr>
          <w:rFonts w:ascii="Calibri" w:hAnsi="Calibri" w:cs="Calibri"/>
          <w:rPrChange w:id="1317" w:author="Kris.Wild" w:date="2023-03-06T14:48:00Z">
            <w:rPr/>
          </w:rPrChange>
        </w:rPr>
      </w:pPr>
    </w:p>
    <w:p w14:paraId="6A2D7123" w14:textId="5133A1F7" w:rsidR="008C19F0" w:rsidRPr="00D86ACC" w:rsidDel="00D86ACC" w:rsidRDefault="008C19F0" w:rsidP="008C19F0">
      <w:pPr>
        <w:rPr>
          <w:del w:id="1318" w:author="Kris.Wild" w:date="2023-03-06T14:47:00Z"/>
          <w:rFonts w:ascii="Calibri" w:hAnsi="Calibri" w:cs="Calibri"/>
          <w:rPrChange w:id="1319" w:author="Kris.Wild" w:date="2023-03-06T14:48:00Z">
            <w:rPr>
              <w:del w:id="1320" w:author="Kris.Wild" w:date="2023-03-06T14:47:00Z"/>
            </w:rPr>
          </w:rPrChange>
        </w:rPr>
      </w:pPr>
      <w:del w:id="1321" w:author="Kris.Wild" w:date="2023-03-06T14:47:00Z">
        <w:r w:rsidRPr="00D86ACC" w:rsidDel="00D86ACC">
          <w:rPr>
            <w:rFonts w:ascii="Calibri" w:hAnsi="Calibri" w:cs="Calibri"/>
            <w:rPrChange w:id="1322" w:author="Kris.Wild" w:date="2023-03-06T14:48:00Z">
              <w:rPr/>
            </w:rPrChange>
          </w:rPr>
          <w:delText>Padilla, D. K., &amp; Adolph, S. C. (1996). Plastic inducible morphologies are not always adaptive: the importance of time delays in a stochastic environment. Evol. Ecol., 10, 105-117.</w:delText>
        </w:r>
      </w:del>
    </w:p>
    <w:p w14:paraId="41F4F4EF" w14:textId="6CFB9941" w:rsidR="00D86ACC" w:rsidRPr="00D86ACC" w:rsidRDefault="00D86ACC" w:rsidP="008C19F0">
      <w:pPr>
        <w:rPr>
          <w:ins w:id="1323" w:author="Kris.Wild" w:date="2023-03-06T14:45:00Z"/>
          <w:rFonts w:ascii="Calibri" w:hAnsi="Calibri" w:cs="Calibri"/>
          <w:rPrChange w:id="1324" w:author="Kris.Wild" w:date="2023-03-06T14:48:00Z">
            <w:rPr>
              <w:ins w:id="1325" w:author="Kris.Wild" w:date="2023-03-06T14:45:00Z"/>
            </w:rPr>
          </w:rPrChange>
        </w:rPr>
      </w:pPr>
      <w:ins w:id="1326" w:author="Kris.Wild" w:date="2023-03-06T14:45:00Z">
        <w:r w:rsidRPr="00D86ACC">
          <w:rPr>
            <w:rFonts w:ascii="Calibri" w:hAnsi="Calibri" w:cs="Calibri"/>
            <w:rPrChange w:id="1327" w:author="Kris.Wild" w:date="2023-03-06T14:48:00Z">
              <w:rPr/>
            </w:rPrChange>
          </w:rPr>
          <w:t xml:space="preserve">Sakamoto, M., &amp; </w:t>
        </w:r>
        <w:proofErr w:type="spellStart"/>
        <w:r w:rsidRPr="00D86ACC">
          <w:rPr>
            <w:rFonts w:ascii="Calibri" w:hAnsi="Calibri" w:cs="Calibri"/>
            <w:rPrChange w:id="1328" w:author="Kris.Wild" w:date="2023-03-06T14:48:00Z">
              <w:rPr/>
            </w:rPrChange>
          </w:rPr>
          <w:t>Venditti</w:t>
        </w:r>
        <w:proofErr w:type="spellEnd"/>
        <w:r w:rsidRPr="00D86ACC">
          <w:rPr>
            <w:rFonts w:ascii="Calibri" w:hAnsi="Calibri" w:cs="Calibri"/>
            <w:rPrChange w:id="1329" w:author="Kris.Wild" w:date="2023-03-06T14:48:00Z">
              <w:rPr/>
            </w:rPrChange>
          </w:rPr>
          <w:t>, C. (2018). Phylogenetic non-independence in rates of trait evolution. </w:t>
        </w:r>
        <w:r w:rsidRPr="00D86ACC">
          <w:rPr>
            <w:rFonts w:ascii="Calibri" w:hAnsi="Calibri" w:cs="Calibri"/>
            <w:i/>
            <w:iCs/>
            <w:rPrChange w:id="1330" w:author="Kris.Wild" w:date="2023-03-06T14:48:00Z">
              <w:rPr>
                <w:i/>
                <w:iCs/>
              </w:rPr>
            </w:rPrChange>
          </w:rPr>
          <w:t>Biology letters</w:t>
        </w:r>
        <w:r w:rsidRPr="00D86ACC">
          <w:rPr>
            <w:rFonts w:ascii="Calibri" w:hAnsi="Calibri" w:cs="Calibri"/>
            <w:rPrChange w:id="1331" w:author="Kris.Wild" w:date="2023-03-06T14:48:00Z">
              <w:rPr/>
            </w:rPrChange>
          </w:rPr>
          <w:t>, </w:t>
        </w:r>
        <w:r w:rsidRPr="00D86ACC">
          <w:rPr>
            <w:rFonts w:ascii="Calibri" w:hAnsi="Calibri" w:cs="Calibri"/>
            <w:i/>
            <w:iCs/>
            <w:rPrChange w:id="1332" w:author="Kris.Wild" w:date="2023-03-06T14:48:00Z">
              <w:rPr>
                <w:i/>
                <w:iCs/>
              </w:rPr>
            </w:rPrChange>
          </w:rPr>
          <w:t>14</w:t>
        </w:r>
        <w:r w:rsidRPr="00D86ACC">
          <w:rPr>
            <w:rFonts w:ascii="Calibri" w:hAnsi="Calibri" w:cs="Calibri"/>
            <w:rPrChange w:id="1333" w:author="Kris.Wild" w:date="2023-03-06T14:48:00Z">
              <w:rPr/>
            </w:rPrChange>
          </w:rPr>
          <w:t>(10), 20180502</w:t>
        </w:r>
      </w:ins>
    </w:p>
    <w:p w14:paraId="6231654F" w14:textId="77777777" w:rsidR="00D86ACC" w:rsidRPr="00D86ACC" w:rsidRDefault="00D86ACC" w:rsidP="008C19F0">
      <w:pPr>
        <w:rPr>
          <w:rFonts w:ascii="Calibri" w:hAnsi="Calibri" w:cs="Calibri"/>
          <w:rPrChange w:id="1334" w:author="Kris.Wild" w:date="2023-03-06T14:48:00Z">
            <w:rPr/>
          </w:rPrChange>
        </w:rPr>
      </w:pPr>
    </w:p>
    <w:p w14:paraId="7E639EFF" w14:textId="77777777" w:rsidR="00D86ACC" w:rsidRDefault="00D86ACC" w:rsidP="008C19F0">
      <w:pPr>
        <w:rPr>
          <w:ins w:id="1335" w:author="Kris.Wild" w:date="2023-03-06T14:48:00Z"/>
          <w:rFonts w:ascii="Calibri" w:hAnsi="Calibri" w:cs="Calibri"/>
          <w:b/>
          <w:bCs/>
        </w:rPr>
      </w:pPr>
    </w:p>
    <w:p w14:paraId="1FCC5C7A" w14:textId="77777777" w:rsidR="00D86ACC" w:rsidRDefault="00D86ACC" w:rsidP="008C19F0">
      <w:pPr>
        <w:rPr>
          <w:ins w:id="1336" w:author="Kris.Wild" w:date="2023-03-06T14:48:00Z"/>
          <w:rFonts w:ascii="Calibri" w:hAnsi="Calibri" w:cs="Calibri"/>
          <w:b/>
          <w:bCs/>
        </w:rPr>
      </w:pPr>
    </w:p>
    <w:p w14:paraId="0A2E6D5D" w14:textId="77777777" w:rsidR="00D86ACC" w:rsidRDefault="00D86ACC" w:rsidP="008C19F0">
      <w:pPr>
        <w:rPr>
          <w:ins w:id="1337" w:author="Kris.Wild" w:date="2023-03-06T14:48:00Z"/>
          <w:rFonts w:ascii="Calibri" w:hAnsi="Calibri" w:cs="Calibri"/>
          <w:b/>
          <w:bCs/>
        </w:rPr>
      </w:pPr>
    </w:p>
    <w:p w14:paraId="2CC379C5" w14:textId="7E04689E" w:rsidR="008C19F0" w:rsidRPr="00D86ACC" w:rsidRDefault="008C19F0" w:rsidP="008C19F0">
      <w:pPr>
        <w:rPr>
          <w:rFonts w:ascii="Calibri" w:hAnsi="Calibri" w:cs="Calibri"/>
          <w:b/>
          <w:bCs/>
          <w:rPrChange w:id="1338" w:author="Kris.Wild" w:date="2023-03-06T14:48:00Z">
            <w:rPr>
              <w:b/>
              <w:bCs/>
            </w:rPr>
          </w:rPrChange>
        </w:rPr>
      </w:pPr>
      <w:r w:rsidRPr="00D86ACC">
        <w:rPr>
          <w:rFonts w:ascii="Calibri" w:hAnsi="Calibri" w:cs="Calibri"/>
          <w:b/>
          <w:bCs/>
          <w:rPrChange w:id="1339" w:author="Kris.Wild" w:date="2023-03-06T14:48:00Z">
            <w:rPr>
              <w:b/>
              <w:bCs/>
            </w:rPr>
          </w:rPrChange>
        </w:rPr>
        <w:t>Referee: 2</w:t>
      </w:r>
    </w:p>
    <w:p w14:paraId="6223535B" w14:textId="77777777" w:rsidR="008C19F0" w:rsidRPr="00D86ACC" w:rsidRDefault="008C19F0" w:rsidP="008C19F0">
      <w:pPr>
        <w:rPr>
          <w:rFonts w:ascii="Calibri" w:hAnsi="Calibri" w:cs="Calibri"/>
          <w:rPrChange w:id="1340" w:author="Kris.Wild" w:date="2023-03-06T14:48:00Z">
            <w:rPr/>
          </w:rPrChange>
        </w:rPr>
      </w:pPr>
    </w:p>
    <w:p w14:paraId="0041AD45" w14:textId="77777777" w:rsidR="008C19F0" w:rsidRPr="00D86ACC" w:rsidRDefault="008C19F0" w:rsidP="008C19F0">
      <w:pPr>
        <w:rPr>
          <w:rFonts w:ascii="Calibri" w:hAnsi="Calibri" w:cs="Calibri"/>
          <w:rPrChange w:id="1341" w:author="Kris.Wild" w:date="2023-03-06T14:48:00Z">
            <w:rPr/>
          </w:rPrChange>
        </w:rPr>
      </w:pPr>
      <w:r w:rsidRPr="00D86ACC">
        <w:rPr>
          <w:rFonts w:ascii="Calibri" w:hAnsi="Calibri" w:cs="Calibri"/>
          <w:rPrChange w:id="1342" w:author="Kris.Wild" w:date="2023-03-06T14:48:00Z">
            <w:rPr/>
          </w:rPrChange>
        </w:rPr>
        <w:t>Comments to the Author(s)</w:t>
      </w:r>
    </w:p>
    <w:p w14:paraId="72A0D00F" w14:textId="77777777" w:rsidR="008C19F0" w:rsidRPr="00D86ACC" w:rsidRDefault="008C19F0" w:rsidP="008C19F0">
      <w:pPr>
        <w:rPr>
          <w:rFonts w:ascii="Calibri" w:hAnsi="Calibri" w:cs="Calibri"/>
          <w:rPrChange w:id="1343" w:author="Kris.Wild" w:date="2023-03-06T14:48:00Z">
            <w:rPr/>
          </w:rPrChange>
        </w:rPr>
      </w:pPr>
      <w:r w:rsidRPr="00D86ACC">
        <w:rPr>
          <w:rFonts w:ascii="Calibri" w:hAnsi="Calibri" w:cs="Calibri"/>
          <w:rPrChange w:id="1344" w:author="Kris.Wild" w:date="2023-03-06T14:48:00Z">
            <w:rPr/>
          </w:rPrChange>
        </w:rPr>
        <w:t>The authors used a two-pronged approach to investigate whether developmental conditions influence the thermal physiology of reptiles. First, using the delicate skink (</w:t>
      </w:r>
      <w:proofErr w:type="spellStart"/>
      <w:r w:rsidRPr="00D86ACC">
        <w:rPr>
          <w:rFonts w:ascii="Calibri" w:hAnsi="Calibri" w:cs="Calibri"/>
          <w:rPrChange w:id="1345" w:author="Kris.Wild" w:date="2023-03-06T14:48:00Z">
            <w:rPr/>
          </w:rPrChange>
        </w:rPr>
        <w:t>Lampropholis</w:t>
      </w:r>
      <w:proofErr w:type="spellEnd"/>
      <w:r w:rsidRPr="00D86ACC">
        <w:rPr>
          <w:rFonts w:ascii="Calibri" w:hAnsi="Calibri" w:cs="Calibri"/>
          <w:rPrChange w:id="1346" w:author="Kris.Wild" w:date="2023-03-06T14:48:00Z">
            <w:rPr/>
          </w:rPrChange>
        </w:rPr>
        <w:t xml:space="preserve"> </w:t>
      </w:r>
      <w:proofErr w:type="spellStart"/>
      <w:r w:rsidRPr="00D86ACC">
        <w:rPr>
          <w:rFonts w:ascii="Calibri" w:hAnsi="Calibri" w:cs="Calibri"/>
          <w:rPrChange w:id="1347" w:author="Kris.Wild" w:date="2023-03-06T14:48:00Z">
            <w:rPr/>
          </w:rPrChange>
        </w:rPr>
        <w:t>delicata</w:t>
      </w:r>
      <w:proofErr w:type="spellEnd"/>
      <w:r w:rsidRPr="00D86ACC">
        <w:rPr>
          <w:rFonts w:ascii="Calibri" w:hAnsi="Calibri" w:cs="Calibri"/>
          <w:rPrChange w:id="1348" w:author="Kris.Wild" w:date="2023-03-06T14:48:00Z">
            <w:rPr/>
          </w:rPrChange>
        </w:rPr>
        <w:t xml:space="preserve">), they conducted a lab experiment to determine whether developmental temperature and maternal resource investment (via egg yolk reduction) influenced two thermal traits, </w:t>
      </w:r>
      <w:proofErr w:type="spellStart"/>
      <w:r w:rsidRPr="00D86ACC">
        <w:rPr>
          <w:rFonts w:ascii="Calibri" w:hAnsi="Calibri" w:cs="Calibri"/>
          <w:rPrChange w:id="1349" w:author="Kris.Wild" w:date="2023-03-06T14:48:00Z">
            <w:rPr/>
          </w:rPrChange>
        </w:rPr>
        <w:t>CTmax</w:t>
      </w:r>
      <w:proofErr w:type="spellEnd"/>
      <w:r w:rsidRPr="00D86ACC">
        <w:rPr>
          <w:rFonts w:ascii="Calibri" w:hAnsi="Calibri" w:cs="Calibri"/>
          <w:rPrChange w:id="1350" w:author="Kris.Wild" w:date="2023-03-06T14:48:00Z">
            <w:rPr/>
          </w:rPrChange>
        </w:rPr>
        <w:t xml:space="preserve"> and thermal preference. They found that it didn’t. They then did a meta-analysis more broadly for reptiles, to see whether developmental temperature influences thermal physiology. Their results suggest that there is limited developmental plasticity in these thermal traits in reptiles.</w:t>
      </w:r>
    </w:p>
    <w:p w14:paraId="1E5ABECC" w14:textId="77777777" w:rsidR="008C19F0" w:rsidRPr="00D86ACC" w:rsidRDefault="008C19F0" w:rsidP="008C19F0">
      <w:pPr>
        <w:rPr>
          <w:rFonts w:ascii="Calibri" w:hAnsi="Calibri" w:cs="Calibri"/>
          <w:rPrChange w:id="1351" w:author="Kris.Wild" w:date="2023-03-06T14:48:00Z">
            <w:rPr/>
          </w:rPrChange>
        </w:rPr>
      </w:pPr>
    </w:p>
    <w:p w14:paraId="1A5656D4" w14:textId="77777777" w:rsidR="008C19F0" w:rsidRPr="00D86ACC" w:rsidRDefault="008C19F0" w:rsidP="008C19F0">
      <w:pPr>
        <w:rPr>
          <w:rFonts w:ascii="Calibri" w:hAnsi="Calibri" w:cs="Calibri"/>
          <w:rPrChange w:id="1352" w:author="Kris.Wild" w:date="2023-03-06T14:48:00Z">
            <w:rPr/>
          </w:rPrChange>
        </w:rPr>
      </w:pPr>
      <w:r w:rsidRPr="00D86ACC">
        <w:rPr>
          <w:rFonts w:ascii="Calibri" w:hAnsi="Calibri" w:cs="Calibri"/>
          <w:rPrChange w:id="1353" w:author="Kris.Wild" w:date="2023-03-06T14:48:00Z">
            <w:rPr/>
          </w:rPrChange>
        </w:rPr>
        <w:t>Overall, the study is of great interest to the readership of Biology Letters. It is extremely well-written, and analyses were outlined in detail and were appropriate for the questions being addressed. However, I do have one key question regarding the study</w:t>
      </w:r>
      <w:proofErr w:type="gramStart"/>
      <w:r w:rsidRPr="00D86ACC">
        <w:rPr>
          <w:rFonts w:ascii="Calibri" w:hAnsi="Calibri" w:cs="Calibri"/>
          <w:rPrChange w:id="1354" w:author="Kris.Wild" w:date="2023-03-06T14:48:00Z">
            <w:rPr/>
          </w:rPrChange>
        </w:rPr>
        <w:t>….why</w:t>
      </w:r>
      <w:proofErr w:type="gramEnd"/>
      <w:r w:rsidRPr="00D86ACC">
        <w:rPr>
          <w:rFonts w:ascii="Calibri" w:hAnsi="Calibri" w:cs="Calibri"/>
          <w:rPrChange w:id="1355" w:author="Kris.Wild" w:date="2023-03-06T14:48:00Z">
            <w:rPr/>
          </w:rPrChange>
        </w:rPr>
        <w:t xml:space="preserve"> focus on CT max, rather than CT min? </w:t>
      </w:r>
      <w:proofErr w:type="spellStart"/>
      <w:r w:rsidRPr="00D86ACC">
        <w:rPr>
          <w:rFonts w:ascii="Calibri" w:hAnsi="Calibri" w:cs="Calibri"/>
          <w:rPrChange w:id="1356" w:author="Kris.Wild" w:date="2023-03-06T14:48:00Z">
            <w:rPr/>
          </w:rPrChange>
        </w:rPr>
        <w:t>CTmax</w:t>
      </w:r>
      <w:proofErr w:type="spellEnd"/>
      <w:r w:rsidRPr="00D86ACC">
        <w:rPr>
          <w:rFonts w:ascii="Calibri" w:hAnsi="Calibri" w:cs="Calibri"/>
          <w:rPrChange w:id="1357" w:author="Kris.Wild" w:date="2023-03-06T14:48:00Z">
            <w:rPr/>
          </w:rPrChange>
        </w:rPr>
        <w:t xml:space="preserve"> has been </w:t>
      </w:r>
      <w:proofErr w:type="spellStart"/>
      <w:proofErr w:type="gramStart"/>
      <w:r w:rsidRPr="00D86ACC">
        <w:rPr>
          <w:rFonts w:ascii="Calibri" w:hAnsi="Calibri" w:cs="Calibri"/>
          <w:rPrChange w:id="1358" w:author="Kris.Wild" w:date="2023-03-06T14:48:00Z">
            <w:rPr/>
          </w:rPrChange>
        </w:rPr>
        <w:t>show</w:t>
      </w:r>
      <w:proofErr w:type="spellEnd"/>
      <w:proofErr w:type="gramEnd"/>
      <w:r w:rsidRPr="00D86ACC">
        <w:rPr>
          <w:rFonts w:ascii="Calibri" w:hAnsi="Calibri" w:cs="Calibri"/>
          <w:rPrChange w:id="1359" w:author="Kris.Wild" w:date="2023-03-06T14:48:00Z">
            <w:rPr/>
          </w:rPrChange>
        </w:rPr>
        <w:t xml:space="preserve"> to be evolutionarily conservative in ectotherms, without much response to selection or plasticity. Conversely, </w:t>
      </w:r>
      <w:proofErr w:type="spellStart"/>
      <w:r w:rsidRPr="00D86ACC">
        <w:rPr>
          <w:rFonts w:ascii="Calibri" w:hAnsi="Calibri" w:cs="Calibri"/>
          <w:rPrChange w:id="1360" w:author="Kris.Wild" w:date="2023-03-06T14:48:00Z">
            <w:rPr/>
          </w:rPrChange>
        </w:rPr>
        <w:t>CTmin</w:t>
      </w:r>
      <w:proofErr w:type="spellEnd"/>
      <w:r w:rsidRPr="00D86ACC">
        <w:rPr>
          <w:rFonts w:ascii="Calibri" w:hAnsi="Calibri" w:cs="Calibri"/>
          <w:rPrChange w:id="1361" w:author="Kris.Wild" w:date="2023-03-06T14:48:00Z">
            <w:rPr/>
          </w:rPrChange>
        </w:rPr>
        <w:t xml:space="preserve"> is more evolutionarily labile, and the authors may have been more likely to observe a response in this trait. Perhaps it would be beneficial to explain the choice of </w:t>
      </w:r>
      <w:proofErr w:type="spellStart"/>
      <w:r w:rsidRPr="00D86ACC">
        <w:rPr>
          <w:rFonts w:ascii="Calibri" w:hAnsi="Calibri" w:cs="Calibri"/>
          <w:rPrChange w:id="1362" w:author="Kris.Wild" w:date="2023-03-06T14:48:00Z">
            <w:rPr/>
          </w:rPrChange>
        </w:rPr>
        <w:t>CTmax</w:t>
      </w:r>
      <w:proofErr w:type="spellEnd"/>
      <w:r w:rsidRPr="00D86ACC">
        <w:rPr>
          <w:rFonts w:ascii="Calibri" w:hAnsi="Calibri" w:cs="Calibri"/>
          <w:rPrChange w:id="1363" w:author="Kris.Wild" w:date="2023-03-06T14:48:00Z">
            <w:rPr/>
          </w:rPrChange>
        </w:rPr>
        <w:t xml:space="preserve"> for this study.</w:t>
      </w:r>
    </w:p>
    <w:p w14:paraId="7D4DB7C3" w14:textId="3ABE0FF7" w:rsidR="008C19F0" w:rsidRPr="00D86ACC" w:rsidRDefault="008C19F0" w:rsidP="008C19F0">
      <w:pPr>
        <w:rPr>
          <w:rFonts w:ascii="Calibri" w:hAnsi="Calibri" w:cs="Calibri"/>
          <w:rPrChange w:id="1364" w:author="Kris.Wild" w:date="2023-03-06T14:48:00Z">
            <w:rPr/>
          </w:rPrChange>
        </w:rPr>
      </w:pPr>
    </w:p>
    <w:p w14:paraId="28773AB1" w14:textId="610A817D" w:rsidR="004E362D" w:rsidRPr="00D86ACC" w:rsidRDefault="004E362D" w:rsidP="008C19F0">
      <w:pPr>
        <w:rPr>
          <w:rFonts w:ascii="Calibri" w:hAnsi="Calibri" w:cs="Calibri"/>
          <w:color w:val="4472C4" w:themeColor="accent1"/>
          <w:rPrChange w:id="1365" w:author="Kris.Wild" w:date="2023-03-06T14:48:00Z">
            <w:rPr>
              <w:color w:val="4472C4" w:themeColor="accent1"/>
            </w:rPr>
          </w:rPrChange>
        </w:rPr>
      </w:pPr>
      <w:r w:rsidRPr="00D86ACC">
        <w:rPr>
          <w:rFonts w:ascii="Calibri" w:hAnsi="Calibri" w:cs="Calibri"/>
          <w:b/>
          <w:bCs/>
          <w:color w:val="4472C4" w:themeColor="accent1"/>
          <w:rPrChange w:id="1366" w:author="Kris.Wild" w:date="2023-03-06T14:48:00Z">
            <w:rPr>
              <w:b/>
              <w:bCs/>
              <w:color w:val="4472C4" w:themeColor="accent1"/>
            </w:rPr>
          </w:rPrChange>
        </w:rPr>
        <w:t>Response</w:t>
      </w:r>
      <w:r w:rsidRPr="00D86ACC">
        <w:rPr>
          <w:rFonts w:ascii="Calibri" w:hAnsi="Calibri" w:cs="Calibri"/>
          <w:color w:val="4472C4" w:themeColor="accent1"/>
          <w:rPrChange w:id="1367" w:author="Kris.Wild" w:date="2023-03-06T14:48:00Z">
            <w:rPr>
              <w:color w:val="4472C4" w:themeColor="accent1"/>
            </w:rPr>
          </w:rPrChange>
        </w:rPr>
        <w:t>:</w:t>
      </w:r>
      <w:r w:rsidR="008211C2" w:rsidRPr="00D86ACC">
        <w:rPr>
          <w:rFonts w:ascii="Calibri" w:hAnsi="Calibri" w:cs="Calibri"/>
          <w:color w:val="4472C4" w:themeColor="accent1"/>
          <w:rPrChange w:id="1368" w:author="Kris.Wild" w:date="2023-03-06T14:48:00Z">
            <w:rPr>
              <w:color w:val="4472C4" w:themeColor="accent1"/>
            </w:rPr>
          </w:rPrChange>
        </w:rPr>
        <w:t xml:space="preserve"> Great question. </w:t>
      </w:r>
      <w:proofErr w:type="gramStart"/>
      <w:r w:rsidR="008211C2" w:rsidRPr="00D86ACC">
        <w:rPr>
          <w:rFonts w:ascii="Calibri" w:hAnsi="Calibri" w:cs="Calibri"/>
          <w:color w:val="4472C4" w:themeColor="accent1"/>
          <w:rPrChange w:id="1369" w:author="Kris.Wild" w:date="2023-03-06T14:48:00Z">
            <w:rPr>
              <w:color w:val="4472C4" w:themeColor="accent1"/>
            </w:rPr>
          </w:rPrChange>
        </w:rPr>
        <w:t>Actually, we</w:t>
      </w:r>
      <w:proofErr w:type="gramEnd"/>
      <w:r w:rsidR="008211C2" w:rsidRPr="00D86ACC">
        <w:rPr>
          <w:rFonts w:ascii="Calibri" w:hAnsi="Calibri" w:cs="Calibri"/>
          <w:color w:val="4472C4" w:themeColor="accent1"/>
          <w:rPrChange w:id="1370" w:author="Kris.Wild" w:date="2023-03-06T14:48:00Z">
            <w:rPr>
              <w:color w:val="4472C4" w:themeColor="accent1"/>
            </w:rPr>
          </w:rPrChange>
        </w:rPr>
        <w:t xml:space="preserve"> did set out to find studies measuring </w:t>
      </w:r>
      <w:proofErr w:type="spellStart"/>
      <w:r w:rsidR="008211C2" w:rsidRPr="00D86ACC">
        <w:rPr>
          <w:rFonts w:ascii="Calibri" w:hAnsi="Calibri" w:cs="Calibri"/>
          <w:color w:val="4472C4" w:themeColor="accent1"/>
          <w:rPrChange w:id="1371" w:author="Kris.Wild" w:date="2023-03-06T14:48:00Z">
            <w:rPr>
              <w:color w:val="4472C4" w:themeColor="accent1"/>
            </w:rPr>
          </w:rPrChange>
        </w:rPr>
        <w:t>CT</w:t>
      </w:r>
      <w:r w:rsidR="008211C2" w:rsidRPr="00D86ACC">
        <w:rPr>
          <w:rFonts w:ascii="Calibri" w:hAnsi="Calibri" w:cs="Calibri"/>
          <w:color w:val="4472C4" w:themeColor="accent1"/>
          <w:vertAlign w:val="subscript"/>
          <w:rPrChange w:id="1372" w:author="Kris.Wild" w:date="2023-03-06T14:48:00Z">
            <w:rPr>
              <w:color w:val="4472C4" w:themeColor="accent1"/>
              <w:vertAlign w:val="subscript"/>
            </w:rPr>
          </w:rPrChange>
        </w:rPr>
        <w:t>min</w:t>
      </w:r>
      <w:proofErr w:type="spellEnd"/>
      <w:r w:rsidR="008211C2" w:rsidRPr="00D86ACC">
        <w:rPr>
          <w:rFonts w:ascii="Calibri" w:hAnsi="Calibri" w:cs="Calibri"/>
          <w:color w:val="4472C4" w:themeColor="accent1"/>
          <w:rPrChange w:id="1373" w:author="Kris.Wild" w:date="2023-03-06T14:48:00Z">
            <w:rPr>
              <w:color w:val="4472C4" w:themeColor="accent1"/>
            </w:rPr>
          </w:rPrChange>
        </w:rPr>
        <w:t xml:space="preserve"> as well. Please see our search string in the supplement. However, very few studies do developmental manipulations and subsequently measure cold tolerance. Hence, this is the reason why we focused on </w:t>
      </w:r>
      <w:proofErr w:type="spellStart"/>
      <w:r w:rsidR="008211C2" w:rsidRPr="00D86ACC">
        <w:rPr>
          <w:rFonts w:ascii="Calibri" w:hAnsi="Calibri" w:cs="Calibri"/>
          <w:color w:val="4472C4" w:themeColor="accent1"/>
          <w:rPrChange w:id="1374" w:author="Kris.Wild" w:date="2023-03-06T14:48:00Z">
            <w:rPr>
              <w:color w:val="4472C4" w:themeColor="accent1"/>
            </w:rPr>
          </w:rPrChange>
        </w:rPr>
        <w:t>CTmax</w:t>
      </w:r>
      <w:proofErr w:type="spellEnd"/>
      <w:ins w:id="1375" w:author="Daniel Noble" w:date="2023-03-06T19:41:00Z">
        <w:r w:rsidR="007A4AB6">
          <w:rPr>
            <w:rFonts w:ascii="Calibri" w:hAnsi="Calibri" w:cs="Calibri"/>
            <w:color w:val="4472C4" w:themeColor="accent1"/>
          </w:rPr>
          <w:t>/</w:t>
        </w:r>
        <w:proofErr w:type="spellStart"/>
        <w:r w:rsidR="007A4AB6">
          <w:rPr>
            <w:rFonts w:ascii="Calibri" w:hAnsi="Calibri" w:cs="Calibri"/>
            <w:color w:val="4472C4" w:themeColor="accent1"/>
          </w:rPr>
          <w:t>Tpref</w:t>
        </w:r>
      </w:ins>
      <w:proofErr w:type="spellEnd"/>
      <w:r w:rsidR="008211C2" w:rsidRPr="00D86ACC">
        <w:rPr>
          <w:rFonts w:ascii="Calibri" w:hAnsi="Calibri" w:cs="Calibri"/>
          <w:color w:val="4472C4" w:themeColor="accent1"/>
          <w:rPrChange w:id="1376" w:author="Kris.Wild" w:date="2023-03-06T14:48:00Z">
            <w:rPr>
              <w:color w:val="4472C4" w:themeColor="accent1"/>
            </w:rPr>
          </w:rPrChange>
        </w:rPr>
        <w:t xml:space="preserve">. We have now </w:t>
      </w:r>
      <w:del w:id="1377" w:author="Kris.Wild" w:date="2023-03-06T14:49:00Z">
        <w:r w:rsidR="008211C2" w:rsidRPr="00D86ACC" w:rsidDel="00D86ACC">
          <w:rPr>
            <w:rFonts w:ascii="Calibri" w:hAnsi="Calibri" w:cs="Calibri"/>
            <w:color w:val="4472C4" w:themeColor="accent1"/>
            <w:rPrChange w:id="1378" w:author="Kris.Wild" w:date="2023-03-06T14:48:00Z">
              <w:rPr>
                <w:color w:val="4472C4" w:themeColor="accent1"/>
              </w:rPr>
            </w:rPrChange>
          </w:rPr>
          <w:delText>clariied</w:delText>
        </w:r>
      </w:del>
      <w:ins w:id="1379" w:author="Kris.Wild" w:date="2023-03-06T14:49:00Z">
        <w:r w:rsidR="00D86ACC">
          <w:rPr>
            <w:rFonts w:ascii="Calibri" w:hAnsi="Calibri" w:cs="Calibri"/>
            <w:color w:val="4472C4" w:themeColor="accent1"/>
          </w:rPr>
          <w:t>clarified</w:t>
        </w:r>
      </w:ins>
      <w:r w:rsidR="008211C2" w:rsidRPr="00D86ACC">
        <w:rPr>
          <w:rFonts w:ascii="Calibri" w:hAnsi="Calibri" w:cs="Calibri"/>
          <w:color w:val="4472C4" w:themeColor="accent1"/>
          <w:rPrChange w:id="1380" w:author="Kris.Wild" w:date="2023-03-06T14:48:00Z">
            <w:rPr>
              <w:color w:val="4472C4" w:themeColor="accent1"/>
            </w:rPr>
          </w:rPrChange>
        </w:rPr>
        <w:t xml:space="preserve"> this in our revised MS:</w:t>
      </w:r>
    </w:p>
    <w:p w14:paraId="210AB0D8" w14:textId="322F1055" w:rsidR="008211C2" w:rsidRPr="00D86ACC" w:rsidRDefault="008211C2" w:rsidP="008C19F0">
      <w:pPr>
        <w:rPr>
          <w:rFonts w:ascii="Calibri" w:hAnsi="Calibri" w:cs="Calibri"/>
          <w:color w:val="4472C4" w:themeColor="accent1"/>
          <w:rPrChange w:id="1381" w:author="Kris.Wild" w:date="2023-03-06T14:48:00Z">
            <w:rPr>
              <w:color w:val="4472C4" w:themeColor="accent1"/>
            </w:rPr>
          </w:rPrChange>
        </w:rPr>
      </w:pPr>
    </w:p>
    <w:p w14:paraId="529259C1" w14:textId="53A61B04" w:rsidR="008211C2" w:rsidRPr="00D86ACC" w:rsidRDefault="008211C2" w:rsidP="008C19F0">
      <w:pPr>
        <w:rPr>
          <w:rFonts w:ascii="Calibri" w:hAnsi="Calibri" w:cs="Calibri"/>
          <w:i/>
          <w:iCs/>
          <w:color w:val="4472C4" w:themeColor="accent1"/>
          <w:rPrChange w:id="1382" w:author="Kris.Wild" w:date="2023-03-06T14:48:00Z">
            <w:rPr>
              <w:i/>
              <w:iCs/>
              <w:color w:val="4472C4" w:themeColor="accent1"/>
            </w:rPr>
          </w:rPrChange>
        </w:rPr>
      </w:pPr>
      <w:r w:rsidRPr="00D86ACC">
        <w:rPr>
          <w:rFonts w:ascii="Calibri" w:hAnsi="Calibri" w:cs="Calibri"/>
          <w:i/>
          <w:iCs/>
          <w:color w:val="4472C4" w:themeColor="accent1"/>
          <w:rPrChange w:id="1383" w:author="Kris.Wild" w:date="2023-03-06T14:48:00Z">
            <w:rPr>
              <w:i/>
              <w:iCs/>
              <w:color w:val="4472C4" w:themeColor="accent1"/>
            </w:rPr>
          </w:rPrChange>
        </w:rPr>
        <w:lastRenderedPageBreak/>
        <w:t>“</w:t>
      </w:r>
      <w:r w:rsidRPr="00D86ACC">
        <w:rPr>
          <w:rFonts w:ascii="Calibri" w:hAnsi="Calibri" w:cs="Calibri"/>
          <w:i/>
          <w:iCs/>
          <w:color w:val="4472C4" w:themeColor="accent1"/>
          <w:shd w:val="clear" w:color="auto" w:fill="FFFFFF"/>
          <w:rPrChange w:id="1384" w:author="Kris.Wild" w:date="2023-03-06T14:48:00Z">
            <w:rPr>
              <w:i/>
              <w:iCs/>
              <w:color w:val="4472C4" w:themeColor="accent1"/>
              <w:shd w:val="clear" w:color="auto" w:fill="FFFFFF"/>
            </w:rPr>
          </w:rPrChange>
        </w:rPr>
        <w:t xml:space="preserve">Our search string included cold tolerance (i.e., critical thermal minimum, </w:t>
      </w:r>
      <w:proofErr w:type="spellStart"/>
      <w:r w:rsidRPr="00D86ACC">
        <w:rPr>
          <w:rFonts w:ascii="Calibri" w:hAnsi="Calibri" w:cs="Calibri"/>
          <w:i/>
          <w:iCs/>
          <w:color w:val="4472C4" w:themeColor="accent1"/>
          <w:shd w:val="clear" w:color="auto" w:fill="FFFFFF"/>
          <w:rPrChange w:id="1385" w:author="Kris.Wild" w:date="2023-03-06T14:48:00Z">
            <w:rPr>
              <w:i/>
              <w:iCs/>
              <w:color w:val="4472C4" w:themeColor="accent1"/>
              <w:shd w:val="clear" w:color="auto" w:fill="FFFFFF"/>
            </w:rPr>
          </w:rPrChange>
        </w:rPr>
        <w:t>CT</w:t>
      </w:r>
      <w:r w:rsidRPr="00D86ACC">
        <w:rPr>
          <w:rFonts w:ascii="Calibri" w:hAnsi="Calibri" w:cs="Calibri"/>
          <w:i/>
          <w:iCs/>
          <w:color w:val="4472C4" w:themeColor="accent1"/>
          <w:shd w:val="clear" w:color="auto" w:fill="FFFFFF"/>
          <w:vertAlign w:val="subscript"/>
          <w:rPrChange w:id="1386" w:author="Kris.Wild" w:date="2023-03-06T14:48:00Z">
            <w:rPr>
              <w:i/>
              <w:iCs/>
              <w:color w:val="4472C4" w:themeColor="accent1"/>
              <w:shd w:val="clear" w:color="auto" w:fill="FFFFFF"/>
              <w:vertAlign w:val="subscript"/>
            </w:rPr>
          </w:rPrChange>
        </w:rPr>
        <w:t>min</w:t>
      </w:r>
      <w:proofErr w:type="spellEnd"/>
      <w:r w:rsidRPr="00D86ACC">
        <w:rPr>
          <w:rFonts w:ascii="Calibri" w:hAnsi="Calibri" w:cs="Calibri"/>
          <w:i/>
          <w:iCs/>
          <w:color w:val="4472C4" w:themeColor="accent1"/>
          <w:shd w:val="clear" w:color="auto" w:fill="FFFFFF"/>
          <w:rPrChange w:id="1387" w:author="Kris.Wild" w:date="2023-03-06T14:48:00Z">
            <w:rPr>
              <w:i/>
              <w:iCs/>
              <w:color w:val="4472C4" w:themeColor="accent1"/>
              <w:shd w:val="clear" w:color="auto" w:fill="FFFFFF"/>
            </w:rPr>
          </w:rPrChange>
        </w:rPr>
        <w:t xml:space="preserve">), but there were too few studies that manipulated developmental environments and measured this trait to conduct a formal meta-analysis. As such, we focus on </w:t>
      </w:r>
      <w:proofErr w:type="spellStart"/>
      <w:r w:rsidRPr="00D86ACC">
        <w:rPr>
          <w:rFonts w:ascii="Calibri" w:hAnsi="Calibri" w:cs="Calibri"/>
          <w:i/>
          <w:iCs/>
          <w:color w:val="4472C4" w:themeColor="accent1"/>
          <w:shd w:val="clear" w:color="auto" w:fill="FFFFFF"/>
          <w:rPrChange w:id="1388" w:author="Kris.Wild" w:date="2023-03-06T14:48:00Z">
            <w:rPr>
              <w:i/>
              <w:iCs/>
              <w:color w:val="4472C4" w:themeColor="accent1"/>
              <w:shd w:val="clear" w:color="auto" w:fill="FFFFFF"/>
            </w:rPr>
          </w:rPrChange>
        </w:rPr>
        <w:t>T</w:t>
      </w:r>
      <w:r w:rsidRPr="00D86ACC">
        <w:rPr>
          <w:rFonts w:ascii="Calibri" w:hAnsi="Calibri" w:cs="Calibri"/>
          <w:i/>
          <w:iCs/>
          <w:color w:val="4472C4" w:themeColor="accent1"/>
          <w:shd w:val="clear" w:color="auto" w:fill="FFFFFF"/>
          <w:vertAlign w:val="subscript"/>
          <w:rPrChange w:id="1389" w:author="Kris.Wild" w:date="2023-03-06T14:48:00Z">
            <w:rPr>
              <w:i/>
              <w:iCs/>
              <w:color w:val="4472C4" w:themeColor="accent1"/>
              <w:shd w:val="clear" w:color="auto" w:fill="FFFFFF"/>
              <w:vertAlign w:val="subscript"/>
            </w:rPr>
          </w:rPrChange>
        </w:rPr>
        <w:t>pref</w:t>
      </w:r>
      <w:proofErr w:type="spellEnd"/>
      <w:r w:rsidRPr="00D86ACC">
        <w:rPr>
          <w:rFonts w:ascii="Calibri" w:hAnsi="Calibri" w:cs="Calibri"/>
          <w:i/>
          <w:iCs/>
          <w:color w:val="4472C4" w:themeColor="accent1"/>
          <w:shd w:val="clear" w:color="auto" w:fill="FFFFFF"/>
          <w:rPrChange w:id="1390" w:author="Kris.Wild" w:date="2023-03-06T14:48:00Z">
            <w:rPr>
              <w:i/>
              <w:iCs/>
              <w:color w:val="4472C4" w:themeColor="accent1"/>
              <w:shd w:val="clear" w:color="auto" w:fill="FFFFFF"/>
            </w:rPr>
          </w:rPrChange>
        </w:rPr>
        <w:t xml:space="preserve"> and </w:t>
      </w:r>
      <w:proofErr w:type="spellStart"/>
      <w:proofErr w:type="gramStart"/>
      <w:r w:rsidRPr="00D86ACC">
        <w:rPr>
          <w:rFonts w:ascii="Calibri" w:hAnsi="Calibri" w:cs="Calibri"/>
          <w:i/>
          <w:iCs/>
          <w:color w:val="4472C4" w:themeColor="accent1"/>
          <w:shd w:val="clear" w:color="auto" w:fill="FFFFFF"/>
          <w:rPrChange w:id="1391" w:author="Kris.Wild" w:date="2023-03-06T14:48:00Z">
            <w:rPr>
              <w:i/>
              <w:iCs/>
              <w:color w:val="4472C4" w:themeColor="accent1"/>
              <w:shd w:val="clear" w:color="auto" w:fill="FFFFFF"/>
            </w:rPr>
          </w:rPrChange>
        </w:rPr>
        <w:t>CT</w:t>
      </w:r>
      <w:r w:rsidRPr="00D86ACC">
        <w:rPr>
          <w:rFonts w:ascii="Calibri" w:hAnsi="Calibri" w:cs="Calibri"/>
          <w:i/>
          <w:iCs/>
          <w:color w:val="4472C4" w:themeColor="accent1"/>
          <w:shd w:val="clear" w:color="auto" w:fill="FFFFFF"/>
          <w:vertAlign w:val="subscript"/>
          <w:rPrChange w:id="1392" w:author="Kris.Wild" w:date="2023-03-06T14:48:00Z">
            <w:rPr>
              <w:i/>
              <w:iCs/>
              <w:color w:val="4472C4" w:themeColor="accent1"/>
              <w:shd w:val="clear" w:color="auto" w:fill="FFFFFF"/>
              <w:vertAlign w:val="subscript"/>
            </w:rPr>
          </w:rPrChange>
        </w:rPr>
        <w:t>max</w:t>
      </w:r>
      <w:proofErr w:type="spellEnd"/>
      <w:r w:rsidRPr="00D86ACC">
        <w:rPr>
          <w:rFonts w:ascii="Calibri" w:hAnsi="Calibri" w:cs="Calibri"/>
          <w:i/>
          <w:iCs/>
          <w:color w:val="4472C4" w:themeColor="accent1"/>
          <w:shd w:val="clear" w:color="auto" w:fill="FFFFFF"/>
          <w:vertAlign w:val="subscript"/>
          <w:rPrChange w:id="1393" w:author="Kris.Wild" w:date="2023-03-06T14:48:00Z">
            <w:rPr>
              <w:i/>
              <w:iCs/>
              <w:color w:val="4472C4" w:themeColor="accent1"/>
              <w:shd w:val="clear" w:color="auto" w:fill="FFFFFF"/>
              <w:vertAlign w:val="subscript"/>
            </w:rPr>
          </w:rPrChange>
        </w:rPr>
        <w:t>”</w:t>
      </w:r>
      <w:proofErr w:type="gramEnd"/>
    </w:p>
    <w:p w14:paraId="1F7731CC" w14:textId="77777777" w:rsidR="004E362D" w:rsidRPr="00D86ACC" w:rsidRDefault="004E362D" w:rsidP="008C19F0">
      <w:pPr>
        <w:rPr>
          <w:rFonts w:ascii="Calibri" w:hAnsi="Calibri" w:cs="Calibri"/>
          <w:rPrChange w:id="1394" w:author="Kris.Wild" w:date="2023-03-06T14:48:00Z">
            <w:rPr/>
          </w:rPrChange>
        </w:rPr>
      </w:pPr>
    </w:p>
    <w:p w14:paraId="298FAF40" w14:textId="77777777" w:rsidR="008C19F0" w:rsidRPr="00D86ACC" w:rsidRDefault="008C19F0" w:rsidP="008C19F0">
      <w:pPr>
        <w:rPr>
          <w:rFonts w:ascii="Calibri" w:hAnsi="Calibri" w:cs="Calibri"/>
          <w:rPrChange w:id="1395" w:author="Kris.Wild" w:date="2023-03-06T14:48:00Z">
            <w:rPr/>
          </w:rPrChange>
        </w:rPr>
      </w:pPr>
      <w:r w:rsidRPr="00D86ACC">
        <w:rPr>
          <w:rFonts w:ascii="Calibri" w:hAnsi="Calibri" w:cs="Calibri"/>
          <w:rPrChange w:id="1396" w:author="Kris.Wild" w:date="2023-03-06T14:48:00Z">
            <w:rPr/>
          </w:rPrChange>
        </w:rPr>
        <w:t>In addition, I have outlined a series of more minor comments that the authors should address in their revision.</w:t>
      </w:r>
    </w:p>
    <w:p w14:paraId="0842E406" w14:textId="77777777" w:rsidR="008C19F0" w:rsidRPr="00D86ACC" w:rsidRDefault="008C19F0" w:rsidP="008C19F0">
      <w:pPr>
        <w:rPr>
          <w:rFonts w:ascii="Calibri" w:hAnsi="Calibri" w:cs="Calibri"/>
          <w:rPrChange w:id="1397" w:author="Kris.Wild" w:date="2023-03-06T14:48:00Z">
            <w:rPr/>
          </w:rPrChange>
        </w:rPr>
      </w:pPr>
    </w:p>
    <w:p w14:paraId="09326F62" w14:textId="77777777" w:rsidR="008C19F0" w:rsidRPr="00D86ACC" w:rsidRDefault="008C19F0" w:rsidP="008C19F0">
      <w:pPr>
        <w:rPr>
          <w:rFonts w:ascii="Calibri" w:hAnsi="Calibri" w:cs="Calibri"/>
          <w:rPrChange w:id="1398" w:author="Kris.Wild" w:date="2023-03-06T14:48:00Z">
            <w:rPr/>
          </w:rPrChange>
        </w:rPr>
      </w:pPr>
      <w:r w:rsidRPr="00D86ACC">
        <w:rPr>
          <w:rFonts w:ascii="Calibri" w:hAnsi="Calibri" w:cs="Calibri"/>
          <w:rPrChange w:id="1399" w:author="Kris.Wild" w:date="2023-03-06T14:48:00Z">
            <w:rPr/>
          </w:rPrChange>
        </w:rPr>
        <w:t>Minor comments</w:t>
      </w:r>
    </w:p>
    <w:p w14:paraId="6EE7B4BA" w14:textId="77777777" w:rsidR="008C19F0" w:rsidRPr="00D86ACC" w:rsidRDefault="008C19F0" w:rsidP="008C19F0">
      <w:pPr>
        <w:rPr>
          <w:rFonts w:ascii="Calibri" w:hAnsi="Calibri" w:cs="Calibri"/>
          <w:rPrChange w:id="1400" w:author="Kris.Wild" w:date="2023-03-06T14:48:00Z">
            <w:rPr/>
          </w:rPrChange>
        </w:rPr>
      </w:pPr>
    </w:p>
    <w:p w14:paraId="4A0D3144" w14:textId="609BD16E" w:rsidR="008C19F0" w:rsidRPr="00D86ACC" w:rsidRDefault="008C19F0" w:rsidP="008C19F0">
      <w:pPr>
        <w:rPr>
          <w:rFonts w:ascii="Calibri" w:hAnsi="Calibri" w:cs="Calibri"/>
          <w:rPrChange w:id="1401" w:author="Kris.Wild" w:date="2023-03-06T14:48:00Z">
            <w:rPr/>
          </w:rPrChange>
        </w:rPr>
      </w:pPr>
      <w:r w:rsidRPr="00D86ACC">
        <w:rPr>
          <w:rFonts w:ascii="Calibri" w:hAnsi="Calibri" w:cs="Calibri"/>
          <w:rPrChange w:id="1402" w:author="Kris.Wild" w:date="2023-03-06T14:48:00Z">
            <w:rPr/>
          </w:rPrChange>
        </w:rPr>
        <w:t xml:space="preserve">1. Lines 71-72. Please provide the common name for </w:t>
      </w:r>
      <w:proofErr w:type="spellStart"/>
      <w:r w:rsidRPr="00D86ACC">
        <w:rPr>
          <w:rFonts w:ascii="Calibri" w:hAnsi="Calibri" w:cs="Calibri"/>
          <w:rPrChange w:id="1403" w:author="Kris.Wild" w:date="2023-03-06T14:48:00Z">
            <w:rPr/>
          </w:rPrChange>
        </w:rPr>
        <w:t>Lampropholis</w:t>
      </w:r>
      <w:proofErr w:type="spellEnd"/>
      <w:r w:rsidRPr="00D86ACC">
        <w:rPr>
          <w:rFonts w:ascii="Calibri" w:hAnsi="Calibri" w:cs="Calibri"/>
          <w:rPrChange w:id="1404" w:author="Kris.Wild" w:date="2023-03-06T14:48:00Z">
            <w:rPr/>
          </w:rPrChange>
        </w:rPr>
        <w:t xml:space="preserve"> </w:t>
      </w:r>
      <w:proofErr w:type="spellStart"/>
      <w:r w:rsidRPr="00D86ACC">
        <w:rPr>
          <w:rFonts w:ascii="Calibri" w:hAnsi="Calibri" w:cs="Calibri"/>
          <w:rPrChange w:id="1405" w:author="Kris.Wild" w:date="2023-03-06T14:48:00Z">
            <w:rPr/>
          </w:rPrChange>
        </w:rPr>
        <w:t>delicata</w:t>
      </w:r>
      <w:proofErr w:type="spellEnd"/>
      <w:r w:rsidRPr="00D86ACC">
        <w:rPr>
          <w:rFonts w:ascii="Calibri" w:hAnsi="Calibri" w:cs="Calibri"/>
          <w:rPrChange w:id="1406" w:author="Kris.Wild" w:date="2023-03-06T14:48:00Z">
            <w:rPr/>
          </w:rPrChange>
        </w:rPr>
        <w:t xml:space="preserve"> as well.</w:t>
      </w:r>
    </w:p>
    <w:p w14:paraId="54BE633E" w14:textId="49F99ADF" w:rsidR="004E362D" w:rsidRPr="00D86ACC" w:rsidRDefault="004E362D" w:rsidP="008C19F0">
      <w:pPr>
        <w:rPr>
          <w:rFonts w:ascii="Calibri" w:hAnsi="Calibri" w:cs="Calibri"/>
          <w:rPrChange w:id="1407" w:author="Kris.Wild" w:date="2023-03-06T14:48:00Z">
            <w:rPr/>
          </w:rPrChange>
        </w:rPr>
      </w:pPr>
    </w:p>
    <w:p w14:paraId="4F5C5ADB" w14:textId="62E26943" w:rsidR="00D86ACC" w:rsidDel="007A4AB6" w:rsidRDefault="004E362D" w:rsidP="003350FC">
      <w:pPr>
        <w:rPr>
          <w:del w:id="1408" w:author="Daniel Noble" w:date="2023-03-06T19:41:00Z"/>
          <w:rFonts w:ascii="Calibri" w:hAnsi="Calibri" w:cs="Calibri"/>
          <w:color w:val="4472C4" w:themeColor="accent1"/>
        </w:rPr>
      </w:pPr>
      <w:r w:rsidRPr="00D86ACC">
        <w:rPr>
          <w:rFonts w:ascii="Calibri" w:hAnsi="Calibri" w:cs="Calibri"/>
          <w:b/>
          <w:bCs/>
          <w:color w:val="4472C4" w:themeColor="accent1"/>
          <w:rPrChange w:id="1409" w:author="Kris.Wild" w:date="2023-03-06T14:48:00Z">
            <w:rPr>
              <w:b/>
              <w:bCs/>
              <w:color w:val="4472C4" w:themeColor="accent1"/>
            </w:rPr>
          </w:rPrChange>
        </w:rPr>
        <w:t>Response</w:t>
      </w:r>
      <w:r w:rsidRPr="00D86ACC">
        <w:rPr>
          <w:rFonts w:ascii="Calibri" w:hAnsi="Calibri" w:cs="Calibri"/>
          <w:color w:val="4472C4" w:themeColor="accent1"/>
          <w:rPrChange w:id="1410" w:author="Kris.Wild" w:date="2023-03-06T14:48:00Z">
            <w:rPr>
              <w:color w:val="4472C4" w:themeColor="accent1"/>
            </w:rPr>
          </w:rPrChange>
        </w:rPr>
        <w:t>:</w:t>
      </w:r>
      <w:r w:rsidR="00941739" w:rsidRPr="00D86ACC">
        <w:rPr>
          <w:rFonts w:ascii="Calibri" w:hAnsi="Calibri" w:cs="Calibri"/>
          <w:color w:val="4472C4" w:themeColor="accent1"/>
          <w:rPrChange w:id="1411" w:author="Kris.Wild" w:date="2023-03-06T14:48:00Z">
            <w:rPr>
              <w:color w:val="4472C4" w:themeColor="accent1"/>
            </w:rPr>
          </w:rPrChange>
        </w:rPr>
        <w:t xml:space="preserve"> This </w:t>
      </w:r>
      <w:del w:id="1412" w:author="Kris.Wild" w:date="2023-03-06T16:46:00Z">
        <w:r w:rsidR="00941739" w:rsidRPr="00D86ACC" w:rsidDel="003350FC">
          <w:rPr>
            <w:rFonts w:ascii="Calibri" w:hAnsi="Calibri" w:cs="Calibri"/>
            <w:color w:val="4472C4" w:themeColor="accent1"/>
            <w:rPrChange w:id="1413" w:author="Kris.Wild" w:date="2023-03-06T14:48:00Z">
              <w:rPr>
                <w:color w:val="4472C4" w:themeColor="accent1"/>
              </w:rPr>
            </w:rPrChange>
          </w:rPr>
          <w:delText xml:space="preserve">has </w:delText>
        </w:r>
      </w:del>
      <w:ins w:id="1414" w:author="Kris.Wild" w:date="2023-03-06T16:46:00Z">
        <w:r w:rsidR="003350FC">
          <w:rPr>
            <w:rFonts w:ascii="Calibri" w:hAnsi="Calibri" w:cs="Calibri"/>
            <w:color w:val="4472C4" w:themeColor="accent1"/>
          </w:rPr>
          <w:t>detail has</w:t>
        </w:r>
        <w:r w:rsidR="003350FC" w:rsidRPr="00D86ACC">
          <w:rPr>
            <w:rFonts w:ascii="Calibri" w:hAnsi="Calibri" w:cs="Calibri"/>
            <w:color w:val="4472C4" w:themeColor="accent1"/>
            <w:rPrChange w:id="1415" w:author="Kris.Wild" w:date="2023-03-06T14:48:00Z">
              <w:rPr>
                <w:color w:val="4472C4" w:themeColor="accent1"/>
              </w:rPr>
            </w:rPrChange>
          </w:rPr>
          <w:t xml:space="preserve"> </w:t>
        </w:r>
      </w:ins>
      <w:r w:rsidR="00941739" w:rsidRPr="00D86ACC">
        <w:rPr>
          <w:rFonts w:ascii="Calibri" w:hAnsi="Calibri" w:cs="Calibri"/>
          <w:color w:val="4472C4" w:themeColor="accent1"/>
          <w:rPrChange w:id="1416" w:author="Kris.Wild" w:date="2023-03-06T14:48:00Z">
            <w:rPr>
              <w:color w:val="4472C4" w:themeColor="accent1"/>
            </w:rPr>
          </w:rPrChange>
        </w:rPr>
        <w:t>been provided in the methods</w:t>
      </w:r>
      <w:del w:id="1417" w:author="Kris.Wild" w:date="2023-03-06T16:45:00Z">
        <w:r w:rsidR="00941739" w:rsidRPr="00D86ACC" w:rsidDel="003350FC">
          <w:rPr>
            <w:rFonts w:ascii="Calibri" w:hAnsi="Calibri" w:cs="Calibri"/>
            <w:color w:val="4472C4" w:themeColor="accent1"/>
            <w:rPrChange w:id="1418" w:author="Kris.Wild" w:date="2023-03-06T14:48:00Z">
              <w:rPr>
                <w:color w:val="4472C4" w:themeColor="accent1"/>
              </w:rPr>
            </w:rPrChange>
          </w:rPr>
          <w:delText>.</w:delText>
        </w:r>
      </w:del>
      <w:ins w:id="1419" w:author="Kris.Wild" w:date="2023-03-06T16:46:00Z">
        <w:r w:rsidR="003350FC">
          <w:rPr>
            <w:rFonts w:ascii="Calibri" w:hAnsi="Calibri" w:cs="Calibri"/>
            <w:color w:val="4472C4" w:themeColor="accent1"/>
          </w:rPr>
          <w:t xml:space="preserve"> section. </w:t>
        </w:r>
        <w:del w:id="1420" w:author="Daniel Noble" w:date="2023-03-06T19:41:00Z">
          <w:r w:rsidR="003350FC" w:rsidDel="007A4AB6">
            <w:rPr>
              <w:rFonts w:ascii="Calibri" w:hAnsi="Calibri" w:cs="Calibri"/>
              <w:color w:val="4472C4" w:themeColor="accent1"/>
            </w:rPr>
            <w:delText>See line 80.</w:delText>
          </w:r>
        </w:del>
      </w:ins>
      <w:del w:id="1421" w:author="Daniel Noble" w:date="2023-03-06T19:41:00Z">
        <w:r w:rsidR="00941739" w:rsidRPr="00D86ACC" w:rsidDel="007A4AB6">
          <w:rPr>
            <w:rFonts w:ascii="Calibri" w:hAnsi="Calibri" w:cs="Calibri"/>
            <w:color w:val="4472C4" w:themeColor="accent1"/>
            <w:rPrChange w:id="1422" w:author="Kris.Wild" w:date="2023-03-06T14:48:00Z">
              <w:rPr>
                <w:color w:val="4472C4" w:themeColor="accent1"/>
              </w:rPr>
            </w:rPrChange>
          </w:rPr>
          <w:delText xml:space="preserve">  Line 80.</w:delText>
        </w:r>
      </w:del>
    </w:p>
    <w:p w14:paraId="22ED17B8" w14:textId="7E555575" w:rsidR="007A4AB6" w:rsidRDefault="007A4AB6">
      <w:pPr>
        <w:rPr>
          <w:ins w:id="1423" w:author="Daniel Noble" w:date="2023-03-06T19:41:00Z"/>
          <w:rFonts w:ascii="Calibri" w:hAnsi="Calibri" w:cs="Calibri"/>
          <w:color w:val="4472C4" w:themeColor="accent1"/>
        </w:rPr>
      </w:pPr>
    </w:p>
    <w:p w14:paraId="2ABC7446" w14:textId="4E5E89BB" w:rsidR="007A4AB6" w:rsidRPr="007A4AB6" w:rsidRDefault="007A4AB6">
      <w:pPr>
        <w:rPr>
          <w:ins w:id="1424" w:author="Daniel Noble" w:date="2023-03-06T19:41:00Z"/>
          <w:rFonts w:ascii="Calibri" w:hAnsi="Calibri" w:cs="Calibri"/>
          <w:color w:val="4472C4" w:themeColor="accent1"/>
          <w:rPrChange w:id="1425" w:author="Daniel Noble" w:date="2023-03-06T19:41:00Z">
            <w:rPr>
              <w:ins w:id="1426" w:author="Daniel Noble" w:date="2023-03-06T19:41:00Z"/>
            </w:rPr>
          </w:rPrChange>
        </w:rPr>
      </w:pPr>
      <w:ins w:id="1427" w:author="Daniel Noble" w:date="2023-03-06T19:41:00Z">
        <w:r w:rsidRPr="007A4AB6">
          <w:rPr>
            <w:rFonts w:ascii="Calibri" w:hAnsi="Calibri" w:cs="Calibri"/>
            <w:i/>
            <w:iCs/>
            <w:color w:val="4472C4" w:themeColor="accent1"/>
            <w:rPrChange w:id="1428" w:author="Daniel Noble" w:date="2023-03-06T19:41:00Z">
              <w:rPr>
                <w:rFonts w:ascii="Calibri" w:hAnsi="Calibri" w:cs="Calibri"/>
                <w:color w:val="4472C4" w:themeColor="accent1"/>
              </w:rPr>
            </w:rPrChange>
          </w:rPr>
          <w:t>“</w:t>
        </w:r>
        <w:r w:rsidRPr="007A4AB6">
          <w:rPr>
            <w:i/>
            <w:iCs/>
            <w:color w:val="4472C4" w:themeColor="accent1"/>
            <w:rPrChange w:id="1429" w:author="Daniel Noble" w:date="2023-03-06T19:41:00Z">
              <w:rPr/>
            </w:rPrChange>
          </w:rPr>
          <w:t xml:space="preserve">We collected gravid </w:t>
        </w:r>
        <w:proofErr w:type="spellStart"/>
        <w:r w:rsidRPr="007A4AB6">
          <w:rPr>
            <w:i/>
            <w:iCs/>
            <w:color w:val="4472C4" w:themeColor="accent1"/>
            <w:rPrChange w:id="1430" w:author="Daniel Noble" w:date="2023-03-06T19:41:00Z">
              <w:rPr>
                <w:i/>
                <w:iCs/>
              </w:rPr>
            </w:rPrChange>
          </w:rPr>
          <w:t>Lampropholis</w:t>
        </w:r>
        <w:proofErr w:type="spellEnd"/>
        <w:r w:rsidRPr="007A4AB6">
          <w:rPr>
            <w:i/>
            <w:iCs/>
            <w:color w:val="4472C4" w:themeColor="accent1"/>
            <w:rPrChange w:id="1431" w:author="Daniel Noble" w:date="2023-03-06T19:41:00Z">
              <w:rPr>
                <w:i/>
                <w:iCs/>
              </w:rPr>
            </w:rPrChange>
          </w:rPr>
          <w:t xml:space="preserve"> </w:t>
        </w:r>
        <w:proofErr w:type="spellStart"/>
        <w:r w:rsidRPr="007A4AB6">
          <w:rPr>
            <w:i/>
            <w:iCs/>
            <w:color w:val="4472C4" w:themeColor="accent1"/>
            <w:rPrChange w:id="1432" w:author="Daniel Noble" w:date="2023-03-06T19:41:00Z">
              <w:rPr>
                <w:i/>
                <w:iCs/>
              </w:rPr>
            </w:rPrChange>
          </w:rPr>
          <w:t>delicata</w:t>
        </w:r>
        <w:proofErr w:type="spellEnd"/>
        <w:r w:rsidRPr="007A4AB6">
          <w:rPr>
            <w:i/>
            <w:iCs/>
            <w:color w:val="4472C4" w:themeColor="accent1"/>
            <w:rPrChange w:id="1433" w:author="Daniel Noble" w:date="2023-03-06T19:41:00Z">
              <w:rPr/>
            </w:rPrChange>
          </w:rPr>
          <w:t xml:space="preserve"> (common garden skink, n = 100)</w:t>
        </w:r>
        <w:r w:rsidRPr="007A4AB6">
          <w:rPr>
            <w:color w:val="4472C4" w:themeColor="accent1"/>
            <w:rPrChange w:id="1434" w:author="Daniel Noble" w:date="2023-03-06T19:41:00Z">
              <w:rPr/>
            </w:rPrChange>
          </w:rPr>
          <w:t>”</w:t>
        </w:r>
      </w:ins>
    </w:p>
    <w:p w14:paraId="07B74338" w14:textId="77777777" w:rsidR="004E362D" w:rsidRPr="00D86ACC" w:rsidRDefault="004E362D" w:rsidP="003350FC">
      <w:pPr>
        <w:rPr>
          <w:rFonts w:ascii="Calibri" w:hAnsi="Calibri" w:cs="Calibri"/>
          <w:rPrChange w:id="1435" w:author="Kris.Wild" w:date="2023-03-06T14:48:00Z">
            <w:rPr/>
          </w:rPrChange>
        </w:rPr>
      </w:pPr>
    </w:p>
    <w:p w14:paraId="7727D48B" w14:textId="77777777" w:rsidR="008C19F0" w:rsidRPr="00D86ACC" w:rsidRDefault="008C19F0" w:rsidP="008C19F0">
      <w:pPr>
        <w:rPr>
          <w:rFonts w:ascii="Calibri" w:hAnsi="Calibri" w:cs="Calibri"/>
          <w:rPrChange w:id="1436" w:author="Kris.Wild" w:date="2023-03-06T14:48:00Z">
            <w:rPr/>
          </w:rPrChange>
        </w:rPr>
      </w:pPr>
    </w:p>
    <w:p w14:paraId="4E11C657" w14:textId="77777777" w:rsidR="008C19F0" w:rsidRPr="00D86ACC" w:rsidRDefault="008C19F0" w:rsidP="008C19F0">
      <w:pPr>
        <w:rPr>
          <w:rFonts w:ascii="Calibri" w:hAnsi="Calibri" w:cs="Calibri"/>
          <w:rPrChange w:id="1437" w:author="Kris.Wild" w:date="2023-03-06T14:48:00Z">
            <w:rPr/>
          </w:rPrChange>
        </w:rPr>
      </w:pPr>
      <w:r w:rsidRPr="00D86ACC">
        <w:rPr>
          <w:rFonts w:ascii="Calibri" w:hAnsi="Calibri" w:cs="Calibri"/>
          <w:rPrChange w:id="1438" w:author="Kris.Wild" w:date="2023-03-06T14:48:00Z">
            <w:rPr/>
          </w:rPrChange>
        </w:rPr>
        <w:t>2. Lines 78-80. It would be better to refer the reader to the supplementary methods here, rather than in Line 84.</w:t>
      </w:r>
    </w:p>
    <w:p w14:paraId="1AF2DC89" w14:textId="21E49C90" w:rsidR="008C19F0" w:rsidRPr="00D86ACC" w:rsidRDefault="008C19F0" w:rsidP="008C19F0">
      <w:pPr>
        <w:rPr>
          <w:rFonts w:ascii="Calibri" w:hAnsi="Calibri" w:cs="Calibri"/>
          <w:rPrChange w:id="1439" w:author="Kris.Wild" w:date="2023-03-06T14:48:00Z">
            <w:rPr/>
          </w:rPrChange>
        </w:rPr>
      </w:pPr>
    </w:p>
    <w:p w14:paraId="0A36502C" w14:textId="3453350D" w:rsidR="004E362D" w:rsidRPr="00D86ACC" w:rsidRDefault="004E362D" w:rsidP="004E362D">
      <w:pPr>
        <w:rPr>
          <w:rFonts w:ascii="Calibri" w:hAnsi="Calibri" w:cs="Calibri"/>
          <w:rPrChange w:id="1440" w:author="Kris.Wild" w:date="2023-03-06T14:48:00Z">
            <w:rPr/>
          </w:rPrChange>
        </w:rPr>
      </w:pPr>
      <w:r w:rsidRPr="00D86ACC">
        <w:rPr>
          <w:rFonts w:ascii="Calibri" w:hAnsi="Calibri" w:cs="Calibri"/>
          <w:b/>
          <w:bCs/>
          <w:color w:val="4472C4" w:themeColor="accent1"/>
          <w:rPrChange w:id="1441" w:author="Kris.Wild" w:date="2023-03-06T14:48:00Z">
            <w:rPr>
              <w:b/>
              <w:bCs/>
              <w:color w:val="4472C4" w:themeColor="accent1"/>
            </w:rPr>
          </w:rPrChange>
        </w:rPr>
        <w:t>Response</w:t>
      </w:r>
      <w:r w:rsidRPr="00D86ACC">
        <w:rPr>
          <w:rFonts w:ascii="Calibri" w:hAnsi="Calibri" w:cs="Calibri"/>
          <w:color w:val="4472C4" w:themeColor="accent1"/>
          <w:rPrChange w:id="1442" w:author="Kris.Wild" w:date="2023-03-06T14:48:00Z">
            <w:rPr>
              <w:color w:val="4472C4" w:themeColor="accent1"/>
            </w:rPr>
          </w:rPrChange>
        </w:rPr>
        <w:t>:</w:t>
      </w:r>
      <w:r w:rsidR="00941739" w:rsidRPr="00D86ACC">
        <w:rPr>
          <w:rFonts w:ascii="Calibri" w:hAnsi="Calibri" w:cs="Calibri"/>
          <w:color w:val="4472C4" w:themeColor="accent1"/>
          <w:rPrChange w:id="1443" w:author="Kris.Wild" w:date="2023-03-06T14:48:00Z">
            <w:rPr>
              <w:color w:val="4472C4" w:themeColor="accent1"/>
            </w:rPr>
          </w:rPrChange>
        </w:rPr>
        <w:t xml:space="preserve"> This has been done to fit the reviewer's suggestion. </w:t>
      </w:r>
      <w:del w:id="1444" w:author="Daniel Noble" w:date="2023-03-06T19:42:00Z">
        <w:r w:rsidR="00941739" w:rsidRPr="00D86ACC" w:rsidDel="007A4AB6">
          <w:rPr>
            <w:rFonts w:ascii="Calibri" w:hAnsi="Calibri" w:cs="Calibri"/>
            <w:color w:val="4472C4" w:themeColor="accent1"/>
            <w:rPrChange w:id="1445" w:author="Kris.Wild" w:date="2023-03-06T14:48:00Z">
              <w:rPr>
                <w:color w:val="4472C4" w:themeColor="accent1"/>
              </w:rPr>
            </w:rPrChange>
          </w:rPr>
          <w:delText>See line 84.</w:delText>
        </w:r>
      </w:del>
    </w:p>
    <w:p w14:paraId="3DFF679A" w14:textId="77777777" w:rsidR="004E362D" w:rsidRPr="00D86ACC" w:rsidRDefault="004E362D" w:rsidP="008C19F0">
      <w:pPr>
        <w:rPr>
          <w:rFonts w:ascii="Calibri" w:hAnsi="Calibri" w:cs="Calibri"/>
          <w:rPrChange w:id="1446" w:author="Kris.Wild" w:date="2023-03-06T14:48:00Z">
            <w:rPr/>
          </w:rPrChange>
        </w:rPr>
      </w:pPr>
    </w:p>
    <w:p w14:paraId="720340F1" w14:textId="77777777" w:rsidR="008C19F0" w:rsidRPr="00D86ACC" w:rsidRDefault="008C19F0" w:rsidP="008C19F0">
      <w:pPr>
        <w:rPr>
          <w:rFonts w:ascii="Calibri" w:hAnsi="Calibri" w:cs="Calibri"/>
          <w:rPrChange w:id="1447" w:author="Kris.Wild" w:date="2023-03-06T14:48:00Z">
            <w:rPr/>
          </w:rPrChange>
        </w:rPr>
      </w:pPr>
      <w:r w:rsidRPr="00D86ACC">
        <w:rPr>
          <w:rFonts w:ascii="Calibri" w:hAnsi="Calibri" w:cs="Calibri"/>
          <w:rPrChange w:id="1448" w:author="Kris.Wild" w:date="2023-03-06T14:48:00Z">
            <w:rPr/>
          </w:rPrChange>
        </w:rPr>
        <w:t>3. Lines 78-80. Is there a reference that you can provide that outlines the housing conditions that the females were kept in prior to oviposition? If not, it would be great to add this information to the supplementary methods. Likewise for the egg incubation details.</w:t>
      </w:r>
    </w:p>
    <w:p w14:paraId="01DF6134" w14:textId="1CFCF836" w:rsidR="008C19F0" w:rsidRPr="00D86ACC" w:rsidRDefault="008C19F0" w:rsidP="008C19F0">
      <w:pPr>
        <w:rPr>
          <w:rFonts w:ascii="Calibri" w:hAnsi="Calibri" w:cs="Calibri"/>
          <w:rPrChange w:id="1449" w:author="Kris.Wild" w:date="2023-03-06T14:48:00Z">
            <w:rPr/>
          </w:rPrChange>
        </w:rPr>
      </w:pPr>
    </w:p>
    <w:p w14:paraId="5340CEBD" w14:textId="00EC5615" w:rsidR="004E362D" w:rsidRDefault="004E362D" w:rsidP="004E362D">
      <w:pPr>
        <w:rPr>
          <w:ins w:id="1450" w:author="Kris.Wild" w:date="2023-03-06T14:51:00Z"/>
          <w:rFonts w:ascii="Calibri" w:hAnsi="Calibri" w:cs="Calibri"/>
          <w:color w:val="4472C4" w:themeColor="accent1"/>
        </w:rPr>
      </w:pPr>
      <w:r w:rsidRPr="00D86ACC">
        <w:rPr>
          <w:rFonts w:ascii="Calibri" w:hAnsi="Calibri" w:cs="Calibri"/>
          <w:b/>
          <w:bCs/>
          <w:color w:val="4472C4" w:themeColor="accent1"/>
          <w:rPrChange w:id="1451" w:author="Kris.Wild" w:date="2023-03-06T14:48:00Z">
            <w:rPr>
              <w:b/>
              <w:bCs/>
              <w:color w:val="4472C4" w:themeColor="accent1"/>
            </w:rPr>
          </w:rPrChange>
        </w:rPr>
        <w:t>Response</w:t>
      </w:r>
      <w:r w:rsidRPr="00D86ACC">
        <w:rPr>
          <w:rFonts w:ascii="Calibri" w:hAnsi="Calibri" w:cs="Calibri"/>
          <w:color w:val="4472C4" w:themeColor="accent1"/>
          <w:rPrChange w:id="1452" w:author="Kris.Wild" w:date="2023-03-06T14:48:00Z">
            <w:rPr>
              <w:color w:val="4472C4" w:themeColor="accent1"/>
            </w:rPr>
          </w:rPrChange>
        </w:rPr>
        <w:t>:</w:t>
      </w:r>
      <w:r w:rsidR="00941739" w:rsidRPr="00D86ACC">
        <w:rPr>
          <w:rFonts w:ascii="Calibri" w:hAnsi="Calibri" w:cs="Calibri"/>
          <w:color w:val="4472C4" w:themeColor="accent1"/>
          <w:rPrChange w:id="1453" w:author="Kris.Wild" w:date="2023-03-06T14:48:00Z">
            <w:rPr>
              <w:color w:val="4472C4" w:themeColor="accent1"/>
            </w:rPr>
          </w:rPrChange>
        </w:rPr>
        <w:t xml:space="preserve"> Yes, a citation for husbandry and egg incubation conditions has been added. </w:t>
      </w:r>
      <w:del w:id="1454" w:author="Kris.Wild" w:date="2023-03-06T14:51:00Z">
        <w:r w:rsidR="00941739" w:rsidRPr="00D86ACC" w:rsidDel="002B17D4">
          <w:rPr>
            <w:rFonts w:ascii="Calibri" w:hAnsi="Calibri" w:cs="Calibri"/>
            <w:color w:val="4472C4" w:themeColor="accent1"/>
            <w:rPrChange w:id="1455" w:author="Kris.Wild" w:date="2023-03-06T14:48:00Z">
              <w:rPr>
                <w:color w:val="4472C4" w:themeColor="accent1"/>
              </w:rPr>
            </w:rPrChange>
          </w:rPr>
          <w:delText>See line 89-90.</w:delText>
        </w:r>
      </w:del>
    </w:p>
    <w:p w14:paraId="1E92908E" w14:textId="77777777" w:rsidR="003350FC" w:rsidRDefault="003350FC" w:rsidP="004E362D">
      <w:pPr>
        <w:rPr>
          <w:ins w:id="1456" w:author="Kris.Wild" w:date="2023-03-06T16:46:00Z"/>
          <w:color w:val="4472C4" w:themeColor="accent1"/>
        </w:rPr>
      </w:pPr>
    </w:p>
    <w:p w14:paraId="05AF227F" w14:textId="53A1342A" w:rsidR="002B17D4" w:rsidRPr="003350FC" w:rsidRDefault="003350FC" w:rsidP="004E362D">
      <w:pPr>
        <w:rPr>
          <w:rFonts w:ascii="Calibri" w:hAnsi="Calibri" w:cs="Calibri"/>
          <w:i/>
          <w:iCs/>
          <w:color w:val="4472C4" w:themeColor="accent1"/>
          <w:rPrChange w:id="1457" w:author="Kris.Wild" w:date="2023-03-06T16:47:00Z">
            <w:rPr/>
          </w:rPrChange>
        </w:rPr>
      </w:pPr>
      <w:ins w:id="1458" w:author="Kris.Wild" w:date="2023-03-06T16:46:00Z">
        <w:r w:rsidRPr="003350FC">
          <w:rPr>
            <w:i/>
            <w:iCs/>
            <w:color w:val="4472C4" w:themeColor="accent1"/>
            <w:rPrChange w:id="1459" w:author="Kris.Wild" w:date="2023-03-06T16:47:00Z">
              <w:rPr>
                <w:color w:val="4472C4" w:themeColor="accent1"/>
              </w:rPr>
            </w:rPrChange>
          </w:rPr>
          <w:t>“</w:t>
        </w:r>
      </w:ins>
      <w:ins w:id="1460" w:author="Kris.Wild" w:date="2023-03-06T14:52:00Z">
        <w:r w:rsidR="002B17D4" w:rsidRPr="003350FC">
          <w:rPr>
            <w:i/>
            <w:iCs/>
            <w:color w:val="4472C4" w:themeColor="accent1"/>
            <w:rPrChange w:id="1461" w:author="Kris.Wild" w:date="2023-03-06T16:47:00Z">
              <w:rPr/>
            </w:rPrChange>
          </w:rPr>
          <w:t xml:space="preserve">Egg incubation temperatures were chosen to mimic conditions experienced at extremes of natural nest temperatures in nature while also showing natural thermal fluctuations </w:t>
        </w:r>
        <w:r w:rsidR="002B17D4" w:rsidRPr="003350FC">
          <w:rPr>
            <w:i/>
            <w:iCs/>
            <w:color w:val="4472C4" w:themeColor="accent1"/>
            <w:rPrChange w:id="1462" w:author="Kris.Wild" w:date="2023-03-06T16:47:00Z">
              <w:rPr>
                <w:color w:val="4472C4" w:themeColor="accent1"/>
              </w:rPr>
            </w:rPrChange>
          </w:rPr>
          <w:t>throughout</w:t>
        </w:r>
        <w:r w:rsidR="002B17D4" w:rsidRPr="003350FC">
          <w:rPr>
            <w:i/>
            <w:iCs/>
            <w:color w:val="4472C4" w:themeColor="accent1"/>
            <w:rPrChange w:id="1463" w:author="Kris.Wild" w:date="2023-03-06T16:47:00Z">
              <w:rPr/>
            </w:rPrChange>
          </w:rPr>
          <w:t xml:space="preserve"> the day </w:t>
        </w:r>
        <w:r w:rsidR="002B17D4" w:rsidRPr="003350FC">
          <w:rPr>
            <w:i/>
            <w:iCs/>
            <w:color w:val="4472C4" w:themeColor="accent1"/>
            <w:vertAlign w:val="superscript"/>
            <w:rPrChange w:id="1464" w:author="Kris.Wild" w:date="2023-03-06T16:47:00Z">
              <w:rPr>
                <w:vertAlign w:val="superscript"/>
              </w:rPr>
            </w:rPrChange>
          </w:rPr>
          <w:t>[</w:t>
        </w:r>
      </w:ins>
      <w:customXmlInsRangeStart w:id="1465" w:author="Kris.Wild" w:date="2023-03-06T14:52:00Z"/>
      <w:sdt>
        <w:sdtPr>
          <w:rPr>
            <w:i/>
            <w:iCs/>
            <w:color w:val="4472C4" w:themeColor="accent1"/>
            <w:vertAlign w:val="superscript"/>
          </w:rPr>
          <w:tag w:val="MENDELEY_CITATION_v3_eyJjaXRhdGlvbklEIjoiTUVOREVMRVlfQ0lUQVRJT05fMjQ2YzIyMGYtMDQyYy00ZTM5LTgzNTItNzU1ZDYzMTRmZDQ3IiwicHJvcGVydGllcyI6eyJub3RlSW5kZXgiOjB9LCJpc0VkaXRlZCI6ZmFsc2UsIm1hbnVhbE92ZXJyaWRlIjp7ImlzTWFudWFsbHlPdmVycmlkZGVuIjpmYWxzZSwiY2l0ZXByb2NUZXh0IjoiPHN1cD4yNj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399949542"/>
          <w:placeholder>
            <w:docPart w:val="162F0319CC58304A88ED85290F971A86"/>
          </w:placeholder>
        </w:sdtPr>
        <w:sdtContent>
          <w:customXmlInsRangeEnd w:id="1465"/>
          <w:ins w:id="1466" w:author="Kris.Wild" w:date="2023-03-06T14:52:00Z">
            <w:r w:rsidR="002B17D4" w:rsidRPr="003350FC">
              <w:rPr>
                <w:i/>
                <w:iCs/>
                <w:color w:val="4472C4" w:themeColor="accent1"/>
                <w:vertAlign w:val="superscript"/>
                <w:rPrChange w:id="1467" w:author="Kris.Wild" w:date="2023-03-06T16:47:00Z">
                  <w:rPr>
                    <w:color w:val="000000"/>
                    <w:highlight w:val="green"/>
                    <w:vertAlign w:val="superscript"/>
                  </w:rPr>
                </w:rPrChange>
              </w:rPr>
              <w:t>26</w:t>
            </w:r>
          </w:ins>
          <w:customXmlInsRangeStart w:id="1468" w:author="Kris.Wild" w:date="2023-03-06T14:52:00Z"/>
        </w:sdtContent>
      </w:sdt>
      <w:customXmlInsRangeEnd w:id="1468"/>
      <w:ins w:id="1469" w:author="Kris.Wild" w:date="2023-03-06T14:52:00Z">
        <w:r w:rsidR="002B17D4" w:rsidRPr="003350FC">
          <w:rPr>
            <w:i/>
            <w:iCs/>
            <w:color w:val="4472C4" w:themeColor="accent1"/>
            <w:vertAlign w:val="superscript"/>
            <w:rPrChange w:id="1470" w:author="Kris.Wild" w:date="2023-03-06T16:47:00Z">
              <w:rPr>
                <w:vertAlign w:val="superscript"/>
              </w:rPr>
            </w:rPrChange>
          </w:rPr>
          <w:t>]</w:t>
        </w:r>
        <w:r w:rsidR="002B17D4" w:rsidRPr="003350FC">
          <w:rPr>
            <w:i/>
            <w:iCs/>
            <w:color w:val="4472C4" w:themeColor="accent1"/>
            <w:rPrChange w:id="1471" w:author="Kris.Wild" w:date="2023-03-06T16:47:00Z">
              <w:rPr/>
            </w:rPrChange>
          </w:rPr>
          <w:t xml:space="preserve">. Yolk removal treatments followed </w:t>
        </w:r>
        <w:proofErr w:type="spellStart"/>
        <w:proofErr w:type="gramStart"/>
        <w:r w:rsidR="002B17D4" w:rsidRPr="003350FC">
          <w:rPr>
            <w:i/>
            <w:iCs/>
            <w:color w:val="4472C4" w:themeColor="accent1"/>
            <w:rPrChange w:id="1472" w:author="Kris.Wild" w:date="2023-03-06T16:47:00Z">
              <w:rPr/>
            </w:rPrChange>
          </w:rPr>
          <w:t>Sinervo</w:t>
        </w:r>
        <w:proofErr w:type="spellEnd"/>
        <w:r w:rsidR="002B17D4" w:rsidRPr="003350FC">
          <w:rPr>
            <w:i/>
            <w:iCs/>
            <w:color w:val="4472C4" w:themeColor="accent1"/>
            <w:vertAlign w:val="superscript"/>
            <w:rPrChange w:id="1473" w:author="Kris.Wild" w:date="2023-03-06T16:47:00Z">
              <w:rPr>
                <w:vertAlign w:val="superscript"/>
              </w:rPr>
            </w:rPrChange>
          </w:rPr>
          <w:t>[</w:t>
        </w:r>
        <w:proofErr w:type="gramEnd"/>
      </w:ins>
      <w:customXmlInsRangeStart w:id="1474" w:author="Kris.Wild" w:date="2023-03-06T14:52:00Z"/>
      <w:sdt>
        <w:sdtPr>
          <w:rPr>
            <w:i/>
            <w:iCs/>
            <w:color w:val="4472C4" w:themeColor="accent1"/>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328221D3FD6E9B4289E4B96250306165"/>
          </w:placeholder>
        </w:sdtPr>
        <w:sdtContent>
          <w:customXmlInsRangeEnd w:id="1474"/>
          <w:ins w:id="1475" w:author="Kris.Wild" w:date="2023-03-06T14:52:00Z">
            <w:r w:rsidR="002B17D4" w:rsidRPr="003350FC">
              <w:rPr>
                <w:i/>
                <w:iCs/>
                <w:color w:val="4472C4" w:themeColor="accent1"/>
                <w:vertAlign w:val="superscript"/>
                <w:rPrChange w:id="1476" w:author="Kris.Wild" w:date="2023-03-06T16:47:00Z">
                  <w:rPr>
                    <w:color w:val="000000"/>
                    <w:vertAlign w:val="superscript"/>
                  </w:rPr>
                </w:rPrChange>
              </w:rPr>
              <w:t>16</w:t>
            </w:r>
          </w:ins>
          <w:customXmlInsRangeStart w:id="1477" w:author="Kris.Wild" w:date="2023-03-06T14:52:00Z"/>
        </w:sdtContent>
      </w:sdt>
      <w:customXmlInsRangeEnd w:id="1477"/>
      <w:ins w:id="1478" w:author="Kris.Wild" w:date="2023-03-06T14:52:00Z">
        <w:r w:rsidR="002B17D4" w:rsidRPr="003350FC">
          <w:rPr>
            <w:i/>
            <w:iCs/>
            <w:color w:val="4472C4" w:themeColor="accent1"/>
            <w:vertAlign w:val="superscript"/>
            <w:rPrChange w:id="1479" w:author="Kris.Wild" w:date="2023-03-06T16:47:00Z">
              <w:rPr>
                <w:vertAlign w:val="superscript"/>
              </w:rPr>
            </w:rPrChange>
          </w:rPr>
          <w:t>]</w:t>
        </w:r>
        <w:r w:rsidR="002B17D4" w:rsidRPr="003350FC">
          <w:rPr>
            <w:i/>
            <w:iCs/>
            <w:color w:val="4472C4" w:themeColor="accent1"/>
            <w:rPrChange w:id="1480" w:author="Kris.Wild" w:date="2023-03-06T16:47:00Z">
              <w:rPr/>
            </w:rPrChange>
          </w:rPr>
          <w:t xml:space="preserve">, with 15-20% of the total egg mass being removed via a sterilised syringe. Control treatments were punctured with the syringe without any yolk removal. For further description of husbandry conditions of adults and incubation details, </w:t>
        </w:r>
        <w:r w:rsidR="002B17D4" w:rsidRPr="003350FC">
          <w:rPr>
            <w:i/>
            <w:iCs/>
            <w:color w:val="4472C4" w:themeColor="accent1"/>
            <w:rPrChange w:id="1481" w:author="Kris.Wild" w:date="2023-03-06T16:47:00Z">
              <w:rPr>
                <w:i/>
                <w:iCs/>
              </w:rPr>
            </w:rPrChange>
          </w:rPr>
          <w:t xml:space="preserve">see Kar et </w:t>
        </w:r>
        <w:proofErr w:type="gramStart"/>
        <w:r w:rsidR="002B17D4" w:rsidRPr="003350FC">
          <w:rPr>
            <w:i/>
            <w:iCs/>
            <w:color w:val="4472C4" w:themeColor="accent1"/>
            <w:rPrChange w:id="1482" w:author="Kris.Wild" w:date="2023-03-06T16:47:00Z">
              <w:rPr>
                <w:i/>
                <w:iCs/>
              </w:rPr>
            </w:rPrChange>
          </w:rPr>
          <w:t>al</w:t>
        </w:r>
      </w:ins>
      <w:ins w:id="1483" w:author="Daniel Noble" w:date="2023-03-06T19:42:00Z">
        <w:r w:rsidR="007A4AB6">
          <w:rPr>
            <w:i/>
            <w:iCs/>
            <w:color w:val="4472C4" w:themeColor="accent1"/>
          </w:rPr>
          <w:t>[</w:t>
        </w:r>
        <w:proofErr w:type="gramEnd"/>
        <w:r w:rsidR="007A4AB6">
          <w:rPr>
            <w:i/>
            <w:iCs/>
            <w:color w:val="4472C4" w:themeColor="accent1"/>
          </w:rPr>
          <w:t>28]</w:t>
        </w:r>
      </w:ins>
      <w:ins w:id="1484" w:author="Kris.Wild" w:date="2023-03-06T14:52:00Z">
        <w:del w:id="1485" w:author="Daniel Noble" w:date="2023-03-06T19:42:00Z">
          <w:r w:rsidR="002B17D4" w:rsidRPr="003350FC" w:rsidDel="007A4AB6">
            <w:rPr>
              <w:i/>
              <w:iCs/>
              <w:color w:val="4472C4" w:themeColor="accent1"/>
              <w:rPrChange w:id="1486" w:author="Kris.Wild" w:date="2023-03-06T16:47:00Z">
                <w:rPr>
                  <w:i/>
                  <w:iCs/>
                </w:rPr>
              </w:rPrChange>
            </w:rPr>
            <w:delText xml:space="preserve"> 2022</w:delText>
          </w:r>
        </w:del>
        <w:r w:rsidR="002B17D4" w:rsidRPr="003350FC">
          <w:rPr>
            <w:i/>
            <w:iCs/>
            <w:color w:val="4472C4" w:themeColor="accent1"/>
            <w:rPrChange w:id="1487" w:author="Kris.Wild" w:date="2023-03-06T16:47:00Z">
              <w:rPr>
                <w:i/>
                <w:iCs/>
              </w:rPr>
            </w:rPrChange>
          </w:rPr>
          <w:t>)</w:t>
        </w:r>
        <w:r w:rsidR="002B17D4" w:rsidRPr="003350FC">
          <w:rPr>
            <w:i/>
            <w:iCs/>
            <w:color w:val="4472C4" w:themeColor="accent1"/>
          </w:rPr>
          <w:t xml:space="preserve">. </w:t>
        </w:r>
      </w:ins>
      <w:ins w:id="1488" w:author="Kris.Wild" w:date="2023-03-06T16:46:00Z">
        <w:r w:rsidRPr="003350FC">
          <w:rPr>
            <w:i/>
            <w:iCs/>
            <w:color w:val="4472C4" w:themeColor="accent1"/>
          </w:rPr>
          <w:t>“</w:t>
        </w:r>
      </w:ins>
    </w:p>
    <w:p w14:paraId="555FB21C" w14:textId="77777777" w:rsidR="004E362D" w:rsidRPr="00D86ACC" w:rsidRDefault="004E362D" w:rsidP="008C19F0">
      <w:pPr>
        <w:rPr>
          <w:rFonts w:ascii="Calibri" w:hAnsi="Calibri" w:cs="Calibri"/>
          <w:rPrChange w:id="1489" w:author="Kris.Wild" w:date="2023-03-06T14:48:00Z">
            <w:rPr/>
          </w:rPrChange>
        </w:rPr>
      </w:pPr>
    </w:p>
    <w:p w14:paraId="71A0C0E9" w14:textId="77777777" w:rsidR="008C19F0" w:rsidRPr="00D86ACC" w:rsidRDefault="008C19F0" w:rsidP="008C19F0">
      <w:pPr>
        <w:rPr>
          <w:rFonts w:ascii="Calibri" w:hAnsi="Calibri" w:cs="Calibri"/>
          <w:rPrChange w:id="1490" w:author="Kris.Wild" w:date="2023-03-06T14:48:00Z">
            <w:rPr/>
          </w:rPrChange>
        </w:rPr>
      </w:pPr>
      <w:r w:rsidRPr="00D86ACC">
        <w:rPr>
          <w:rFonts w:ascii="Calibri" w:hAnsi="Calibri" w:cs="Calibri"/>
          <w:rPrChange w:id="1491" w:author="Kris.Wild" w:date="2023-03-06T14:48:00Z">
            <w:rPr/>
          </w:rPrChange>
        </w:rPr>
        <w:t>4. Lines 134-136. This is repetition from the methods.</w:t>
      </w:r>
    </w:p>
    <w:p w14:paraId="3F158D41" w14:textId="6D7B84A5" w:rsidR="008C19F0" w:rsidRPr="00D86ACC" w:rsidRDefault="008C19F0" w:rsidP="008C19F0">
      <w:pPr>
        <w:rPr>
          <w:rFonts w:ascii="Calibri" w:hAnsi="Calibri" w:cs="Calibri"/>
          <w:rPrChange w:id="1492" w:author="Kris.Wild" w:date="2023-03-06T14:48:00Z">
            <w:rPr/>
          </w:rPrChange>
        </w:rPr>
      </w:pPr>
    </w:p>
    <w:p w14:paraId="311432BF" w14:textId="0C0B197E" w:rsidR="004E362D" w:rsidRPr="00D86ACC" w:rsidRDefault="004E362D" w:rsidP="004E362D">
      <w:pPr>
        <w:rPr>
          <w:rFonts w:ascii="Calibri" w:hAnsi="Calibri" w:cs="Calibri"/>
          <w:rPrChange w:id="1493" w:author="Kris.Wild" w:date="2023-03-06T14:48:00Z">
            <w:rPr/>
          </w:rPrChange>
        </w:rPr>
      </w:pPr>
      <w:r w:rsidRPr="00D86ACC">
        <w:rPr>
          <w:rFonts w:ascii="Calibri" w:hAnsi="Calibri" w:cs="Calibri"/>
          <w:b/>
          <w:bCs/>
          <w:color w:val="4472C4" w:themeColor="accent1"/>
          <w:rPrChange w:id="1494" w:author="Kris.Wild" w:date="2023-03-06T14:48:00Z">
            <w:rPr>
              <w:b/>
              <w:bCs/>
              <w:color w:val="4472C4" w:themeColor="accent1"/>
            </w:rPr>
          </w:rPrChange>
        </w:rPr>
        <w:t>Response</w:t>
      </w:r>
      <w:r w:rsidRPr="00D86ACC">
        <w:rPr>
          <w:rFonts w:ascii="Calibri" w:hAnsi="Calibri" w:cs="Calibri"/>
          <w:color w:val="4472C4" w:themeColor="accent1"/>
          <w:rPrChange w:id="1495" w:author="Kris.Wild" w:date="2023-03-06T14:48:00Z">
            <w:rPr>
              <w:color w:val="4472C4" w:themeColor="accent1"/>
            </w:rPr>
          </w:rPrChange>
        </w:rPr>
        <w:t>:</w:t>
      </w:r>
      <w:r w:rsidR="00941739" w:rsidRPr="00D86ACC">
        <w:rPr>
          <w:rFonts w:ascii="Calibri" w:hAnsi="Calibri" w:cs="Calibri"/>
          <w:color w:val="4472C4" w:themeColor="accent1"/>
          <w:rPrChange w:id="1496" w:author="Kris.Wild" w:date="2023-03-06T14:48:00Z">
            <w:rPr>
              <w:color w:val="4472C4" w:themeColor="accent1"/>
            </w:rPr>
          </w:rPrChange>
        </w:rPr>
        <w:t xml:space="preserve"> Thanks. This redundancy has been removed.</w:t>
      </w:r>
      <w:del w:id="1497" w:author="Daniel Noble" w:date="2023-03-06T19:42:00Z">
        <w:r w:rsidR="00941739" w:rsidRPr="00D86ACC" w:rsidDel="007A4AB6">
          <w:rPr>
            <w:rFonts w:ascii="Calibri" w:hAnsi="Calibri" w:cs="Calibri"/>
            <w:color w:val="4472C4" w:themeColor="accent1"/>
            <w:rPrChange w:id="1498" w:author="Kris.Wild" w:date="2023-03-06T14:48:00Z">
              <w:rPr>
                <w:color w:val="4472C4" w:themeColor="accent1"/>
              </w:rPr>
            </w:rPrChange>
          </w:rPr>
          <w:delText xml:space="preserve"> Line 149</w:delText>
        </w:r>
      </w:del>
      <w:ins w:id="1499" w:author="Kris.Wild" w:date="2023-03-06T16:47:00Z">
        <w:del w:id="1500" w:author="Daniel Noble" w:date="2023-03-06T19:42:00Z">
          <w:r w:rsidR="003350FC" w:rsidDel="007A4AB6">
            <w:rPr>
              <w:rFonts w:ascii="Calibri" w:hAnsi="Calibri" w:cs="Calibri"/>
              <w:color w:val="4472C4" w:themeColor="accent1"/>
            </w:rPr>
            <w:delText>158</w:delText>
          </w:r>
        </w:del>
      </w:ins>
      <w:del w:id="1501" w:author="Daniel Noble" w:date="2023-03-06T19:42:00Z">
        <w:r w:rsidR="00941739" w:rsidRPr="00D86ACC" w:rsidDel="007A4AB6">
          <w:rPr>
            <w:rFonts w:ascii="Calibri" w:hAnsi="Calibri" w:cs="Calibri"/>
            <w:color w:val="4472C4" w:themeColor="accent1"/>
            <w:rPrChange w:id="1502" w:author="Kris.Wild" w:date="2023-03-06T14:48:00Z">
              <w:rPr>
                <w:color w:val="4472C4" w:themeColor="accent1"/>
              </w:rPr>
            </w:rPrChange>
          </w:rPr>
          <w:delText>.</w:delText>
        </w:r>
      </w:del>
    </w:p>
    <w:p w14:paraId="369C9BDD" w14:textId="77777777" w:rsidR="004E362D" w:rsidRPr="00D86ACC" w:rsidRDefault="004E362D" w:rsidP="008C19F0">
      <w:pPr>
        <w:rPr>
          <w:rFonts w:ascii="Calibri" w:hAnsi="Calibri" w:cs="Calibri"/>
          <w:rPrChange w:id="1503" w:author="Kris.Wild" w:date="2023-03-06T14:48:00Z">
            <w:rPr/>
          </w:rPrChange>
        </w:rPr>
      </w:pPr>
    </w:p>
    <w:p w14:paraId="38D8C2AB" w14:textId="77777777" w:rsidR="008C19F0" w:rsidRPr="00D86ACC" w:rsidRDefault="008C19F0" w:rsidP="008C19F0">
      <w:pPr>
        <w:rPr>
          <w:rFonts w:ascii="Calibri" w:hAnsi="Calibri" w:cs="Calibri"/>
          <w:rPrChange w:id="1504" w:author="Kris.Wild" w:date="2023-03-06T14:48:00Z">
            <w:rPr/>
          </w:rPrChange>
        </w:rPr>
      </w:pPr>
      <w:r w:rsidRPr="00D86ACC">
        <w:rPr>
          <w:rFonts w:ascii="Calibri" w:hAnsi="Calibri" w:cs="Calibri"/>
          <w:rPrChange w:id="1505" w:author="Kris.Wild" w:date="2023-03-06T14:48:00Z">
            <w:rPr/>
          </w:rPrChange>
        </w:rPr>
        <w:t xml:space="preserve">5. Line 137. A </w:t>
      </w:r>
      <w:proofErr w:type="spellStart"/>
      <w:r w:rsidRPr="00D86ACC">
        <w:rPr>
          <w:rFonts w:ascii="Calibri" w:hAnsi="Calibri" w:cs="Calibri"/>
          <w:rPrChange w:id="1506" w:author="Kris.Wild" w:date="2023-03-06T14:48:00Z">
            <w:rPr/>
          </w:rPrChange>
        </w:rPr>
        <w:t>Tpref</w:t>
      </w:r>
      <w:proofErr w:type="spellEnd"/>
      <w:r w:rsidRPr="00D86ACC">
        <w:rPr>
          <w:rFonts w:ascii="Calibri" w:hAnsi="Calibri" w:cs="Calibri"/>
          <w:rPrChange w:id="1507" w:author="Kris.Wild" w:date="2023-03-06T14:48:00Z">
            <w:rPr/>
          </w:rPrChange>
        </w:rPr>
        <w:t xml:space="preserve"> of 20.99 C seems unusually low for the species. Was this a valid measurement, or was there some issue with this individual(s) during the experiment?</w:t>
      </w:r>
    </w:p>
    <w:p w14:paraId="6EB0DB9B" w14:textId="416E6826" w:rsidR="008C19F0" w:rsidRPr="00D86ACC" w:rsidRDefault="008C19F0" w:rsidP="008C19F0">
      <w:pPr>
        <w:rPr>
          <w:rFonts w:ascii="Calibri" w:hAnsi="Calibri" w:cs="Calibri"/>
          <w:rPrChange w:id="1508" w:author="Kris.Wild" w:date="2023-03-06T14:48:00Z">
            <w:rPr/>
          </w:rPrChange>
        </w:rPr>
      </w:pPr>
    </w:p>
    <w:p w14:paraId="2ABCA0F8" w14:textId="1A688D7B" w:rsidR="004E362D" w:rsidRPr="00D86ACC" w:rsidRDefault="004E362D" w:rsidP="004E362D">
      <w:pPr>
        <w:rPr>
          <w:rFonts w:ascii="Calibri" w:hAnsi="Calibri" w:cs="Calibri"/>
          <w:rPrChange w:id="1509" w:author="Kris.Wild" w:date="2023-03-06T14:48:00Z">
            <w:rPr/>
          </w:rPrChange>
        </w:rPr>
      </w:pPr>
      <w:r w:rsidRPr="00D86ACC">
        <w:rPr>
          <w:rFonts w:ascii="Calibri" w:hAnsi="Calibri" w:cs="Calibri"/>
          <w:b/>
          <w:bCs/>
          <w:color w:val="4472C4" w:themeColor="accent1"/>
          <w:rPrChange w:id="1510" w:author="Kris.Wild" w:date="2023-03-06T14:48:00Z">
            <w:rPr>
              <w:b/>
              <w:bCs/>
              <w:color w:val="4472C4" w:themeColor="accent1"/>
            </w:rPr>
          </w:rPrChange>
        </w:rPr>
        <w:t>Response</w:t>
      </w:r>
      <w:r w:rsidRPr="00D86ACC">
        <w:rPr>
          <w:rFonts w:ascii="Calibri" w:hAnsi="Calibri" w:cs="Calibri"/>
          <w:color w:val="4472C4" w:themeColor="accent1"/>
          <w:rPrChange w:id="1511" w:author="Kris.Wild" w:date="2023-03-06T14:48:00Z">
            <w:rPr>
              <w:color w:val="4472C4" w:themeColor="accent1"/>
            </w:rPr>
          </w:rPrChange>
        </w:rPr>
        <w:t>:</w:t>
      </w:r>
      <w:r w:rsidR="00941739" w:rsidRPr="00D86ACC">
        <w:rPr>
          <w:rFonts w:ascii="Calibri" w:hAnsi="Calibri" w:cs="Calibri"/>
          <w:color w:val="4472C4" w:themeColor="accent1"/>
          <w:rPrChange w:id="1512" w:author="Kris.Wild" w:date="2023-03-06T14:48:00Z">
            <w:rPr>
              <w:color w:val="4472C4" w:themeColor="accent1"/>
            </w:rPr>
          </w:rPrChange>
        </w:rPr>
        <w:t xml:space="preserve"> We agree with Reviewer 2 that this outlier seems biologically low for the species and was in fact a point we checked prior to submission. We have thoroughly interrogated the raw data (i.e., pictures from thermal imaging camera)</w:t>
      </w:r>
      <w:ins w:id="1513" w:author="Kris.Wild" w:date="2023-03-06T16:47:00Z">
        <w:r w:rsidR="003350FC">
          <w:rPr>
            <w:rFonts w:ascii="Calibri" w:hAnsi="Calibri" w:cs="Calibri"/>
            <w:color w:val="4472C4" w:themeColor="accent1"/>
          </w:rPr>
          <w:t>,</w:t>
        </w:r>
      </w:ins>
      <w:r w:rsidR="00941739" w:rsidRPr="00D86ACC">
        <w:rPr>
          <w:rFonts w:ascii="Calibri" w:hAnsi="Calibri" w:cs="Calibri"/>
          <w:color w:val="4472C4" w:themeColor="accent1"/>
          <w:rPrChange w:id="1514" w:author="Kris.Wild" w:date="2023-03-06T14:48:00Z">
            <w:rPr>
              <w:color w:val="4472C4" w:themeColor="accent1"/>
            </w:rPr>
          </w:rPrChange>
        </w:rPr>
        <w:t xml:space="preserve"> but we are convinced that this is correct. We also checked our data to see if this individual had any issues prior to measurement, but there was nothing noted. We also checked if individuals collected that measurement day demonstrated low </w:t>
      </w:r>
      <w:proofErr w:type="spellStart"/>
      <w:r w:rsidR="00941739" w:rsidRPr="00D86ACC">
        <w:rPr>
          <w:rFonts w:ascii="Calibri" w:hAnsi="Calibri" w:cs="Calibri"/>
          <w:color w:val="4472C4" w:themeColor="accent1"/>
          <w:rPrChange w:id="1515" w:author="Kris.Wild" w:date="2023-03-06T14:48:00Z">
            <w:rPr>
              <w:color w:val="4472C4" w:themeColor="accent1"/>
            </w:rPr>
          </w:rPrChange>
        </w:rPr>
        <w:t>Tpref’s</w:t>
      </w:r>
      <w:proofErr w:type="spellEnd"/>
      <w:r w:rsidR="00941739" w:rsidRPr="00D86ACC">
        <w:rPr>
          <w:rFonts w:ascii="Calibri" w:hAnsi="Calibri" w:cs="Calibri"/>
          <w:color w:val="4472C4" w:themeColor="accent1"/>
          <w:rPrChange w:id="1516" w:author="Kris.Wild" w:date="2023-03-06T14:48:00Z">
            <w:rPr>
              <w:color w:val="4472C4" w:themeColor="accent1"/>
            </w:rPr>
          </w:rPrChange>
        </w:rPr>
        <w:t xml:space="preserve">. They did not. We also checked whether it was </w:t>
      </w:r>
      <w:r w:rsidR="00941739" w:rsidRPr="00D86ACC">
        <w:rPr>
          <w:rFonts w:ascii="Calibri" w:hAnsi="Calibri" w:cs="Calibri"/>
          <w:color w:val="4472C4" w:themeColor="accent1"/>
          <w:rPrChange w:id="1517" w:author="Kris.Wild" w:date="2023-03-06T14:48:00Z">
            <w:rPr>
              <w:color w:val="4472C4" w:themeColor="accent1"/>
            </w:rPr>
          </w:rPrChange>
        </w:rPr>
        <w:lastRenderedPageBreak/>
        <w:t xml:space="preserve">a common issue with that specific lane, but all other individuals performed fine. We are not sure why this specific individual has such a low </w:t>
      </w:r>
      <w:proofErr w:type="spellStart"/>
      <w:r w:rsidR="00941739" w:rsidRPr="00D86ACC">
        <w:rPr>
          <w:rFonts w:ascii="Calibri" w:hAnsi="Calibri" w:cs="Calibri"/>
          <w:color w:val="4472C4" w:themeColor="accent1"/>
          <w:rPrChange w:id="1518" w:author="Kris.Wild" w:date="2023-03-06T14:48:00Z">
            <w:rPr>
              <w:color w:val="4472C4" w:themeColor="accent1"/>
            </w:rPr>
          </w:rPrChange>
        </w:rPr>
        <w:t>Tpref</w:t>
      </w:r>
      <w:proofErr w:type="spellEnd"/>
      <w:r w:rsidR="00941739" w:rsidRPr="00D86ACC">
        <w:rPr>
          <w:rFonts w:ascii="Calibri" w:hAnsi="Calibri" w:cs="Calibri"/>
          <w:color w:val="4472C4" w:themeColor="accent1"/>
          <w:rPrChange w:id="1519" w:author="Kris.Wild" w:date="2023-03-06T14:48:00Z">
            <w:rPr>
              <w:color w:val="4472C4" w:themeColor="accent1"/>
            </w:rPr>
          </w:rPrChange>
        </w:rPr>
        <w:t>, but this is the dat</w:t>
      </w:r>
      <w:ins w:id="1520" w:author="Daniel Noble" w:date="2023-03-06T19:43:00Z">
        <w:r w:rsidR="007A4AB6">
          <w:rPr>
            <w:rFonts w:ascii="Calibri" w:hAnsi="Calibri" w:cs="Calibri"/>
            <w:color w:val="4472C4" w:themeColor="accent1"/>
          </w:rPr>
          <w:t>um</w:t>
        </w:r>
      </w:ins>
      <w:del w:id="1521" w:author="Daniel Noble" w:date="2023-03-06T19:43:00Z">
        <w:r w:rsidR="00941739" w:rsidRPr="00D86ACC" w:rsidDel="007A4AB6">
          <w:rPr>
            <w:rFonts w:ascii="Calibri" w:hAnsi="Calibri" w:cs="Calibri"/>
            <w:color w:val="4472C4" w:themeColor="accent1"/>
            <w:rPrChange w:id="1522" w:author="Kris.Wild" w:date="2023-03-06T14:48:00Z">
              <w:rPr>
                <w:color w:val="4472C4" w:themeColor="accent1"/>
              </w:rPr>
            </w:rPrChange>
          </w:rPr>
          <w:delText>a</w:delText>
        </w:r>
      </w:del>
      <w:r w:rsidR="00941739" w:rsidRPr="00D86ACC">
        <w:rPr>
          <w:rFonts w:ascii="Calibri" w:hAnsi="Calibri" w:cs="Calibri"/>
          <w:color w:val="4472C4" w:themeColor="accent1"/>
          <w:rPrChange w:id="1523" w:author="Kris.Wild" w:date="2023-03-06T14:48:00Z">
            <w:rPr>
              <w:color w:val="4472C4" w:themeColor="accent1"/>
            </w:rPr>
          </w:rPrChange>
        </w:rPr>
        <w:t>!</w:t>
      </w:r>
    </w:p>
    <w:p w14:paraId="439E4B54" w14:textId="77777777" w:rsidR="004E362D" w:rsidRPr="00D86ACC" w:rsidRDefault="004E362D" w:rsidP="008C19F0">
      <w:pPr>
        <w:rPr>
          <w:rFonts w:ascii="Calibri" w:hAnsi="Calibri" w:cs="Calibri"/>
          <w:rPrChange w:id="1524" w:author="Kris.Wild" w:date="2023-03-06T14:48:00Z">
            <w:rPr/>
          </w:rPrChange>
        </w:rPr>
      </w:pPr>
    </w:p>
    <w:p w14:paraId="11E5C013" w14:textId="77777777" w:rsidR="008C19F0" w:rsidRPr="00D86ACC" w:rsidRDefault="008C19F0" w:rsidP="008C19F0">
      <w:pPr>
        <w:rPr>
          <w:rFonts w:ascii="Calibri" w:hAnsi="Calibri" w:cs="Calibri"/>
          <w:rPrChange w:id="1525" w:author="Kris.Wild" w:date="2023-03-06T14:48:00Z">
            <w:rPr/>
          </w:rPrChange>
        </w:rPr>
      </w:pPr>
      <w:r w:rsidRPr="00D86ACC">
        <w:rPr>
          <w:rFonts w:ascii="Calibri" w:hAnsi="Calibri" w:cs="Calibri"/>
          <w:rPrChange w:id="1526" w:author="Kris.Wild" w:date="2023-03-06T14:48:00Z">
            <w:rPr/>
          </w:rPrChange>
        </w:rPr>
        <w:t>6. Lines 153-156. This paragraph is repetition. It would be better to focus on your key results, and how they address these competing hypotheses.</w:t>
      </w:r>
    </w:p>
    <w:p w14:paraId="360648A2" w14:textId="77777777" w:rsidR="008C19F0" w:rsidRPr="00D86ACC" w:rsidRDefault="008C19F0" w:rsidP="008C19F0">
      <w:pPr>
        <w:rPr>
          <w:rFonts w:ascii="Calibri" w:hAnsi="Calibri" w:cs="Calibri"/>
          <w:rPrChange w:id="1527" w:author="Kris.Wild" w:date="2023-03-06T14:48:00Z">
            <w:rPr/>
          </w:rPrChange>
        </w:rPr>
      </w:pPr>
    </w:p>
    <w:p w14:paraId="2A1D3D61" w14:textId="0EFC4622" w:rsidR="008C19F0" w:rsidRPr="003350FC" w:rsidRDefault="004E362D" w:rsidP="008C19F0">
      <w:pPr>
        <w:rPr>
          <w:ins w:id="1528" w:author="Kris.Wild" w:date="2023-03-06T16:51:00Z"/>
          <w:rFonts w:ascii="Calibri" w:hAnsi="Calibri" w:cs="Calibri"/>
          <w:color w:val="4472C4" w:themeColor="accent1"/>
        </w:rPr>
      </w:pPr>
      <w:r w:rsidRPr="00D86ACC">
        <w:rPr>
          <w:rFonts w:ascii="Calibri" w:hAnsi="Calibri" w:cs="Calibri"/>
          <w:b/>
          <w:bCs/>
          <w:color w:val="4472C4" w:themeColor="accent1"/>
          <w:rPrChange w:id="1529" w:author="Kris.Wild" w:date="2023-03-06T14:48:00Z">
            <w:rPr>
              <w:b/>
              <w:bCs/>
              <w:color w:val="4472C4" w:themeColor="accent1"/>
            </w:rPr>
          </w:rPrChange>
        </w:rPr>
        <w:t>Response</w:t>
      </w:r>
      <w:r w:rsidRPr="00D86ACC">
        <w:rPr>
          <w:rFonts w:ascii="Calibri" w:hAnsi="Calibri" w:cs="Calibri"/>
          <w:color w:val="4472C4" w:themeColor="accent1"/>
          <w:rPrChange w:id="1530" w:author="Kris.Wild" w:date="2023-03-06T14:48:00Z">
            <w:rPr>
              <w:color w:val="4472C4" w:themeColor="accent1"/>
            </w:rPr>
          </w:rPrChange>
        </w:rPr>
        <w:t>:</w:t>
      </w:r>
      <w:ins w:id="1531" w:author="Kris.Wild" w:date="2023-03-06T16:48:00Z">
        <w:r w:rsidR="003350FC" w:rsidRPr="003350FC">
          <w:rPr>
            <w:rFonts w:ascii="Calibri" w:hAnsi="Calibri" w:cs="Calibri"/>
            <w:color w:val="4472C4" w:themeColor="accent1"/>
          </w:rPr>
          <w:t xml:space="preserve"> </w:t>
        </w:r>
        <w:r w:rsidR="003350FC" w:rsidRPr="007A4AB6">
          <w:rPr>
            <w:rFonts w:ascii="Calibri" w:hAnsi="Calibri" w:cs="Calibri"/>
            <w:color w:val="4472C4" w:themeColor="accent1"/>
          </w:rPr>
          <w:t xml:space="preserve">We have summarised the two </w:t>
        </w:r>
      </w:ins>
      <w:ins w:id="1532" w:author="Kris.Wild" w:date="2023-03-06T16:49:00Z">
        <w:del w:id="1533" w:author="Daniel Noble" w:date="2023-03-06T19:44:00Z">
          <w:r w:rsidR="003350FC" w:rsidRPr="007A4AB6" w:rsidDel="007A4AB6">
            <w:rPr>
              <w:rFonts w:ascii="Calibri" w:hAnsi="Calibri" w:cs="Calibri"/>
              <w:color w:val="4472C4" w:themeColor="accent1"/>
            </w:rPr>
            <w:delText xml:space="preserve">competing </w:delText>
          </w:r>
        </w:del>
        <w:r w:rsidR="003350FC" w:rsidRPr="007A4AB6">
          <w:rPr>
            <w:rFonts w:ascii="Calibri" w:hAnsi="Calibri" w:cs="Calibri"/>
            <w:color w:val="4472C4" w:themeColor="accent1"/>
          </w:rPr>
          <w:t xml:space="preserve">hypotheses of how ectotherms are expected to </w:t>
        </w:r>
      </w:ins>
      <w:ins w:id="1534" w:author="Daniel Noble" w:date="2023-03-06T19:44:00Z">
        <w:r w:rsidR="007A4AB6">
          <w:rPr>
            <w:rFonts w:ascii="Calibri" w:hAnsi="Calibri" w:cs="Calibri"/>
            <w:color w:val="4472C4" w:themeColor="accent1"/>
          </w:rPr>
          <w:t xml:space="preserve">be impacted by </w:t>
        </w:r>
      </w:ins>
      <w:ins w:id="1535" w:author="Kris.Wild" w:date="2023-03-06T16:49:00Z">
        <w:r w:rsidR="003350FC" w:rsidRPr="007A4AB6">
          <w:rPr>
            <w:rFonts w:ascii="Calibri" w:hAnsi="Calibri" w:cs="Calibri"/>
            <w:color w:val="4472C4" w:themeColor="accent1"/>
          </w:rPr>
          <w:t>warm</w:t>
        </w:r>
      </w:ins>
      <w:ins w:id="1536" w:author="Kris.Wild" w:date="2023-03-06T16:50:00Z">
        <w:r w:rsidR="003350FC" w:rsidRPr="007A4AB6">
          <w:rPr>
            <w:rFonts w:ascii="Calibri" w:hAnsi="Calibri" w:cs="Calibri"/>
            <w:color w:val="4472C4" w:themeColor="accent1"/>
          </w:rPr>
          <w:t>ing</w:t>
        </w:r>
      </w:ins>
      <w:ins w:id="1537" w:author="Kris.Wild" w:date="2023-03-06T16:49:00Z">
        <w:r w:rsidR="003350FC" w:rsidRPr="007A4AB6">
          <w:rPr>
            <w:rFonts w:ascii="Calibri" w:hAnsi="Calibri" w:cs="Calibri"/>
            <w:color w:val="4472C4" w:themeColor="accent1"/>
          </w:rPr>
          <w:t xml:space="preserve"> temperatures. </w:t>
        </w:r>
      </w:ins>
      <w:ins w:id="1538" w:author="Kris.Wild" w:date="2023-03-06T16:50:00Z">
        <w:del w:id="1539" w:author="Daniel Noble" w:date="2023-03-06T19:44:00Z">
          <w:r w:rsidR="003350FC" w:rsidRPr="007A4AB6" w:rsidDel="007A4AB6">
            <w:rPr>
              <w:rFonts w:ascii="Calibri" w:hAnsi="Calibri" w:cs="Calibri"/>
              <w:color w:val="4472C4" w:themeColor="accent1"/>
            </w:rPr>
            <w:delText xml:space="preserve">Then we have provided how each of these hypotheses </w:delText>
          </w:r>
        </w:del>
      </w:ins>
      <w:ins w:id="1540" w:author="Daniel Noble" w:date="2023-03-06T19:44:00Z">
        <w:r w:rsidR="007A4AB6">
          <w:rPr>
            <w:rFonts w:ascii="Calibri" w:hAnsi="Calibri" w:cs="Calibri"/>
            <w:color w:val="4472C4" w:themeColor="accent1"/>
          </w:rPr>
          <w:t>We then</w:t>
        </w:r>
      </w:ins>
      <w:ins w:id="1541" w:author="Kris.Wild" w:date="2023-03-06T16:50:00Z">
        <w:del w:id="1542" w:author="Daniel Noble" w:date="2023-03-06T19:44:00Z">
          <w:r w:rsidR="003350FC" w:rsidRPr="007A4AB6" w:rsidDel="007A4AB6">
            <w:rPr>
              <w:rFonts w:ascii="Calibri" w:hAnsi="Calibri" w:cs="Calibri"/>
              <w:color w:val="4472C4" w:themeColor="accent1"/>
            </w:rPr>
            <w:delText>is</w:delText>
          </w:r>
        </w:del>
      </w:ins>
      <w:ins w:id="1543" w:author="Daniel Noble" w:date="2023-03-06T19:44:00Z">
        <w:r w:rsidR="007A4AB6">
          <w:rPr>
            <w:rFonts w:ascii="Calibri" w:hAnsi="Calibri" w:cs="Calibri"/>
            <w:color w:val="4472C4" w:themeColor="accent1"/>
          </w:rPr>
          <w:t xml:space="preserve"> </w:t>
        </w:r>
      </w:ins>
      <w:ins w:id="1544" w:author="Kris.Wild" w:date="2023-03-06T16:50:00Z">
        <w:del w:id="1545" w:author="Daniel Noble" w:date="2023-03-06T19:44:00Z">
          <w:r w:rsidR="003350FC" w:rsidRPr="007A4AB6" w:rsidDel="007A4AB6">
            <w:rPr>
              <w:rFonts w:ascii="Calibri" w:hAnsi="Calibri" w:cs="Calibri"/>
              <w:color w:val="4472C4" w:themeColor="accent1"/>
            </w:rPr>
            <w:delText xml:space="preserve"> </w:delText>
          </w:r>
        </w:del>
        <w:r w:rsidR="003350FC" w:rsidRPr="007A4AB6">
          <w:rPr>
            <w:rFonts w:ascii="Calibri" w:hAnsi="Calibri" w:cs="Calibri"/>
            <w:color w:val="4472C4" w:themeColor="accent1"/>
          </w:rPr>
          <w:t>address</w:t>
        </w:r>
      </w:ins>
      <w:ins w:id="1546" w:author="Daniel Noble" w:date="2023-03-06T19:44:00Z">
        <w:r w:rsidR="007A4AB6">
          <w:rPr>
            <w:rFonts w:ascii="Calibri" w:hAnsi="Calibri" w:cs="Calibri"/>
            <w:color w:val="4472C4" w:themeColor="accent1"/>
          </w:rPr>
          <w:t xml:space="preserve"> how each of these </w:t>
        </w:r>
      </w:ins>
      <w:ins w:id="1547" w:author="Daniel Noble" w:date="2023-03-06T19:45:00Z">
        <w:r w:rsidR="007A4AB6">
          <w:rPr>
            <w:rFonts w:ascii="Calibri" w:hAnsi="Calibri" w:cs="Calibri"/>
            <w:color w:val="4472C4" w:themeColor="accent1"/>
          </w:rPr>
          <w:t>hypotheses are addressed</w:t>
        </w:r>
      </w:ins>
      <w:ins w:id="1548" w:author="Kris.Wild" w:date="2023-03-06T16:50:00Z">
        <w:del w:id="1549" w:author="Daniel Noble" w:date="2023-03-06T19:44:00Z">
          <w:r w:rsidR="003350FC" w:rsidRPr="007A4AB6" w:rsidDel="007A4AB6">
            <w:rPr>
              <w:rFonts w:ascii="Calibri" w:hAnsi="Calibri" w:cs="Calibri"/>
              <w:color w:val="4472C4" w:themeColor="accent1"/>
            </w:rPr>
            <w:delText>ed</w:delText>
          </w:r>
        </w:del>
        <w:r w:rsidR="003350FC" w:rsidRPr="007A4AB6">
          <w:rPr>
            <w:rFonts w:ascii="Calibri" w:hAnsi="Calibri" w:cs="Calibri"/>
            <w:color w:val="4472C4" w:themeColor="accent1"/>
          </w:rPr>
          <w:t xml:space="preserve"> </w:t>
        </w:r>
      </w:ins>
      <w:ins w:id="1550" w:author="Kris.Wild" w:date="2023-03-06T16:51:00Z">
        <w:r w:rsidR="003350FC" w:rsidRPr="007A4AB6">
          <w:rPr>
            <w:rFonts w:ascii="Calibri" w:hAnsi="Calibri" w:cs="Calibri"/>
            <w:color w:val="4472C4" w:themeColor="accent1"/>
          </w:rPr>
          <w:t xml:space="preserve">with our data </w:t>
        </w:r>
      </w:ins>
      <w:ins w:id="1551" w:author="Kris.Wild" w:date="2023-03-06T16:50:00Z">
        <w:del w:id="1552" w:author="Daniel Noble" w:date="2023-03-06T19:45:00Z">
          <w:r w:rsidR="003350FC" w:rsidRPr="007A4AB6" w:rsidDel="007A4AB6">
            <w:rPr>
              <w:rFonts w:ascii="Calibri" w:hAnsi="Calibri" w:cs="Calibri"/>
              <w:color w:val="4472C4" w:themeColor="accent1"/>
            </w:rPr>
            <w:delText xml:space="preserve">within each </w:delText>
          </w:r>
        </w:del>
      </w:ins>
      <w:ins w:id="1553" w:author="Kris.Wild" w:date="2023-03-06T16:51:00Z">
        <w:del w:id="1554" w:author="Daniel Noble" w:date="2023-03-06T19:45:00Z">
          <w:r w:rsidR="003350FC" w:rsidRPr="007A4AB6" w:rsidDel="007A4AB6">
            <w:rPr>
              <w:rFonts w:ascii="Calibri" w:hAnsi="Calibri" w:cs="Calibri"/>
              <w:color w:val="4472C4" w:themeColor="accent1"/>
            </w:rPr>
            <w:delText>sequential</w:delText>
          </w:r>
        </w:del>
      </w:ins>
      <w:ins w:id="1555" w:author="Daniel Noble" w:date="2023-03-06T19:45:00Z">
        <w:r w:rsidR="007A4AB6">
          <w:rPr>
            <w:rFonts w:ascii="Calibri" w:hAnsi="Calibri" w:cs="Calibri"/>
            <w:color w:val="4472C4" w:themeColor="accent1"/>
          </w:rPr>
          <w:t>in subsequent</w:t>
        </w:r>
      </w:ins>
      <w:ins w:id="1556" w:author="Kris.Wild" w:date="2023-03-06T16:51:00Z">
        <w:r w:rsidR="003350FC" w:rsidRPr="007A4AB6">
          <w:rPr>
            <w:rFonts w:ascii="Calibri" w:hAnsi="Calibri" w:cs="Calibri"/>
            <w:color w:val="4472C4" w:themeColor="accent1"/>
          </w:rPr>
          <w:t xml:space="preserve"> paragraph</w:t>
        </w:r>
      </w:ins>
      <w:ins w:id="1557" w:author="Daniel Noble" w:date="2023-03-06T19:45:00Z">
        <w:r w:rsidR="007A4AB6">
          <w:rPr>
            <w:rFonts w:ascii="Calibri" w:hAnsi="Calibri" w:cs="Calibri"/>
            <w:color w:val="4472C4" w:themeColor="accent1"/>
          </w:rPr>
          <w:t>s</w:t>
        </w:r>
      </w:ins>
      <w:ins w:id="1558" w:author="Kris.Wild" w:date="2023-03-06T16:51:00Z">
        <w:r w:rsidR="003350FC" w:rsidRPr="007A4AB6">
          <w:rPr>
            <w:rFonts w:ascii="Calibri" w:hAnsi="Calibri" w:cs="Calibri"/>
            <w:color w:val="4472C4" w:themeColor="accent1"/>
          </w:rPr>
          <w:t xml:space="preserve"> in the discussion</w:t>
        </w:r>
      </w:ins>
      <w:ins w:id="1559" w:author="Kris.Wild" w:date="2023-03-06T16:50:00Z">
        <w:r w:rsidR="003350FC" w:rsidRPr="003350FC">
          <w:rPr>
            <w:rFonts w:ascii="Calibri" w:hAnsi="Calibri" w:cs="Calibri"/>
            <w:color w:val="4472C4" w:themeColor="accent1"/>
          </w:rPr>
          <w:t xml:space="preserve">. </w:t>
        </w:r>
      </w:ins>
    </w:p>
    <w:p w14:paraId="59353769" w14:textId="699BAE5A" w:rsidR="003350FC" w:rsidRPr="003350FC" w:rsidRDefault="003350FC" w:rsidP="008C19F0">
      <w:pPr>
        <w:rPr>
          <w:ins w:id="1560" w:author="Kris.Wild" w:date="2023-03-06T16:51:00Z"/>
          <w:rFonts w:ascii="Calibri" w:hAnsi="Calibri" w:cs="Calibri"/>
          <w:color w:val="4472C4" w:themeColor="accent1"/>
        </w:rPr>
      </w:pPr>
    </w:p>
    <w:p w14:paraId="147CB287" w14:textId="52F6AFFD" w:rsidR="003350FC" w:rsidRPr="003350FC" w:rsidRDefault="003350FC" w:rsidP="008C19F0">
      <w:pPr>
        <w:rPr>
          <w:rFonts w:ascii="Calibri" w:hAnsi="Calibri" w:cs="Calibri"/>
          <w:i/>
          <w:iCs/>
          <w:color w:val="4472C4" w:themeColor="accent1"/>
          <w:rPrChange w:id="1561" w:author="Kris.Wild" w:date="2023-03-06T16:52:00Z">
            <w:rPr/>
          </w:rPrChange>
        </w:rPr>
      </w:pPr>
      <w:ins w:id="1562" w:author="Kris.Wild" w:date="2023-03-06T16:52:00Z">
        <w:r w:rsidRPr="003350FC">
          <w:rPr>
            <w:rFonts w:ascii="Calibri" w:hAnsi="Calibri" w:cs="Calibri"/>
            <w:i/>
            <w:iCs/>
            <w:color w:val="4472C4" w:themeColor="accent1"/>
            <w:rPrChange w:id="1563" w:author="Kris.Wild" w:date="2023-03-06T16:52:00Z">
              <w:rPr>
                <w:rFonts w:ascii="Calibri" w:hAnsi="Calibri" w:cs="Calibri"/>
                <w:i/>
                <w:iCs/>
              </w:rPr>
            </w:rPrChange>
          </w:rPr>
          <w:t>“</w:t>
        </w:r>
        <w:r w:rsidRPr="003350FC">
          <w:rPr>
            <w:color w:val="4472C4" w:themeColor="accent1"/>
            <w:rPrChange w:id="1564" w:author="Kris.Wild" w:date="2023-03-06T16:52:00Z">
              <w:rPr/>
            </w:rPrChange>
          </w:rPr>
          <w:t>We show that early developmental environments do little to modify thermal physiological traits (</w:t>
        </w:r>
        <w:proofErr w:type="spellStart"/>
        <w:r w:rsidRPr="003350FC">
          <w:rPr>
            <w:color w:val="4472C4" w:themeColor="accent1"/>
            <w:rPrChange w:id="1565" w:author="Kris.Wild" w:date="2023-03-06T16:52:00Z">
              <w:rPr/>
            </w:rPrChange>
          </w:rPr>
          <w:t>CT</w:t>
        </w:r>
        <w:r w:rsidRPr="003350FC">
          <w:rPr>
            <w:color w:val="4472C4" w:themeColor="accent1"/>
            <w:vertAlign w:val="subscript"/>
            <w:rPrChange w:id="1566" w:author="Kris.Wild" w:date="2023-03-06T16:52:00Z">
              <w:rPr>
                <w:vertAlign w:val="subscript"/>
              </w:rPr>
            </w:rPrChange>
          </w:rPr>
          <w:t>max</w:t>
        </w:r>
        <w:proofErr w:type="spellEnd"/>
        <w:r w:rsidRPr="003350FC">
          <w:rPr>
            <w:color w:val="4472C4" w:themeColor="accent1"/>
            <w:rPrChange w:id="1567" w:author="Kris.Wild" w:date="2023-03-06T16:52:00Z">
              <w:rPr/>
            </w:rPrChange>
          </w:rPr>
          <w:t xml:space="preserve"> &amp; </w:t>
        </w:r>
        <w:proofErr w:type="spellStart"/>
        <w:r w:rsidRPr="003350FC">
          <w:rPr>
            <w:color w:val="4472C4" w:themeColor="accent1"/>
            <w:rPrChange w:id="1568" w:author="Kris.Wild" w:date="2023-03-06T16:52:00Z">
              <w:rPr/>
            </w:rPrChange>
          </w:rPr>
          <w:t>T</w:t>
        </w:r>
        <w:r w:rsidRPr="003350FC">
          <w:rPr>
            <w:color w:val="4472C4" w:themeColor="accent1"/>
            <w:vertAlign w:val="subscript"/>
            <w:rPrChange w:id="1569" w:author="Kris.Wild" w:date="2023-03-06T16:52:00Z">
              <w:rPr>
                <w:vertAlign w:val="subscript"/>
              </w:rPr>
            </w:rPrChange>
          </w:rPr>
          <w:t>pref</w:t>
        </w:r>
        <w:proofErr w:type="spellEnd"/>
        <w:r w:rsidRPr="003350FC">
          <w:rPr>
            <w:color w:val="4472C4" w:themeColor="accent1"/>
            <w:rPrChange w:id="1570" w:author="Kris.Wild" w:date="2023-03-06T16:52:00Z">
              <w:rPr/>
            </w:rPrChange>
          </w:rPr>
          <w:t xml:space="preserve">) in most reptile taxa. Both our experimental and meta-analytic approaches suggest that the magnitude of developmental plasticity on thermal indices appears to be canalised across reptile taxa. For example, our meta-analysis indicated that for every 1°C change in developmental temperature, we only expect a 0.05°C change in thermal physiology. Our findings are consistent with those of other ectotherm systems, which show that developmental plasticity has little impact on adult heat </w:t>
        </w:r>
        <w:proofErr w:type="gramStart"/>
        <w:r w:rsidRPr="003350FC">
          <w:rPr>
            <w:color w:val="4472C4" w:themeColor="accent1"/>
            <w:rPrChange w:id="1571" w:author="Kris.Wild" w:date="2023-03-06T16:52:00Z">
              <w:rPr/>
            </w:rPrChange>
          </w:rPr>
          <w:t>tolerance”</w:t>
        </w:r>
      </w:ins>
      <w:proofErr w:type="gramEnd"/>
    </w:p>
    <w:p w14:paraId="3EC87380" w14:textId="77777777" w:rsidR="008C19F0" w:rsidRPr="00D86ACC" w:rsidRDefault="008C19F0" w:rsidP="008C19F0">
      <w:pPr>
        <w:rPr>
          <w:rFonts w:ascii="Calibri" w:hAnsi="Calibri" w:cs="Calibri"/>
          <w:rPrChange w:id="1572" w:author="Kris.Wild" w:date="2023-03-06T14:48:00Z">
            <w:rPr/>
          </w:rPrChange>
        </w:rPr>
      </w:pPr>
    </w:p>
    <w:p w14:paraId="2B03D75C" w14:textId="77777777" w:rsidR="008C19F0" w:rsidRPr="00D86ACC" w:rsidRDefault="008C19F0" w:rsidP="008C19F0">
      <w:pPr>
        <w:rPr>
          <w:rFonts w:ascii="Calibri" w:hAnsi="Calibri" w:cs="Calibri"/>
          <w:rPrChange w:id="1573" w:author="Kris.Wild" w:date="2023-03-06T14:48:00Z">
            <w:rPr/>
          </w:rPrChange>
        </w:rPr>
      </w:pPr>
      <w:commentRangeStart w:id="1574"/>
      <w:commentRangeStart w:id="1575"/>
      <w:r w:rsidRPr="00D86ACC">
        <w:rPr>
          <w:rFonts w:ascii="Calibri" w:hAnsi="Calibri" w:cs="Calibri"/>
          <w:rPrChange w:id="1576" w:author="Kris.Wild" w:date="2023-03-06T14:48:00Z">
            <w:rPr/>
          </w:rPrChange>
        </w:rPr>
        <w:t>Editorial office comments to authors:</w:t>
      </w:r>
    </w:p>
    <w:p w14:paraId="4D69A070" w14:textId="77777777" w:rsidR="008C19F0" w:rsidRPr="00D86ACC" w:rsidRDefault="008C19F0" w:rsidP="008C19F0">
      <w:pPr>
        <w:rPr>
          <w:rFonts w:ascii="Calibri" w:hAnsi="Calibri" w:cs="Calibri"/>
          <w:rPrChange w:id="1577" w:author="Kris.Wild" w:date="2023-03-06T14:48:00Z">
            <w:rPr/>
          </w:rPrChange>
        </w:rPr>
      </w:pPr>
      <w:r w:rsidRPr="00D86ACC">
        <w:rPr>
          <w:rFonts w:ascii="Calibri" w:hAnsi="Calibri" w:cs="Calibri"/>
          <w:rPrChange w:id="1578" w:author="Kris.Wild" w:date="2023-03-06T14:48:00Z">
            <w:rPr/>
          </w:rPrChange>
        </w:rPr>
        <w:t xml:space="preserve">Please ensure that you </w:t>
      </w:r>
      <w:proofErr w:type="gramStart"/>
      <w:r w:rsidRPr="00D86ACC">
        <w:rPr>
          <w:rFonts w:ascii="Calibri" w:hAnsi="Calibri" w:cs="Calibri"/>
          <w:rPrChange w:id="1579" w:author="Kris.Wild" w:date="2023-03-06T14:48:00Z">
            <w:rPr/>
          </w:rPrChange>
        </w:rPr>
        <w:t>include;</w:t>
      </w:r>
      <w:proofErr w:type="gramEnd"/>
    </w:p>
    <w:p w14:paraId="683CD57B" w14:textId="77777777" w:rsidR="008C19F0" w:rsidRPr="00D86ACC" w:rsidRDefault="008C19F0" w:rsidP="008C19F0">
      <w:pPr>
        <w:rPr>
          <w:rFonts w:ascii="Calibri" w:hAnsi="Calibri" w:cs="Calibri"/>
          <w:rPrChange w:id="1580" w:author="Kris.Wild" w:date="2023-03-06T14:48:00Z">
            <w:rPr/>
          </w:rPrChange>
        </w:rPr>
      </w:pPr>
    </w:p>
    <w:p w14:paraId="00D6C600" w14:textId="77777777" w:rsidR="008C19F0" w:rsidRPr="00D86ACC" w:rsidRDefault="008C19F0" w:rsidP="008C19F0">
      <w:pPr>
        <w:rPr>
          <w:rFonts w:ascii="Calibri" w:hAnsi="Calibri" w:cs="Calibri"/>
          <w:rPrChange w:id="1581" w:author="Kris.Wild" w:date="2023-03-06T14:48:00Z">
            <w:rPr/>
          </w:rPrChange>
        </w:rPr>
      </w:pPr>
      <w:r w:rsidRPr="00D86ACC">
        <w:rPr>
          <w:rFonts w:ascii="Calibri" w:hAnsi="Calibri" w:cs="Calibri"/>
          <w:rPrChange w:id="1582" w:author="Kris.Wild" w:date="2023-03-06T14:48:00Z">
            <w:rPr/>
          </w:rPrChange>
        </w:rPr>
        <w:t>*A description of your dataset in the Data Accessibility section as described on our website: https://royalsocietypublishing.org/rsbl/for</w:t>
      </w:r>
      <w:commentRangeEnd w:id="1574"/>
      <w:r w:rsidR="008211C2" w:rsidRPr="00D86ACC">
        <w:rPr>
          <w:rStyle w:val="CommentReference"/>
          <w:rFonts w:ascii="Calibri" w:hAnsi="Calibri" w:cs="Calibri"/>
          <w:kern w:val="0"/>
          <w:sz w:val="24"/>
          <w:szCs w:val="24"/>
          <w14:ligatures w14:val="none"/>
          <w:rPrChange w:id="1583" w:author="Kris.Wild" w:date="2023-03-06T14:48:00Z">
            <w:rPr>
              <w:rStyle w:val="CommentReference"/>
              <w:kern w:val="0"/>
              <w14:ligatures w14:val="none"/>
            </w:rPr>
          </w:rPrChange>
        </w:rPr>
        <w:commentReference w:id="1574"/>
      </w:r>
      <w:commentRangeEnd w:id="1575"/>
      <w:r w:rsidR="007A64FB">
        <w:rPr>
          <w:rStyle w:val="CommentReference"/>
          <w:kern w:val="0"/>
          <w14:ligatures w14:val="none"/>
        </w:rPr>
        <w:commentReference w:id="1575"/>
      </w:r>
      <w:r w:rsidRPr="00D86ACC">
        <w:rPr>
          <w:rFonts w:ascii="Calibri" w:hAnsi="Calibri" w:cs="Calibri"/>
          <w:rPrChange w:id="1584" w:author="Kris.Wild" w:date="2023-03-06T14:48:00Z">
            <w:rPr/>
          </w:rPrChange>
        </w:rPr>
        <w:t>-authors#question4</w:t>
      </w:r>
    </w:p>
    <w:p w14:paraId="4A769A35" w14:textId="2C0B4DF2" w:rsidR="008C19F0" w:rsidRPr="00D86ACC" w:rsidRDefault="008C19F0" w:rsidP="008C19F0">
      <w:pPr>
        <w:rPr>
          <w:rFonts w:ascii="Calibri" w:hAnsi="Calibri" w:cs="Calibri"/>
          <w:rPrChange w:id="1585" w:author="Kris.Wild" w:date="2023-03-06T14:48:00Z">
            <w:rPr/>
          </w:rPrChange>
        </w:rPr>
      </w:pPr>
    </w:p>
    <w:p w14:paraId="25D11E3F" w14:textId="6A92C568" w:rsidR="00941739" w:rsidRPr="00D86ACC" w:rsidRDefault="00941739" w:rsidP="00941739">
      <w:pPr>
        <w:rPr>
          <w:rFonts w:ascii="Calibri" w:hAnsi="Calibri" w:cs="Calibri"/>
          <w:rPrChange w:id="1586" w:author="Kris.Wild" w:date="2023-03-06T14:48:00Z">
            <w:rPr/>
          </w:rPrChange>
        </w:rPr>
      </w:pPr>
      <w:r w:rsidRPr="00D86ACC">
        <w:rPr>
          <w:rFonts w:ascii="Calibri" w:hAnsi="Calibri" w:cs="Calibri"/>
          <w:b/>
          <w:bCs/>
          <w:color w:val="4472C4" w:themeColor="accent1"/>
          <w:rPrChange w:id="1587" w:author="Kris.Wild" w:date="2023-03-06T14:48:00Z">
            <w:rPr>
              <w:b/>
              <w:bCs/>
              <w:color w:val="4472C4" w:themeColor="accent1"/>
            </w:rPr>
          </w:rPrChange>
        </w:rPr>
        <w:t>Response</w:t>
      </w:r>
      <w:r w:rsidRPr="00D86ACC">
        <w:rPr>
          <w:rFonts w:ascii="Calibri" w:hAnsi="Calibri" w:cs="Calibri"/>
          <w:color w:val="4472C4" w:themeColor="accent1"/>
          <w:rPrChange w:id="1588" w:author="Kris.Wild" w:date="2023-03-06T14:48:00Z">
            <w:rPr>
              <w:color w:val="4472C4" w:themeColor="accent1"/>
            </w:rPr>
          </w:rPrChange>
        </w:rPr>
        <w:t>:</w:t>
      </w:r>
      <w:ins w:id="1589" w:author="Kris.Wild" w:date="2023-03-06T16:53:00Z">
        <w:r w:rsidR="003350FC">
          <w:rPr>
            <w:rFonts w:ascii="Calibri" w:hAnsi="Calibri" w:cs="Calibri"/>
            <w:color w:val="4472C4" w:themeColor="accent1"/>
          </w:rPr>
          <w:t xml:space="preserve"> </w:t>
        </w:r>
      </w:ins>
      <w:ins w:id="1590" w:author="Kris.Wild" w:date="2023-03-06T16:56:00Z">
        <w:r w:rsidR="001E463D" w:rsidRPr="001E463D">
          <w:rPr>
            <w:rFonts w:ascii="Calibri" w:hAnsi="Calibri" w:cs="Calibri"/>
            <w:color w:val="4472C4" w:themeColor="accent1"/>
          </w:rPr>
          <w:t xml:space="preserve">We have uploaded all </w:t>
        </w:r>
      </w:ins>
      <w:ins w:id="1591" w:author="Kris.Wild" w:date="2023-03-06T17:00:00Z">
        <w:r w:rsidR="001E463D">
          <w:rPr>
            <w:rFonts w:ascii="Calibri" w:hAnsi="Calibri" w:cs="Calibri"/>
            <w:color w:val="4472C4" w:themeColor="accent1"/>
          </w:rPr>
          <w:t xml:space="preserve">raw </w:t>
        </w:r>
      </w:ins>
      <w:ins w:id="1592" w:author="Kris.Wild" w:date="2023-03-06T16:56:00Z">
        <w:r w:rsidR="001E463D" w:rsidRPr="001E463D">
          <w:rPr>
            <w:rFonts w:ascii="Calibri" w:hAnsi="Calibri" w:cs="Calibri"/>
            <w:color w:val="4472C4" w:themeColor="accent1"/>
          </w:rPr>
          <w:t>data, descriptions of metadata</w:t>
        </w:r>
      </w:ins>
      <w:ins w:id="1593" w:author="Kris.Wild" w:date="2023-03-06T17:00:00Z">
        <w:r w:rsidR="001E463D">
          <w:rPr>
            <w:rFonts w:ascii="Calibri" w:hAnsi="Calibri" w:cs="Calibri"/>
            <w:color w:val="4472C4" w:themeColor="accent1"/>
          </w:rPr>
          <w:t>, model outputs</w:t>
        </w:r>
      </w:ins>
      <w:ins w:id="1594" w:author="Kris.Wild" w:date="2023-03-06T16:56:00Z">
        <w:r w:rsidR="001E463D" w:rsidRPr="001E463D">
          <w:rPr>
            <w:rFonts w:ascii="Calibri" w:hAnsi="Calibri" w:cs="Calibri"/>
            <w:color w:val="4472C4" w:themeColor="accent1"/>
          </w:rPr>
          <w:t xml:space="preserve">, </w:t>
        </w:r>
        <w:proofErr w:type="gramStart"/>
        <w:r w:rsidR="001E463D" w:rsidRPr="001E463D">
          <w:rPr>
            <w:rFonts w:ascii="Calibri" w:hAnsi="Calibri" w:cs="Calibri"/>
            <w:color w:val="4472C4" w:themeColor="accent1"/>
          </w:rPr>
          <w:t>scripts</w:t>
        </w:r>
        <w:proofErr w:type="gramEnd"/>
        <w:r w:rsidR="001E463D" w:rsidRPr="001E463D">
          <w:rPr>
            <w:rFonts w:ascii="Calibri" w:hAnsi="Calibri" w:cs="Calibri"/>
            <w:color w:val="4472C4" w:themeColor="accent1"/>
          </w:rPr>
          <w:t xml:space="preserve"> and code to </w:t>
        </w:r>
        <w:proofErr w:type="spellStart"/>
        <w:r w:rsidR="001E463D" w:rsidRPr="001E463D">
          <w:rPr>
            <w:rFonts w:ascii="Calibri" w:hAnsi="Calibri" w:cs="Calibri"/>
            <w:color w:val="4472C4" w:themeColor="accent1"/>
          </w:rPr>
          <w:t>Zenodo</w:t>
        </w:r>
        <w:proofErr w:type="spellEnd"/>
        <w:r w:rsidR="001E463D" w:rsidRPr="001E463D">
          <w:rPr>
            <w:rFonts w:ascii="Calibri" w:hAnsi="Calibri" w:cs="Calibri"/>
            <w:color w:val="4472C4" w:themeColor="accent1"/>
          </w:rPr>
          <w:t xml:space="preserve"> </w:t>
        </w:r>
        <w:r w:rsidR="001E463D" w:rsidRPr="001E463D">
          <w:rPr>
            <w:rFonts w:ascii="Calibri" w:hAnsi="Calibri" w:cs="Calibri"/>
            <w:color w:val="4472C4" w:themeColor="accent1"/>
            <w:u w:val="single"/>
            <w:lang w:val="en-GB"/>
          </w:rPr>
          <w:t>(</w:t>
        </w:r>
        <w:r w:rsidR="001E463D" w:rsidRPr="001E463D">
          <w:rPr>
            <w:rFonts w:ascii="Calibri" w:hAnsi="Calibri" w:cs="Calibri"/>
            <w:color w:val="4472C4" w:themeColor="accent1"/>
            <w:u w:val="single"/>
            <w:lang w:val="en-GB"/>
          </w:rPr>
          <w:fldChar w:fldCharType="begin"/>
        </w:r>
        <w:r w:rsidR="001E463D" w:rsidRPr="001E463D">
          <w:rPr>
            <w:rFonts w:ascii="Calibri" w:hAnsi="Calibri" w:cs="Calibri"/>
            <w:color w:val="4472C4" w:themeColor="accent1"/>
            <w:u w:val="single"/>
            <w:lang w:val="en-GB"/>
          </w:rPr>
          <w:instrText>HYPERLINK "https://doi.org/10.5281/zenodo.7700383"</w:instrText>
        </w:r>
        <w:r w:rsidR="001E463D" w:rsidRPr="001E463D">
          <w:rPr>
            <w:rFonts w:ascii="Calibri" w:hAnsi="Calibri" w:cs="Calibri"/>
            <w:color w:val="4472C4" w:themeColor="accent1"/>
            <w:u w:val="single"/>
            <w:lang w:val="en-GB"/>
          </w:rPr>
        </w:r>
        <w:r w:rsidR="001E463D" w:rsidRPr="001E463D">
          <w:rPr>
            <w:rFonts w:ascii="Calibri" w:hAnsi="Calibri" w:cs="Calibri"/>
            <w:color w:val="4472C4" w:themeColor="accent1"/>
            <w:u w:val="single"/>
            <w:lang w:val="en-GB"/>
          </w:rPr>
          <w:fldChar w:fldCharType="separate"/>
        </w:r>
        <w:r w:rsidR="001E463D" w:rsidRPr="001E463D">
          <w:rPr>
            <w:rStyle w:val="Hyperlink"/>
            <w:rFonts w:ascii="Calibri" w:hAnsi="Calibri" w:cs="Calibri"/>
            <w:lang w:val="en-GB"/>
          </w:rPr>
          <w:t>https://doi.org/10.5281/zenodo.7700383</w:t>
        </w:r>
        <w:r w:rsidR="001E463D" w:rsidRPr="001E463D">
          <w:rPr>
            <w:rFonts w:ascii="Calibri" w:hAnsi="Calibri" w:cs="Calibri"/>
            <w:color w:val="4472C4" w:themeColor="accent1"/>
          </w:rPr>
          <w:fldChar w:fldCharType="end"/>
        </w:r>
        <w:r w:rsidR="001E463D" w:rsidRPr="001E463D">
          <w:rPr>
            <w:rFonts w:ascii="Calibri" w:hAnsi="Calibri" w:cs="Calibri"/>
            <w:color w:val="4472C4" w:themeColor="accent1"/>
            <w:u w:val="single"/>
            <w:lang w:val="en-GB"/>
          </w:rPr>
          <w:t>). There</w:t>
        </w:r>
        <w:r w:rsidR="001E463D">
          <w:rPr>
            <w:rFonts w:ascii="Calibri" w:hAnsi="Calibri" w:cs="Calibri"/>
            <w:color w:val="4472C4" w:themeColor="accent1"/>
            <w:u w:val="single"/>
            <w:lang w:val="en-GB"/>
          </w:rPr>
          <w:t xml:space="preserve"> you </w:t>
        </w:r>
      </w:ins>
      <w:ins w:id="1595" w:author="Kris.Wild" w:date="2023-03-06T16:57:00Z">
        <w:r w:rsidR="001E463D">
          <w:rPr>
            <w:rFonts w:ascii="Calibri" w:hAnsi="Calibri" w:cs="Calibri"/>
            <w:color w:val="4472C4" w:themeColor="accent1"/>
            <w:u w:val="single"/>
            <w:lang w:val="en-GB"/>
          </w:rPr>
          <w:t xml:space="preserve">will find a README file </w:t>
        </w:r>
      </w:ins>
      <w:ins w:id="1596" w:author="Kris.Wild" w:date="2023-03-06T17:00:00Z">
        <w:r w:rsidR="001E463D">
          <w:rPr>
            <w:rFonts w:ascii="Calibri" w:hAnsi="Calibri" w:cs="Calibri"/>
            <w:color w:val="4472C4" w:themeColor="accent1"/>
            <w:u w:val="single"/>
            <w:lang w:val="en-GB"/>
          </w:rPr>
          <w:t>that</w:t>
        </w:r>
      </w:ins>
      <w:ins w:id="1597" w:author="Kris.Wild" w:date="2023-03-06T16:59:00Z">
        <w:r w:rsidR="001E463D">
          <w:rPr>
            <w:rFonts w:ascii="Calibri" w:hAnsi="Calibri" w:cs="Calibri"/>
            <w:color w:val="4472C4" w:themeColor="accent1"/>
            <w:u w:val="single"/>
            <w:lang w:val="en-GB"/>
          </w:rPr>
          <w:t xml:space="preserve"> describes a dataset along with the raw </w:t>
        </w:r>
      </w:ins>
      <w:ins w:id="1598" w:author="Kris.Wild" w:date="2023-03-06T17:01:00Z">
        <w:r w:rsidR="001E463D">
          <w:rPr>
            <w:rFonts w:ascii="Calibri" w:hAnsi="Calibri" w:cs="Calibri"/>
            <w:color w:val="4472C4" w:themeColor="accent1"/>
            <w:u w:val="single"/>
            <w:lang w:val="en-GB"/>
          </w:rPr>
          <w:t>files</w:t>
        </w:r>
      </w:ins>
      <w:ins w:id="1599" w:author="Kris.Wild" w:date="2023-03-06T16:59:00Z">
        <w:r w:rsidR="001E463D">
          <w:rPr>
            <w:rFonts w:ascii="Calibri" w:hAnsi="Calibri" w:cs="Calibri"/>
            <w:color w:val="4472C4" w:themeColor="accent1"/>
            <w:u w:val="single"/>
            <w:lang w:val="en-GB"/>
          </w:rPr>
          <w:t xml:space="preserve"> in the same location</w:t>
        </w:r>
      </w:ins>
      <w:ins w:id="1600" w:author="Kris.Wild" w:date="2023-03-06T17:01:00Z">
        <w:r w:rsidR="001E463D">
          <w:rPr>
            <w:rFonts w:ascii="Calibri" w:hAnsi="Calibri" w:cs="Calibri"/>
            <w:color w:val="4472C4" w:themeColor="accent1"/>
            <w:u w:val="single"/>
            <w:lang w:val="en-GB"/>
          </w:rPr>
          <w:t xml:space="preserve"> as described on your website</w:t>
        </w:r>
      </w:ins>
      <w:ins w:id="1601" w:author="Kris.Wild" w:date="2023-03-06T16:59:00Z">
        <w:r w:rsidR="001E463D">
          <w:rPr>
            <w:rFonts w:ascii="Calibri" w:hAnsi="Calibri" w:cs="Calibri"/>
            <w:color w:val="4472C4" w:themeColor="accent1"/>
            <w:u w:val="single"/>
            <w:lang w:val="en-GB"/>
          </w:rPr>
          <w:t>.</w:t>
        </w:r>
      </w:ins>
    </w:p>
    <w:p w14:paraId="48BA1554" w14:textId="77777777" w:rsidR="00941739" w:rsidRPr="00D86ACC" w:rsidRDefault="00941739" w:rsidP="008C19F0">
      <w:pPr>
        <w:rPr>
          <w:rFonts w:ascii="Calibri" w:hAnsi="Calibri" w:cs="Calibri"/>
          <w:rPrChange w:id="1602" w:author="Kris.Wild" w:date="2023-03-06T14:48:00Z">
            <w:rPr/>
          </w:rPrChange>
        </w:rPr>
      </w:pPr>
    </w:p>
    <w:p w14:paraId="4306C38A" w14:textId="77777777" w:rsidR="008C19F0" w:rsidRPr="00D86ACC" w:rsidRDefault="008C19F0" w:rsidP="008C19F0">
      <w:pPr>
        <w:rPr>
          <w:rFonts w:ascii="Calibri" w:hAnsi="Calibri" w:cs="Calibri"/>
          <w:rPrChange w:id="1603" w:author="Kris.Wild" w:date="2023-03-06T14:48:00Z">
            <w:rPr/>
          </w:rPrChange>
        </w:rPr>
      </w:pPr>
      <w:r w:rsidRPr="00D86ACC">
        <w:rPr>
          <w:rFonts w:ascii="Calibri" w:hAnsi="Calibri" w:cs="Calibri"/>
          <w:rPrChange w:id="1604" w:author="Kris.Wild" w:date="2023-03-06T14:48:00Z">
            <w:rPr/>
          </w:rPrChange>
        </w:rPr>
        <w:t xml:space="preserve">*Due to its lack of permanence, we do ask that datasets of soon to be accepted articles are uploaded to other repositories other than GitHub, such as Dryad or </w:t>
      </w:r>
      <w:proofErr w:type="spellStart"/>
      <w:r w:rsidRPr="00D86ACC">
        <w:rPr>
          <w:rFonts w:ascii="Calibri" w:hAnsi="Calibri" w:cs="Calibri"/>
          <w:rPrChange w:id="1605" w:author="Kris.Wild" w:date="2023-03-06T14:48:00Z">
            <w:rPr/>
          </w:rPrChange>
        </w:rPr>
        <w:t>figshare</w:t>
      </w:r>
      <w:proofErr w:type="spellEnd"/>
      <w:r w:rsidRPr="00D86ACC">
        <w:rPr>
          <w:rFonts w:ascii="Calibri" w:hAnsi="Calibri" w:cs="Calibri"/>
          <w:rPrChange w:id="1606" w:author="Kris.Wild" w:date="2023-03-06T14:48:00Z">
            <w:rPr/>
          </w:rPrChange>
        </w:rPr>
        <w:t>. Please upload your data into another repository and amend your data section accordingly to reflect this.</w:t>
      </w:r>
    </w:p>
    <w:p w14:paraId="758853BB" w14:textId="32188D41" w:rsidR="008C19F0" w:rsidRPr="00D86ACC" w:rsidRDefault="008C19F0" w:rsidP="008C19F0">
      <w:pPr>
        <w:rPr>
          <w:rFonts w:ascii="Calibri" w:hAnsi="Calibri" w:cs="Calibri"/>
          <w:rPrChange w:id="1607" w:author="Kris.Wild" w:date="2023-03-06T14:48:00Z">
            <w:rPr/>
          </w:rPrChange>
        </w:rPr>
      </w:pPr>
    </w:p>
    <w:p w14:paraId="277F9D76" w14:textId="6E54C15B" w:rsidR="00941739" w:rsidRPr="001E463D" w:rsidRDefault="00941739" w:rsidP="00941739">
      <w:pPr>
        <w:rPr>
          <w:rFonts w:ascii="Calibri" w:hAnsi="Calibri" w:cs="Calibri"/>
          <w:color w:val="4472C4" w:themeColor="accent1"/>
          <w:rPrChange w:id="1608" w:author="Kris.Wild" w:date="2023-03-06T17:02:00Z">
            <w:rPr/>
          </w:rPrChange>
        </w:rPr>
      </w:pPr>
      <w:r w:rsidRPr="001E463D">
        <w:rPr>
          <w:rFonts w:ascii="Calibri" w:hAnsi="Calibri" w:cs="Calibri"/>
          <w:b/>
          <w:bCs/>
          <w:color w:val="4472C4" w:themeColor="accent1"/>
          <w:rPrChange w:id="1609" w:author="Kris.Wild" w:date="2023-03-06T17:02:00Z">
            <w:rPr>
              <w:b/>
              <w:bCs/>
              <w:color w:val="4472C4" w:themeColor="accent1"/>
            </w:rPr>
          </w:rPrChange>
        </w:rPr>
        <w:t>Response</w:t>
      </w:r>
      <w:r w:rsidRPr="001E463D">
        <w:rPr>
          <w:rFonts w:ascii="Calibri" w:hAnsi="Calibri" w:cs="Calibri"/>
          <w:color w:val="4472C4" w:themeColor="accent1"/>
          <w:rPrChange w:id="1610" w:author="Kris.Wild" w:date="2023-03-06T17:02:00Z">
            <w:rPr>
              <w:color w:val="4472C4" w:themeColor="accent1"/>
            </w:rPr>
          </w:rPrChange>
        </w:rPr>
        <w:t xml:space="preserve">: Thanks. We have loaded the data up to </w:t>
      </w:r>
      <w:proofErr w:type="spellStart"/>
      <w:r w:rsidRPr="001E463D">
        <w:rPr>
          <w:rFonts w:ascii="Calibri" w:hAnsi="Calibri" w:cs="Calibri"/>
          <w:color w:val="4472C4" w:themeColor="accent1"/>
          <w:rPrChange w:id="1611" w:author="Kris.Wild" w:date="2023-03-06T17:02:00Z">
            <w:rPr>
              <w:color w:val="4472C4" w:themeColor="accent1"/>
            </w:rPr>
          </w:rPrChange>
        </w:rPr>
        <w:t>Zenodo</w:t>
      </w:r>
      <w:proofErr w:type="spellEnd"/>
      <w:ins w:id="1612" w:author="Kris.Wild" w:date="2023-03-06T17:02:00Z">
        <w:r w:rsidR="001E463D" w:rsidRPr="001E463D">
          <w:rPr>
            <w:rFonts w:ascii="Calibri" w:hAnsi="Calibri" w:cs="Calibri"/>
            <w:color w:val="4472C4" w:themeColor="accent1"/>
          </w:rPr>
          <w:t xml:space="preserve"> </w:t>
        </w:r>
      </w:ins>
      <w:ins w:id="1613" w:author="Kris.Wild" w:date="2023-03-06T17:01:00Z">
        <w:r w:rsidR="001E463D" w:rsidRPr="001E463D">
          <w:rPr>
            <w:rFonts w:ascii="Calibri" w:hAnsi="Calibri" w:cs="Calibri"/>
            <w:color w:val="4472C4" w:themeColor="accent1"/>
          </w:rPr>
          <w:t>(</w:t>
        </w:r>
        <w:r w:rsidR="001E463D" w:rsidRPr="001E463D">
          <w:rPr>
            <w:rFonts w:ascii="Calibri" w:hAnsi="Calibri" w:cs="Calibri"/>
            <w:color w:val="4472C4" w:themeColor="accent1"/>
            <w:u w:val="single"/>
            <w:lang w:val="en-GB"/>
          </w:rPr>
          <w:fldChar w:fldCharType="begin"/>
        </w:r>
        <w:r w:rsidR="001E463D" w:rsidRPr="001E463D">
          <w:rPr>
            <w:rFonts w:ascii="Calibri" w:hAnsi="Calibri" w:cs="Calibri"/>
            <w:color w:val="4472C4" w:themeColor="accent1"/>
            <w:u w:val="single"/>
            <w:lang w:val="en-GB"/>
          </w:rPr>
          <w:instrText>HYPERLINK "https://doi.org/10.5281/zenodo.7700383"</w:instrText>
        </w:r>
        <w:r w:rsidR="001E463D" w:rsidRPr="001E463D">
          <w:rPr>
            <w:rFonts w:ascii="Calibri" w:hAnsi="Calibri" w:cs="Calibri"/>
            <w:color w:val="4472C4" w:themeColor="accent1"/>
            <w:u w:val="single"/>
            <w:lang w:val="en-GB"/>
          </w:rPr>
        </w:r>
        <w:r w:rsidR="001E463D" w:rsidRPr="001E463D">
          <w:rPr>
            <w:rFonts w:ascii="Calibri" w:hAnsi="Calibri" w:cs="Calibri"/>
            <w:color w:val="4472C4" w:themeColor="accent1"/>
            <w:u w:val="single"/>
            <w:lang w:val="en-GB"/>
          </w:rPr>
          <w:fldChar w:fldCharType="separate"/>
        </w:r>
        <w:r w:rsidR="001E463D" w:rsidRPr="001E463D">
          <w:rPr>
            <w:rStyle w:val="Hyperlink"/>
            <w:rFonts w:ascii="Calibri" w:hAnsi="Calibri" w:cs="Calibri"/>
            <w:color w:val="4472C4" w:themeColor="accent1"/>
            <w:lang w:val="en-GB"/>
            <w:rPrChange w:id="1614" w:author="Kris.Wild" w:date="2023-03-06T17:02:00Z">
              <w:rPr>
                <w:rStyle w:val="Hyperlink"/>
                <w:rFonts w:ascii="Calibri" w:hAnsi="Calibri" w:cs="Calibri"/>
                <w:lang w:val="en-GB"/>
              </w:rPr>
            </w:rPrChange>
          </w:rPr>
          <w:t>https://doi.org/10.5281/zenodo.7700383</w:t>
        </w:r>
        <w:r w:rsidR="001E463D" w:rsidRPr="001E463D">
          <w:rPr>
            <w:rFonts w:ascii="Calibri" w:hAnsi="Calibri" w:cs="Calibri"/>
            <w:color w:val="4472C4" w:themeColor="accent1"/>
          </w:rPr>
          <w:fldChar w:fldCharType="end"/>
        </w:r>
        <w:r w:rsidR="001E463D" w:rsidRPr="001E463D">
          <w:rPr>
            <w:rFonts w:ascii="Calibri" w:hAnsi="Calibri" w:cs="Calibri"/>
            <w:color w:val="4472C4" w:themeColor="accent1"/>
          </w:rPr>
          <w:t>)</w:t>
        </w:r>
      </w:ins>
      <w:r w:rsidRPr="001E463D">
        <w:rPr>
          <w:rFonts w:ascii="Calibri" w:hAnsi="Calibri" w:cs="Calibri"/>
          <w:color w:val="4472C4" w:themeColor="accent1"/>
          <w:rPrChange w:id="1615" w:author="Kris.Wild" w:date="2023-03-06T17:02:00Z">
            <w:rPr>
              <w:color w:val="4472C4" w:themeColor="accent1"/>
            </w:rPr>
          </w:rPrChange>
        </w:rPr>
        <w:t>.</w:t>
      </w:r>
    </w:p>
    <w:p w14:paraId="758FC4D9" w14:textId="77777777" w:rsidR="00941739" w:rsidRPr="00D86ACC" w:rsidRDefault="00941739" w:rsidP="008C19F0">
      <w:pPr>
        <w:rPr>
          <w:rFonts w:ascii="Calibri" w:hAnsi="Calibri" w:cs="Calibri"/>
          <w:rPrChange w:id="1616" w:author="Kris.Wild" w:date="2023-03-06T14:48:00Z">
            <w:rPr/>
          </w:rPrChange>
        </w:rPr>
      </w:pPr>
    </w:p>
    <w:p w14:paraId="0A011B88" w14:textId="77777777" w:rsidR="008C19F0" w:rsidRPr="00D86ACC" w:rsidRDefault="008C19F0" w:rsidP="008C19F0">
      <w:pPr>
        <w:rPr>
          <w:rFonts w:ascii="Calibri" w:hAnsi="Calibri" w:cs="Calibri"/>
          <w:rPrChange w:id="1617" w:author="Kris.Wild" w:date="2023-03-06T14:48:00Z">
            <w:rPr/>
          </w:rPrChange>
        </w:rPr>
      </w:pPr>
      <w:r w:rsidRPr="00D86ACC">
        <w:rPr>
          <w:rFonts w:ascii="Calibri" w:hAnsi="Calibri" w:cs="Calibri"/>
          <w:rPrChange w:id="1618" w:author="Kris.Wild" w:date="2023-03-06T14:48:00Z">
            <w:rPr/>
          </w:rPrChange>
        </w:rPr>
        <w:t>*Please also ensure that your data is cited in your reference list as described here https://royalsociety.org/journals/ethics-policies/data-sharing-mining/</w:t>
      </w:r>
    </w:p>
    <w:p w14:paraId="6789E7C7" w14:textId="1392AC18" w:rsidR="008C19F0" w:rsidRPr="00D86ACC" w:rsidRDefault="008C19F0" w:rsidP="008C19F0">
      <w:pPr>
        <w:rPr>
          <w:rFonts w:ascii="Calibri" w:hAnsi="Calibri" w:cs="Calibri"/>
          <w:rPrChange w:id="1619" w:author="Kris.Wild" w:date="2023-03-06T14:48:00Z">
            <w:rPr/>
          </w:rPrChange>
        </w:rPr>
      </w:pPr>
    </w:p>
    <w:p w14:paraId="5755E45D" w14:textId="2A0D645A" w:rsidR="00941739" w:rsidRPr="00D86ACC" w:rsidRDefault="00941739" w:rsidP="00941739">
      <w:pPr>
        <w:rPr>
          <w:rFonts w:ascii="Calibri" w:hAnsi="Calibri" w:cs="Calibri"/>
          <w:rPrChange w:id="1620" w:author="Kris.Wild" w:date="2023-03-06T14:48:00Z">
            <w:rPr/>
          </w:rPrChange>
        </w:rPr>
      </w:pPr>
      <w:r w:rsidRPr="00D86ACC">
        <w:rPr>
          <w:rFonts w:ascii="Calibri" w:hAnsi="Calibri" w:cs="Calibri"/>
          <w:b/>
          <w:bCs/>
          <w:color w:val="4472C4" w:themeColor="accent1"/>
          <w:rPrChange w:id="1621" w:author="Kris.Wild" w:date="2023-03-06T14:48:00Z">
            <w:rPr>
              <w:b/>
              <w:bCs/>
              <w:color w:val="4472C4" w:themeColor="accent1"/>
            </w:rPr>
          </w:rPrChange>
        </w:rPr>
        <w:t>Response</w:t>
      </w:r>
      <w:r w:rsidRPr="00D86ACC">
        <w:rPr>
          <w:rFonts w:ascii="Calibri" w:hAnsi="Calibri" w:cs="Calibri"/>
          <w:color w:val="4472C4" w:themeColor="accent1"/>
          <w:rPrChange w:id="1622" w:author="Kris.Wild" w:date="2023-03-06T14:48:00Z">
            <w:rPr>
              <w:color w:val="4472C4" w:themeColor="accent1"/>
            </w:rPr>
          </w:rPrChange>
        </w:rPr>
        <w:t>:</w:t>
      </w:r>
      <w:ins w:id="1623" w:author="Daniel Noble" w:date="2023-03-06T19:46:00Z">
        <w:r w:rsidR="00D84BCC">
          <w:rPr>
            <w:rFonts w:ascii="Calibri" w:hAnsi="Calibri" w:cs="Calibri"/>
            <w:color w:val="4472C4" w:themeColor="accent1"/>
          </w:rPr>
          <w:t xml:space="preserve"> Thanks. This has now been cited as reference 55.</w:t>
        </w:r>
      </w:ins>
    </w:p>
    <w:p w14:paraId="01F4489F" w14:textId="77777777" w:rsidR="00941739" w:rsidRPr="00D86ACC" w:rsidRDefault="00941739" w:rsidP="008C19F0">
      <w:pPr>
        <w:rPr>
          <w:rFonts w:ascii="Calibri" w:hAnsi="Calibri" w:cs="Calibri"/>
          <w:rPrChange w:id="1624" w:author="Kris.Wild" w:date="2023-03-06T14:48:00Z">
            <w:rPr/>
          </w:rPrChange>
        </w:rPr>
      </w:pPr>
    </w:p>
    <w:p w14:paraId="308DA00D" w14:textId="77777777" w:rsidR="008C19F0" w:rsidRPr="00D86ACC" w:rsidRDefault="008C19F0" w:rsidP="008C19F0">
      <w:pPr>
        <w:rPr>
          <w:rFonts w:ascii="Calibri" w:hAnsi="Calibri" w:cs="Calibri"/>
          <w:rPrChange w:id="1625" w:author="Kris.Wild" w:date="2023-03-06T14:48:00Z">
            <w:rPr/>
          </w:rPrChange>
        </w:rPr>
      </w:pPr>
      <w:r w:rsidRPr="00D86ACC">
        <w:rPr>
          <w:rFonts w:ascii="Calibri" w:hAnsi="Calibri" w:cs="Calibri"/>
          <w:rPrChange w:id="1626" w:author="Kris.Wild" w:date="2023-03-06T14:48:00Z">
            <w:rPr/>
          </w:rPrChange>
        </w:rPr>
        <w:t>*</w:t>
      </w:r>
      <w:proofErr w:type="gramStart"/>
      <w:r w:rsidRPr="00D86ACC">
        <w:rPr>
          <w:rFonts w:ascii="Calibri" w:hAnsi="Calibri" w:cs="Calibri"/>
          <w:rPrChange w:id="1627" w:author="Kris.Wild" w:date="2023-03-06T14:48:00Z">
            <w:rPr/>
          </w:rPrChange>
        </w:rPr>
        <w:t>As long as</w:t>
      </w:r>
      <w:proofErr w:type="gramEnd"/>
      <w:r w:rsidRPr="00D86ACC">
        <w:rPr>
          <w:rFonts w:ascii="Calibri" w:hAnsi="Calibri" w:cs="Calibri"/>
          <w:rPrChange w:id="1628" w:author="Kris.Wild" w:date="2023-03-06T14:48:00Z">
            <w:rPr/>
          </w:rPrChange>
        </w:rPr>
        <w:t xml:space="preserve"> </w:t>
      </w:r>
      <w:commentRangeStart w:id="1629"/>
      <w:commentRangeStart w:id="1630"/>
      <w:r w:rsidRPr="00D86ACC">
        <w:rPr>
          <w:rFonts w:ascii="Calibri" w:hAnsi="Calibri" w:cs="Calibri"/>
          <w:rPrChange w:id="1631" w:author="Kris.Wild" w:date="2023-03-06T14:48:00Z">
            <w:rPr/>
          </w:rPrChange>
        </w:rPr>
        <w:t xml:space="preserve">they are accurate, your Ethics, Competing Interests, Data, and Author Contributions sections should be removed from your main manuscript and added to </w:t>
      </w:r>
      <w:proofErr w:type="spellStart"/>
      <w:r w:rsidRPr="00D86ACC">
        <w:rPr>
          <w:rFonts w:ascii="Calibri" w:hAnsi="Calibri" w:cs="Calibri"/>
          <w:rPrChange w:id="1632" w:author="Kris.Wild" w:date="2023-03-06T14:48:00Z">
            <w:rPr/>
          </w:rPrChange>
        </w:rPr>
        <w:t>ScholarOne</w:t>
      </w:r>
      <w:proofErr w:type="spellEnd"/>
      <w:r w:rsidRPr="00D86ACC">
        <w:rPr>
          <w:rFonts w:ascii="Calibri" w:hAnsi="Calibri" w:cs="Calibri"/>
          <w:rPrChange w:id="1633" w:author="Kris.Wild" w:date="2023-03-06T14:48:00Z">
            <w:rPr/>
          </w:rPrChange>
        </w:rPr>
        <w:t xml:space="preserve"> in the relevant sections instead (Step 6 in </w:t>
      </w:r>
      <w:proofErr w:type="spellStart"/>
      <w:r w:rsidRPr="00D86ACC">
        <w:rPr>
          <w:rFonts w:ascii="Calibri" w:hAnsi="Calibri" w:cs="Calibri"/>
          <w:rPrChange w:id="1634" w:author="Kris.Wild" w:date="2023-03-06T14:48:00Z">
            <w:rPr/>
          </w:rPrChange>
        </w:rPr>
        <w:t>ScholarOne</w:t>
      </w:r>
      <w:commentRangeEnd w:id="1629"/>
      <w:proofErr w:type="spellEnd"/>
      <w:r w:rsidR="008211C2" w:rsidRPr="00D86ACC">
        <w:rPr>
          <w:rStyle w:val="CommentReference"/>
          <w:rFonts w:ascii="Calibri" w:hAnsi="Calibri" w:cs="Calibri"/>
          <w:kern w:val="0"/>
          <w:sz w:val="24"/>
          <w:szCs w:val="24"/>
          <w14:ligatures w14:val="none"/>
          <w:rPrChange w:id="1635" w:author="Kris.Wild" w:date="2023-03-06T14:48:00Z">
            <w:rPr>
              <w:rStyle w:val="CommentReference"/>
              <w:kern w:val="0"/>
              <w14:ligatures w14:val="none"/>
            </w:rPr>
          </w:rPrChange>
        </w:rPr>
        <w:commentReference w:id="1629"/>
      </w:r>
      <w:commentRangeEnd w:id="1630"/>
      <w:r w:rsidR="00AE2A5F">
        <w:rPr>
          <w:rStyle w:val="CommentReference"/>
          <w:kern w:val="0"/>
          <w14:ligatures w14:val="none"/>
        </w:rPr>
        <w:commentReference w:id="1630"/>
      </w:r>
      <w:r w:rsidRPr="00D86ACC">
        <w:rPr>
          <w:rFonts w:ascii="Calibri" w:hAnsi="Calibri" w:cs="Calibri"/>
          <w:rPrChange w:id="1636" w:author="Kris.Wild" w:date="2023-03-06T14:48:00Z">
            <w:rPr/>
          </w:rPrChange>
        </w:rPr>
        <w:t>)</w:t>
      </w:r>
    </w:p>
    <w:p w14:paraId="4441D5A2" w14:textId="3D990470" w:rsidR="008C19F0" w:rsidRPr="00D86ACC" w:rsidRDefault="008C19F0" w:rsidP="008C19F0">
      <w:pPr>
        <w:rPr>
          <w:rFonts w:ascii="Calibri" w:hAnsi="Calibri" w:cs="Calibri"/>
          <w:rPrChange w:id="1637" w:author="Kris.Wild" w:date="2023-03-06T14:48:00Z">
            <w:rPr/>
          </w:rPrChange>
        </w:rPr>
      </w:pPr>
    </w:p>
    <w:p w14:paraId="2BDDECA8" w14:textId="1495C3E1" w:rsidR="00941739" w:rsidRPr="00D86ACC" w:rsidRDefault="00941739" w:rsidP="00941739">
      <w:pPr>
        <w:rPr>
          <w:rFonts w:ascii="Calibri" w:hAnsi="Calibri" w:cs="Calibri"/>
          <w:rPrChange w:id="1638" w:author="Kris.Wild" w:date="2023-03-06T14:48:00Z">
            <w:rPr/>
          </w:rPrChange>
        </w:rPr>
      </w:pPr>
      <w:r w:rsidRPr="00D86ACC">
        <w:rPr>
          <w:rFonts w:ascii="Calibri" w:hAnsi="Calibri" w:cs="Calibri"/>
          <w:b/>
          <w:bCs/>
          <w:color w:val="4472C4" w:themeColor="accent1"/>
          <w:rPrChange w:id="1639" w:author="Kris.Wild" w:date="2023-03-06T14:48:00Z">
            <w:rPr>
              <w:b/>
              <w:bCs/>
              <w:color w:val="4472C4" w:themeColor="accent1"/>
            </w:rPr>
          </w:rPrChange>
        </w:rPr>
        <w:t>Response</w:t>
      </w:r>
      <w:r w:rsidRPr="00D86ACC">
        <w:rPr>
          <w:rFonts w:ascii="Calibri" w:hAnsi="Calibri" w:cs="Calibri"/>
          <w:color w:val="4472C4" w:themeColor="accent1"/>
          <w:rPrChange w:id="1640" w:author="Kris.Wild" w:date="2023-03-06T14:48:00Z">
            <w:rPr>
              <w:color w:val="4472C4" w:themeColor="accent1"/>
            </w:rPr>
          </w:rPrChange>
        </w:rPr>
        <w:t>: Thanks. Removed.</w:t>
      </w:r>
    </w:p>
    <w:p w14:paraId="324C1567" w14:textId="77777777" w:rsidR="00941739" w:rsidRPr="00D86ACC" w:rsidRDefault="00941739" w:rsidP="008C19F0">
      <w:pPr>
        <w:rPr>
          <w:rFonts w:ascii="Calibri" w:hAnsi="Calibri" w:cs="Calibri"/>
          <w:rPrChange w:id="1641" w:author="Kris.Wild" w:date="2023-03-06T14:48:00Z">
            <w:rPr/>
          </w:rPrChange>
        </w:rPr>
      </w:pPr>
    </w:p>
    <w:p w14:paraId="2CAD898F" w14:textId="77777777" w:rsidR="008C19F0" w:rsidRPr="00D86ACC" w:rsidRDefault="008C19F0" w:rsidP="008C19F0">
      <w:pPr>
        <w:rPr>
          <w:rFonts w:ascii="Calibri" w:hAnsi="Calibri" w:cs="Calibri"/>
          <w:rPrChange w:id="1642" w:author="Kris.Wild" w:date="2023-03-06T14:48:00Z">
            <w:rPr/>
          </w:rPrChange>
        </w:rPr>
      </w:pPr>
      <w:r w:rsidRPr="00D86ACC">
        <w:rPr>
          <w:rFonts w:ascii="Calibri" w:hAnsi="Calibri" w:cs="Calibri"/>
          <w:rPrChange w:id="1643" w:author="Kris.Wild" w:date="2023-03-06T14:48:00Z">
            <w:rPr/>
          </w:rPrChange>
        </w:rPr>
        <w:lastRenderedPageBreak/>
        <w:t>*Please also confirm in your cover letter whether all the figures are your own or whether permission has been obtained for their use</w:t>
      </w:r>
    </w:p>
    <w:p w14:paraId="18830765" w14:textId="77777777" w:rsidR="008C19F0" w:rsidRPr="00D86ACC" w:rsidRDefault="008C19F0" w:rsidP="008C19F0">
      <w:pPr>
        <w:rPr>
          <w:rFonts w:ascii="Calibri" w:hAnsi="Calibri" w:cs="Calibri"/>
          <w:rPrChange w:id="1644" w:author="Kris.Wild" w:date="2023-03-06T14:48:00Z">
            <w:rPr/>
          </w:rPrChange>
        </w:rPr>
      </w:pPr>
    </w:p>
    <w:p w14:paraId="75BF7C5D" w14:textId="77777777" w:rsidR="008C19F0" w:rsidRPr="00D86ACC" w:rsidRDefault="008C19F0" w:rsidP="008C19F0">
      <w:pPr>
        <w:rPr>
          <w:rFonts w:ascii="Calibri" w:hAnsi="Calibri" w:cs="Calibri"/>
          <w:rPrChange w:id="1645" w:author="Kris.Wild" w:date="2023-03-06T14:48:00Z">
            <w:rPr/>
          </w:rPrChange>
        </w:rPr>
      </w:pPr>
      <w:r w:rsidRPr="00D86ACC">
        <w:rPr>
          <w:rFonts w:ascii="Calibri" w:hAnsi="Calibri" w:cs="Calibri"/>
          <w:rPrChange w:id="1646" w:author="Kris.Wild" w:date="2023-03-06T14:48:00Z">
            <w:rPr/>
          </w:rPrChange>
        </w:rPr>
        <w:t xml:space="preserve">*If you have any images that can be used to promote your article on social media (should </w:t>
      </w:r>
      <w:proofErr w:type="gramStart"/>
      <w:r w:rsidRPr="00D86ACC">
        <w:rPr>
          <w:rFonts w:ascii="Calibri" w:hAnsi="Calibri" w:cs="Calibri"/>
          <w:rPrChange w:id="1647" w:author="Kris.Wild" w:date="2023-03-06T14:48:00Z">
            <w:rPr/>
          </w:rPrChange>
        </w:rPr>
        <w:t>this</w:t>
      </w:r>
      <w:proofErr w:type="gramEnd"/>
      <w:r w:rsidRPr="00D86ACC">
        <w:rPr>
          <w:rFonts w:ascii="Calibri" w:hAnsi="Calibri" w:cs="Calibri"/>
          <w:rPrChange w:id="1648" w:author="Kris.Wild" w:date="2023-03-06T14:48:00Z">
            <w:rPr/>
          </w:rPrChange>
        </w:rPr>
        <w:t xml:space="preserve"> be accepted) please upload them as a supplementary file</w:t>
      </w:r>
    </w:p>
    <w:p w14:paraId="4E12F159" w14:textId="77777777" w:rsidR="008C19F0" w:rsidRPr="00D86ACC" w:rsidRDefault="008C19F0" w:rsidP="008C19F0">
      <w:pPr>
        <w:rPr>
          <w:rFonts w:ascii="Calibri" w:hAnsi="Calibri" w:cs="Calibri"/>
          <w:rPrChange w:id="1649" w:author="Kris.Wild" w:date="2023-03-06T14:48:00Z">
            <w:rPr/>
          </w:rPrChange>
        </w:rPr>
      </w:pPr>
    </w:p>
    <w:p w14:paraId="47C1BD05" w14:textId="77777777" w:rsidR="008C19F0" w:rsidRPr="00D86ACC" w:rsidRDefault="008C19F0" w:rsidP="008C19F0">
      <w:pPr>
        <w:rPr>
          <w:rFonts w:ascii="Calibri" w:hAnsi="Calibri" w:cs="Calibri"/>
          <w:rPrChange w:id="1650" w:author="Kris.Wild" w:date="2023-03-06T14:48:00Z">
            <w:rPr/>
          </w:rPrChange>
        </w:rPr>
      </w:pPr>
      <w:r w:rsidRPr="00D86ACC">
        <w:rPr>
          <w:rFonts w:ascii="Calibri" w:hAnsi="Calibri" w:cs="Calibri"/>
          <w:rPrChange w:id="1651" w:author="Kris.Wild" w:date="2023-03-06T14:48:00Z">
            <w:rPr/>
          </w:rPrChange>
        </w:rPr>
        <w:t xml:space="preserve">*Please do ensure that your supplementary files themselves include the title and authors of your main manuscript, and that you also provide an appropriate title and description for each of these on </w:t>
      </w:r>
      <w:proofErr w:type="spellStart"/>
      <w:r w:rsidRPr="00D86ACC">
        <w:rPr>
          <w:rFonts w:ascii="Calibri" w:hAnsi="Calibri" w:cs="Calibri"/>
          <w:rPrChange w:id="1652" w:author="Kris.Wild" w:date="2023-03-06T14:48:00Z">
            <w:rPr/>
          </w:rPrChange>
        </w:rPr>
        <w:t>ScholarOne</w:t>
      </w:r>
      <w:proofErr w:type="spellEnd"/>
    </w:p>
    <w:p w14:paraId="6E7D52EA" w14:textId="77777777" w:rsidR="008C19F0" w:rsidRPr="00D86ACC" w:rsidRDefault="008C19F0" w:rsidP="008C19F0">
      <w:pPr>
        <w:rPr>
          <w:rFonts w:ascii="Calibri" w:hAnsi="Calibri" w:cs="Calibri"/>
          <w:rPrChange w:id="1653" w:author="Kris.Wild" w:date="2023-03-06T14:48:00Z">
            <w:rPr/>
          </w:rPrChange>
        </w:rPr>
      </w:pPr>
    </w:p>
    <w:p w14:paraId="58E2BCA3" w14:textId="77777777" w:rsidR="008C19F0" w:rsidRPr="00D86ACC" w:rsidRDefault="008C19F0" w:rsidP="008C19F0">
      <w:pPr>
        <w:rPr>
          <w:rFonts w:ascii="Calibri" w:hAnsi="Calibri" w:cs="Calibri"/>
          <w:rPrChange w:id="1654" w:author="Kris.Wild" w:date="2023-03-06T14:48:00Z">
            <w:rPr/>
          </w:rPrChange>
        </w:rPr>
      </w:pPr>
      <w:r w:rsidRPr="00D86ACC">
        <w:rPr>
          <w:rFonts w:ascii="Calibri" w:hAnsi="Calibri" w:cs="Calibri"/>
          <w:rPrChange w:id="1655" w:author="Kris.Wild" w:date="2023-03-06T14:48:00Z">
            <w:rPr/>
          </w:rPrChange>
        </w:rPr>
        <w:t>*Please upload a version with the changes clearly marked as a supplementary file</w:t>
      </w:r>
    </w:p>
    <w:p w14:paraId="0D6BAD22" w14:textId="77777777" w:rsidR="008C19F0" w:rsidRPr="00D86ACC" w:rsidRDefault="008C19F0" w:rsidP="008C19F0">
      <w:pPr>
        <w:rPr>
          <w:rFonts w:ascii="Calibri" w:hAnsi="Calibri" w:cs="Calibri"/>
          <w:rPrChange w:id="1656" w:author="Kris.Wild" w:date="2023-03-06T14:48:00Z">
            <w:rPr/>
          </w:rPrChange>
        </w:rPr>
      </w:pPr>
    </w:p>
    <w:p w14:paraId="76DDA4C0" w14:textId="77777777" w:rsidR="008C19F0" w:rsidRPr="00D86ACC" w:rsidRDefault="008C19F0" w:rsidP="008C19F0">
      <w:pPr>
        <w:rPr>
          <w:rFonts w:ascii="Calibri" w:hAnsi="Calibri" w:cs="Calibri"/>
          <w:rPrChange w:id="1657" w:author="Kris.Wild" w:date="2023-03-06T14:48:00Z">
            <w:rPr/>
          </w:rPrChange>
        </w:rPr>
      </w:pPr>
      <w:r w:rsidRPr="00D86ACC">
        <w:rPr>
          <w:rFonts w:ascii="Calibri" w:hAnsi="Calibri" w:cs="Calibri"/>
          <w:rPrChange w:id="1658" w:author="Kris.Wild" w:date="2023-03-06T14:48:00Z">
            <w:rPr/>
          </w:rPrChange>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30064AD1" w14:textId="77777777" w:rsidR="008C19F0" w:rsidRPr="00D86ACC" w:rsidRDefault="008C19F0" w:rsidP="008C19F0">
      <w:pPr>
        <w:rPr>
          <w:rFonts w:ascii="Calibri" w:hAnsi="Calibri" w:cs="Calibri"/>
          <w:rPrChange w:id="1659" w:author="Kris.Wild" w:date="2023-03-06T14:48:00Z">
            <w:rPr/>
          </w:rPrChange>
        </w:rPr>
      </w:pPr>
    </w:p>
    <w:p w14:paraId="49F4F45C" w14:textId="7C711182" w:rsidR="003C43E7" w:rsidRPr="00D86ACC" w:rsidRDefault="008C19F0" w:rsidP="008C19F0">
      <w:pPr>
        <w:rPr>
          <w:rFonts w:ascii="Calibri" w:hAnsi="Calibri" w:cs="Calibri"/>
          <w:rPrChange w:id="1660" w:author="Kris.Wild" w:date="2023-03-06T14:48:00Z">
            <w:rPr/>
          </w:rPrChange>
        </w:rPr>
      </w:pPr>
      <w:r w:rsidRPr="00D86ACC">
        <w:rPr>
          <w:rFonts w:ascii="Calibri" w:hAnsi="Calibri" w:cs="Calibri"/>
          <w:rPrChange w:id="1661" w:author="Kris.Wild" w:date="2023-03-06T14:48:00Z">
            <w:rPr/>
          </w:rPrChange>
        </w:rPr>
        <w:t>*Further tips on how to approach revisions that you may find useful can be found on our blog post here: https://royalsociety.org/blog/2021/07/responding-to-decision-letters-tips/</w:t>
      </w:r>
    </w:p>
    <w:sectPr w:rsidR="003C43E7" w:rsidRPr="00D86A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6" w:author="Kris.Wild" w:date="2023-03-06T14:20:00Z" w:initials="K">
    <w:p w14:paraId="46924EF9" w14:textId="77777777" w:rsidR="00EF3A83" w:rsidRDefault="00EF3A83" w:rsidP="0004308C">
      <w:r>
        <w:rPr>
          <w:rStyle w:val="CommentReference"/>
        </w:rPr>
        <w:annotationRef/>
      </w:r>
      <w:r>
        <w:rPr>
          <w:color w:val="000000"/>
          <w:kern w:val="0"/>
          <w:sz w:val="20"/>
          <w:szCs w:val="20"/>
          <w14:ligatures w14:val="none"/>
        </w:rPr>
        <w:t xml:space="preserve">This is the one I added: </w:t>
      </w:r>
      <w:proofErr w:type="spellStart"/>
      <w:r>
        <w:rPr>
          <w:color w:val="000000"/>
          <w:kern w:val="0"/>
          <w:sz w:val="20"/>
          <w:szCs w:val="20"/>
          <w14:ligatures w14:val="none"/>
        </w:rPr>
        <w:t>Raynal</w:t>
      </w:r>
      <w:proofErr w:type="spellEnd"/>
      <w:r>
        <w:rPr>
          <w:color w:val="000000"/>
          <w:kern w:val="0"/>
          <w:sz w:val="20"/>
          <w:szCs w:val="20"/>
          <w14:ligatures w14:val="none"/>
        </w:rPr>
        <w:t xml:space="preserve">, R. S., Noble, D. W., Riley, J. L., Senior, A. M., Warner, D. A., </w:t>
      </w:r>
      <w:proofErr w:type="gramStart"/>
      <w:r>
        <w:rPr>
          <w:color w:val="000000"/>
          <w:kern w:val="0"/>
          <w:sz w:val="20"/>
          <w:szCs w:val="20"/>
          <w14:ligatures w14:val="none"/>
        </w:rPr>
        <w:t>While,</w:t>
      </w:r>
      <w:proofErr w:type="gramEnd"/>
      <w:r>
        <w:rPr>
          <w:color w:val="000000"/>
          <w:kern w:val="0"/>
          <w:sz w:val="20"/>
          <w:szCs w:val="20"/>
          <w14:ligatures w14:val="none"/>
        </w:rPr>
        <w:t xml:space="preserve"> G. M., &amp; </w:t>
      </w:r>
      <w:proofErr w:type="spellStart"/>
      <w:r>
        <w:rPr>
          <w:color w:val="000000"/>
          <w:kern w:val="0"/>
          <w:sz w:val="20"/>
          <w:szCs w:val="20"/>
          <w14:ligatures w14:val="none"/>
        </w:rPr>
        <w:t>Schwanz</w:t>
      </w:r>
      <w:proofErr w:type="spellEnd"/>
      <w:r>
        <w:rPr>
          <w:color w:val="000000"/>
          <w:kern w:val="0"/>
          <w:sz w:val="20"/>
          <w:szCs w:val="20"/>
          <w14:ligatures w14:val="none"/>
        </w:rPr>
        <w:t>, L. E. (2022). Impact of fluctuating developmental temperatures on phenotypic traits in reptiles: a meta-analysis. Journal of Experimental Biology, 225(Suppl_1), jeb243369.</w:t>
      </w:r>
    </w:p>
  </w:comment>
  <w:comment w:id="448" w:author="Daniel Noble" w:date="2023-03-06T19:20:00Z" w:initials="DN">
    <w:p w14:paraId="4DC59D00" w14:textId="56FF4619" w:rsidR="002F1328" w:rsidRDefault="002F1328" w:rsidP="002F1328">
      <w:pPr>
        <w:pStyle w:val="NormalWeb"/>
      </w:pPr>
      <w:r>
        <w:rPr>
          <w:rStyle w:val="CommentReference"/>
        </w:rPr>
        <w:annotationRef/>
      </w:r>
      <w:proofErr w:type="spellStart"/>
      <w:r>
        <w:t>Cinar</w:t>
      </w:r>
      <w:proofErr w:type="spellEnd"/>
      <w:r>
        <w:t xml:space="preserve">, O., Nakagawa, S., </w:t>
      </w:r>
      <w:proofErr w:type="spellStart"/>
      <w:r>
        <w:t>Viechtbauer</w:t>
      </w:r>
      <w:proofErr w:type="spellEnd"/>
      <w:r>
        <w:t xml:space="preserve"> W. (2022) </w:t>
      </w:r>
      <w:r>
        <w:rPr>
          <w:rFonts w:ascii="Lato" w:hAnsi="Lato"/>
          <w:b/>
          <w:bCs/>
          <w:sz w:val="36"/>
          <w:szCs w:val="36"/>
        </w:rPr>
        <w:t>Phylogenetic multilevel meta-analysis: A simulation study on the importance of modelling the phylogeny. Methods in Ecology and Evolution, 1</w:t>
      </w:r>
      <w:r>
        <w:rPr>
          <w:rFonts w:ascii="Lato" w:hAnsi="Lato"/>
          <w:sz w:val="14"/>
          <w:szCs w:val="14"/>
        </w:rPr>
        <w:t xml:space="preserve">3:383–395 </w:t>
      </w:r>
    </w:p>
  </w:comment>
  <w:comment w:id="449" w:author="Daniel Noble" w:date="2023-03-05T13:45:00Z" w:initials="DN">
    <w:p w14:paraId="152B62FA" w14:textId="7223483B" w:rsidR="000A0979" w:rsidRDefault="000A0979" w:rsidP="00D5370B">
      <w:r>
        <w:rPr>
          <w:rStyle w:val="CommentReference"/>
        </w:rPr>
        <w:annotationRef/>
      </w:r>
      <w:r w:rsidR="00D5370B">
        <w:rPr>
          <w:rStyle w:val="apple-converted-space"/>
          <w:rFonts w:ascii="Helvetica" w:hAnsi="Helvetica"/>
          <w:color w:val="FFFFFF"/>
          <w:sz w:val="18"/>
          <w:szCs w:val="18"/>
        </w:rPr>
        <w:t> </w:t>
      </w:r>
      <w:r w:rsidR="00D5370B">
        <w:rPr>
          <w:rFonts w:ascii="Helvetica" w:hAnsi="Helvetica"/>
          <w:color w:val="FFFFFF"/>
          <w:sz w:val="18"/>
          <w:szCs w:val="18"/>
        </w:rPr>
        <w:t>Garland and Adolph 1994,</w:t>
      </w:r>
      <w:r w:rsidR="00D5370B">
        <w:rPr>
          <w:rStyle w:val="apple-converted-space"/>
          <w:rFonts w:ascii="Helvetica" w:hAnsi="Helvetica"/>
          <w:color w:val="FFFFFF"/>
          <w:sz w:val="18"/>
          <w:szCs w:val="18"/>
        </w:rPr>
        <w:t> </w:t>
      </w:r>
      <w:r w:rsidR="00D5370B">
        <w:rPr>
          <w:rStyle w:val="Emphasis"/>
          <w:rFonts w:ascii="Helvetica" w:hAnsi="Helvetica"/>
          <w:color w:val="FFFFFF"/>
          <w:sz w:val="18"/>
          <w:szCs w:val="18"/>
        </w:rPr>
        <w:t>Physiological Zoology</w:t>
      </w:r>
      <w:r w:rsidR="00D5370B">
        <w:rPr>
          <w:rStyle w:val="apple-converted-space"/>
          <w:rFonts w:ascii="Helvetica" w:hAnsi="Helvetica"/>
          <w:color w:val="FFFFFF"/>
          <w:sz w:val="18"/>
          <w:szCs w:val="18"/>
        </w:rPr>
        <w:t> </w:t>
      </w:r>
      <w:r w:rsidR="00D5370B">
        <w:rPr>
          <w:rFonts w:ascii="Helvetica" w:hAnsi="Helvetica"/>
          <w:color w:val="FFFFFF"/>
          <w:sz w:val="18"/>
          <w:szCs w:val="18"/>
        </w:rPr>
        <w:t>67, 797-828…</w:t>
      </w:r>
      <w:r w:rsidR="002F1328">
        <w:rPr>
          <w:rFonts w:ascii="Helvetica" w:hAnsi="Helvetica"/>
          <w:color w:val="FFFFFF"/>
          <w:sz w:val="18"/>
          <w:szCs w:val="18"/>
        </w:rPr>
        <w:t xml:space="preserve"> </w:t>
      </w:r>
      <w:r w:rsidR="00D5370B">
        <w:rPr>
          <w:rFonts w:ascii="Helvetica" w:hAnsi="Helvetica"/>
          <w:color w:val="FFFFFF"/>
          <w:sz w:val="18"/>
          <w:szCs w:val="18"/>
        </w:rPr>
        <w:t>E</w:t>
      </w:r>
    </w:p>
  </w:comment>
  <w:comment w:id="450" w:author="Kris.Wild" w:date="2023-03-06T14:37:00Z" w:initials="K">
    <w:p w14:paraId="3AFEF704" w14:textId="77777777" w:rsidR="007D40FC" w:rsidRDefault="007D40FC" w:rsidP="006C2507">
      <w:r>
        <w:rPr>
          <w:rStyle w:val="CommentReference"/>
        </w:rPr>
        <w:annotationRef/>
      </w:r>
      <w:r>
        <w:rPr>
          <w:color w:val="000000"/>
          <w:kern w:val="0"/>
          <w:sz w:val="20"/>
          <w:szCs w:val="20"/>
          <w14:ligatures w14:val="none"/>
        </w:rPr>
        <w:t>Added</w:t>
      </w:r>
    </w:p>
    <w:p w14:paraId="1854BC5E" w14:textId="77777777" w:rsidR="007D40FC" w:rsidRDefault="007D40FC" w:rsidP="006C2507">
      <w:r>
        <w:rPr>
          <w:color w:val="000000"/>
          <w:kern w:val="0"/>
          <w:sz w:val="20"/>
          <w:szCs w:val="20"/>
          <w14:ligatures w14:val="none"/>
        </w:rPr>
        <w:t xml:space="preserve">Sakamoto, M., &amp; </w:t>
      </w:r>
      <w:proofErr w:type="spellStart"/>
      <w:r>
        <w:rPr>
          <w:color w:val="000000"/>
          <w:kern w:val="0"/>
          <w:sz w:val="20"/>
          <w:szCs w:val="20"/>
          <w14:ligatures w14:val="none"/>
        </w:rPr>
        <w:t>Venditti</w:t>
      </w:r>
      <w:proofErr w:type="spellEnd"/>
      <w:r>
        <w:rPr>
          <w:color w:val="000000"/>
          <w:kern w:val="0"/>
          <w:sz w:val="20"/>
          <w:szCs w:val="20"/>
          <w14:ligatures w14:val="none"/>
        </w:rPr>
        <w:t>, C. (2018). Phylogenetic non-independence in rates of trait evolution. Biology letters, 14(10), 20180502.</w:t>
      </w:r>
    </w:p>
  </w:comment>
  <w:comment w:id="1025" w:author="Daniel Noble" w:date="2023-03-05T14:42:00Z" w:initials="DN">
    <w:p w14:paraId="63EACB4B" w14:textId="4691D9AB" w:rsidR="002A05FA" w:rsidRDefault="002A05FA" w:rsidP="002A05FA">
      <w:pPr>
        <w:pStyle w:val="CommentText"/>
      </w:pPr>
      <w:r>
        <w:rPr>
          <w:rStyle w:val="CommentReference"/>
        </w:rPr>
        <w:annotationRef/>
      </w:r>
      <w:r>
        <w:t xml:space="preserve">Kris, add some refs that make sense here please. We have a bunch that do similar things like Ben’s and Martha so best we add them in. </w:t>
      </w:r>
    </w:p>
  </w:comment>
  <w:comment w:id="1574" w:author="Daniel Noble" w:date="2023-03-05T14:53:00Z" w:initials="DN">
    <w:p w14:paraId="1CB29757" w14:textId="5AF64146" w:rsidR="008211C2" w:rsidRDefault="008211C2">
      <w:pPr>
        <w:pStyle w:val="CommentText"/>
      </w:pPr>
      <w:r>
        <w:rPr>
          <w:rStyle w:val="CommentReference"/>
        </w:rPr>
        <w:annotationRef/>
      </w:r>
      <w:r>
        <w:t xml:space="preserve">Kris, can you do all this stuff. We’ll do </w:t>
      </w:r>
      <w:proofErr w:type="spellStart"/>
      <w:r>
        <w:t>Zenodi</w:t>
      </w:r>
      <w:proofErr w:type="spellEnd"/>
      <w:r>
        <w:t xml:space="preserve"> as it’s easy to create a DOI and link.</w:t>
      </w:r>
    </w:p>
  </w:comment>
  <w:comment w:id="1575" w:author="Kris.Wild" w:date="2023-03-06T15:09:00Z" w:initials="K">
    <w:p w14:paraId="5734EE40" w14:textId="77777777" w:rsidR="007A64FB" w:rsidRDefault="007A64FB" w:rsidP="005330F4">
      <w:r>
        <w:rPr>
          <w:rStyle w:val="CommentReference"/>
        </w:rPr>
        <w:annotationRef/>
      </w:r>
      <w:r>
        <w:rPr>
          <w:color w:val="000000"/>
          <w:kern w:val="0"/>
          <w:sz w:val="20"/>
          <w:szCs w:val="20"/>
          <w14:ligatures w14:val="none"/>
        </w:rPr>
        <w:t xml:space="preserve">I’ve uploaded it to </w:t>
      </w:r>
      <w:proofErr w:type="spellStart"/>
      <w:r>
        <w:rPr>
          <w:color w:val="000000"/>
          <w:kern w:val="0"/>
          <w:sz w:val="20"/>
          <w:szCs w:val="20"/>
          <w14:ligatures w14:val="none"/>
        </w:rPr>
        <w:t>Zenodo</w:t>
      </w:r>
      <w:proofErr w:type="spellEnd"/>
      <w:r>
        <w:rPr>
          <w:color w:val="000000"/>
          <w:kern w:val="0"/>
          <w:sz w:val="20"/>
          <w:szCs w:val="20"/>
          <w14:ligatures w14:val="none"/>
        </w:rPr>
        <w:t xml:space="preserve"> (</w:t>
      </w:r>
      <w:proofErr w:type="spellStart"/>
      <w:r>
        <w:rPr>
          <w:color w:val="000000"/>
          <w:kern w:val="0"/>
          <w:sz w:val="20"/>
          <w:szCs w:val="20"/>
          <w:u w:val="single"/>
          <w14:ligatures w14:val="none"/>
        </w:rPr>
        <w:t>Zenodo</w:t>
      </w:r>
      <w:proofErr w:type="spellEnd"/>
      <w:r>
        <w:rPr>
          <w:color w:val="000000"/>
          <w:kern w:val="0"/>
          <w:sz w:val="20"/>
          <w:szCs w:val="20"/>
          <w:u w:val="single"/>
          <w14:ligatures w14:val="none"/>
        </w:rPr>
        <w:t xml:space="preserve"> (</w:t>
      </w:r>
      <w:hyperlink r:id="rId1" w:history="1">
        <w:r w:rsidRPr="005330F4">
          <w:rPr>
            <w:rStyle w:val="Hyperlink"/>
            <w:kern w:val="0"/>
            <w:sz w:val="20"/>
            <w:szCs w:val="20"/>
            <w14:ligatures w14:val="none"/>
          </w:rPr>
          <w:t>https://doi.org/10.5281/zenodo.7700383</w:t>
        </w:r>
      </w:hyperlink>
      <w:r>
        <w:rPr>
          <w:color w:val="000000"/>
          <w:kern w:val="0"/>
          <w:sz w:val="20"/>
          <w:szCs w:val="20"/>
          <w14:ligatures w14:val="none"/>
        </w:rPr>
        <w:t xml:space="preserve"> )</w:t>
      </w:r>
    </w:p>
  </w:comment>
  <w:comment w:id="1629" w:author="Daniel Noble" w:date="2023-03-05T14:54:00Z" w:initials="DN">
    <w:p w14:paraId="0087B8F3" w14:textId="4B7C7F22" w:rsidR="008211C2" w:rsidRDefault="008211C2">
      <w:pPr>
        <w:pStyle w:val="CommentText"/>
      </w:pPr>
      <w:r>
        <w:rPr>
          <w:rStyle w:val="CommentReference"/>
        </w:rPr>
        <w:annotationRef/>
      </w:r>
      <w:r>
        <w:t xml:space="preserve">Can you just create a </w:t>
      </w:r>
      <w:proofErr w:type="spellStart"/>
      <w:r>
        <w:t>sepearet</w:t>
      </w:r>
      <w:proofErr w:type="spellEnd"/>
      <w:r>
        <w:t xml:space="preserve"> doc for this and I can do that when I resubmit.</w:t>
      </w:r>
    </w:p>
  </w:comment>
  <w:comment w:id="1630" w:author="Kris.Wild" w:date="2023-03-06T15:11:00Z" w:initials="K">
    <w:p w14:paraId="3338A20B" w14:textId="77777777" w:rsidR="001E463D" w:rsidRDefault="00AE2A5F" w:rsidP="002C5549">
      <w:r>
        <w:rPr>
          <w:rStyle w:val="CommentReference"/>
        </w:rPr>
        <w:annotationRef/>
      </w:r>
      <w:r w:rsidR="001E463D">
        <w:rPr>
          <w:kern w:val="0"/>
          <w:sz w:val="20"/>
          <w:szCs w:val="20"/>
          <w14:ligatures w14:val="none"/>
        </w:rPr>
        <w:t xml:space="preserve">A document referring to Ethics, </w:t>
      </w:r>
      <w:proofErr w:type="gramStart"/>
      <w:r w:rsidR="001E463D">
        <w:rPr>
          <w:kern w:val="0"/>
          <w:sz w:val="20"/>
          <w:szCs w:val="20"/>
          <w14:ligatures w14:val="none"/>
        </w:rPr>
        <w:t>Competing</w:t>
      </w:r>
      <w:proofErr w:type="gramEnd"/>
      <w:r w:rsidR="001E463D">
        <w:rPr>
          <w:kern w:val="0"/>
          <w:sz w:val="20"/>
          <w:szCs w:val="20"/>
          <w14:ligatures w14:val="none"/>
        </w:rPr>
        <w:t xml:space="preserve"> interests, data and Author Contribution Section have been saved to another document “</w:t>
      </w:r>
      <w:proofErr w:type="spellStart"/>
      <w:r w:rsidR="001E463D">
        <w:rPr>
          <w:kern w:val="0"/>
          <w:sz w:val="20"/>
          <w:szCs w:val="20"/>
          <w14:ligatures w14:val="none"/>
        </w:rPr>
        <w:t>Author_ethic_statement</w:t>
      </w:r>
      <w:proofErr w:type="spellEnd"/>
      <w:r w:rsidR="001E463D">
        <w:rPr>
          <w:kern w:val="0"/>
          <w:sz w:val="20"/>
          <w:szCs w:val="20"/>
          <w14:ligatures w14:val="non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924EF9" w15:done="0"/>
  <w15:commentEx w15:paraId="4DC59D00" w15:done="0"/>
  <w15:commentEx w15:paraId="152B62FA" w15:done="0"/>
  <w15:commentEx w15:paraId="1854BC5E" w15:paraIdParent="152B62FA" w15:done="0"/>
  <w15:commentEx w15:paraId="63EACB4B" w15:done="0"/>
  <w15:commentEx w15:paraId="1CB29757" w15:done="0"/>
  <w15:commentEx w15:paraId="5734EE40" w15:paraIdParent="1CB29757" w15:done="0"/>
  <w15:commentEx w15:paraId="0087B8F3" w15:done="0"/>
  <w15:commentEx w15:paraId="3338A20B" w15:paraIdParent="0087B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07549" w16cex:dateUtc="2023-03-06T03:20:00Z"/>
  <w16cex:commentExtensible w16cex:durableId="27B0BB82" w16cex:dateUtc="2023-03-06T08:20:00Z"/>
  <w16cex:commentExtensible w16cex:durableId="27AF1B61" w16cex:dateUtc="2023-03-05T02:45:00Z"/>
  <w16cex:commentExtensible w16cex:durableId="27B07922" w16cex:dateUtc="2023-03-06T03:37:00Z"/>
  <w16cex:commentExtensible w16cex:durableId="27AF28C0" w16cex:dateUtc="2023-03-05T03:42:00Z"/>
  <w16cex:commentExtensible w16cex:durableId="27AF2B77" w16cex:dateUtc="2023-03-05T03:53:00Z"/>
  <w16cex:commentExtensible w16cex:durableId="27B080BB" w16cex:dateUtc="2023-03-06T04:09:00Z"/>
  <w16cex:commentExtensible w16cex:durableId="27AF2BBF" w16cex:dateUtc="2023-03-05T03:54:00Z"/>
  <w16cex:commentExtensible w16cex:durableId="27B08134" w16cex:dateUtc="2023-03-06T0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924EF9" w16cid:durableId="27B07549"/>
  <w16cid:commentId w16cid:paraId="4DC59D00" w16cid:durableId="27B0BB82"/>
  <w16cid:commentId w16cid:paraId="152B62FA" w16cid:durableId="27AF1B61"/>
  <w16cid:commentId w16cid:paraId="1854BC5E" w16cid:durableId="27B07922"/>
  <w16cid:commentId w16cid:paraId="63EACB4B" w16cid:durableId="27AF28C0"/>
  <w16cid:commentId w16cid:paraId="1CB29757" w16cid:durableId="27AF2B77"/>
  <w16cid:commentId w16cid:paraId="5734EE40" w16cid:durableId="27B080BB"/>
  <w16cid:commentId w16cid:paraId="0087B8F3" w16cid:durableId="27AF2BBF"/>
  <w16cid:commentId w16cid:paraId="3338A20B" w16cid:durableId="27B0813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A0979"/>
    <w:rsid w:val="000A2305"/>
    <w:rsid w:val="000E5EDF"/>
    <w:rsid w:val="001055C7"/>
    <w:rsid w:val="0011074A"/>
    <w:rsid w:val="001134B0"/>
    <w:rsid w:val="00124138"/>
    <w:rsid w:val="0013117B"/>
    <w:rsid w:val="001601E5"/>
    <w:rsid w:val="00183829"/>
    <w:rsid w:val="001A1ED2"/>
    <w:rsid w:val="001A2DFA"/>
    <w:rsid w:val="001E463D"/>
    <w:rsid w:val="001F38A2"/>
    <w:rsid w:val="00210A01"/>
    <w:rsid w:val="00213C68"/>
    <w:rsid w:val="00241EF2"/>
    <w:rsid w:val="00242119"/>
    <w:rsid w:val="002707EC"/>
    <w:rsid w:val="00272C78"/>
    <w:rsid w:val="002A05FA"/>
    <w:rsid w:val="002B17D4"/>
    <w:rsid w:val="002B6526"/>
    <w:rsid w:val="002C2E45"/>
    <w:rsid w:val="002D269B"/>
    <w:rsid w:val="002F1328"/>
    <w:rsid w:val="00327654"/>
    <w:rsid w:val="003350FC"/>
    <w:rsid w:val="003500D0"/>
    <w:rsid w:val="00375982"/>
    <w:rsid w:val="00380CB2"/>
    <w:rsid w:val="00392504"/>
    <w:rsid w:val="003A254D"/>
    <w:rsid w:val="003B04AD"/>
    <w:rsid w:val="003B27EC"/>
    <w:rsid w:val="003B6D13"/>
    <w:rsid w:val="003B7CC6"/>
    <w:rsid w:val="003C43E7"/>
    <w:rsid w:val="00410E9D"/>
    <w:rsid w:val="0044797E"/>
    <w:rsid w:val="00451873"/>
    <w:rsid w:val="00493D77"/>
    <w:rsid w:val="00494157"/>
    <w:rsid w:val="004C68EB"/>
    <w:rsid w:val="004E1DB8"/>
    <w:rsid w:val="004E362D"/>
    <w:rsid w:val="004E52DA"/>
    <w:rsid w:val="0052246F"/>
    <w:rsid w:val="005311C8"/>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76BDD"/>
    <w:rsid w:val="007A4AB6"/>
    <w:rsid w:val="007A64FB"/>
    <w:rsid w:val="007C1AE5"/>
    <w:rsid w:val="007D40FC"/>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A7911"/>
    <w:rsid w:val="009B01EF"/>
    <w:rsid w:val="009C4A1B"/>
    <w:rsid w:val="009D25B9"/>
    <w:rsid w:val="009E6508"/>
    <w:rsid w:val="00A328E3"/>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D32FE"/>
    <w:rsid w:val="00BF1F10"/>
    <w:rsid w:val="00C13032"/>
    <w:rsid w:val="00C203A8"/>
    <w:rsid w:val="00C234C5"/>
    <w:rsid w:val="00C6135D"/>
    <w:rsid w:val="00C67D15"/>
    <w:rsid w:val="00CD392C"/>
    <w:rsid w:val="00CD3E92"/>
    <w:rsid w:val="00CE25FE"/>
    <w:rsid w:val="00CF1B40"/>
    <w:rsid w:val="00D12FE0"/>
    <w:rsid w:val="00D37B18"/>
    <w:rsid w:val="00D4342D"/>
    <w:rsid w:val="00D5370B"/>
    <w:rsid w:val="00D614A7"/>
    <w:rsid w:val="00D74C72"/>
    <w:rsid w:val="00D84BCC"/>
    <w:rsid w:val="00D86ACC"/>
    <w:rsid w:val="00DA6842"/>
    <w:rsid w:val="00DB676E"/>
    <w:rsid w:val="00DC3487"/>
    <w:rsid w:val="00DF25A6"/>
    <w:rsid w:val="00DF3C53"/>
    <w:rsid w:val="00DF3F99"/>
    <w:rsid w:val="00E3312E"/>
    <w:rsid w:val="00E403AC"/>
    <w:rsid w:val="00E77CD0"/>
    <w:rsid w:val="00EA4D45"/>
    <w:rsid w:val="00ED66C0"/>
    <w:rsid w:val="00EE16B3"/>
    <w:rsid w:val="00EF3A83"/>
    <w:rsid w:val="00F07DF8"/>
    <w:rsid w:val="00F171FB"/>
    <w:rsid w:val="00F218CB"/>
    <w:rsid w:val="00F21CDC"/>
    <w:rsid w:val="00F23863"/>
    <w:rsid w:val="00F313AE"/>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5281/zenodo.7700383"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6908E7168987F41B2E111BFC5EC1E14"/>
        <w:category>
          <w:name w:val="General"/>
          <w:gallery w:val="placeholder"/>
        </w:category>
        <w:types>
          <w:type w:val="bbPlcHdr"/>
        </w:types>
        <w:behaviors>
          <w:behavior w:val="content"/>
        </w:behaviors>
        <w:guid w:val="{01762C3F-9F91-084E-A1B3-C8E31ADB9E52}"/>
      </w:docPartPr>
      <w:docPartBody>
        <w:p w:rsidR="00244B3F" w:rsidRDefault="006F62E7" w:rsidP="006F62E7">
          <w:pPr>
            <w:pStyle w:val="F6908E7168987F41B2E111BFC5EC1E14"/>
          </w:pPr>
          <w:r w:rsidRPr="008508C9">
            <w:rPr>
              <w:rStyle w:val="PlaceholderText"/>
            </w:rPr>
            <w:t>Click or tap here to enter text.</w:t>
          </w:r>
        </w:p>
      </w:docPartBody>
    </w:docPart>
    <w:docPart>
      <w:docPartPr>
        <w:name w:val="162F0319CC58304A88ED85290F971A86"/>
        <w:category>
          <w:name w:val="General"/>
          <w:gallery w:val="placeholder"/>
        </w:category>
        <w:types>
          <w:type w:val="bbPlcHdr"/>
        </w:types>
        <w:behaviors>
          <w:behavior w:val="content"/>
        </w:behaviors>
        <w:guid w:val="{EC673441-8EE9-4F43-8676-122B649ADCFE}"/>
      </w:docPartPr>
      <w:docPartBody>
        <w:p w:rsidR="004F0F58" w:rsidRDefault="00244B3F" w:rsidP="00244B3F">
          <w:pPr>
            <w:pStyle w:val="162F0319CC58304A88ED85290F971A86"/>
          </w:pPr>
          <w:r w:rsidRPr="008508C9">
            <w:rPr>
              <w:rStyle w:val="PlaceholderText"/>
            </w:rPr>
            <w:t>Click or tap here to enter text.</w:t>
          </w:r>
        </w:p>
      </w:docPartBody>
    </w:docPart>
    <w:docPart>
      <w:docPartPr>
        <w:name w:val="328221D3FD6E9B4289E4B96250306165"/>
        <w:category>
          <w:name w:val="General"/>
          <w:gallery w:val="placeholder"/>
        </w:category>
        <w:types>
          <w:type w:val="bbPlcHdr"/>
        </w:types>
        <w:behaviors>
          <w:behavior w:val="content"/>
        </w:behaviors>
        <w:guid w:val="{D11C3B17-A510-4046-BD07-D1E5C4BB8009}"/>
      </w:docPartPr>
      <w:docPartBody>
        <w:p w:rsidR="004F0F58" w:rsidRDefault="00244B3F" w:rsidP="00244B3F">
          <w:pPr>
            <w:pStyle w:val="328221D3FD6E9B4289E4B96250306165"/>
          </w:pPr>
          <w:r w:rsidRPr="008508C9">
            <w:rPr>
              <w:rStyle w:val="PlaceholderText"/>
            </w:rPr>
            <w:t>Click or tap here to enter text.</w:t>
          </w:r>
        </w:p>
      </w:docPartBody>
    </w:docPart>
    <w:docPart>
      <w:docPartPr>
        <w:name w:val="276D4869555F184C958309DAA6D6CEC2"/>
        <w:category>
          <w:name w:val="General"/>
          <w:gallery w:val="placeholder"/>
        </w:category>
        <w:types>
          <w:type w:val="bbPlcHdr"/>
        </w:types>
        <w:behaviors>
          <w:behavior w:val="content"/>
        </w:behaviors>
        <w:guid w:val="{E43676DE-7882-8F4B-BD1A-8BA3D89A9B7A}"/>
      </w:docPartPr>
      <w:docPartBody>
        <w:p w:rsidR="004F0F58" w:rsidRDefault="00244B3F" w:rsidP="00244B3F">
          <w:pPr>
            <w:pStyle w:val="276D4869555F184C958309DAA6D6CEC2"/>
          </w:pPr>
          <w:r w:rsidRPr="008508C9">
            <w:rPr>
              <w:rStyle w:val="PlaceholderText"/>
            </w:rPr>
            <w:t>Click or tap here to enter text.</w:t>
          </w:r>
        </w:p>
      </w:docPartBody>
    </w:docPart>
    <w:docPart>
      <w:docPartPr>
        <w:name w:val="950C8BFF41A43344A35458947038DDDA"/>
        <w:category>
          <w:name w:val="General"/>
          <w:gallery w:val="placeholder"/>
        </w:category>
        <w:types>
          <w:type w:val="bbPlcHdr"/>
        </w:types>
        <w:behaviors>
          <w:behavior w:val="content"/>
        </w:behaviors>
        <w:guid w:val="{C481C9CA-A1CE-6B48-A556-9FE9867F4FB8}"/>
      </w:docPartPr>
      <w:docPartBody>
        <w:p w:rsidR="004F0F58" w:rsidRDefault="00244B3F" w:rsidP="00244B3F">
          <w:pPr>
            <w:pStyle w:val="950C8BFF41A43344A35458947038DDDA"/>
          </w:pPr>
          <w:r w:rsidRPr="008508C9">
            <w:rPr>
              <w:rStyle w:val="PlaceholderText"/>
            </w:rPr>
            <w:t>Click or tap here to enter text.</w:t>
          </w:r>
        </w:p>
      </w:docPartBody>
    </w:docPart>
    <w:docPart>
      <w:docPartPr>
        <w:name w:val="8B7BA5F556638047BDB9F09287BF6AA5"/>
        <w:category>
          <w:name w:val="General"/>
          <w:gallery w:val="placeholder"/>
        </w:category>
        <w:types>
          <w:type w:val="bbPlcHdr"/>
        </w:types>
        <w:behaviors>
          <w:behavior w:val="content"/>
        </w:behaviors>
        <w:guid w:val="{B9D85309-7048-F24B-A7EB-B32D57E61850}"/>
      </w:docPartPr>
      <w:docPartBody>
        <w:p w:rsidR="00000000" w:rsidRDefault="004F0F58" w:rsidP="004F0F58">
          <w:pPr>
            <w:pStyle w:val="8B7BA5F556638047BDB9F09287BF6AA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244B3F"/>
    <w:rsid w:val="004F0F58"/>
    <w:rsid w:val="006F62E7"/>
    <w:rsid w:val="00751185"/>
    <w:rsid w:val="00FD6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F58"/>
    <w:rPr>
      <w:color w:val="808080"/>
    </w:rPr>
  </w:style>
  <w:style w:type="paragraph" w:customStyle="1" w:styleId="F6908E7168987F41B2E111BFC5EC1E14">
    <w:name w:val="F6908E7168987F41B2E111BFC5EC1E14"/>
    <w:rsid w:val="006F62E7"/>
  </w:style>
  <w:style w:type="paragraph" w:customStyle="1" w:styleId="162F0319CC58304A88ED85290F971A86">
    <w:name w:val="162F0319CC58304A88ED85290F971A86"/>
    <w:rsid w:val="00244B3F"/>
  </w:style>
  <w:style w:type="paragraph" w:customStyle="1" w:styleId="328221D3FD6E9B4289E4B96250306165">
    <w:name w:val="328221D3FD6E9B4289E4B96250306165"/>
    <w:rsid w:val="00244B3F"/>
  </w:style>
  <w:style w:type="paragraph" w:customStyle="1" w:styleId="8B7BA5F556638047BDB9F09287BF6AA5">
    <w:name w:val="8B7BA5F556638047BDB9F09287BF6AA5"/>
    <w:rsid w:val="004F0F58"/>
  </w:style>
  <w:style w:type="paragraph" w:customStyle="1" w:styleId="276D4869555F184C958309DAA6D6CEC2">
    <w:name w:val="276D4869555F184C958309DAA6D6CEC2"/>
    <w:rsid w:val="00244B3F"/>
  </w:style>
  <w:style w:type="paragraph" w:customStyle="1" w:styleId="950C8BFF41A43344A35458947038DDDA">
    <w:name w:val="950C8BFF41A43344A35458947038DDDA"/>
    <w:rsid w:val="00244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6575</Words>
  <Characters>37481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14</cp:revision>
  <dcterms:created xsi:type="dcterms:W3CDTF">2023-03-06T04:23:00Z</dcterms:created>
  <dcterms:modified xsi:type="dcterms:W3CDTF">2023-03-06T08:51:00Z</dcterms:modified>
</cp:coreProperties>
</file>