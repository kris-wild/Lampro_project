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8D95" w14:textId="288BA740" w:rsidR="007D1C50" w:rsidRPr="00B824A3" w:rsidRDefault="006649F6" w:rsidP="00E82C33">
      <w:pPr>
        <w:contextualSpacing/>
        <w:mirrorIndents/>
        <w:rPr>
          <w:b/>
          <w:bCs/>
        </w:rPr>
      </w:pPr>
      <w:r>
        <w:rPr>
          <w:b/>
          <w:bCs/>
        </w:rPr>
        <w:t>D</w:t>
      </w:r>
      <w:r w:rsidR="007D1C50" w:rsidRPr="00B824A3">
        <w:rPr>
          <w:b/>
          <w:bCs/>
        </w:rPr>
        <w:t>evelopmental environments do not affect thermal physiology</w:t>
      </w:r>
      <w:r w:rsidR="0060557A">
        <w:rPr>
          <w:b/>
          <w:bCs/>
        </w:rPr>
        <w:t xml:space="preserve"> in reptiles</w:t>
      </w:r>
      <w:r w:rsidR="007D1C50" w:rsidRPr="00B824A3">
        <w:rPr>
          <w:b/>
          <w:bCs/>
        </w:rPr>
        <w:t>: An experimental test and meta-analysis</w:t>
      </w:r>
    </w:p>
    <w:p w14:paraId="0EB44720" w14:textId="77777777" w:rsidR="007D1C50" w:rsidRPr="00B824A3" w:rsidRDefault="007D1C50" w:rsidP="00E82C33">
      <w:pPr>
        <w:contextualSpacing/>
        <w:mirrorIndents/>
      </w:pPr>
    </w:p>
    <w:p w14:paraId="351960BB" w14:textId="59171A26" w:rsidR="007D1C50" w:rsidRPr="00B824A3" w:rsidRDefault="007D1C50" w:rsidP="00E82C33">
      <w:pPr>
        <w:contextualSpacing/>
        <w:mirrorIndents/>
        <w:rPr>
          <w:vertAlign w:val="superscript"/>
        </w:rPr>
      </w:pPr>
      <w:r w:rsidRPr="00B824A3">
        <w:t xml:space="preserve">Rose </w:t>
      </w:r>
      <w:r w:rsidR="005A19F0">
        <w:t xml:space="preserve">Y. </w:t>
      </w:r>
      <w:r w:rsidRPr="00B824A3">
        <w:t>Zhang</w:t>
      </w:r>
      <w:r w:rsidRPr="00B824A3">
        <w:rPr>
          <w:vertAlign w:val="superscript"/>
        </w:rPr>
        <w:t>1</w:t>
      </w:r>
      <w:r w:rsidR="0054371D">
        <w:rPr>
          <w:vertAlign w:val="superscript"/>
        </w:rPr>
        <w:t>*</w:t>
      </w:r>
      <w:r w:rsidR="00640A3B" w:rsidRPr="00B824A3">
        <w:t xml:space="preserve"> </w:t>
      </w:r>
      <w:r w:rsidRPr="00B824A3">
        <w:t xml:space="preserve">, </w:t>
      </w:r>
      <w:r>
        <w:t>Kristoffer H. Wild</w:t>
      </w:r>
      <w:r w:rsidRPr="007D1C50">
        <w:rPr>
          <w:vertAlign w:val="superscript"/>
        </w:rPr>
        <w:t>1</w:t>
      </w:r>
      <w:r w:rsidR="00640A3B" w:rsidRPr="00B824A3">
        <w:rPr>
          <w:vertAlign w:val="superscript"/>
        </w:rPr>
        <w:t>*</w:t>
      </w:r>
      <w:r w:rsidR="0054371D">
        <w:rPr>
          <w:vertAlign w:val="superscript"/>
        </w:rPr>
        <w:t xml:space="preserve"> † </w:t>
      </w:r>
      <w:r>
        <w:t xml:space="preserve">, </w:t>
      </w:r>
      <w:r w:rsidRPr="00B824A3">
        <w:t>Patrice Pottier</w:t>
      </w:r>
      <w:r w:rsidRPr="00B824A3">
        <w:rPr>
          <w:vertAlign w:val="superscript"/>
        </w:rPr>
        <w:t>2</w:t>
      </w:r>
      <w:r w:rsidRPr="00B824A3">
        <w:t xml:space="preserve">, </w:t>
      </w:r>
      <w:proofErr w:type="spellStart"/>
      <w:r w:rsidRPr="00B824A3">
        <w:t>Maider</w:t>
      </w:r>
      <w:proofErr w:type="spellEnd"/>
      <w:r w:rsidRPr="00B824A3">
        <w:t xml:space="preserve"> Iglesias Carrasco</w:t>
      </w:r>
      <w:r w:rsidRPr="00B824A3">
        <w:rPr>
          <w:vertAlign w:val="superscript"/>
        </w:rPr>
        <w:t>1</w:t>
      </w:r>
      <w:r w:rsidR="001F7F12">
        <w:rPr>
          <w:vertAlign w:val="superscript"/>
        </w:rPr>
        <w:t>,3</w:t>
      </w:r>
      <w:r w:rsidRPr="00B824A3">
        <w:t>, Shinichi Nakagawa</w:t>
      </w:r>
      <w:r w:rsidRPr="00B824A3">
        <w:rPr>
          <w:vertAlign w:val="superscript"/>
        </w:rPr>
        <w:t>2</w:t>
      </w:r>
      <w:r w:rsidRPr="00B824A3">
        <w:t xml:space="preserve"> and Daniel W.A. Noble</w:t>
      </w:r>
      <w:r w:rsidRPr="00B824A3">
        <w:rPr>
          <w:vertAlign w:val="superscript"/>
        </w:rPr>
        <w:t>1,</w:t>
      </w:r>
      <w:r w:rsidR="0054371D" w:rsidRPr="0054371D">
        <w:rPr>
          <w:vertAlign w:val="superscript"/>
        </w:rPr>
        <w:t xml:space="preserve"> </w:t>
      </w:r>
      <w:r w:rsidR="0054371D">
        <w:rPr>
          <w:vertAlign w:val="superscript"/>
        </w:rPr>
        <w:t>†</w:t>
      </w:r>
    </w:p>
    <w:p w14:paraId="29A0B210" w14:textId="77777777" w:rsidR="007D1C50" w:rsidRPr="00B824A3" w:rsidRDefault="007D1C50" w:rsidP="00E82C33">
      <w:pPr>
        <w:contextualSpacing/>
        <w:mirrorIndents/>
      </w:pPr>
    </w:p>
    <w:p w14:paraId="14DBD845" w14:textId="77777777" w:rsidR="007D1C50" w:rsidRPr="00B824A3" w:rsidRDefault="007D1C50" w:rsidP="00E82C33">
      <w:pPr>
        <w:ind w:left="142" w:hanging="142"/>
        <w:contextualSpacing/>
        <w:mirrorIndents/>
      </w:pPr>
      <w:r w:rsidRPr="00B824A3">
        <w:t>1 Division of Ecology and Evolution, Research School of Biology, The Australian National University, Canberra, ACT, Australia</w:t>
      </w:r>
    </w:p>
    <w:p w14:paraId="51049B58" w14:textId="02DE6849" w:rsidR="007D1C50" w:rsidRDefault="007D1C50" w:rsidP="00E82C33">
      <w:pPr>
        <w:ind w:left="142" w:hanging="142"/>
        <w:contextualSpacing/>
        <w:mirrorIndents/>
      </w:pPr>
      <w:r w:rsidRPr="00B824A3">
        <w:t xml:space="preserve">2 Evolution </w:t>
      </w:r>
      <w:r w:rsidR="00C66286">
        <w:t xml:space="preserve">and Ecology </w:t>
      </w:r>
      <w:r w:rsidRPr="00B824A3">
        <w:t>Research Centre, School of Biological, Earth and Environmental Sciences, University of New South Wales, Sydney, NSW, Australia</w:t>
      </w:r>
    </w:p>
    <w:p w14:paraId="0E0CD871" w14:textId="3878839D" w:rsidR="001F7F12" w:rsidRPr="00B824A3" w:rsidRDefault="001F7F12" w:rsidP="00E82C33">
      <w:pPr>
        <w:ind w:left="142" w:hanging="142"/>
        <w:contextualSpacing/>
        <w:mirrorIndents/>
      </w:pPr>
      <w:r>
        <w:t>3</w:t>
      </w:r>
      <w:r w:rsidRPr="00B824A3">
        <w:t xml:space="preserve"> </w:t>
      </w:r>
      <w:proofErr w:type="spellStart"/>
      <w:r w:rsidRPr="001F7F12">
        <w:rPr>
          <w:lang w:val="en-GB"/>
        </w:rPr>
        <w:t>Doñana</w:t>
      </w:r>
      <w:proofErr w:type="spellEnd"/>
      <w:r w:rsidRPr="001F7F12">
        <w:rPr>
          <w:lang w:val="en-GB"/>
        </w:rPr>
        <w:t xml:space="preserve"> Biological Station-Spanish Research Council CSIC, Seville, Spain</w:t>
      </w:r>
    </w:p>
    <w:p w14:paraId="38C8555D" w14:textId="77777777" w:rsidR="007D1C50" w:rsidRPr="00B824A3" w:rsidRDefault="007D1C50" w:rsidP="00E82C33">
      <w:pPr>
        <w:contextualSpacing/>
        <w:mirrorIndents/>
      </w:pPr>
    </w:p>
    <w:p w14:paraId="787F94D1" w14:textId="005E99F2" w:rsidR="007D1C50" w:rsidRDefault="007D1C50" w:rsidP="00E82C33">
      <w:pPr>
        <w:contextualSpacing/>
        <w:mirrorIndents/>
      </w:pPr>
      <w:r w:rsidRPr="00B824A3">
        <w:rPr>
          <w:b/>
          <w:bCs/>
        </w:rPr>
        <w:t>Author</w:t>
      </w:r>
      <w:r>
        <w:rPr>
          <w:b/>
          <w:bCs/>
        </w:rPr>
        <w:t>s</w:t>
      </w:r>
      <w:r w:rsidRPr="00B824A3">
        <w:rPr>
          <w:b/>
          <w:bCs/>
        </w:rPr>
        <w:t xml:space="preserve"> for Correspondence, </w:t>
      </w:r>
      <w:r w:rsidR="0054371D" w:rsidRPr="00BE5C3D">
        <w:t>†</w:t>
      </w:r>
      <w:r w:rsidRPr="00B824A3">
        <w:t xml:space="preserve">: </w:t>
      </w:r>
      <w:r>
        <w:t xml:space="preserve">Kristoffer Wild, </w:t>
      </w:r>
      <w:hyperlink r:id="rId6" w:history="1">
        <w:r w:rsidR="0066109D" w:rsidRPr="001B4A9B">
          <w:rPr>
            <w:rStyle w:val="Hyperlink"/>
          </w:rPr>
          <w:t>Kristoffer.wild@anu.edu.au</w:t>
        </w:r>
      </w:hyperlink>
      <w:r w:rsidR="0066109D">
        <w:t xml:space="preserve">; Daniel Noble, </w:t>
      </w:r>
      <w:hyperlink r:id="rId7" w:history="1">
        <w:r w:rsidR="0054371D" w:rsidRPr="001B4A9B">
          <w:rPr>
            <w:rStyle w:val="Hyperlink"/>
          </w:rPr>
          <w:t>daniel.noble@anu.edu.au</w:t>
        </w:r>
      </w:hyperlink>
    </w:p>
    <w:p w14:paraId="3B411243" w14:textId="48329A89" w:rsidR="0054371D" w:rsidRPr="00B824A3" w:rsidRDefault="0054371D" w:rsidP="00E82C33">
      <w:pPr>
        <w:contextualSpacing/>
        <w:mirrorIndents/>
      </w:pPr>
      <w:r>
        <w:t>* Authors Contributed Equally</w:t>
      </w:r>
    </w:p>
    <w:p w14:paraId="465F4664" w14:textId="77777777" w:rsidR="007D1C50" w:rsidRPr="00B824A3" w:rsidRDefault="007D1C50" w:rsidP="00E82C33">
      <w:pPr>
        <w:contextualSpacing/>
        <w:mirrorIndents/>
      </w:pPr>
      <w:r w:rsidRPr="00B824A3">
        <w:rPr>
          <w:b/>
          <w:bCs/>
        </w:rPr>
        <w:t>Abstract</w:t>
      </w:r>
      <w:r w:rsidRPr="00B824A3">
        <w:t>:</w:t>
      </w:r>
    </w:p>
    <w:p w14:paraId="37A49A74" w14:textId="2A6DF09F" w:rsidR="00280C86" w:rsidRPr="007B3484" w:rsidRDefault="00FE0B0E" w:rsidP="00E82C33">
      <w:pPr>
        <w:contextualSpacing/>
        <w:mirrorIndents/>
      </w:pPr>
      <w:r w:rsidRPr="00FE0B0E">
        <w:t xml:space="preserve">On a global scale, organisms face significant </w:t>
      </w:r>
      <w:r>
        <w:t>challenges</w:t>
      </w:r>
      <w:r w:rsidRPr="00FE0B0E">
        <w:t xml:space="preserve"> due to climate change and anthropogenic </w:t>
      </w:r>
      <w:r w:rsidR="001D07EB">
        <w:t>disturbance</w:t>
      </w:r>
      <w:r w:rsidR="006C5A80" w:rsidRPr="006C5A80">
        <w:t xml:space="preserve">. </w:t>
      </w:r>
      <w:r w:rsidR="00EE1967">
        <w:t xml:space="preserve">In many ectotherms, </w:t>
      </w:r>
      <w:r w:rsidR="00004824">
        <w:t xml:space="preserve">developmental and physiological processes are </w:t>
      </w:r>
      <w:r w:rsidR="00EE1967">
        <w:t xml:space="preserve">sensitive to </w:t>
      </w:r>
      <w:r w:rsidR="00CD586B">
        <w:t xml:space="preserve">changes in </w:t>
      </w:r>
      <w:r w:rsidR="00EE1967">
        <w:t>temperature and resources</w:t>
      </w:r>
      <w:r w:rsidR="00CD586B">
        <w:t xml:space="preserve">. </w:t>
      </w:r>
      <w:r w:rsidR="00EE1967">
        <w:t>D</w:t>
      </w:r>
      <w:r w:rsidR="006C5A80" w:rsidRPr="006C5A80">
        <w:t xml:space="preserve">evelopmental </w:t>
      </w:r>
      <w:r w:rsidR="00EE1967">
        <w:t>plasticity</w:t>
      </w:r>
      <w:r w:rsidR="00EE1967" w:rsidRPr="006C5A80">
        <w:t xml:space="preserve"> </w:t>
      </w:r>
      <w:r w:rsidR="006C5A80" w:rsidRPr="006C5A80">
        <w:t xml:space="preserve">in </w:t>
      </w:r>
      <w:r w:rsidR="00341AE9">
        <w:t>thermal physiology</w:t>
      </w:r>
      <w:r w:rsidR="006C5A80" w:rsidRPr="006C5A80">
        <w:t xml:space="preserve"> </w:t>
      </w:r>
      <w:r w:rsidR="00EE1967">
        <w:t xml:space="preserve">may provide adaptive advantages </w:t>
      </w:r>
      <w:r w:rsidR="00341AE9">
        <w:t xml:space="preserve">to environmental extremes </w:t>
      </w:r>
      <w:r w:rsidR="00EE1967">
        <w:t xml:space="preserve">if early environmental conditions are </w:t>
      </w:r>
      <w:r w:rsidR="005A19F0">
        <w:t xml:space="preserve">predictive </w:t>
      </w:r>
      <w:r w:rsidR="00EE1967">
        <w:t xml:space="preserve">of </w:t>
      </w:r>
      <w:r w:rsidR="00EA0627">
        <w:t>late-life</w:t>
      </w:r>
      <w:r w:rsidR="00EE1967">
        <w:t xml:space="preserve"> environments</w:t>
      </w:r>
      <w:r w:rsidR="0066109D">
        <w:t xml:space="preserve">. </w:t>
      </w:r>
      <w:r w:rsidR="00EE1967">
        <w:t>Here, we</w:t>
      </w:r>
      <w:r w:rsidR="00004824">
        <w:t xml:space="preserve"> </w:t>
      </w:r>
      <w:r w:rsidR="006C5A80" w:rsidRPr="00AD37CE">
        <w:t>conduct</w:t>
      </w:r>
      <w:r w:rsidR="006C5A80">
        <w:t>ed</w:t>
      </w:r>
      <w:r w:rsidR="006C5A80" w:rsidRPr="00AD37CE">
        <w:t xml:space="preserve"> a laboratory experiment to test how developmental temperature and maternal </w:t>
      </w:r>
      <w:r w:rsidR="00A535D7">
        <w:t xml:space="preserve">resource </w:t>
      </w:r>
      <w:r w:rsidR="006C5A80" w:rsidRPr="00AD37CE">
        <w:t>investment influence</w:t>
      </w:r>
      <w:r w:rsidR="00004824">
        <w:t xml:space="preserve"> thermal </w:t>
      </w:r>
      <w:r w:rsidR="00EE1967">
        <w:t>physiology</w:t>
      </w:r>
      <w:r w:rsidR="00EE1967" w:rsidRPr="00AD37CE">
        <w:t xml:space="preserve"> </w:t>
      </w:r>
      <w:r w:rsidR="00004824">
        <w:t>(</w:t>
      </w:r>
      <w:r w:rsidR="0059747F">
        <w:t xml:space="preserve">critical thermal maximum: </w:t>
      </w:r>
      <w:r w:rsidR="006C5A80">
        <w:t>CT</w:t>
      </w:r>
      <w:r w:rsidR="006C5A80" w:rsidRPr="00DD2E16">
        <w:rPr>
          <w:i/>
          <w:iCs/>
          <w:vertAlign w:val="subscript"/>
        </w:rPr>
        <w:t>max</w:t>
      </w:r>
      <w:r w:rsidR="006C5A80" w:rsidRPr="00AD37CE">
        <w:t xml:space="preserve"> &amp;</w:t>
      </w:r>
      <w:r w:rsidR="0059747F">
        <w:t xml:space="preserve"> thermal preference: </w:t>
      </w:r>
      <w:proofErr w:type="spellStart"/>
      <w:r w:rsidR="006C5A80">
        <w:t>T</w:t>
      </w:r>
      <w:r w:rsidR="006C5A80">
        <w:rPr>
          <w:i/>
          <w:iCs/>
          <w:vertAlign w:val="subscript"/>
        </w:rPr>
        <w:t>pref</w:t>
      </w:r>
      <w:proofErr w:type="spellEnd"/>
      <w:r w:rsidR="00004824">
        <w:t xml:space="preserve">) </w:t>
      </w:r>
      <w:r w:rsidR="006C5A80" w:rsidRPr="00AD37CE">
        <w:t>in a common skink (</w:t>
      </w:r>
      <w:r w:rsidR="006C5A80" w:rsidRPr="00AD37CE">
        <w:rPr>
          <w:i/>
          <w:iCs/>
        </w:rPr>
        <w:t>Lampropholis delicata</w:t>
      </w:r>
      <w:r w:rsidR="006C5A80" w:rsidRPr="00AD37CE">
        <w:t>). We then compare</w:t>
      </w:r>
      <w:r w:rsidR="006C5A80">
        <w:t>d</w:t>
      </w:r>
      <w:r w:rsidR="006C5A80" w:rsidRPr="00AD37CE">
        <w:t xml:space="preserve"> our experimental findings </w:t>
      </w:r>
      <w:r w:rsidR="00EE1967">
        <w:t>more broadly across</w:t>
      </w:r>
      <w:r w:rsidR="00EE1967" w:rsidRPr="00AD37CE">
        <w:t xml:space="preserve"> </w:t>
      </w:r>
      <w:r w:rsidR="006C5A80" w:rsidRPr="00AD37CE">
        <w:t>reptiles using meta-analysis</w:t>
      </w:r>
      <w:r w:rsidR="006C5A80">
        <w:t>.</w:t>
      </w:r>
      <w:r w:rsidR="00004824">
        <w:t xml:space="preserve"> In both our experimental study and meta-analysis</w:t>
      </w:r>
      <w:r w:rsidR="00004824" w:rsidRPr="00EA266E">
        <w:t xml:space="preserve">, we did not find evidence </w:t>
      </w:r>
      <w:r w:rsidR="00013247" w:rsidRPr="00EA266E">
        <w:t xml:space="preserve">that </w:t>
      </w:r>
      <w:r w:rsidR="00004824" w:rsidRPr="00EA266E">
        <w:t xml:space="preserve">developmental environments </w:t>
      </w:r>
      <w:r w:rsidR="00013247" w:rsidRPr="00EA266E">
        <w:t xml:space="preserve">influence </w:t>
      </w:r>
      <w:r w:rsidR="00004824" w:rsidRPr="00EA266E">
        <w:t xml:space="preserve">thermal physiology. Furthermore, </w:t>
      </w:r>
      <w:r w:rsidR="001F7F12" w:rsidRPr="00EA266E">
        <w:t xml:space="preserve">the </w:t>
      </w:r>
      <w:r w:rsidR="006C0165" w:rsidRPr="00EA266E">
        <w:t xml:space="preserve">effects of developmental environments on thermal physiology did not vary </w:t>
      </w:r>
      <w:r w:rsidR="006B21E8" w:rsidRPr="00EA266E">
        <w:t>by age</w:t>
      </w:r>
      <w:r w:rsidR="00187E2C" w:rsidRPr="00EA266E">
        <w:t xml:space="preserve">, </w:t>
      </w:r>
      <w:r w:rsidR="00DD4282" w:rsidRPr="00EA266E">
        <w:t>taxon</w:t>
      </w:r>
      <w:r w:rsidR="007F0170" w:rsidRPr="00EA266E">
        <w:t>,</w:t>
      </w:r>
      <w:r w:rsidR="006B21E8" w:rsidRPr="00EA266E">
        <w:t xml:space="preserve"> or</w:t>
      </w:r>
      <w:r w:rsidR="009110EA" w:rsidRPr="00EA266E">
        <w:t xml:space="preserve"> climate zone (</w:t>
      </w:r>
      <w:r w:rsidR="007F0170" w:rsidRPr="00EA266E">
        <w:t>temperate/tropical</w:t>
      </w:r>
      <w:r w:rsidR="009110EA" w:rsidRPr="00EA266E">
        <w:t xml:space="preserve">) </w:t>
      </w:r>
      <w:r w:rsidR="006B21E8" w:rsidRPr="00EA266E">
        <w:t xml:space="preserve">in reptiles. Overall, the magnitude of developmental plasticity on thermal </w:t>
      </w:r>
      <w:r w:rsidR="00DA44CC" w:rsidRPr="00EA266E">
        <w:t xml:space="preserve">physiology </w:t>
      </w:r>
      <w:r w:rsidR="006B21E8" w:rsidRPr="00EA266E">
        <w:t xml:space="preserve">appears to be </w:t>
      </w:r>
      <w:r w:rsidR="00EE1967" w:rsidRPr="00EA266E">
        <w:t xml:space="preserve">limited </w:t>
      </w:r>
      <w:r w:rsidR="006B21E8" w:rsidRPr="00EA266E">
        <w:t>across reptile taxa</w:t>
      </w:r>
      <w:r w:rsidR="00DA44CC" w:rsidRPr="00EA266E">
        <w:t>.</w:t>
      </w:r>
      <w:r w:rsidR="006B21E8" w:rsidRPr="00EA266E">
        <w:t xml:space="preserve"> </w:t>
      </w:r>
      <w:r w:rsidR="00DA44CC" w:rsidRPr="00EA266E">
        <w:t>O</w:t>
      </w:r>
      <w:r w:rsidR="006B21E8" w:rsidRPr="00EA266E">
        <w:t xml:space="preserve">ur </w:t>
      </w:r>
      <w:r w:rsidR="00DA44CC" w:rsidRPr="00EA266E">
        <w:t>results suggest that</w:t>
      </w:r>
      <w:r w:rsidR="006B21E8" w:rsidRPr="00EA266E">
        <w:t xml:space="preserve"> behavioural </w:t>
      </w:r>
      <w:r w:rsidR="00594C14" w:rsidRPr="00EA266E">
        <w:t>or</w:t>
      </w:r>
      <w:r w:rsidR="006B21E8" w:rsidRPr="00EA266E">
        <w:t xml:space="preserve"> evolutionary processes</w:t>
      </w:r>
      <w:r w:rsidR="00DA44CC" w:rsidRPr="00EA266E">
        <w:t>,</w:t>
      </w:r>
      <w:r w:rsidR="006B21E8" w:rsidRPr="00EA266E">
        <w:t xml:space="preserve"> </w:t>
      </w:r>
      <w:r w:rsidR="00DA44CC" w:rsidRPr="00EA266E">
        <w:t xml:space="preserve">as opposed to developmental plasticity, </w:t>
      </w:r>
      <w:r w:rsidR="007F0170" w:rsidRPr="00EA266E">
        <w:t>may be</w:t>
      </w:r>
      <w:r w:rsidR="00DA44CC" w:rsidRPr="00EA266E">
        <w:t xml:space="preserve"> more </w:t>
      </w:r>
      <w:r w:rsidR="00DD0AC3" w:rsidRPr="00EA266E">
        <w:t>critical</w:t>
      </w:r>
      <w:r w:rsidR="00DA44CC" w:rsidRPr="00EA266E">
        <w:t xml:space="preserve"> in mitigating</w:t>
      </w:r>
      <w:r w:rsidR="006B21E8" w:rsidRPr="00EA266E">
        <w:t xml:space="preserve"> the impacts </w:t>
      </w:r>
      <w:r w:rsidR="00E04B90" w:rsidRPr="00EA266E">
        <w:t>of changing thermal conditions</w:t>
      </w:r>
      <w:r w:rsidR="00DA44CC" w:rsidRPr="00EA266E">
        <w:t xml:space="preserve"> in reptiles</w:t>
      </w:r>
      <w:r w:rsidR="007F0170" w:rsidRPr="00EA266E">
        <w:t xml:space="preserve"> in the future</w:t>
      </w:r>
      <w:r w:rsidR="006B21E8" w:rsidRPr="00EA266E">
        <w:t>.</w:t>
      </w:r>
      <w:r w:rsidR="006B21E8">
        <w:t xml:space="preserve"> </w:t>
      </w:r>
      <w:r w:rsidR="00280C86">
        <w:rPr>
          <w:b/>
          <w:bCs/>
        </w:rPr>
        <w:br w:type="page"/>
      </w:r>
    </w:p>
    <w:p w14:paraId="62AA0AE0" w14:textId="71D7C2DE" w:rsidR="000A58EA" w:rsidRPr="00D407D5" w:rsidRDefault="000A58EA" w:rsidP="00E82C33">
      <w:pPr>
        <w:contextualSpacing/>
        <w:mirrorIndents/>
        <w:rPr>
          <w:b/>
          <w:bCs/>
        </w:rPr>
      </w:pPr>
      <w:r>
        <w:rPr>
          <w:b/>
          <w:bCs/>
        </w:rPr>
        <w:lastRenderedPageBreak/>
        <w:t>Introduction</w:t>
      </w:r>
    </w:p>
    <w:p w14:paraId="339F7196" w14:textId="47F3B710" w:rsidR="00CA37DA" w:rsidRDefault="001F7F12" w:rsidP="00E82C33">
      <w:pPr>
        <w:contextualSpacing/>
        <w:mirrorIndents/>
        <w:rPr>
          <w:lang w:val="en-GB"/>
        </w:rPr>
      </w:pPr>
      <w:r w:rsidRPr="001F7F12">
        <w:rPr>
          <w:lang w:val="en-GB"/>
        </w:rPr>
        <w:t xml:space="preserve">Climate warming and anthropogenic stressors pose significant challenges to organisms on a global </w:t>
      </w:r>
      <w:r w:rsidR="0059747F" w:rsidRPr="001F7F12">
        <w:rPr>
          <w:lang w:val="en-GB"/>
        </w:rPr>
        <w:t>scale</w:t>
      </w:r>
      <w:r w:rsidR="0059747F" w:rsidRPr="00A12A5A">
        <w:rPr>
          <w:vertAlign w:val="superscript"/>
          <w:lang w:val="en-GB"/>
        </w:rPr>
        <w:t xml:space="preserve"> [</w:t>
      </w:r>
      <w:sdt>
        <w:sdtPr>
          <w:rPr>
            <w:color w:val="000000"/>
            <w:vertAlign w:val="superscript"/>
            <w:lang w:val="en-GB"/>
          </w:rPr>
          <w:tag w:val="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
          <w:id w:val="-1783960513"/>
          <w:placeholder>
            <w:docPart w:val="DefaultPlaceholder_-1854013440"/>
          </w:placeholder>
        </w:sdtPr>
        <w:sdtContent>
          <w:r w:rsidR="007C569A" w:rsidRPr="007C569A">
            <w:rPr>
              <w:color w:val="000000"/>
              <w:vertAlign w:val="superscript"/>
              <w:lang w:val="en-GB"/>
            </w:rPr>
            <w:t>1,2</w:t>
          </w:r>
        </w:sdtContent>
      </w:sdt>
      <w:r w:rsidR="00A4054E" w:rsidRPr="00A12A5A">
        <w:rPr>
          <w:vertAlign w:val="superscript"/>
          <w:lang w:val="en-GB"/>
        </w:rPr>
        <w:t>]</w:t>
      </w:r>
      <w:r w:rsidRPr="001F7F12">
        <w:rPr>
          <w:lang w:val="en-GB"/>
        </w:rPr>
        <w:t xml:space="preserve">. </w:t>
      </w:r>
      <w:r w:rsidRPr="00D51B0A">
        <w:rPr>
          <w:lang w:val="en-GB"/>
        </w:rPr>
        <w:t>Rapidly increasing temperatures</w:t>
      </w:r>
      <w:r w:rsidR="00592E21" w:rsidRPr="00D51B0A">
        <w:rPr>
          <w:lang w:val="en-GB"/>
        </w:rPr>
        <w:t xml:space="preserve"> </w:t>
      </w:r>
      <w:r w:rsidRPr="00D51B0A">
        <w:rPr>
          <w:lang w:val="en-GB"/>
        </w:rPr>
        <w:t xml:space="preserve">are a </w:t>
      </w:r>
      <w:r w:rsidR="00592E21" w:rsidRPr="00D51B0A">
        <w:rPr>
          <w:lang w:val="en-GB"/>
        </w:rPr>
        <w:t xml:space="preserve">particularly </w:t>
      </w:r>
      <w:r w:rsidRPr="00D51B0A">
        <w:rPr>
          <w:lang w:val="en-GB"/>
        </w:rPr>
        <w:t xml:space="preserve">significant threat for ectothermic species. Indeed, increasing temperatures can drive fitness declines due to physiological </w:t>
      </w:r>
      <w:r w:rsidR="0059747F" w:rsidRPr="00D51B0A">
        <w:rPr>
          <w:lang w:val="en-GB"/>
        </w:rPr>
        <w:t>intolerance</w:t>
      </w:r>
      <w:r w:rsidR="0059747F" w:rsidRPr="00D51B0A">
        <w:rPr>
          <w:vertAlign w:val="superscript"/>
          <w:lang w:val="en-GB"/>
        </w:rPr>
        <w:t xml:space="preserve"> [</w:t>
      </w:r>
      <w:sdt>
        <w:sdtPr>
          <w:rPr>
            <w:color w:val="000000"/>
            <w:vertAlign w:val="superscript"/>
            <w:lang w:val="en-GB"/>
          </w:rPr>
          <w:tag w:val="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
          <w:id w:val="-97099764"/>
          <w:placeholder>
            <w:docPart w:val="DefaultPlaceholder_-1854013440"/>
          </w:placeholder>
        </w:sdtPr>
        <w:sdtContent>
          <w:r w:rsidR="007C569A" w:rsidRPr="007C569A">
            <w:rPr>
              <w:color w:val="000000"/>
              <w:vertAlign w:val="superscript"/>
              <w:lang w:val="en-GB"/>
            </w:rPr>
            <w:t>3</w:t>
          </w:r>
        </w:sdtContent>
      </w:sdt>
      <w:r w:rsidR="00A4054E" w:rsidRPr="00D51B0A">
        <w:rPr>
          <w:vertAlign w:val="superscript"/>
          <w:lang w:val="en-GB"/>
        </w:rPr>
        <w:t>]</w:t>
      </w:r>
      <w:r w:rsidRPr="00D51B0A">
        <w:rPr>
          <w:lang w:val="en-GB"/>
        </w:rPr>
        <w:t xml:space="preserve">, and alter the distribution of </w:t>
      </w:r>
      <w:r w:rsidR="0059747F" w:rsidRPr="00D51B0A">
        <w:rPr>
          <w:lang w:val="en-GB"/>
        </w:rPr>
        <w:t>species</w:t>
      </w:r>
      <w:r w:rsidR="0059747F" w:rsidRPr="00D51B0A">
        <w:rPr>
          <w:vertAlign w:val="superscript"/>
          <w:lang w:val="en-GB"/>
        </w:rPr>
        <w:t xml:space="preserve"> [</w:t>
      </w:r>
      <w:sdt>
        <w:sdtPr>
          <w:rPr>
            <w:color w:val="000000"/>
            <w:vertAlign w:val="superscript"/>
            <w:lang w:val="en-GB"/>
          </w:rPr>
          <w:tag w:val="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
          <w:id w:val="1888602746"/>
          <w:placeholder>
            <w:docPart w:val="DefaultPlaceholder_-1854013440"/>
          </w:placeholder>
        </w:sdtPr>
        <w:sdtContent>
          <w:r w:rsidR="007C569A" w:rsidRPr="007C569A">
            <w:rPr>
              <w:color w:val="000000"/>
              <w:vertAlign w:val="superscript"/>
              <w:lang w:val="en-GB"/>
            </w:rPr>
            <w:t>4</w:t>
          </w:r>
        </w:sdtContent>
      </w:sdt>
      <w:r w:rsidR="00A4054E" w:rsidRPr="00D51B0A">
        <w:rPr>
          <w:vertAlign w:val="superscript"/>
          <w:lang w:val="en-GB"/>
        </w:rPr>
        <w:t>]</w:t>
      </w:r>
      <w:r w:rsidRPr="00D51B0A">
        <w:rPr>
          <w:lang w:val="en-GB"/>
        </w:rPr>
        <w:t xml:space="preserve">. Inevitably, these impacts are primarily mediated by how organisms change their behaviour and physiology through development and evolutionary time </w:t>
      </w:r>
      <w:r w:rsidR="00F2627C" w:rsidRPr="00D51B0A">
        <w:rPr>
          <w:lang w:val="en-GB"/>
        </w:rPr>
        <w:t xml:space="preserve">in response </w:t>
      </w:r>
      <w:r w:rsidRPr="00D51B0A">
        <w:rPr>
          <w:lang w:val="en-GB"/>
        </w:rPr>
        <w:t>to shifting enviro</w:t>
      </w:r>
      <w:r w:rsidRPr="001F7F12">
        <w:rPr>
          <w:lang w:val="en-GB"/>
        </w:rPr>
        <w:t>nments. Phenotypic changes that occur during an animal's lifetime in response to changing environments (i.e., phenotypic plasticity), are important mechanisms by</w:t>
      </w:r>
      <w:r w:rsidR="00CA37DA">
        <w:rPr>
          <w:lang w:val="en-GB"/>
        </w:rPr>
        <w:t xml:space="preserve"> </w:t>
      </w:r>
      <w:r w:rsidRPr="001F7F12">
        <w:rPr>
          <w:lang w:val="en-GB"/>
        </w:rPr>
        <w:t>which ectotherms can cope with climate change over short time scales</w:t>
      </w:r>
      <w:r w:rsidR="00F2627C">
        <w:rPr>
          <w:lang w:val="en-GB"/>
        </w:rPr>
        <w:t xml:space="preserve"> </w:t>
      </w:r>
      <w:r w:rsidR="0059747F" w:rsidRPr="0059747F">
        <w:rPr>
          <w:vertAlign w:val="superscript"/>
          <w:lang w:val="en-GB"/>
        </w:rPr>
        <w:t>[</w:t>
      </w:r>
      <w:sdt>
        <w:sdtPr>
          <w:rPr>
            <w:color w:val="000000"/>
            <w:vertAlign w:val="superscript"/>
            <w:lang w:val="en-GB"/>
          </w:rPr>
          <w:tag w:val="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
          <w:id w:val="-1795350817"/>
          <w:placeholder>
            <w:docPart w:val="DefaultPlaceholder_-1854013440"/>
          </w:placeholder>
        </w:sdtPr>
        <w:sdtContent>
          <w:r w:rsidR="007C569A" w:rsidRPr="007C569A">
            <w:rPr>
              <w:color w:val="000000"/>
              <w:vertAlign w:val="superscript"/>
              <w:lang w:val="en-GB"/>
            </w:rPr>
            <w:t>5</w:t>
          </w:r>
        </w:sdtContent>
      </w:sdt>
      <w:r w:rsidR="0059747F" w:rsidRPr="0059747F">
        <w:rPr>
          <w:vertAlign w:val="superscript"/>
          <w:lang w:val="en-GB"/>
        </w:rPr>
        <w:t>]</w:t>
      </w:r>
      <w:r w:rsidRPr="001F7F12">
        <w:rPr>
          <w:lang w:val="en-GB"/>
        </w:rPr>
        <w:t>. However, the magnitude of plastic responses is widely trait- and species-specific</w:t>
      </w:r>
      <w:r w:rsidR="002E5259" w:rsidRPr="002E5259">
        <w:rPr>
          <w:vertAlign w:val="superscript"/>
          <w:lang w:val="en-GB"/>
        </w:rPr>
        <w:t>[</w:t>
      </w:r>
      <w:sdt>
        <w:sdtPr>
          <w:rPr>
            <w:color w:val="000000"/>
            <w:vertAlign w:val="superscript"/>
            <w:lang w:val="en-GB"/>
          </w:rPr>
          <w:tag w:val="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
          <w:id w:val="-264241923"/>
          <w:placeholder>
            <w:docPart w:val="DefaultPlaceholder_-1854013440"/>
          </w:placeholder>
        </w:sdtPr>
        <w:sdtContent>
          <w:r w:rsidR="007C569A" w:rsidRPr="007C569A">
            <w:rPr>
              <w:color w:val="000000"/>
              <w:vertAlign w:val="superscript"/>
              <w:lang w:val="en-GB"/>
            </w:rPr>
            <w:t>5–7</w:t>
          </w:r>
        </w:sdtContent>
      </w:sdt>
      <w:r w:rsidRPr="001F7F12">
        <w:rPr>
          <w:lang w:val="en-GB"/>
        </w:rPr>
        <w:t xml:space="preserve"> </w:t>
      </w:r>
    </w:p>
    <w:p w14:paraId="3C9C5FC8" w14:textId="60DBC420" w:rsidR="00CA37DA" w:rsidRDefault="001F7F12" w:rsidP="00E82C33">
      <w:pPr>
        <w:ind w:firstLine="720"/>
        <w:contextualSpacing/>
        <w:mirrorIndents/>
      </w:pPr>
      <w:r w:rsidRPr="001F7F12">
        <w:rPr>
          <w:lang w:val="en-GB"/>
        </w:rPr>
        <w:t xml:space="preserve">Temperature can also have transgenerational effects by impacting parental </w:t>
      </w:r>
      <w:r w:rsidR="0059747F" w:rsidRPr="001F7F12">
        <w:rPr>
          <w:lang w:val="en-GB"/>
        </w:rPr>
        <w:t>generations</w:t>
      </w:r>
      <w:r w:rsidR="0059747F" w:rsidRPr="00A12A5A">
        <w:rPr>
          <w:vertAlign w:val="superscript"/>
          <w:lang w:val="en-GB"/>
        </w:rPr>
        <w:t xml:space="preserve"> [</w:t>
      </w:r>
      <w:sdt>
        <w:sdtPr>
          <w:rPr>
            <w:color w:val="000000"/>
            <w:vertAlign w:val="superscript"/>
            <w:lang w:val="en-GB"/>
          </w:rPr>
          <w:tag w:val="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
          <w:id w:val="-127776810"/>
          <w:placeholder>
            <w:docPart w:val="DefaultPlaceholder_-1854013440"/>
          </w:placeholder>
        </w:sdtPr>
        <w:sdtContent>
          <w:r w:rsidR="007C569A" w:rsidRPr="007C569A">
            <w:rPr>
              <w:color w:val="000000"/>
              <w:vertAlign w:val="superscript"/>
              <w:lang w:val="en-GB"/>
            </w:rPr>
            <w:t>8,9</w:t>
          </w:r>
        </w:sdtContent>
      </w:sdt>
      <w:r w:rsidRPr="00A12A5A">
        <w:rPr>
          <w:vertAlign w:val="superscript"/>
          <w:lang w:val="en-GB"/>
        </w:rPr>
        <w:t>]</w:t>
      </w:r>
      <w:r w:rsidRPr="001F7F12">
        <w:rPr>
          <w:lang w:val="en-GB"/>
        </w:rPr>
        <w:t xml:space="preserve">. For instance, recent evidence indicates that some ectotherms can tolerate heat events for </w:t>
      </w:r>
      <w:r w:rsidR="002E5259">
        <w:rPr>
          <w:lang w:val="en-GB"/>
        </w:rPr>
        <w:t>long periods</w:t>
      </w:r>
      <w:r w:rsidR="002E5259" w:rsidRPr="00A12A5A">
        <w:rPr>
          <w:vertAlign w:val="superscript"/>
          <w:lang w:val="en-GB"/>
        </w:rPr>
        <w:t xml:space="preserve"> </w:t>
      </w:r>
      <w:r w:rsidR="0059747F" w:rsidRPr="00A12A5A">
        <w:rPr>
          <w:vertAlign w:val="superscript"/>
          <w:lang w:val="en-GB"/>
        </w:rPr>
        <w:t>[</w:t>
      </w:r>
      <w:sdt>
        <w:sdtPr>
          <w:rPr>
            <w:color w:val="000000"/>
            <w:vertAlign w:val="superscript"/>
            <w:lang w:val="en-GB"/>
          </w:rPr>
          <w:tag w:val="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
          <w:id w:val="-2132938274"/>
          <w:placeholder>
            <w:docPart w:val="DefaultPlaceholder_-1854013440"/>
          </w:placeholder>
        </w:sdtPr>
        <w:sdtContent>
          <w:r w:rsidR="007C569A" w:rsidRPr="007C569A">
            <w:rPr>
              <w:color w:val="000000"/>
              <w:vertAlign w:val="superscript"/>
              <w:lang w:val="en-GB"/>
            </w:rPr>
            <w:t>5,10</w:t>
          </w:r>
        </w:sdtContent>
      </w:sdt>
      <w:r w:rsidR="00A4054E" w:rsidRPr="00A12A5A">
        <w:rPr>
          <w:vertAlign w:val="superscript"/>
          <w:lang w:val="en-GB"/>
        </w:rPr>
        <w:t>]</w:t>
      </w:r>
      <w:r w:rsidRPr="001F7F12">
        <w:rPr>
          <w:lang w:val="en-GB"/>
        </w:rPr>
        <w:t>.</w:t>
      </w:r>
      <w:r w:rsidR="002E5259">
        <w:rPr>
          <w:lang w:val="en-GB"/>
        </w:rPr>
        <w:t xml:space="preserve"> Thermal ecology of ectotherms can also be shaped by other factors, </w:t>
      </w:r>
      <w:r w:rsidRPr="001F7F12">
        <w:rPr>
          <w:lang w:val="en-GB"/>
        </w:rPr>
        <w:t>such as diet or maternal investment</w:t>
      </w:r>
      <w:r w:rsidR="002E5259">
        <w:rPr>
          <w:lang w:val="en-GB"/>
        </w:rPr>
        <w:t>, which can influence</w:t>
      </w:r>
      <w:r w:rsidRPr="001F7F12">
        <w:rPr>
          <w:lang w:val="en-GB"/>
        </w:rPr>
        <w:t xml:space="preserve"> physiological traits that are temperature </w:t>
      </w:r>
      <w:r w:rsidR="0059747F" w:rsidRPr="001F7F12">
        <w:rPr>
          <w:lang w:val="en-GB"/>
        </w:rPr>
        <w:t>dependent</w:t>
      </w:r>
      <w:r w:rsidR="0059747F" w:rsidRPr="00A12A5A">
        <w:rPr>
          <w:vertAlign w:val="superscript"/>
          <w:lang w:val="en-GB"/>
        </w:rPr>
        <w:t xml:space="preserve"> [</w:t>
      </w:r>
      <w:sdt>
        <w:sdtPr>
          <w:rPr>
            <w:color w:val="000000"/>
            <w:vertAlign w:val="superscript"/>
            <w:lang w:val="en-GB"/>
          </w:rPr>
          <w:tag w:val="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
          <w:id w:val="1229496914"/>
          <w:placeholder>
            <w:docPart w:val="DefaultPlaceholder_-1854013440"/>
          </w:placeholder>
        </w:sdtPr>
        <w:sdtContent>
          <w:r w:rsidR="007C569A" w:rsidRPr="007C569A">
            <w:rPr>
              <w:color w:val="000000"/>
              <w:vertAlign w:val="superscript"/>
              <w:lang w:val="en-GB"/>
            </w:rPr>
            <w:t>11–13</w:t>
          </w:r>
        </w:sdtContent>
      </w:sdt>
      <w:r w:rsidRPr="00A12A5A">
        <w:rPr>
          <w:vertAlign w:val="superscript"/>
          <w:lang w:val="en-GB"/>
        </w:rPr>
        <w:t>]</w:t>
      </w:r>
      <w:r w:rsidRPr="001F7F12">
        <w:rPr>
          <w:lang w:val="en-GB"/>
        </w:rPr>
        <w:t>. For example, a diet high in nutrients (carbohydrate or protein) leads to higher metabolic rates and CT</w:t>
      </w:r>
      <w:r w:rsidRPr="00A12A5A">
        <w:rPr>
          <w:vertAlign w:val="subscript"/>
          <w:lang w:val="en-GB"/>
        </w:rPr>
        <w:t>max</w:t>
      </w:r>
      <w:r w:rsidRPr="001F7F12">
        <w:rPr>
          <w:lang w:val="en-GB"/>
        </w:rPr>
        <w:t xml:space="preserve">, while a diet low in these nutrients can result in lower physiological </w:t>
      </w:r>
      <w:r w:rsidR="0059747F" w:rsidRPr="001F7F12">
        <w:rPr>
          <w:lang w:val="en-GB"/>
        </w:rPr>
        <w:t>estimates</w:t>
      </w:r>
      <w:r w:rsidR="0059747F" w:rsidRPr="00A12A5A">
        <w:rPr>
          <w:vertAlign w:val="superscript"/>
          <w:lang w:val="en-GB"/>
        </w:rPr>
        <w:t xml:space="preserve"> [</w:t>
      </w:r>
      <w:sdt>
        <w:sdtPr>
          <w:rPr>
            <w:color w:val="000000"/>
            <w:vertAlign w:val="superscript"/>
            <w:lang w:val="en-GB"/>
          </w:rPr>
          <w:tag w:val="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"/>
          <w:id w:val="-236706025"/>
          <w:placeholder>
            <w:docPart w:val="DefaultPlaceholder_-1854013440"/>
          </w:placeholder>
        </w:sdtPr>
        <w:sdtContent>
          <w:r w:rsidR="007C569A" w:rsidRPr="007C569A">
            <w:rPr>
              <w:color w:val="000000"/>
              <w:vertAlign w:val="superscript"/>
              <w:lang w:val="en-GB"/>
            </w:rPr>
            <w:t>14–16</w:t>
          </w:r>
        </w:sdtContent>
      </w:sdt>
      <w:r w:rsidRPr="00A12A5A">
        <w:rPr>
          <w:vertAlign w:val="superscript"/>
          <w:lang w:val="en-GB"/>
        </w:rPr>
        <w:t>]</w:t>
      </w:r>
      <w:r w:rsidRPr="001F7F12">
        <w:rPr>
          <w:lang w:val="en-GB"/>
        </w:rPr>
        <w:t xml:space="preserve">. Additionally, the resources a mother invests in her offspring (i.e., the energetic provisioning of eggs) can influence metabolic processes like growth and </w:t>
      </w:r>
      <w:r w:rsidR="0059747F" w:rsidRPr="001F7F12">
        <w:rPr>
          <w:lang w:val="en-GB"/>
        </w:rPr>
        <w:t>development</w:t>
      </w:r>
      <w:r w:rsidR="0059747F" w:rsidRPr="00A12A5A">
        <w:rPr>
          <w:vertAlign w:val="superscript"/>
          <w:lang w:val="en-GB"/>
        </w:rPr>
        <w:t xml:space="preserve"> [</w:t>
      </w:r>
      <w:sdt>
        <w:sdtPr>
          <w:rPr>
            <w:color w:val="000000"/>
            <w:vertAlign w:val="superscript"/>
            <w:lang w:val="en-GB"/>
          </w:rPr>
          <w:tag w:val="MENDELEY_CITATION_v3_eyJjaXRhdGlvbklEIjoiTUVOREVMRVlfQ0lUQVRJT05fYjM2NTM0YzYtYzA0OC00MTNmLTg2OTUtNDJlZDJmNmVjMjIxIiwicHJvcGVydGllcyI6eyJub3RlSW5kZXgiOjB9LCJpc0VkaXRlZCI6ZmFsc2UsIm1hbnVhbE92ZXJyaWRlIjp7ImlzTWFudWFsbHlPdmVycmlkZGVuIjpmYWxzZSwiY2l0ZXByb2NUZXh0IjoiPHN1cD4xNz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
          <w:id w:val="-1020458409"/>
          <w:placeholder>
            <w:docPart w:val="DefaultPlaceholder_-1854013440"/>
          </w:placeholder>
        </w:sdtPr>
        <w:sdtContent>
          <w:r w:rsidR="007C569A" w:rsidRPr="007C569A">
            <w:rPr>
              <w:color w:val="000000"/>
              <w:vertAlign w:val="superscript"/>
              <w:lang w:val="en-GB"/>
            </w:rPr>
            <w:t>17</w:t>
          </w:r>
        </w:sdtContent>
      </w:sdt>
      <w:r w:rsidR="00A4054E" w:rsidRPr="00A12A5A">
        <w:rPr>
          <w:vertAlign w:val="superscript"/>
          <w:lang w:val="en-GB"/>
        </w:rPr>
        <w:t>]</w:t>
      </w:r>
      <w:r w:rsidRPr="001F7F12">
        <w:rPr>
          <w:lang w:val="en-GB"/>
        </w:rPr>
        <w:t>. Determining how thermal and resource environments during development affect key thermal physiological traits in various taxa may provide an understanding of how species may cope with changing environments.</w:t>
      </w:r>
      <w:r w:rsidR="00CA37DA">
        <w:t xml:space="preserve"> </w:t>
      </w:r>
    </w:p>
    <w:p w14:paraId="4511056D" w14:textId="091FE0B7" w:rsidR="00A12A5A" w:rsidRDefault="00CA37DA" w:rsidP="00E82C33">
      <w:pPr>
        <w:ind w:firstLine="720"/>
        <w:contextualSpacing/>
        <w:mirrorIndents/>
      </w:pPr>
      <w:r>
        <w:t>While phenotypic plasticity can adjust phenotypes throughout life, d</w:t>
      </w:r>
      <w:r w:rsidRPr="00B10F83">
        <w:t>evelop</w:t>
      </w:r>
      <w:r w:rsidRPr="007A0931">
        <w:t>mental plasticity</w:t>
      </w:r>
      <w:r>
        <w:t xml:space="preserve"> – plasticity occurring</w:t>
      </w:r>
      <w:r w:rsidRPr="007A0931">
        <w:t xml:space="preserve"> </w:t>
      </w:r>
      <w:r>
        <w:t>d</w:t>
      </w:r>
      <w:r w:rsidRPr="007A0931">
        <w:t xml:space="preserve">uring </w:t>
      </w:r>
      <w:r>
        <w:t xml:space="preserve">early </w:t>
      </w:r>
      <w:r w:rsidRPr="007A0931">
        <w:t>embryonic development</w:t>
      </w:r>
      <w:r>
        <w:t xml:space="preserve"> – can have organisational effects on </w:t>
      </w:r>
      <w:r w:rsidRPr="007A0931">
        <w:t>phenotypes</w:t>
      </w:r>
      <w:r>
        <w:t xml:space="preserve"> that can affect responses l</w:t>
      </w:r>
      <w:r w:rsidRPr="007A0931">
        <w:t xml:space="preserve">ater </w:t>
      </w:r>
      <w:r>
        <w:t xml:space="preserve">in </w:t>
      </w:r>
      <w:r w:rsidRPr="007A0931">
        <w:t>life</w:t>
      </w:r>
      <w:sdt>
        <w:sdtPr>
          <w:rPr>
            <w:color w:val="000000"/>
            <w:vertAlign w:val="superscript"/>
          </w:rPr>
          <w:tag w:val="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
          <w:id w:val="-1156376046"/>
          <w:placeholder>
            <w:docPart w:val="DefaultPlaceholder_-1854013440"/>
          </w:placeholder>
        </w:sdtPr>
        <w:sdtContent>
          <w:r w:rsidR="007C569A" w:rsidRPr="007C569A">
            <w:rPr>
              <w:color w:val="000000"/>
              <w:vertAlign w:val="superscript"/>
            </w:rPr>
            <w:t>6</w:t>
          </w:r>
        </w:sdtContent>
      </w:sdt>
      <w:r>
        <w:rPr>
          <w:color w:val="000000"/>
        </w:rPr>
        <w:t xml:space="preserve">. </w:t>
      </w:r>
      <w:r w:rsidR="00844C20">
        <w:t xml:space="preserve">For </w:t>
      </w:r>
      <w:del w:id="0" w:author="Daniel Noble" w:date="2023-03-05T13:13:00Z">
        <w:r w:rsidR="00844C20" w:rsidDel="005203BD">
          <w:delText xml:space="preserve">vertebrates </w:delText>
        </w:r>
      </w:del>
      <w:ins w:id="1" w:author="Daniel Noble" w:date="2023-03-05T13:13:00Z">
        <w:r w:rsidR="005203BD">
          <w:t>vertebrates</w:t>
        </w:r>
        <w:r w:rsidR="005203BD">
          <w:t xml:space="preserve"> </w:t>
        </w:r>
      </w:ins>
      <w:r w:rsidR="00844C20">
        <w:t>in particular, s</w:t>
      </w:r>
      <w:r>
        <w:t xml:space="preserve">uch effects may be adaptive or maladaptive depending on whether early-life environments are predictive of late-life environments. While temperature and early resource provisioning can influence thermal traits in </w:t>
      </w:r>
      <w:r w:rsidRPr="00403CDF">
        <w:t>ectotherms</w:t>
      </w:r>
      <w:r w:rsidR="00946E66">
        <w:t xml:space="preserve"> </w:t>
      </w:r>
      <w:r w:rsidRPr="00CA37DA">
        <w:rPr>
          <w:vertAlign w:val="superscript"/>
        </w:rPr>
        <w:t>[</w:t>
      </w:r>
      <w:sdt>
        <w:sdtPr>
          <w:rPr>
            <w:color w:val="000000"/>
            <w:vertAlign w:val="superscript"/>
          </w:rPr>
          <w:tag w:val="MENDELEY_CITATION_v3_eyJjaXRhdGlvbklEIjoiTUVOREVMRVlfQ0lUQVRJT05fOWJkMWYzNTgtZTFkNS00YjZhLTkzNmMtZWY4YzkyZTQ5N2E5IiwicHJvcGVydGllcyI6eyJub3RlSW5kZXgiOjB9LCJpc0VkaXRlZCI6ZmFsc2UsIm1hbnVhbE92ZXJyaWRlIjp7ImlzTWFudWFsbHlPdmVycmlkZGVuIjpmYWxzZSwiY2l0ZXByb2NUZXh0IjoiPHN1cD4xOD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
          <w:id w:val="2093657018"/>
          <w:placeholder>
            <w:docPart w:val="DefaultPlaceholder_-1854013440"/>
          </w:placeholder>
        </w:sdtPr>
        <w:sdtContent>
          <w:r w:rsidR="007C569A" w:rsidRPr="007C569A">
            <w:rPr>
              <w:color w:val="000000"/>
              <w:vertAlign w:val="superscript"/>
            </w:rPr>
            <w:t>18</w:t>
          </w:r>
        </w:sdtContent>
      </w:sdt>
      <w:r w:rsidRPr="00CA37DA">
        <w:rPr>
          <w:vertAlign w:val="superscript"/>
        </w:rPr>
        <w:t>]</w:t>
      </w:r>
      <w:r>
        <w:t>,</w:t>
      </w:r>
      <w:r w:rsidRPr="00403CDF">
        <w:t xml:space="preserve"> </w:t>
      </w:r>
      <w:r>
        <w:t xml:space="preserve">most </w:t>
      </w:r>
      <w:r w:rsidR="00946E66">
        <w:t>research</w:t>
      </w:r>
      <w:r>
        <w:t xml:space="preserve"> effort has focused on temperature, which is known to have a profound effect on fitness</w:t>
      </w:r>
      <w:r w:rsidR="00946E66">
        <w:t xml:space="preserve"> </w:t>
      </w:r>
      <w:r w:rsidRPr="00CA37DA">
        <w:rPr>
          <w:vertAlign w:val="superscript"/>
        </w:rPr>
        <w:t>[</w:t>
      </w:r>
      <w:sdt>
        <w:sdtPr>
          <w:rPr>
            <w:color w:val="000000"/>
            <w:vertAlign w:val="superscript"/>
          </w:rPr>
          <w:tag w:val="MENDELEY_CITATION_v3_eyJjaXRhdGlvbklEIjoiTUVOREVMRVlfQ0lUQVRJT05fMzM1Zjc5ZDAtN2ZmNi00YTU1LWEwZDUtMTdiMWYzNTNmYWNjIiwicHJvcGVydGllcyI6eyJub3RlSW5kZXgiOjB9LCJpc0VkaXRlZCI6ZmFsc2UsIm1hbnVhbE92ZXJyaWRlIjp7ImlzTWFudWFsbHlPdmVycmlkZGVuIjpmYWxzZSwiY2l0ZXByb2NUZXh0IjoiPHN1cD4xOSwyMD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
          <w:id w:val="-605807718"/>
          <w:placeholder>
            <w:docPart w:val="DefaultPlaceholder_-1854013440"/>
          </w:placeholder>
        </w:sdtPr>
        <w:sdtContent>
          <w:r w:rsidR="007C569A" w:rsidRPr="007C569A">
            <w:rPr>
              <w:color w:val="000000"/>
              <w:vertAlign w:val="superscript"/>
            </w:rPr>
            <w:t>19,20</w:t>
          </w:r>
        </w:sdtContent>
      </w:sdt>
      <w:r w:rsidRPr="00CA37DA">
        <w:rPr>
          <w:vertAlign w:val="superscript"/>
        </w:rPr>
        <w:t>]</w:t>
      </w:r>
      <w:r>
        <w:t>. In reptiles, temperatures during embryonic development are known to affect phenotypes throughout ontogeny</w:t>
      </w:r>
      <w:r w:rsidRPr="00CA37DA">
        <w:rPr>
          <w:vertAlign w:val="superscript"/>
        </w:rPr>
        <w:t>[</w:t>
      </w:r>
      <w:sdt>
        <w:sdtPr>
          <w:rPr>
            <w:color w:val="000000"/>
            <w:vertAlign w:val="superscript"/>
          </w:rPr>
          <w:tag w:val="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
          <w:id w:val="-183289206"/>
          <w:placeholder>
            <w:docPart w:val="DefaultPlaceholder_-1854013440"/>
          </w:placeholder>
        </w:sdtPr>
        <w:sdtContent>
          <w:r w:rsidR="007C569A" w:rsidRPr="007C569A">
            <w:rPr>
              <w:color w:val="000000"/>
              <w:vertAlign w:val="superscript"/>
            </w:rPr>
            <w:t>7</w:t>
          </w:r>
        </w:sdtContent>
      </w:sdt>
      <w:r w:rsidRPr="00CA37DA">
        <w:rPr>
          <w:vertAlign w:val="superscript"/>
        </w:rPr>
        <w:t>]</w:t>
      </w:r>
      <w:r>
        <w:t xml:space="preserve">. For example, </w:t>
      </w:r>
      <w:r w:rsidRPr="00027E9D">
        <w:t xml:space="preserve">incubation conditions </w:t>
      </w:r>
      <w:r>
        <w:t>of</w:t>
      </w:r>
      <w:r w:rsidRPr="00027E9D">
        <w:t xml:space="preserve"> developing</w:t>
      </w:r>
      <w:r>
        <w:t xml:space="preserve"> reptile</w:t>
      </w:r>
      <w:r w:rsidRPr="00027E9D">
        <w:t xml:space="preserve"> embryos </w:t>
      </w:r>
      <w:r>
        <w:t>can impact</w:t>
      </w:r>
      <w:r w:rsidRPr="00027E9D">
        <w:t xml:space="preserve"> a variety of </w:t>
      </w:r>
      <w:r>
        <w:t>traits including sex, growth rate, morphology, behaviour, and cognition</w:t>
      </w:r>
      <w:r w:rsidRPr="00CA37DA">
        <w:rPr>
          <w:vertAlign w:val="superscript"/>
        </w:rPr>
        <w:t>[</w:t>
      </w:r>
      <w:sdt>
        <w:sdtPr>
          <w:rPr>
            <w:color w:val="000000"/>
            <w:vertAlign w:val="superscript"/>
          </w:rPr>
          <w:tag w:val="MENDELEY_CITATION_v3_eyJjaXRhdGlvbklEIjoiTUVOREVMRVlfQ0lUQVRJT05fMWEwMWJjMGUtMGE5NC00NGNjLWExNTMtNjJhMTJkMzM1NmIzIiwicHJvcGVydGllcyI6eyJub3RlSW5kZXgiOjB9LCJpc0VkaXRlZCI6ZmFsc2UsIm1hbnVhbE92ZXJyaWRlIjp7ImlzTWFudWFsbHlPdmVycmlkZGVuIjpmYWxzZSwiY2l0ZXByb2NUZXh0IjoiPHN1cD43LDIwLDIx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
          <w:id w:val="1379206576"/>
          <w:placeholder>
            <w:docPart w:val="DefaultPlaceholder_-1854013440"/>
          </w:placeholder>
        </w:sdtPr>
        <w:sdtContent>
          <w:r w:rsidR="007C569A" w:rsidRPr="007C569A">
            <w:rPr>
              <w:color w:val="000000"/>
              <w:vertAlign w:val="superscript"/>
            </w:rPr>
            <w:t>7,20,21</w:t>
          </w:r>
        </w:sdtContent>
      </w:sdt>
      <w:r w:rsidRPr="00CA37DA">
        <w:rPr>
          <w:vertAlign w:val="superscript"/>
        </w:rPr>
        <w:t>]</w:t>
      </w:r>
      <w:r>
        <w:t xml:space="preserve">. However, there is a dearth of evidence linking developmental factors </w:t>
      </w:r>
      <w:r w:rsidR="00946E66">
        <w:t xml:space="preserve">more generally </w:t>
      </w:r>
      <w:r>
        <w:t>to thermal traits, and whether</w:t>
      </w:r>
      <w:r w:rsidRPr="00B10F83">
        <w:t xml:space="preserve"> these differences persist through various stages of ontogeny in reptiles</w:t>
      </w:r>
      <w:r w:rsidRPr="00CA37DA">
        <w:rPr>
          <w:vertAlign w:val="superscript"/>
        </w:rPr>
        <w:t>[</w:t>
      </w:r>
      <w:sdt>
        <w:sdtPr>
          <w:rPr>
            <w:color w:val="000000"/>
            <w:vertAlign w:val="superscript"/>
          </w:rPr>
          <w:tag w:val="MENDELEY_CITATION_v3_eyJjaXRhdGlvbklEIjoiTUVOREVMRVlfQ0lUQVRJT05fNTMwNDgzNTktYTUyZi00ZDkzLTk3MWEtYTk1MjUzNTE2ZWEzIiwicHJvcGVydGllcyI6eyJub3RlSW5kZXgiOjB9LCJpc0VkaXRlZCI6ZmFsc2UsIm1hbnVhbE92ZXJyaWRlIjp7ImlzTWFudWFsbHlPdmVycmlkZGVuIjpmYWxzZSwiY2l0ZXByb2NUZXh0IjoiPHN1cD4yMiwyMz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
          <w:id w:val="-1958010242"/>
          <w:placeholder>
            <w:docPart w:val="DefaultPlaceholder_-1854013440"/>
          </w:placeholder>
        </w:sdtPr>
        <w:sdtContent>
          <w:r w:rsidR="007C569A" w:rsidRPr="007C569A">
            <w:rPr>
              <w:color w:val="000000"/>
              <w:vertAlign w:val="superscript"/>
            </w:rPr>
            <w:t>22,23</w:t>
          </w:r>
        </w:sdtContent>
      </w:sdt>
      <w:r w:rsidRPr="00CA37DA">
        <w:rPr>
          <w:vertAlign w:val="superscript"/>
        </w:rPr>
        <w:t>]</w:t>
      </w:r>
      <w:r>
        <w:t xml:space="preserve">. </w:t>
      </w:r>
    </w:p>
    <w:p w14:paraId="6F1555FA" w14:textId="4C7561BF" w:rsidR="00946E66" w:rsidRPr="007741F1" w:rsidRDefault="00CA37DA" w:rsidP="00E82C33">
      <w:pPr>
        <w:ind w:firstLine="720"/>
        <w:contextualSpacing/>
        <w:mirrorIndents/>
      </w:pPr>
      <w:r w:rsidRPr="00AD37CE">
        <w:t xml:space="preserve">Here, we </w:t>
      </w:r>
      <w:r w:rsidR="004E3A7E">
        <w:t>aim to determine</w:t>
      </w:r>
      <w:r w:rsidRPr="00AD37CE">
        <w:t xml:space="preserve"> how early developmental environments affect thermal </w:t>
      </w:r>
      <w:r>
        <w:t>physiology (critical thermal maximum: CT</w:t>
      </w:r>
      <w:r w:rsidRPr="00DD2E16">
        <w:rPr>
          <w:i/>
          <w:iCs/>
          <w:vertAlign w:val="subscript"/>
        </w:rPr>
        <w:t>max</w:t>
      </w:r>
      <w:r>
        <w:t xml:space="preserve"> &amp; thermal preference: </w:t>
      </w:r>
      <w:proofErr w:type="spellStart"/>
      <w:r>
        <w:t>T</w:t>
      </w:r>
      <w:r w:rsidRPr="003F698D">
        <w:rPr>
          <w:i/>
          <w:iCs/>
          <w:vertAlign w:val="subscript"/>
        </w:rPr>
        <w:t>pref</w:t>
      </w:r>
      <w:proofErr w:type="spellEnd"/>
      <w:r>
        <w:t>)</w:t>
      </w:r>
      <w:r w:rsidRPr="00AD37CE">
        <w:t xml:space="preserve"> in reptiles.</w:t>
      </w:r>
      <w:r>
        <w:t xml:space="preserve"> </w:t>
      </w:r>
      <w:proofErr w:type="spellStart"/>
      <w:r>
        <w:t>CT</w:t>
      </w:r>
      <w:r w:rsidRPr="00DD2E16">
        <w:rPr>
          <w:i/>
          <w:iCs/>
          <w:vertAlign w:val="subscript"/>
        </w:rPr>
        <w:t>max</w:t>
      </w:r>
      <w:proofErr w:type="spellEnd"/>
      <w:r w:rsidRPr="00AD37CE">
        <w:t xml:space="preserve"> &amp; </w:t>
      </w:r>
      <w:proofErr w:type="spellStart"/>
      <w:r>
        <w:t>T</w:t>
      </w:r>
      <w:r>
        <w:rPr>
          <w:i/>
          <w:iCs/>
          <w:vertAlign w:val="subscript"/>
        </w:rPr>
        <w:t>pref</w:t>
      </w:r>
      <w:proofErr w:type="spellEnd"/>
      <w:r>
        <w:rPr>
          <w:i/>
          <w:iCs/>
          <w:vertAlign w:val="subscript"/>
        </w:rPr>
        <w:t xml:space="preserve"> </w:t>
      </w:r>
      <w:r w:rsidRPr="00AD37CE">
        <w:t xml:space="preserve">are two </w:t>
      </w:r>
      <w:r>
        <w:t>common thermal indices</w:t>
      </w:r>
      <w:r w:rsidRPr="00AD37CE">
        <w:t xml:space="preserve"> </w:t>
      </w:r>
      <w:r>
        <w:t xml:space="preserve">used as proxies for how the environment influences individual fitness and are used to predict how </w:t>
      </w:r>
      <w:r w:rsidR="00481E03">
        <w:t xml:space="preserve">species </w:t>
      </w:r>
      <w:r>
        <w:t xml:space="preserve">distributions are </w:t>
      </w:r>
      <w:r w:rsidR="00946E66">
        <w:t>predicted to shift with</w:t>
      </w:r>
      <w:r>
        <w:t xml:space="preserve"> climate change</w:t>
      </w:r>
      <w:r w:rsidRPr="00CA37DA">
        <w:rPr>
          <w:vertAlign w:val="superscript"/>
        </w:rPr>
        <w:t>[</w:t>
      </w:r>
      <w:sdt>
        <w:sdtPr>
          <w:rPr>
            <w:color w:val="000000"/>
            <w:vertAlign w:val="superscript"/>
          </w:rPr>
          <w:tag w:val="MENDELEY_CITATION_v3_eyJjaXRhdGlvbklEIjoiTUVOREVMRVlfQ0lUQVRJT05fYmU1NzUwOGQtNjhmNS00MTE3LWI3MzAtNjkyNjk3YjNhYThkIiwicHJvcGVydGllcyI6eyJub3RlSW5kZXgiOjB9LCJpc0VkaXRlZCI6ZmFsc2UsIm1hbnVhbE92ZXJyaWRlIjp7ImlzTWFudWFsbHlPdmVycmlkZGVuIjpmYWxzZSwiY2l0ZXByb2NUZXh0IjoiPHN1cD4zLDI0LDI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
          <w:id w:val="-1997486543"/>
          <w:placeholder>
            <w:docPart w:val="DefaultPlaceholder_-1854013440"/>
          </w:placeholder>
        </w:sdtPr>
        <w:sdtContent>
          <w:r w:rsidR="007C569A" w:rsidRPr="007C569A">
            <w:rPr>
              <w:color w:val="000000"/>
              <w:vertAlign w:val="superscript"/>
            </w:rPr>
            <w:t>3,24,25</w:t>
          </w:r>
        </w:sdtContent>
      </w:sdt>
      <w:r w:rsidRPr="00CA37DA">
        <w:rPr>
          <w:vertAlign w:val="superscript"/>
        </w:rPr>
        <w:t>]</w:t>
      </w:r>
      <w:r>
        <w:t>. W</w:t>
      </w:r>
      <w:r w:rsidRPr="00AD37CE">
        <w:t xml:space="preserve">e </w:t>
      </w:r>
      <w:r>
        <w:t xml:space="preserve">first </w:t>
      </w:r>
      <w:r w:rsidRPr="00AD37CE">
        <w:t xml:space="preserve">conduct a laboratory experiment to test how maternal investment </w:t>
      </w:r>
      <w:r>
        <w:t xml:space="preserve">and </w:t>
      </w:r>
      <w:r w:rsidRPr="00AD37CE">
        <w:t xml:space="preserve">developmental temperature </w:t>
      </w:r>
      <w:r>
        <w:t>both influence</w:t>
      </w:r>
      <w:r w:rsidRPr="00AD37CE">
        <w:t xml:space="preserve"> </w:t>
      </w:r>
      <w:proofErr w:type="spellStart"/>
      <w:r>
        <w:t>CT</w:t>
      </w:r>
      <w:r w:rsidRPr="00DD2E16">
        <w:rPr>
          <w:i/>
          <w:iCs/>
          <w:vertAlign w:val="subscript"/>
        </w:rPr>
        <w:t>max</w:t>
      </w:r>
      <w:proofErr w:type="spellEnd"/>
      <w:r w:rsidRPr="00AD37CE">
        <w:t xml:space="preserve"> &amp; </w:t>
      </w:r>
      <w:proofErr w:type="spellStart"/>
      <w:r>
        <w:t>T</w:t>
      </w:r>
      <w:r>
        <w:rPr>
          <w:i/>
          <w:iCs/>
          <w:vertAlign w:val="subscript"/>
        </w:rPr>
        <w:t>pref</w:t>
      </w:r>
      <w:proofErr w:type="spellEnd"/>
      <w:r w:rsidRPr="00AD37CE">
        <w:t xml:space="preserve"> in a common skink (</w:t>
      </w:r>
      <w:r w:rsidRPr="00AD37CE">
        <w:rPr>
          <w:i/>
          <w:iCs/>
        </w:rPr>
        <w:t>Lampropholis delicata</w:t>
      </w:r>
      <w:r w:rsidRPr="00AD37CE">
        <w:t>). We then compare our experimental findings with quantitative results testing this same question</w:t>
      </w:r>
      <w:r>
        <w:t xml:space="preserve"> </w:t>
      </w:r>
      <w:r w:rsidRPr="00AD37CE">
        <w:t>more broadly in reptiles using a meta-analysis.</w:t>
      </w:r>
    </w:p>
    <w:p w14:paraId="33932509" w14:textId="23221F3E" w:rsidR="00F425C6" w:rsidRPr="00D407D5" w:rsidRDefault="00F425C6" w:rsidP="00E82C33">
      <w:pPr>
        <w:contextualSpacing/>
        <w:mirrorIndents/>
        <w:rPr>
          <w:b/>
          <w:bCs/>
        </w:rPr>
      </w:pPr>
      <w:r w:rsidRPr="00D407D5">
        <w:rPr>
          <w:b/>
          <w:bCs/>
        </w:rPr>
        <w:t xml:space="preserve">Method and materials </w:t>
      </w:r>
    </w:p>
    <w:p w14:paraId="2F0089A9" w14:textId="77777777" w:rsidR="00F425C6" w:rsidRPr="00D407D5" w:rsidRDefault="00F425C6" w:rsidP="00E82C33">
      <w:pPr>
        <w:contextualSpacing/>
        <w:mirrorIndents/>
        <w:rPr>
          <w:i/>
          <w:iCs/>
        </w:rPr>
      </w:pPr>
      <w:r w:rsidRPr="00D407D5">
        <w:rPr>
          <w:i/>
          <w:iCs/>
        </w:rPr>
        <w:lastRenderedPageBreak/>
        <w:t xml:space="preserve">(a) </w:t>
      </w:r>
      <w:r>
        <w:rPr>
          <w:i/>
          <w:iCs/>
        </w:rPr>
        <w:t>C</w:t>
      </w:r>
      <w:r w:rsidRPr="00D407D5">
        <w:rPr>
          <w:i/>
          <w:iCs/>
        </w:rPr>
        <w:t xml:space="preserve">onsequences </w:t>
      </w:r>
      <w:r>
        <w:rPr>
          <w:i/>
          <w:iCs/>
        </w:rPr>
        <w:t>of i</w:t>
      </w:r>
      <w:r w:rsidRPr="00D407D5">
        <w:rPr>
          <w:i/>
          <w:iCs/>
        </w:rPr>
        <w:t>ncubation temperature and resource allocation on thermal physiology: an experimental manipulation</w:t>
      </w:r>
    </w:p>
    <w:p w14:paraId="7C72ACF4" w14:textId="1809DB25" w:rsidR="00F425C6" w:rsidRPr="007C569A" w:rsidRDefault="00F425C6" w:rsidP="00E82C33">
      <w:pPr>
        <w:ind w:firstLine="720"/>
        <w:contextualSpacing/>
        <w:mirrorIndents/>
      </w:pPr>
      <w:r>
        <w:t>We collected g</w:t>
      </w:r>
      <w:r w:rsidRPr="00D407D5">
        <w:t xml:space="preserve">ravid </w:t>
      </w:r>
      <w:r w:rsidRPr="00D407D5">
        <w:rPr>
          <w:i/>
          <w:iCs/>
        </w:rPr>
        <w:t xml:space="preserve">Lampropholis </w:t>
      </w:r>
      <w:proofErr w:type="spellStart"/>
      <w:r w:rsidRPr="00D407D5">
        <w:rPr>
          <w:i/>
          <w:iCs/>
        </w:rPr>
        <w:t>delicata</w:t>
      </w:r>
      <w:proofErr w:type="spellEnd"/>
      <w:r w:rsidRPr="00D407D5">
        <w:t xml:space="preserve"> </w:t>
      </w:r>
      <w:r w:rsidR="00844C20">
        <w:t>(c</w:t>
      </w:r>
      <w:r w:rsidR="00844C20" w:rsidRPr="00844C20">
        <w:t>ommon garden</w:t>
      </w:r>
      <w:del w:id="2" w:author="Daniel Noble" w:date="2023-03-05T13:14:00Z">
        <w:r w:rsidR="00844C20" w:rsidDel="00383B7E">
          <w:delText>)</w:delText>
        </w:r>
      </w:del>
      <w:r w:rsidR="00844C20" w:rsidRPr="00844C20">
        <w:t xml:space="preserve"> skink</w:t>
      </w:r>
      <w:ins w:id="3" w:author="Daniel Noble" w:date="2023-03-05T13:14:00Z">
        <w:r w:rsidR="00383B7E">
          <w:t>, n = 100)</w:t>
        </w:r>
      </w:ins>
      <w:r w:rsidR="00844C20" w:rsidRPr="00844C20">
        <w:t xml:space="preserve"> </w:t>
      </w:r>
      <w:r w:rsidRPr="00D407D5">
        <w:t xml:space="preserve">from populations </w:t>
      </w:r>
      <w:r>
        <w:t xml:space="preserve">in Sydney (Australia) </w:t>
      </w:r>
      <w:r w:rsidRPr="00D407D5">
        <w:t xml:space="preserve">and transported </w:t>
      </w:r>
      <w:r>
        <w:t xml:space="preserve">them </w:t>
      </w:r>
      <w:r w:rsidRPr="00D407D5">
        <w:t xml:space="preserve">back to </w:t>
      </w:r>
      <w:r>
        <w:t xml:space="preserve">the </w:t>
      </w:r>
      <w:r w:rsidRPr="00D407D5">
        <w:t>A</w:t>
      </w:r>
      <w:r>
        <w:t>ustralian National University,</w:t>
      </w:r>
      <w:r w:rsidRPr="00D407D5">
        <w:t xml:space="preserve"> where females were housed until eggs (n =40) were laid. </w:t>
      </w:r>
      <w:r>
        <w:t xml:space="preserve">We then </w:t>
      </w:r>
      <w:del w:id="4" w:author="Daniel Noble" w:date="2023-03-05T13:14:00Z">
        <w:r w:rsidR="00844C20" w:rsidDel="00383B7E">
          <w:delText>haphazardly</w:delText>
        </w:r>
        <w:r w:rsidDel="00383B7E">
          <w:delText xml:space="preserve"> </w:delText>
        </w:r>
      </w:del>
      <w:ins w:id="5" w:author="Daniel Noble" w:date="2023-03-05T13:14:00Z">
        <w:r w:rsidR="00383B7E">
          <w:t>p</w:t>
        </w:r>
      </w:ins>
      <w:ins w:id="6" w:author="Daniel Noble" w:date="2023-03-05T13:15:00Z">
        <w:r w:rsidR="00383B7E">
          <w:t>seudo-randomly</w:t>
        </w:r>
      </w:ins>
      <w:ins w:id="7" w:author="Daniel Noble" w:date="2023-03-05T13:14:00Z">
        <w:r w:rsidR="00383B7E">
          <w:t xml:space="preserve"> </w:t>
        </w:r>
      </w:ins>
      <w:ins w:id="8" w:author="Daniel Noble" w:date="2023-03-05T13:15:00Z">
        <w:r w:rsidR="00383B7E">
          <w:t xml:space="preserve">(to ensure equal sample sizes) </w:t>
        </w:r>
      </w:ins>
      <w:r>
        <w:t>assigned e</w:t>
      </w:r>
      <w:r w:rsidRPr="00D407D5">
        <w:t xml:space="preserve">ggs (n = 20) to both a resource </w:t>
      </w:r>
      <w:r>
        <w:t xml:space="preserve">allocation </w:t>
      </w:r>
      <w:r w:rsidRPr="003E3D19">
        <w:t>treatment (‘R’ - yolk removal or ‘C’ – control) and an incubation temperature (23</w:t>
      </w:r>
      <w:r w:rsidRPr="003E3D19">
        <w:rPr>
          <w:position w:val="8"/>
        </w:rPr>
        <w:sym w:font="Symbol" w:char="F0B0"/>
      </w:r>
      <w:r w:rsidRPr="003E3D19">
        <w:t>C or 28</w:t>
      </w:r>
      <w:r w:rsidRPr="003E3D19">
        <w:rPr>
          <w:position w:val="8"/>
        </w:rPr>
        <w:sym w:font="Symbol" w:char="F0B0"/>
      </w:r>
      <w:r w:rsidRPr="003E3D19">
        <w:t>C</w:t>
      </w:r>
      <w:r w:rsidR="003E3D19" w:rsidRPr="003E3D19">
        <w:t xml:space="preserve"> </w:t>
      </w:r>
      <w:r w:rsidR="003E3D19">
        <w:t>SD</w:t>
      </w:r>
      <w:r w:rsidR="003E3D19">
        <w:rPr>
          <w:rFonts w:eastAsiaTheme="minorEastAsia"/>
        </w:rPr>
        <w:t xml:space="preserve"> </w:t>
      </w:r>
      <m:oMath>
        <m:r>
          <m:rPr>
            <m:sty m:val="p"/>
          </m:rPr>
          <w:rPr>
            <w:rFonts w:ascii="Cambria Math" w:hAnsi="Cambria Math"/>
            <w:color w:val="000000" w:themeColor="text1"/>
          </w:rPr>
          <m:t>±</m:t>
        </m:r>
      </m:oMath>
      <w:r w:rsidR="003E3D19" w:rsidRPr="003E3D19">
        <w:rPr>
          <w:color w:val="000000" w:themeColor="text1"/>
        </w:rPr>
        <w:t xml:space="preserve"> </w:t>
      </w:r>
      <w:ins w:id="9" w:author="Daniel Noble" w:date="2023-03-05T13:21:00Z">
        <w:r w:rsidR="00383B7E">
          <w:rPr>
            <w:color w:val="000000" w:themeColor="text1"/>
          </w:rPr>
          <w:t>3</w:t>
        </w:r>
      </w:ins>
      <w:del w:id="10" w:author="Daniel Noble" w:date="2023-03-05T13:21:00Z">
        <w:r w:rsidR="003E3D19" w:rsidRPr="003E3D19" w:rsidDel="00383B7E">
          <w:rPr>
            <w:color w:val="000000" w:themeColor="text1"/>
          </w:rPr>
          <w:delText>1</w:delText>
        </w:r>
      </w:del>
      <w:r w:rsidR="003E3D19" w:rsidRPr="003E3D19">
        <w:rPr>
          <w:color w:val="000000" w:themeColor="text1"/>
        </w:rPr>
        <w:t>.</w:t>
      </w:r>
      <w:r w:rsidR="003E3D19">
        <w:rPr>
          <w:color w:val="000000" w:themeColor="text1"/>
        </w:rPr>
        <w:t>0</w:t>
      </w:r>
      <w:r w:rsidRPr="003E3D19">
        <w:t>)</w:t>
      </w:r>
      <w:r w:rsidRPr="00D407D5">
        <w:t xml:space="preserve"> treatment</w:t>
      </w:r>
      <w:r w:rsidR="00380A00">
        <w:t xml:space="preserve"> (</w:t>
      </w:r>
      <w:r w:rsidR="00380A00">
        <w:rPr>
          <w:i/>
          <w:iCs/>
        </w:rPr>
        <w:t>See Supplementary materials for details on husbandry of hatchlings</w:t>
      </w:r>
      <w:r w:rsidR="00380A00">
        <w:t>)</w:t>
      </w:r>
      <w:r w:rsidRPr="00D407D5">
        <w:t xml:space="preserve">. </w:t>
      </w:r>
      <w:ins w:id="11" w:author="Daniel Noble" w:date="2023-03-05T13:24:00Z">
        <w:r w:rsidR="00E008ED">
          <w:t>Egg incubation temperatures were chosen to mimic conditions experienced at extremes of natural nest temperatures in nature</w:t>
        </w:r>
      </w:ins>
      <w:ins w:id="12" w:author="Daniel Noble" w:date="2023-03-05T13:25:00Z">
        <w:r w:rsidR="00E008ED">
          <w:t xml:space="preserve"> while also showing natural thermal fluctuations through the day </w:t>
        </w:r>
      </w:ins>
      <w:ins w:id="13" w:author="Daniel Noble" w:date="2023-03-05T13:24:00Z">
        <w:r w:rsidR="00E008ED" w:rsidRPr="00F317FA">
          <w:rPr>
            <w:vertAlign w:val="superscript"/>
          </w:rPr>
          <w:t>[</w:t>
        </w:r>
        <w:commentRangeStart w:id="14"/>
      </w:ins>
      <w:customXmlInsRangeStart w:id="15" w:author="Daniel Noble" w:date="2023-03-05T13:24:00Z"/>
      <w:sdt>
        <w:sdtPr>
          <w:rPr>
            <w:color w:val="000000"/>
            <w:vertAlign w:val="superscript"/>
          </w:rPr>
          <w:tag w:val="MENDELEY_CITATION_v3_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"/>
          <w:id w:val="399949542"/>
          <w:placeholder>
            <w:docPart w:val="9313D2DDFDFC25439CB299B8DAFC8495"/>
          </w:placeholder>
        </w:sdtPr>
        <w:sdtContent>
          <w:customXmlInsRangeEnd w:id="15"/>
          <w:ins w:id="16" w:author="Daniel Noble" w:date="2023-03-05T13:24:00Z">
            <w:r w:rsidR="00E008ED" w:rsidRPr="007C569A">
              <w:rPr>
                <w:color w:val="000000"/>
                <w:vertAlign w:val="superscript"/>
              </w:rPr>
              <w:t>26</w:t>
            </w:r>
          </w:ins>
          <w:customXmlInsRangeStart w:id="17" w:author="Daniel Noble" w:date="2023-03-05T13:24:00Z"/>
        </w:sdtContent>
      </w:sdt>
      <w:customXmlInsRangeEnd w:id="17"/>
      <w:ins w:id="18" w:author="Daniel Noble" w:date="2023-03-05T13:24:00Z">
        <w:r w:rsidR="00E008ED" w:rsidRPr="00F317FA">
          <w:rPr>
            <w:vertAlign w:val="superscript"/>
          </w:rPr>
          <w:t>]</w:t>
        </w:r>
        <w:r w:rsidR="00E008ED">
          <w:t xml:space="preserve">. </w:t>
        </w:r>
        <w:commentRangeEnd w:id="14"/>
        <w:r w:rsidR="00E008ED">
          <w:rPr>
            <w:rStyle w:val="CommentReference"/>
            <w:rFonts w:asciiTheme="minorHAnsi" w:eastAsiaTheme="minorHAnsi" w:hAnsiTheme="minorHAnsi" w:cstheme="minorBidi"/>
            <w:lang w:eastAsia="en-US"/>
          </w:rPr>
          <w:commentReference w:id="14"/>
        </w:r>
      </w:ins>
      <w:r w:rsidRPr="00D407D5">
        <w:t xml:space="preserve">Yolk </w:t>
      </w:r>
      <w:r>
        <w:t>removal</w:t>
      </w:r>
      <w:r w:rsidRPr="00D407D5">
        <w:t xml:space="preserve"> treatments </w:t>
      </w:r>
      <w:r>
        <w:t>followed</w:t>
      </w:r>
      <w:r w:rsidRPr="00D407D5">
        <w:t xml:space="preserve"> </w:t>
      </w:r>
      <w:proofErr w:type="spellStart"/>
      <w:r w:rsidRPr="00D407D5">
        <w:t>Sinervo</w:t>
      </w:r>
      <w:proofErr w:type="spellEnd"/>
      <w:r w:rsidRPr="00F425C6">
        <w:rPr>
          <w:vertAlign w:val="superscript"/>
        </w:rPr>
        <w:t>[</w:t>
      </w:r>
      <w:sdt>
        <w:sdtPr>
          <w:rPr>
            <w:color w:val="000000"/>
            <w:vertAlign w:val="superscript"/>
          </w:rPr>
          <w:tag w:val="MENDELEY_CITATION_v3_eyJjaXRhdGlvbklEIjoiTUVOREVMRVlfQ0lUQVRJT05fNTdmYTM2MDctMWI2Ny00MWY3LWEzYzctNGIyYWUyZGJlZjk1IiwicHJvcGVydGllcyI6eyJub3RlSW5kZXgiOjB9LCJpc0VkaXRlZCI6ZmFsc2UsIm1hbnVhbE92ZXJyaWRlIjp7ImlzTWFudWFsbHlPdmVycmlkZGVuIjpmYWxzZSwiY2l0ZXByb2NUZXh0IjoiPHN1cD4xNj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
          <w:id w:val="-1369061406"/>
          <w:placeholder>
            <w:docPart w:val="DefaultPlaceholder_-1854013440"/>
          </w:placeholder>
        </w:sdtPr>
        <w:sdtContent>
          <w:r w:rsidR="007C569A" w:rsidRPr="007C569A">
            <w:rPr>
              <w:color w:val="000000"/>
              <w:vertAlign w:val="superscript"/>
            </w:rPr>
            <w:t>16</w:t>
          </w:r>
        </w:sdtContent>
      </w:sdt>
      <w:r w:rsidRPr="00F425C6">
        <w:rPr>
          <w:vertAlign w:val="superscript"/>
        </w:rPr>
        <w:t>]</w:t>
      </w:r>
      <w:r>
        <w:t xml:space="preserve">, </w:t>
      </w:r>
      <w:r w:rsidRPr="00D407D5">
        <w:t>with 15-20% of the total egg mass being removed via a sterilised syringe</w:t>
      </w:r>
      <w:r>
        <w:t>.</w:t>
      </w:r>
      <w:r w:rsidRPr="00D407D5">
        <w:t xml:space="preserve"> </w:t>
      </w:r>
      <w:r>
        <w:t>C</w:t>
      </w:r>
      <w:r w:rsidRPr="00D407D5">
        <w:t>ontrol treatments were punctured with the syringe without any yolk remova</w:t>
      </w:r>
      <w:r w:rsidR="007C569A">
        <w:t>l</w:t>
      </w:r>
      <w:r w:rsidRPr="00D407D5">
        <w:t xml:space="preserve">. </w:t>
      </w:r>
      <w:del w:id="19" w:author="Daniel Noble" w:date="2023-03-05T13:24:00Z">
        <w:r w:rsidR="00844C20" w:rsidDel="00383B7E">
          <w:delText>The temperature selection for the e</w:delText>
        </w:r>
        <w:r w:rsidR="00844C20" w:rsidDel="00E008ED">
          <w:delText xml:space="preserve">gg temperature </w:delText>
        </w:r>
        <w:r w:rsidR="00844C20" w:rsidDel="00383B7E">
          <w:delText>manipulation was</w:delText>
        </w:r>
        <w:r w:rsidR="00F317FA" w:rsidDel="00383B7E">
          <w:delText xml:space="preserve"> to mimic fluctuating developmental temperatures (cold = 23</w:delText>
        </w:r>
        <w:r w:rsidR="00F317FA" w:rsidRPr="003E3D19" w:rsidDel="00383B7E">
          <w:rPr>
            <w:position w:val="8"/>
          </w:rPr>
          <w:sym w:font="Symbol" w:char="F0B0"/>
        </w:r>
        <w:r w:rsidR="00F317FA" w:rsidRPr="003E3D19" w:rsidDel="00383B7E">
          <w:delText xml:space="preserve">C </w:delText>
        </w:r>
        <w:r w:rsidR="00F317FA" w:rsidDel="00383B7E">
          <w:delText>and</w:delText>
        </w:r>
        <w:r w:rsidR="00F317FA" w:rsidRPr="003E3D19" w:rsidDel="00383B7E">
          <w:delText xml:space="preserve"> 28</w:delText>
        </w:r>
        <w:r w:rsidR="00F317FA" w:rsidRPr="003E3D19" w:rsidDel="00383B7E">
          <w:rPr>
            <w:position w:val="8"/>
          </w:rPr>
          <w:sym w:font="Symbol" w:char="F0B0"/>
        </w:r>
        <w:r w:rsidR="00F317FA" w:rsidRPr="003E3D19" w:rsidDel="00383B7E">
          <w:delText>C</w:delText>
        </w:r>
        <w:r w:rsidR="00F317FA" w:rsidDel="00383B7E">
          <w:delText xml:space="preserve"> ) experienced </w:delText>
        </w:r>
        <w:r w:rsidR="00F317FA" w:rsidDel="00E008ED">
          <w:delText>in nature</w:delText>
        </w:r>
        <w:r w:rsidR="00F317FA" w:rsidRPr="00F317FA" w:rsidDel="00E008ED">
          <w:rPr>
            <w:vertAlign w:val="superscript"/>
          </w:rPr>
          <w:delText>[</w:delText>
        </w:r>
        <w:commentRangeStart w:id="20"/>
      </w:del>
      <w:customXmlDelRangeStart w:id="21" w:author="Daniel Noble" w:date="2023-03-05T13:24:00Z"/>
      <w:sdt>
        <w:sdtPr>
          <w:rPr>
            <w:color w:val="000000"/>
            <w:vertAlign w:val="superscript"/>
          </w:rPr>
          <w:tag w:val="MENDELEY_CITATION_v3_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"/>
          <w:id w:val="-1694381651"/>
          <w:placeholder>
            <w:docPart w:val="DefaultPlaceholder_-1854013440"/>
          </w:placeholder>
        </w:sdtPr>
        <w:sdtContent>
          <w:customXmlDelRangeEnd w:id="21"/>
          <w:del w:id="22" w:author="Daniel Noble" w:date="2023-03-05T13:24:00Z">
            <w:r w:rsidR="007C569A" w:rsidRPr="007C569A" w:rsidDel="00E008ED">
              <w:rPr>
                <w:color w:val="000000"/>
                <w:vertAlign w:val="superscript"/>
              </w:rPr>
              <w:delText>26</w:delText>
            </w:r>
          </w:del>
          <w:customXmlDelRangeStart w:id="23" w:author="Daniel Noble" w:date="2023-03-05T13:24:00Z"/>
        </w:sdtContent>
      </w:sdt>
      <w:customXmlDelRangeEnd w:id="23"/>
      <w:del w:id="24" w:author="Daniel Noble" w:date="2023-03-05T13:24:00Z">
        <w:r w:rsidR="00F317FA" w:rsidRPr="00F317FA" w:rsidDel="00E008ED">
          <w:rPr>
            <w:vertAlign w:val="superscript"/>
          </w:rPr>
          <w:delText>]</w:delText>
        </w:r>
        <w:r w:rsidR="00F317FA" w:rsidDel="00E008ED">
          <w:delText>.</w:delText>
        </w:r>
        <w:r w:rsidR="007C569A" w:rsidDel="00E008ED">
          <w:delText xml:space="preserve"> </w:delText>
        </w:r>
        <w:commentRangeEnd w:id="20"/>
        <w:r w:rsidR="00383B7E" w:rsidDel="00E008ED">
          <w:rPr>
            <w:rStyle w:val="CommentReference"/>
            <w:rFonts w:asciiTheme="minorHAnsi" w:eastAsiaTheme="minorHAnsi" w:hAnsiTheme="minorHAnsi" w:cstheme="minorBidi"/>
            <w:lang w:eastAsia="en-US"/>
          </w:rPr>
          <w:commentReference w:id="20"/>
        </w:r>
      </w:del>
      <w:r w:rsidR="007C569A">
        <w:t xml:space="preserve">For further description of husbandry conditions of adults and incubation details, </w:t>
      </w:r>
      <w:r w:rsidR="007C569A">
        <w:rPr>
          <w:i/>
          <w:iCs/>
        </w:rPr>
        <w:t>see Kar et al.</w:t>
      </w:r>
      <w:r w:rsidR="007C569A" w:rsidRPr="00040A62">
        <w:rPr>
          <w:vertAlign w:val="superscript"/>
        </w:rPr>
        <w:t>[</w:t>
      </w:r>
      <w:sdt>
        <w:sdtPr>
          <w:rPr>
            <w:color w:val="000000"/>
            <w:vertAlign w:val="superscript"/>
          </w:rPr>
          <w:tag w:val="MENDELEY_CITATION_v3_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"/>
          <w:id w:val="196441543"/>
          <w:placeholder>
            <w:docPart w:val="A9F4DC4C4503C846B898BCB60F6C4175"/>
          </w:placeholder>
        </w:sdtPr>
        <w:sdtContent>
          <w:r w:rsidR="007C569A" w:rsidRPr="007C569A">
            <w:rPr>
              <w:color w:val="000000"/>
              <w:vertAlign w:val="superscript"/>
            </w:rPr>
            <w:t>27</w:t>
          </w:r>
        </w:sdtContent>
      </w:sdt>
      <w:r w:rsidR="007C569A" w:rsidRPr="00040A62">
        <w:rPr>
          <w:vertAlign w:val="superscript"/>
        </w:rPr>
        <w:t>]</w:t>
      </w:r>
      <w:r w:rsidR="007C569A">
        <w:t xml:space="preserve">. </w:t>
      </w:r>
    </w:p>
    <w:p w14:paraId="56620D71" w14:textId="15E9106C" w:rsidR="00F425C6" w:rsidRDefault="00F425C6" w:rsidP="00E82C33">
      <w:pPr>
        <w:contextualSpacing/>
        <w:mirrorIndents/>
      </w:pPr>
      <w:r>
        <w:tab/>
      </w:r>
      <w:r w:rsidRPr="00D407D5">
        <w:t xml:space="preserve">Hatchlings from </w:t>
      </w:r>
      <w:r w:rsidR="00625C30">
        <w:t xml:space="preserve">their </w:t>
      </w:r>
      <w:r w:rsidR="009E2452">
        <w:t>respective</w:t>
      </w:r>
      <w:r w:rsidRPr="00D407D5">
        <w:t xml:space="preserve"> treatment were housed in </w:t>
      </w:r>
      <w:ins w:id="25" w:author="Daniel Noble" w:date="2023-03-05T13:26:00Z">
        <w:r w:rsidR="00E008ED">
          <w:t xml:space="preserve">mixed treatment </w:t>
        </w:r>
      </w:ins>
      <w:r w:rsidRPr="00D407D5">
        <w:t xml:space="preserve">groups of 5-6 within 20 L [40 cm (l) x 29.5 cm (w) x 20.5 cm (h)] plastic enclosures, with UVA/UVB lighting and a 20W heat lamp in each enclosure. Water was provided </w:t>
      </w:r>
      <w:r w:rsidRPr="00F03612">
        <w:rPr>
          <w:i/>
          <w:iCs/>
        </w:rPr>
        <w:t>ad libitum</w:t>
      </w:r>
      <w:r w:rsidRPr="00D407D5">
        <w:t xml:space="preserve">, with enclosures misted daily. Lizards were fed calcium and </w:t>
      </w:r>
      <w:r>
        <w:t>vitamin-dusted</w:t>
      </w:r>
      <w:r w:rsidRPr="00D407D5">
        <w:t xml:space="preserve"> crickets (</w:t>
      </w:r>
      <w:r w:rsidRPr="00D407D5">
        <w:rPr>
          <w:i/>
          <w:iCs/>
        </w:rPr>
        <w:t xml:space="preserve">Acheta </w:t>
      </w:r>
      <w:proofErr w:type="spellStart"/>
      <w:r w:rsidRPr="00D407D5">
        <w:rPr>
          <w:i/>
          <w:iCs/>
        </w:rPr>
        <w:t>domesticus</w:t>
      </w:r>
      <w:proofErr w:type="spellEnd"/>
      <w:r w:rsidRPr="00D407D5">
        <w:t xml:space="preserve">) every second day. </w:t>
      </w:r>
      <w:ins w:id="26" w:author="Daniel Noble" w:date="2023-03-05T13:29:00Z">
        <w:r w:rsidR="00E008ED">
          <w:t>A</w:t>
        </w:r>
        <w:r w:rsidR="00E008ED" w:rsidRPr="00D407D5">
          <w:t>t eight to eleven months post-hatching</w:t>
        </w:r>
        <w:r w:rsidR="00E008ED">
          <w:t xml:space="preserve">, </w:t>
        </w:r>
      </w:ins>
      <w:del w:id="27" w:author="Daniel Noble" w:date="2023-03-05T13:29:00Z">
        <w:r w:rsidR="000E1DD6" w:rsidRPr="00D407D5" w:rsidDel="00E008ED">
          <w:delText xml:space="preserve"> </w:delText>
        </w:r>
      </w:del>
      <w:del w:id="28" w:author="Daniel Noble" w:date="2023-03-05T13:28:00Z">
        <w:r w:rsidR="000E1DD6" w:rsidDel="00E008ED">
          <w:delText>Then l</w:delText>
        </w:r>
      </w:del>
      <w:ins w:id="29" w:author="Daniel Noble" w:date="2023-03-05T13:29:00Z">
        <w:r w:rsidR="00E008ED">
          <w:t>l</w:t>
        </w:r>
      </w:ins>
      <w:r w:rsidR="000E1DD6">
        <w:t xml:space="preserve">izards were selected at random, and </w:t>
      </w:r>
      <w:del w:id="30" w:author="Daniel Noble" w:date="2023-03-05T13:29:00Z">
        <w:r w:rsidR="000E1DD6" w:rsidDel="00E008ED">
          <w:delText xml:space="preserve">we </w:delText>
        </w:r>
        <w:r w:rsidR="000E1DD6" w:rsidRPr="00D407D5" w:rsidDel="00E008ED">
          <w:delText xml:space="preserve">measured </w:delText>
        </w:r>
      </w:del>
      <w:r w:rsidR="000E1DD6" w:rsidRPr="00D407D5">
        <w:t>thermal traits (</w:t>
      </w:r>
      <w:proofErr w:type="spellStart"/>
      <w:r w:rsidR="000E1DD6" w:rsidRPr="00D407D5">
        <w:t>CT</w:t>
      </w:r>
      <w:r w:rsidR="000E1DD6" w:rsidRPr="00D407D5">
        <w:rPr>
          <w:vertAlign w:val="subscript"/>
        </w:rPr>
        <w:t>max</w:t>
      </w:r>
      <w:proofErr w:type="spellEnd"/>
      <w:r w:rsidR="000E1DD6" w:rsidRPr="00D407D5">
        <w:t xml:space="preserve"> and </w:t>
      </w:r>
      <w:proofErr w:type="spellStart"/>
      <w:r w:rsidR="000E1DD6" w:rsidRPr="00D407D5">
        <w:t>T</w:t>
      </w:r>
      <w:r w:rsidR="000E1DD6" w:rsidRPr="00D407D5">
        <w:rPr>
          <w:vertAlign w:val="subscript"/>
        </w:rPr>
        <w:t>pref</w:t>
      </w:r>
      <w:proofErr w:type="spellEnd"/>
      <w:del w:id="31" w:author="Daniel Noble" w:date="2023-03-04T19:40:00Z">
        <w:r w:rsidR="000E1DD6" w:rsidRPr="00D407D5" w:rsidDel="004C43FC">
          <w:delText xml:space="preserve">, </w:delText>
        </w:r>
      </w:del>
      <w:r w:rsidR="00907F1E">
        <w:t>)</w:t>
      </w:r>
      <w:r w:rsidR="00605E1B" w:rsidRPr="00605E1B">
        <w:t xml:space="preserve"> </w:t>
      </w:r>
      <w:del w:id="32" w:author="Daniel Noble" w:date="2023-03-05T13:29:00Z">
        <w:r w:rsidR="00605E1B" w:rsidRPr="00D407D5" w:rsidDel="00E008ED">
          <w:delText>of lizards</w:delText>
        </w:r>
      </w:del>
      <w:ins w:id="33" w:author="Daniel Noble" w:date="2023-03-05T13:29:00Z">
        <w:r w:rsidR="00E008ED">
          <w:t>measured</w:t>
        </w:r>
      </w:ins>
      <w:del w:id="34" w:author="Daniel Noble" w:date="2023-03-05T13:29:00Z">
        <w:r w:rsidR="00605E1B" w:rsidRPr="00D407D5" w:rsidDel="00E008ED">
          <w:delText xml:space="preserve"> at eight to eleven months post-hatching</w:delText>
        </w:r>
      </w:del>
      <w:r w:rsidR="00907F1E">
        <w:t>. Briefly, after undergoing</w:t>
      </w:r>
      <w:r w:rsidR="00907F1E" w:rsidRPr="006A31D1">
        <w:t xml:space="preserve"> a 24-hour fasting period</w:t>
      </w:r>
      <w:r w:rsidR="00907F1E">
        <w:t xml:space="preserve">, animals were </w:t>
      </w:r>
      <w:r w:rsidR="00907F1E" w:rsidRPr="006A31D1">
        <w:t>transferred into individual lanes of a thermal gradient</w:t>
      </w:r>
      <w:r w:rsidR="00907F1E">
        <w:t xml:space="preserve"> </w:t>
      </w:r>
      <w:ins w:id="35" w:author="Daniel Noble" w:date="2023-03-04T19:24:00Z">
        <w:r w:rsidR="00E82C33">
          <w:t>(</w:t>
        </w:r>
        <w:r w:rsidR="00E82C33" w:rsidRPr="006A31D1">
          <w:t>5</w:t>
        </w:r>
        <w:r w:rsidR="00E82C33" w:rsidRPr="006A31D1">
          <w:rPr>
            <w:position w:val="8"/>
          </w:rPr>
          <w:t>◦</w:t>
        </w:r>
        <w:r w:rsidR="00E82C33" w:rsidRPr="006A31D1">
          <w:t>C to 55</w:t>
        </w:r>
        <w:r w:rsidR="00E82C33" w:rsidRPr="006A31D1">
          <w:rPr>
            <w:position w:val="8"/>
          </w:rPr>
          <w:t>◦</w:t>
        </w:r>
        <w:r w:rsidR="00E82C33" w:rsidRPr="006A31D1">
          <w:t>C</w:t>
        </w:r>
        <w:r w:rsidR="00E82C33">
          <w:t>)</w:t>
        </w:r>
        <w:r w:rsidR="00E82C33" w:rsidRPr="006A31D1">
          <w:t xml:space="preserve"> </w:t>
        </w:r>
      </w:ins>
      <w:r w:rsidR="00907F1E">
        <w:t xml:space="preserve">to measure </w:t>
      </w:r>
      <w:proofErr w:type="spellStart"/>
      <w:r w:rsidR="00907F1E">
        <w:t>T</w:t>
      </w:r>
      <w:r w:rsidR="00907F1E" w:rsidRPr="00605E1B">
        <w:rPr>
          <w:vertAlign w:val="subscript"/>
        </w:rPr>
        <w:t>pref</w:t>
      </w:r>
      <w:proofErr w:type="spellEnd"/>
      <w:r w:rsidR="00907F1E">
        <w:t xml:space="preserve">. </w:t>
      </w:r>
      <w:ins w:id="36" w:author="Daniel Noble" w:date="2023-03-04T19:25:00Z">
        <w:r w:rsidR="00E82C33">
          <w:t xml:space="preserve">A FLIR T640 </w:t>
        </w:r>
      </w:ins>
      <w:del w:id="37" w:author="Daniel Noble" w:date="2023-03-04T19:25:00Z">
        <w:r w:rsidR="00907F1E" w:rsidRPr="006A31D1" w:rsidDel="00E82C33">
          <w:delText>The thermal profile</w:delText>
        </w:r>
        <w:r w:rsidR="00907F1E" w:rsidRPr="00ED6F4E" w:rsidDel="00E82C33">
          <w:delText>s</w:delText>
        </w:r>
        <w:r w:rsidR="00907F1E" w:rsidDel="00E82C33">
          <w:delText xml:space="preserve"> </w:delText>
        </w:r>
        <w:r w:rsidR="00907F1E" w:rsidRPr="006A31D1" w:rsidDel="00E82C33">
          <w:delText xml:space="preserve">across the thermal gradient </w:delText>
        </w:r>
        <w:r w:rsidR="00907F1E" w:rsidDel="00E82C33">
          <w:delText xml:space="preserve">where </w:delText>
        </w:r>
        <w:r w:rsidR="00907F1E" w:rsidRPr="006A31D1" w:rsidDel="00E82C33">
          <w:delText>i</w:delText>
        </w:r>
      </w:del>
      <w:ins w:id="38" w:author="Daniel Noble" w:date="2023-03-04T19:25:00Z">
        <w:r w:rsidR="00E82C33">
          <w:t xml:space="preserve">thermal </w:t>
        </w:r>
      </w:ins>
      <w:del w:id="39" w:author="Daniel Noble" w:date="2023-03-04T19:33:00Z">
        <w:r w:rsidR="00907F1E" w:rsidRPr="006A31D1" w:rsidDel="00E82C33">
          <w:delText xml:space="preserve">mages </w:delText>
        </w:r>
      </w:del>
      <w:ins w:id="40" w:author="Daniel Noble" w:date="2023-03-04T19:33:00Z">
        <w:r w:rsidR="00E82C33">
          <w:t>camera was used to take thermal images of all lanes ever</w:t>
        </w:r>
      </w:ins>
      <w:ins w:id="41" w:author="Daniel Noble" w:date="2023-03-04T19:36:00Z">
        <w:r w:rsidR="00670982">
          <w:t>y</w:t>
        </w:r>
      </w:ins>
      <w:ins w:id="42" w:author="Daniel Noble" w:date="2023-03-04T19:33:00Z">
        <w:r w:rsidR="00E82C33" w:rsidRPr="006A31D1">
          <w:t xml:space="preserve"> </w:t>
        </w:r>
      </w:ins>
      <w:del w:id="43" w:author="Daniel Noble" w:date="2023-03-04T19:34:00Z">
        <w:r w:rsidR="00907F1E" w:rsidRPr="006A31D1" w:rsidDel="00E82C33">
          <w:delText xml:space="preserve">were obtained in </w:delText>
        </w:r>
      </w:del>
      <w:r w:rsidR="00907F1E" w:rsidRPr="006A31D1">
        <w:t>15-</w:t>
      </w:r>
      <w:del w:id="44" w:author="Daniel Noble" w:date="2023-03-04T19:34:00Z">
        <w:r w:rsidR="00907F1E" w:rsidRPr="006A31D1" w:rsidDel="00E82C33">
          <w:delText xml:space="preserve"> </w:delText>
        </w:r>
      </w:del>
      <w:r w:rsidR="00907F1E" w:rsidRPr="006A31D1">
        <w:t>minute</w:t>
      </w:r>
      <w:ins w:id="45" w:author="Daniel Noble" w:date="2023-03-04T19:34:00Z">
        <w:r w:rsidR="00E82C33">
          <w:t>s</w:t>
        </w:r>
      </w:ins>
      <w:r w:rsidR="00907F1E" w:rsidRPr="006A31D1">
        <w:t xml:space="preserve"> </w:t>
      </w:r>
      <w:del w:id="46" w:author="Daniel Noble" w:date="2023-03-04T19:34:00Z">
        <w:r w:rsidR="00907F1E" w:rsidRPr="006A31D1" w:rsidDel="00E82C33">
          <w:delText xml:space="preserve">intervals </w:delText>
        </w:r>
      </w:del>
      <w:r w:rsidR="00907F1E" w:rsidRPr="006A31D1">
        <w:t>over an eight-hour observation period</w:t>
      </w:r>
      <w:r w:rsidR="00907F1E">
        <w:t>.</w:t>
      </w:r>
      <w:r w:rsidR="00605E1B">
        <w:t xml:space="preserve"> </w:t>
      </w:r>
      <w:del w:id="47" w:author="Daniel Noble" w:date="2023-03-04T19:34:00Z">
        <w:r w:rsidR="00605E1B" w:rsidDel="00670982">
          <w:delText xml:space="preserve"> </w:delText>
        </w:r>
      </w:del>
      <w:r w:rsidR="00605E1B" w:rsidRPr="006A31D1">
        <w:t>T</w:t>
      </w:r>
      <w:proofErr w:type="spellStart"/>
      <w:r w:rsidR="00605E1B" w:rsidRPr="00670982">
        <w:rPr>
          <w:i/>
          <w:iCs/>
          <w:position w:val="-4"/>
          <w:vertAlign w:val="subscript"/>
          <w:rPrChange w:id="48" w:author="Daniel Noble" w:date="2023-03-04T19:34:00Z">
            <w:rPr>
              <w:position w:val="-4"/>
            </w:rPr>
          </w:rPrChange>
        </w:rPr>
        <w:t>pref</w:t>
      </w:r>
      <w:proofErr w:type="spellEnd"/>
      <w:r w:rsidR="00605E1B" w:rsidRPr="006A31D1">
        <w:rPr>
          <w:position w:val="-4"/>
        </w:rPr>
        <w:t xml:space="preserve"> </w:t>
      </w:r>
      <w:r w:rsidR="00605E1B" w:rsidRPr="006A31D1">
        <w:t xml:space="preserve">was defined as the mean </w:t>
      </w:r>
      <w:del w:id="49" w:author="Daniel Noble" w:date="2023-03-04T19:34:00Z">
        <w:r w:rsidR="00605E1B" w:rsidRPr="006A31D1" w:rsidDel="00670982">
          <w:delText xml:space="preserve">body </w:delText>
        </w:r>
      </w:del>
      <w:ins w:id="50" w:author="Daniel Noble" w:date="2023-03-04T19:34:00Z">
        <w:r w:rsidR="00670982">
          <w:t>skin surface</w:t>
        </w:r>
        <w:r w:rsidR="00670982" w:rsidRPr="006A31D1">
          <w:t xml:space="preserve"> </w:t>
        </w:r>
      </w:ins>
      <w:r w:rsidR="00605E1B" w:rsidRPr="006A31D1">
        <w:t>temperature</w:t>
      </w:r>
      <w:ins w:id="51" w:author="Daniel Noble" w:date="2023-03-04T19:36:00Z">
        <w:r w:rsidR="00670982">
          <w:t xml:space="preserve"> (on the neck)</w:t>
        </w:r>
      </w:ins>
      <w:r w:rsidR="00605E1B" w:rsidRPr="006A31D1">
        <w:t xml:space="preserve"> </w:t>
      </w:r>
      <w:del w:id="52" w:author="Daniel Noble" w:date="2023-03-04T19:35:00Z">
        <w:r w:rsidR="00605E1B" w:rsidRPr="006A31D1" w:rsidDel="00670982">
          <w:delText>(T</w:delText>
        </w:r>
        <w:r w:rsidR="00605E1B" w:rsidRPr="006A31D1" w:rsidDel="00670982">
          <w:rPr>
            <w:vertAlign w:val="subscript"/>
          </w:rPr>
          <w:delText>b</w:delText>
        </w:r>
        <w:r w:rsidR="00605E1B" w:rsidRPr="006A31D1" w:rsidDel="00670982">
          <w:delText xml:space="preserve">) </w:delText>
        </w:r>
      </w:del>
      <w:r w:rsidR="00605E1B" w:rsidRPr="006A31D1">
        <w:t xml:space="preserve">over the eight-hour observation period. </w:t>
      </w:r>
      <w:ins w:id="53" w:author="Daniel Noble" w:date="2023-03-04T19:37:00Z">
        <w:r w:rsidR="00670982">
          <w:t>Given the small size of lizards (i.e.,</w:t>
        </w:r>
      </w:ins>
      <w:ins w:id="54" w:author="Daniel Noble" w:date="2023-03-04T20:03:00Z">
        <w:r w:rsidR="00187102">
          <w:t xml:space="preserve"> </w:t>
        </w:r>
      </w:ins>
      <w:ins w:id="55" w:author="Daniel Noble" w:date="2023-03-04T19:37:00Z">
        <w:r w:rsidR="00670982">
          <w:t>1.</w:t>
        </w:r>
      </w:ins>
      <w:ins w:id="56" w:author="Daniel Noble" w:date="2023-03-04T20:03:00Z">
        <w:r w:rsidR="00187102">
          <w:t>3</w:t>
        </w:r>
      </w:ins>
      <w:ins w:id="57" w:author="Daniel Noble" w:date="2023-03-04T19:37:00Z">
        <w:r w:rsidR="00670982">
          <w:t xml:space="preserve"> g) we assumed skin surface temperature reflected body temperature, which has been shown for many small li</w:t>
        </w:r>
      </w:ins>
      <w:ins w:id="58" w:author="Daniel Noble" w:date="2023-03-04T19:38:00Z">
        <w:r w:rsidR="00670982">
          <w:t>zards</w:t>
        </w:r>
      </w:ins>
      <w:ins w:id="59" w:author="Daniel Noble" w:date="2023-03-04T20:04:00Z">
        <w:r w:rsidR="00187102">
          <w:t xml:space="preserve"> (</w:t>
        </w:r>
        <w:commentRangeStart w:id="60"/>
        <w:r w:rsidR="00187102" w:rsidRPr="005F4FD7">
          <w:rPr>
            <w:color w:val="4472C4" w:themeColor="accent1"/>
          </w:rPr>
          <w:t xml:space="preserve">Garrick </w:t>
        </w:r>
        <w:commentRangeEnd w:id="60"/>
        <w:r w:rsidR="00187102">
          <w:rPr>
            <w:rStyle w:val="CommentReference"/>
            <w:rFonts w:asciiTheme="minorHAnsi" w:eastAsiaTheme="minorHAnsi" w:hAnsiTheme="minorHAnsi" w:cstheme="minorBidi"/>
            <w:lang w:eastAsia="en-US"/>
          </w:rPr>
          <w:commentReference w:id="60"/>
        </w:r>
        <w:r w:rsidR="00187102" w:rsidRPr="005F4FD7">
          <w:rPr>
            <w:color w:val="4472C4" w:themeColor="accent1"/>
          </w:rPr>
          <w:t>2008</w:t>
        </w:r>
        <w:r w:rsidR="00187102">
          <w:rPr>
            <w:color w:val="4472C4" w:themeColor="accent1"/>
          </w:rPr>
          <w:t>)</w:t>
        </w:r>
      </w:ins>
      <w:ins w:id="61" w:author="Daniel Noble" w:date="2023-03-04T19:38:00Z">
        <w:r w:rsidR="00670982">
          <w:t xml:space="preserve">. </w:t>
        </w:r>
      </w:ins>
      <w:r w:rsidR="00605E1B">
        <w:t xml:space="preserve">For </w:t>
      </w:r>
      <w:proofErr w:type="spellStart"/>
      <w:r w:rsidR="00605E1B">
        <w:t>CT</w:t>
      </w:r>
      <w:r w:rsidR="00605E1B" w:rsidRPr="00605E1B">
        <w:rPr>
          <w:vertAlign w:val="subscript"/>
        </w:rPr>
        <w:t>max</w:t>
      </w:r>
      <w:proofErr w:type="spellEnd"/>
      <w:r w:rsidR="00605E1B">
        <w:rPr>
          <w:vertAlign w:val="subscript"/>
        </w:rPr>
        <w:t xml:space="preserve"> </w:t>
      </w:r>
      <w:r w:rsidR="00605E1B">
        <w:t xml:space="preserve">we followed the same fasting period used for </w:t>
      </w:r>
      <w:proofErr w:type="spellStart"/>
      <w:r w:rsidR="00605E1B">
        <w:t>T</w:t>
      </w:r>
      <w:r w:rsidR="00605E1B" w:rsidRPr="00605E1B">
        <w:rPr>
          <w:vertAlign w:val="subscript"/>
        </w:rPr>
        <w:t>pref</w:t>
      </w:r>
      <w:proofErr w:type="spellEnd"/>
      <w:r w:rsidR="00907F1E">
        <w:t xml:space="preserve"> </w:t>
      </w:r>
      <w:r w:rsidR="00605E1B">
        <w:t xml:space="preserve">experiments. Here, lizards were placed in falcon tubes </w:t>
      </w:r>
      <w:r w:rsidR="00605E1B" w:rsidRPr="006A31D1">
        <w:t>in a water bath for 5 min at a temperature of 30</w:t>
      </w:r>
      <w:r w:rsidR="00605E1B" w:rsidRPr="006A31D1">
        <w:rPr>
          <w:position w:val="8"/>
        </w:rPr>
        <w:t>◦</w:t>
      </w:r>
      <w:r w:rsidR="00605E1B" w:rsidRPr="006A31D1">
        <w:t>C</w:t>
      </w:r>
      <w:ins w:id="62" w:author="Daniel Noble" w:date="2023-03-04T19:38:00Z">
        <w:r w:rsidR="00670982">
          <w:t>.</w:t>
        </w:r>
      </w:ins>
      <w:r w:rsidR="00605E1B">
        <w:t xml:space="preserve"> </w:t>
      </w:r>
      <w:del w:id="63" w:author="Daniel Noble" w:date="2023-03-04T19:38:00Z">
        <w:r w:rsidR="00605E1B" w:rsidDel="00670982">
          <w:delText>and then t</w:delText>
        </w:r>
      </w:del>
      <w:ins w:id="64" w:author="Daniel Noble" w:date="2023-03-04T19:38:00Z">
        <w:r w:rsidR="00670982">
          <w:t>T</w:t>
        </w:r>
      </w:ins>
      <w:r w:rsidR="00605E1B">
        <w:t xml:space="preserve">he water </w:t>
      </w:r>
      <w:r w:rsidR="00605E1B" w:rsidRPr="006A31D1">
        <w:t>temperature was increased to 38</w:t>
      </w:r>
      <w:r w:rsidR="00605E1B" w:rsidRPr="006A31D1">
        <w:rPr>
          <w:position w:val="8"/>
        </w:rPr>
        <w:t xml:space="preserve">◦ </w:t>
      </w:r>
      <w:r w:rsidR="00605E1B" w:rsidRPr="006A31D1">
        <w:t>C at a rate of 1</w:t>
      </w:r>
      <w:r w:rsidR="00605E1B" w:rsidRPr="006A31D1">
        <w:rPr>
          <w:position w:val="8"/>
        </w:rPr>
        <w:t xml:space="preserve">◦ </w:t>
      </w:r>
      <w:r w:rsidR="00605E1B" w:rsidRPr="006A31D1">
        <w:t>C/min</w:t>
      </w:r>
      <w:r w:rsidR="00605E1B">
        <w:t>.</w:t>
      </w:r>
      <w:ins w:id="65" w:author="Daniel Noble" w:date="2023-03-04T19:38:00Z">
        <w:r w:rsidR="00670982">
          <w:t xml:space="preserve"> We used a control falcon tub with a thermal couple attached to the bottom of the tub where lizards were positioned to </w:t>
        </w:r>
      </w:ins>
      <w:ins w:id="66" w:author="Daniel Noble" w:date="2023-03-04T19:39:00Z">
        <w:r w:rsidR="00670982">
          <w:t>record</w:t>
        </w:r>
      </w:ins>
      <w:ins w:id="67" w:author="Daniel Noble" w:date="2023-03-04T19:38:00Z">
        <w:r w:rsidR="00670982">
          <w:t xml:space="preserve"> the </w:t>
        </w:r>
      </w:ins>
      <w:ins w:id="68" w:author="Daniel Noble" w:date="2023-03-04T19:39:00Z">
        <w:r w:rsidR="00670982">
          <w:t>temperature</w:t>
        </w:r>
      </w:ins>
      <w:ins w:id="69" w:author="Daniel Noble" w:date="2023-03-04T19:38:00Z">
        <w:r w:rsidR="00670982">
          <w:t xml:space="preserve"> </w:t>
        </w:r>
      </w:ins>
      <w:ins w:id="70" w:author="Daniel Noble" w:date="2023-03-04T19:39:00Z">
        <w:r w:rsidR="00670982">
          <w:t>of the tube surface which we took to be the temperature experienced by the lizards.</w:t>
        </w:r>
      </w:ins>
      <w:r w:rsidR="00605E1B">
        <w:t xml:space="preserve"> </w:t>
      </w:r>
      <w:r w:rsidR="00605E1B" w:rsidRPr="006A31D1">
        <w:t>CT</w:t>
      </w:r>
      <w:r w:rsidR="00605E1B" w:rsidRPr="006A31D1">
        <w:rPr>
          <w:position w:val="-4"/>
        </w:rPr>
        <w:t xml:space="preserve">max </w:t>
      </w:r>
      <w:r w:rsidR="00605E1B" w:rsidRPr="006A31D1">
        <w:t>was defined as the temperature at which an individual lost their righting reflex</w:t>
      </w:r>
      <w:r w:rsidR="00605E1B">
        <w:t xml:space="preserve"> (</w:t>
      </w:r>
      <w:r w:rsidR="000E1DD6" w:rsidRPr="00D407D5">
        <w:t xml:space="preserve">for </w:t>
      </w:r>
      <w:r w:rsidR="00605E1B">
        <w:t xml:space="preserve">further details in </w:t>
      </w:r>
      <w:r w:rsidR="000E1DD6" w:rsidRPr="00D407D5">
        <w:t>collection methods</w:t>
      </w:r>
      <w:r w:rsidR="000E1DD6">
        <w:t>,</w:t>
      </w:r>
      <w:r w:rsidR="000E1DD6" w:rsidRPr="00D407D5">
        <w:t xml:space="preserve"> </w:t>
      </w:r>
      <w:r w:rsidR="000E1DD6" w:rsidRPr="00D407D5">
        <w:rPr>
          <w:i/>
          <w:iCs/>
        </w:rPr>
        <w:t xml:space="preserve">see </w:t>
      </w:r>
      <w:r w:rsidR="000E1DD6">
        <w:rPr>
          <w:i/>
          <w:iCs/>
        </w:rPr>
        <w:t>Supp.</w:t>
      </w:r>
      <w:r w:rsidR="000E1DD6" w:rsidRPr="00D407D5">
        <w:t>).</w:t>
      </w:r>
    </w:p>
    <w:p w14:paraId="0AAA8B2F" w14:textId="174BF21D" w:rsidR="00F425C6" w:rsidRPr="00F81DA0" w:rsidRDefault="00F425C6" w:rsidP="00E82C33">
      <w:pPr>
        <w:ind w:firstLine="284"/>
        <w:contextualSpacing/>
        <w:mirrorIndents/>
      </w:pPr>
      <w:r>
        <w:tab/>
      </w:r>
      <w:r w:rsidRPr="00D407D5">
        <w:rPr>
          <w:color w:val="000000" w:themeColor="text1"/>
        </w:rPr>
        <w:t xml:space="preserve">All statistical </w:t>
      </w:r>
      <w:r>
        <w:rPr>
          <w:color w:val="000000" w:themeColor="text1"/>
        </w:rPr>
        <w:t>analyses</w:t>
      </w:r>
      <w:r w:rsidRPr="00D407D5">
        <w:rPr>
          <w:color w:val="000000" w:themeColor="text1"/>
        </w:rPr>
        <w:t xml:space="preserve"> were conducted using the R environment, ver. 4.1.0 (</w:t>
      </w:r>
      <w:hyperlink r:id="rId12" w:history="1">
        <w:r w:rsidRPr="00D407D5">
          <w:rPr>
            <w:rStyle w:val="Hyperlink"/>
          </w:rPr>
          <w:t>www.r.-project.org</w:t>
        </w:r>
      </w:hyperlink>
      <w:r w:rsidRPr="00D407D5">
        <w:rPr>
          <w:color w:val="000000" w:themeColor="text1"/>
        </w:rPr>
        <w:t xml:space="preserve">). </w:t>
      </w:r>
      <w:r>
        <w:rPr>
          <w:color w:val="000000" w:themeColor="text1"/>
        </w:rPr>
        <w:t>We used linear mixed-effects</w:t>
      </w:r>
      <w:r w:rsidRPr="00D407D5">
        <w:rPr>
          <w:color w:val="000000" w:themeColor="text1"/>
        </w:rPr>
        <w:t xml:space="preserve"> models to analyse thermal traits (</w:t>
      </w:r>
      <w:proofErr w:type="spellStart"/>
      <w:r w:rsidRPr="00D407D5">
        <w:rPr>
          <w:color w:val="000000" w:themeColor="text1"/>
        </w:rPr>
        <w:t>T</w:t>
      </w:r>
      <w:r w:rsidRPr="00D407D5">
        <w:rPr>
          <w:color w:val="000000" w:themeColor="text1"/>
          <w:vertAlign w:val="subscript"/>
        </w:rPr>
        <w:t>pref</w:t>
      </w:r>
      <w:proofErr w:type="spellEnd"/>
      <w:r w:rsidRPr="00D407D5">
        <w:rPr>
          <w:color w:val="000000" w:themeColor="text1"/>
        </w:rPr>
        <w:t xml:space="preserve"> and </w:t>
      </w:r>
      <w:proofErr w:type="spellStart"/>
      <w:r w:rsidRPr="00D407D5">
        <w:rPr>
          <w:color w:val="000000" w:themeColor="text1"/>
        </w:rPr>
        <w:t>CT</w:t>
      </w:r>
      <w:r w:rsidRPr="00D407D5">
        <w:rPr>
          <w:color w:val="000000" w:themeColor="text1"/>
          <w:vertAlign w:val="subscript"/>
        </w:rPr>
        <w:t>max</w:t>
      </w:r>
      <w:proofErr w:type="spellEnd"/>
      <w:r w:rsidRPr="00D407D5">
        <w:rPr>
          <w:color w:val="000000" w:themeColor="text1"/>
        </w:rPr>
        <w:t xml:space="preserve">). </w:t>
      </w:r>
      <w:r w:rsidR="00946E66">
        <w:rPr>
          <w:color w:val="000000" w:themeColor="text1"/>
        </w:rPr>
        <w:t xml:space="preserve">We </w:t>
      </w:r>
      <w:r w:rsidRPr="00D407D5">
        <w:rPr>
          <w:color w:val="000000" w:themeColor="text1"/>
        </w:rPr>
        <w:t xml:space="preserve">constructed </w:t>
      </w:r>
      <w:r w:rsidR="00C669C3">
        <w:rPr>
          <w:color w:val="000000" w:themeColor="text1"/>
        </w:rPr>
        <w:t>models that contained the main effects of</w:t>
      </w:r>
      <w:r w:rsidR="00946E66">
        <w:rPr>
          <w:color w:val="000000" w:themeColor="text1"/>
        </w:rPr>
        <w:t xml:space="preserve"> </w:t>
      </w:r>
      <w:r w:rsidRPr="00D407D5">
        <w:rPr>
          <w:color w:val="000000" w:themeColor="text1"/>
        </w:rPr>
        <w:t>body mass, sex, incubation temperature</w:t>
      </w:r>
      <w:r w:rsidR="00946E66">
        <w:rPr>
          <w:color w:val="000000" w:themeColor="text1"/>
        </w:rPr>
        <w:t xml:space="preserve"> and</w:t>
      </w:r>
      <w:r w:rsidRPr="00D407D5">
        <w:rPr>
          <w:color w:val="000000" w:themeColor="text1"/>
        </w:rPr>
        <w:t xml:space="preserve"> </w:t>
      </w:r>
      <w:r>
        <w:rPr>
          <w:color w:val="000000" w:themeColor="text1"/>
        </w:rPr>
        <w:t>resource treatment</w:t>
      </w:r>
      <w:r w:rsidR="00946E66">
        <w:rPr>
          <w:color w:val="000000" w:themeColor="text1"/>
        </w:rPr>
        <w:t>. We also tested for</w:t>
      </w:r>
      <w:r>
        <w:rPr>
          <w:color w:val="000000" w:themeColor="text1"/>
        </w:rPr>
        <w:t xml:space="preserve"> the interaction between incubation temperature and resource treatment (</w:t>
      </w:r>
      <w:r>
        <w:rPr>
          <w:i/>
          <w:iCs/>
          <w:color w:val="000000" w:themeColor="text1"/>
        </w:rPr>
        <w:t>see Supp. for more details</w:t>
      </w:r>
      <w:r>
        <w:rPr>
          <w:color w:val="000000" w:themeColor="text1"/>
        </w:rPr>
        <w:t xml:space="preserve">). </w:t>
      </w:r>
      <w:r w:rsidR="00C669C3">
        <w:rPr>
          <w:color w:val="000000" w:themeColor="text1"/>
        </w:rPr>
        <w:t xml:space="preserve">If the interaction was not significant, we removed it and presented the full main effects model. </w:t>
      </w:r>
    </w:p>
    <w:p w14:paraId="4BAA4977" w14:textId="77777777" w:rsidR="00F425C6" w:rsidRDefault="00F425C6" w:rsidP="00E82C33">
      <w:pPr>
        <w:contextualSpacing/>
        <w:mirrorIndents/>
        <w:rPr>
          <w:i/>
          <w:iCs/>
        </w:rPr>
      </w:pPr>
    </w:p>
    <w:p w14:paraId="5ED12755" w14:textId="77777777" w:rsidR="00F425C6" w:rsidRPr="00D407D5" w:rsidRDefault="00F425C6" w:rsidP="00E82C33">
      <w:pPr>
        <w:contextualSpacing/>
        <w:mirrorIndents/>
        <w:rPr>
          <w:i/>
          <w:iCs/>
        </w:rPr>
      </w:pPr>
      <w:r w:rsidRPr="00D407D5">
        <w:rPr>
          <w:i/>
          <w:iCs/>
        </w:rPr>
        <w:t>(b) Meta-analysis of early thermal effects on thermal physiology in reptiles</w:t>
      </w:r>
    </w:p>
    <w:p w14:paraId="18DEBE33" w14:textId="0770ECDE" w:rsidR="00F425C6" w:rsidRDefault="00F425C6" w:rsidP="00E82C33">
      <w:pPr>
        <w:contextualSpacing/>
        <w:mirrorIndents/>
        <w:rPr>
          <w:shd w:val="clear" w:color="auto" w:fill="FFFFFF"/>
        </w:rPr>
      </w:pPr>
      <w:r>
        <w:rPr>
          <w:shd w:val="clear" w:color="auto" w:fill="FFFFFF"/>
        </w:rPr>
        <w:t xml:space="preserve">To understand more broadly the impact of developmental environments on thermal physiology, we systematically searched for studies manipulating early developmental environments and subsequently measuring thermal physiological traits. Unfortunately, few studies manipulated egg resource investment and measured thermal tolerance. As such, it was only possible to focus on </w:t>
      </w:r>
      <w:r w:rsidRPr="00D407D5">
        <w:rPr>
          <w:shd w:val="clear" w:color="auto" w:fill="FFFFFF"/>
        </w:rPr>
        <w:t>developmental temperature</w:t>
      </w:r>
      <w:r>
        <w:rPr>
          <w:shd w:val="clear" w:color="auto" w:fill="FFFFFF"/>
        </w:rPr>
        <w:t xml:space="preserve"> manipulations.</w:t>
      </w:r>
      <w:r w:rsidRPr="00D407D5">
        <w:rPr>
          <w:shd w:val="clear" w:color="auto" w:fill="FFFFFF"/>
        </w:rPr>
        <w:t xml:space="preserve"> </w:t>
      </w:r>
      <w:r>
        <w:rPr>
          <w:shd w:val="clear" w:color="auto" w:fill="FFFFFF"/>
        </w:rPr>
        <w:t xml:space="preserve">Our meta-analysis collected data </w:t>
      </w:r>
      <w:r w:rsidRPr="00D407D5">
        <w:rPr>
          <w:shd w:val="clear" w:color="auto" w:fill="FFFFFF"/>
        </w:rPr>
        <w:t xml:space="preserve">on </w:t>
      </w:r>
      <w:r>
        <w:rPr>
          <w:shd w:val="clear" w:color="auto" w:fill="FFFFFF"/>
        </w:rPr>
        <w:t>offspring's</w:t>
      </w:r>
      <w:r w:rsidRPr="00D407D5">
        <w:rPr>
          <w:shd w:val="clear" w:color="auto" w:fill="FFFFFF"/>
        </w:rPr>
        <w:t xml:space="preserve"> </w:t>
      </w:r>
      <w:r>
        <w:rPr>
          <w:shd w:val="clear" w:color="auto" w:fill="FFFFFF"/>
        </w:rPr>
        <w:t>thermal preference</w:t>
      </w:r>
      <w:r w:rsidRPr="00D407D5">
        <w:rPr>
          <w:shd w:val="clear" w:color="auto" w:fill="FFFFFF"/>
        </w:rPr>
        <w:t xml:space="preserve"> (</w:t>
      </w:r>
      <w:proofErr w:type="spellStart"/>
      <w:r w:rsidRPr="00D407D5">
        <w:rPr>
          <w:shd w:val="clear" w:color="auto" w:fill="FFFFFF"/>
        </w:rPr>
        <w:t>T</w:t>
      </w:r>
      <w:r w:rsidRPr="00D407D5">
        <w:rPr>
          <w:shd w:val="clear" w:color="auto" w:fill="FFFFFF"/>
          <w:vertAlign w:val="subscript"/>
        </w:rPr>
        <w:t>pref</w:t>
      </w:r>
      <w:proofErr w:type="spellEnd"/>
      <w:r w:rsidRPr="00D407D5">
        <w:rPr>
          <w:shd w:val="clear" w:color="auto" w:fill="FFFFFF"/>
        </w:rPr>
        <w:t>) and critical thermal maximum (CT</w:t>
      </w:r>
      <w:r w:rsidRPr="00D407D5">
        <w:rPr>
          <w:shd w:val="clear" w:color="auto" w:fill="FFFFFF"/>
          <w:vertAlign w:val="subscript"/>
        </w:rPr>
        <w:t>max</w:t>
      </w:r>
      <w:r w:rsidRPr="00D407D5">
        <w:rPr>
          <w:shd w:val="clear" w:color="auto" w:fill="FFFFFF"/>
        </w:rPr>
        <w:t xml:space="preserve">) in lizards, snakes, tortoises, </w:t>
      </w:r>
      <w:r w:rsidRPr="00D407D5">
        <w:rPr>
          <w:shd w:val="clear" w:color="auto" w:fill="FFFFFF"/>
        </w:rPr>
        <w:lastRenderedPageBreak/>
        <w:t>turtles, and tuatara</w:t>
      </w:r>
      <w:r>
        <w:rPr>
          <w:shd w:val="clear" w:color="auto" w:fill="FFFFFF"/>
        </w:rPr>
        <w:t>.</w:t>
      </w:r>
      <w:r w:rsidRPr="00D407D5">
        <w:rPr>
          <w:shd w:val="clear" w:color="auto" w:fill="FFFFFF"/>
        </w:rPr>
        <w:t xml:space="preserve"> </w:t>
      </w:r>
      <w:ins w:id="71" w:author="Daniel Noble" w:date="2023-03-05T14:51:00Z">
        <w:r w:rsidR="005450C5">
          <w:rPr>
            <w:shd w:val="clear" w:color="auto" w:fill="FFFFFF"/>
          </w:rPr>
          <w:t xml:space="preserve">Our search string included cold tolerance (i.e., critical thermal minimum, </w:t>
        </w:r>
        <w:proofErr w:type="spellStart"/>
        <w:r w:rsidR="005450C5">
          <w:rPr>
            <w:shd w:val="clear" w:color="auto" w:fill="FFFFFF"/>
          </w:rPr>
          <w:t>CT</w:t>
        </w:r>
        <w:r w:rsidR="005450C5" w:rsidRPr="005450C5">
          <w:rPr>
            <w:shd w:val="clear" w:color="auto" w:fill="FFFFFF"/>
            <w:vertAlign w:val="subscript"/>
            <w:rPrChange w:id="72" w:author="Daniel Noble" w:date="2023-03-05T14:51:00Z">
              <w:rPr>
                <w:shd w:val="clear" w:color="auto" w:fill="FFFFFF"/>
              </w:rPr>
            </w:rPrChange>
          </w:rPr>
          <w:t>min</w:t>
        </w:r>
        <w:proofErr w:type="spellEnd"/>
        <w:r w:rsidR="005450C5">
          <w:rPr>
            <w:shd w:val="clear" w:color="auto" w:fill="FFFFFF"/>
          </w:rPr>
          <w:t xml:space="preserve">), but there were too few studies </w:t>
        </w:r>
      </w:ins>
      <w:ins w:id="73" w:author="Daniel Noble" w:date="2023-03-05T14:52:00Z">
        <w:r w:rsidR="005450C5">
          <w:rPr>
            <w:shd w:val="clear" w:color="auto" w:fill="FFFFFF"/>
          </w:rPr>
          <w:t xml:space="preserve">that manipulated developmental environments and measured this trait to conduct a formal meta-analysis. As such, we focus on </w:t>
        </w:r>
        <w:proofErr w:type="spellStart"/>
        <w:r w:rsidR="005450C5" w:rsidRPr="00D407D5">
          <w:rPr>
            <w:shd w:val="clear" w:color="auto" w:fill="FFFFFF"/>
          </w:rPr>
          <w:t>T</w:t>
        </w:r>
        <w:r w:rsidR="005450C5" w:rsidRPr="00D407D5">
          <w:rPr>
            <w:shd w:val="clear" w:color="auto" w:fill="FFFFFF"/>
            <w:vertAlign w:val="subscript"/>
          </w:rPr>
          <w:t>pref</w:t>
        </w:r>
        <w:proofErr w:type="spellEnd"/>
        <w:r w:rsidR="005450C5" w:rsidRPr="00D407D5">
          <w:rPr>
            <w:shd w:val="clear" w:color="auto" w:fill="FFFFFF"/>
          </w:rPr>
          <w:t xml:space="preserve"> and </w:t>
        </w:r>
        <w:proofErr w:type="spellStart"/>
        <w:r w:rsidR="005450C5" w:rsidRPr="00D407D5">
          <w:rPr>
            <w:shd w:val="clear" w:color="auto" w:fill="FFFFFF"/>
          </w:rPr>
          <w:t>CT</w:t>
        </w:r>
        <w:r w:rsidR="005450C5" w:rsidRPr="00D407D5">
          <w:rPr>
            <w:shd w:val="clear" w:color="auto" w:fill="FFFFFF"/>
            <w:vertAlign w:val="subscript"/>
          </w:rPr>
          <w:t>max</w:t>
        </w:r>
        <w:proofErr w:type="spellEnd"/>
        <w:r w:rsidR="005450C5">
          <w:rPr>
            <w:shd w:val="clear" w:color="auto" w:fill="FFFFFF"/>
            <w:vertAlign w:val="subscript"/>
          </w:rPr>
          <w:t xml:space="preserve">. </w:t>
        </w:r>
      </w:ins>
    </w:p>
    <w:p w14:paraId="51BB37BC" w14:textId="261075AD" w:rsidR="00F425C6" w:rsidRDefault="00F425C6" w:rsidP="00E82C33">
      <w:pPr>
        <w:ind w:firstLine="720"/>
        <w:contextualSpacing/>
        <w:mirrorIndents/>
        <w:rPr>
          <w:shd w:val="clear" w:color="auto" w:fill="FFFFFF"/>
        </w:rPr>
      </w:pPr>
      <w:r w:rsidRPr="00D407D5">
        <w:rPr>
          <w:shd w:val="clear" w:color="auto" w:fill="FFFFFF"/>
        </w:rPr>
        <w:t xml:space="preserve">In brief, we conducted a systematic literature search in Scopus, ISI Web of Science (core collection), and ProQuest (dissertations and thesis) and did not apply a timespan limit. </w:t>
      </w:r>
      <w:r w:rsidRPr="00D407D5">
        <w:t>We followed the PRISMA-</w:t>
      </w:r>
      <w:proofErr w:type="spellStart"/>
      <w:r w:rsidRPr="00D407D5">
        <w:t>EcoEvo</w:t>
      </w:r>
      <w:proofErr w:type="spellEnd"/>
      <w:r w:rsidRPr="00D407D5">
        <w:t xml:space="preserve"> (Preferred Reporting Items for Systematic </w:t>
      </w:r>
      <w:r>
        <w:t>Reviews</w:t>
      </w:r>
      <w:r w:rsidRPr="00D407D5">
        <w:t xml:space="preserve"> &amp; Meta-Analyses in Ecology and Evolutionary biology) guidelines for reporting</w:t>
      </w:r>
      <w:r w:rsidRPr="00F425C6">
        <w:rPr>
          <w:vertAlign w:val="superscript"/>
        </w:rPr>
        <w:t>[</w:t>
      </w:r>
      <w:sdt>
        <w:sdtPr>
          <w:rPr>
            <w:color w:val="000000"/>
            <w:vertAlign w:val="superscript"/>
          </w:rPr>
          <w:tag w:val="MENDELEY_CITATION_v3_eyJjaXRhdGlvbklEIjoiTUVOREVMRVlfQ0lUQVRJT05fMzJhOWE3OTgtZmFkNC00ZjE5LWI4ZDgtZGQwMzNiNTQ3N2Y2IiwicHJvcGVydGllcyI6eyJub3RlSW5kZXgiOjB9LCJpc0VkaXRlZCI6ZmFsc2UsIm1hbnVhbE92ZXJyaWRlIjp7ImlzTWFudWFsbHlPdmVycmlkZGVuIjpmYWxzZSwiY2l0ZXByb2NUZXh0IjoiPHN1cD4yOD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
          <w:id w:val="-2006587124"/>
          <w:placeholder>
            <w:docPart w:val="DefaultPlaceholder_-1854013440"/>
          </w:placeholder>
        </w:sdtPr>
        <w:sdtContent>
          <w:r w:rsidR="007C569A" w:rsidRPr="007C569A">
            <w:rPr>
              <w:color w:val="000000"/>
              <w:vertAlign w:val="superscript"/>
            </w:rPr>
            <w:t>28</w:t>
          </w:r>
        </w:sdtContent>
      </w:sdt>
      <w:r w:rsidRPr="00F425C6">
        <w:rPr>
          <w:vertAlign w:val="superscript"/>
        </w:rPr>
        <w:t>]</w:t>
      </w:r>
      <w:r w:rsidR="009110EA">
        <w:rPr>
          <w:vertAlign w:val="superscript"/>
        </w:rPr>
        <w:t xml:space="preserve"> </w:t>
      </w:r>
      <w:r w:rsidR="009110EA" w:rsidRPr="00D51B0A">
        <w:t>(</w:t>
      </w:r>
      <w:r w:rsidR="009110EA">
        <w:rPr>
          <w:i/>
          <w:iCs/>
          <w:color w:val="000000" w:themeColor="text1"/>
        </w:rPr>
        <w:t>see Supp. for more details)</w:t>
      </w:r>
      <w:r>
        <w:t xml:space="preserve">. </w:t>
      </w:r>
      <w:r w:rsidRPr="00D407D5">
        <w:rPr>
          <w:shd w:val="clear" w:color="auto" w:fill="FFFFFF"/>
        </w:rPr>
        <w:t>Full search strings, search methods, and selection criteria are described in detail in supporting information</w:t>
      </w:r>
      <w:r>
        <w:rPr>
          <w:shd w:val="clear" w:color="auto" w:fill="FFFFFF"/>
        </w:rPr>
        <w:t xml:space="preserve"> (Figs. S2&amp;3)</w:t>
      </w:r>
      <w:r w:rsidRPr="00D407D5">
        <w:rPr>
          <w:shd w:val="clear" w:color="auto" w:fill="FFFFFF"/>
        </w:rPr>
        <w:t xml:space="preserve">. We obtained 485 original records, and </w:t>
      </w:r>
      <w:r w:rsidR="00E4058F">
        <w:rPr>
          <w:shd w:val="clear" w:color="auto" w:fill="FFFFFF"/>
        </w:rPr>
        <w:t>15</w:t>
      </w:r>
      <w:r w:rsidR="00E4058F" w:rsidRPr="00D407D5">
        <w:rPr>
          <w:shd w:val="clear" w:color="auto" w:fill="FFFFFF"/>
        </w:rPr>
        <w:t xml:space="preserve"> </w:t>
      </w:r>
      <w:r w:rsidRPr="00D407D5">
        <w:rPr>
          <w:shd w:val="clear" w:color="auto" w:fill="FFFFFF"/>
        </w:rPr>
        <w:t>articles satisfied our selection criteria.</w:t>
      </w:r>
    </w:p>
    <w:p w14:paraId="3D7649D0" w14:textId="69CBB24B" w:rsidR="00CA37DA" w:rsidRDefault="00F425C6" w:rsidP="00E82C33">
      <w:pPr>
        <w:ind w:firstLine="720"/>
        <w:contextualSpacing/>
        <w:mirrorIndents/>
      </w:pPr>
      <w:r>
        <w:t>Multilevel m</w:t>
      </w:r>
      <w:r w:rsidRPr="00D407D5">
        <w:t xml:space="preserve">eta-analytic </w:t>
      </w:r>
      <w:r>
        <w:t xml:space="preserve">(MLMA) </w:t>
      </w:r>
      <w:r w:rsidRPr="00D407D5">
        <w:t xml:space="preserve">models were constructed </w:t>
      </w:r>
      <w:r>
        <w:t>using</w:t>
      </w:r>
      <w:r w:rsidRPr="00D407D5">
        <w:t xml:space="preserve"> the </w:t>
      </w:r>
      <w:r w:rsidRPr="00BE5C3D">
        <w:rPr>
          <w:i/>
          <w:iCs/>
        </w:rPr>
        <w:t>rma.mv</w:t>
      </w:r>
      <w:r w:rsidRPr="00D407D5">
        <w:t xml:space="preserve"> function in the </w:t>
      </w:r>
      <w:r w:rsidRPr="00D407D5">
        <w:rPr>
          <w:i/>
          <w:iCs/>
        </w:rPr>
        <w:t>metafor</w:t>
      </w:r>
      <w:r w:rsidRPr="00D407D5">
        <w:t xml:space="preserve"> package</w:t>
      </w:r>
      <w:r>
        <w:t xml:space="preserve"> (</w:t>
      </w:r>
      <w:r w:rsidR="002D0D99">
        <w:t>version 3.8</w:t>
      </w:r>
      <w:r>
        <w:t xml:space="preserve"> )</w:t>
      </w:r>
      <w:r w:rsidRPr="00F425C6">
        <w:rPr>
          <w:vertAlign w:val="superscript"/>
        </w:rPr>
        <w:t>[</w:t>
      </w:r>
      <w:sdt>
        <w:sdtPr>
          <w:rPr>
            <w:color w:val="000000"/>
            <w:vertAlign w:val="superscript"/>
          </w:rPr>
          <w:tag w:val="MENDELEY_CITATION_v3_eyJjaXRhdGlvbklEIjoiTUVOREVMRVlfQ0lUQVRJT05fODM5N2JjNzctMzQ2Yi00NTBkLThlYjItMzU3ZDAxOTYyMjc5IiwicHJvcGVydGllcyI6eyJub3RlSW5kZXgiOjB9LCJpc0VkaXRlZCI6ZmFsc2UsIm1hbnVhbE92ZXJyaWRlIjp7ImlzTWFudWFsbHlPdmVycmlkZGVuIjpmYWxzZSwiY2l0ZXByb2NUZXh0IjoiPHN1cD4yOT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
          <w:id w:val="1126737477"/>
          <w:placeholder>
            <w:docPart w:val="DefaultPlaceholder_-1854013440"/>
          </w:placeholder>
        </w:sdtPr>
        <w:sdtContent>
          <w:r w:rsidR="007C569A" w:rsidRPr="007C569A">
            <w:rPr>
              <w:color w:val="000000"/>
              <w:vertAlign w:val="superscript"/>
            </w:rPr>
            <w:t>29</w:t>
          </w:r>
        </w:sdtContent>
      </w:sdt>
      <w:r w:rsidRPr="00F425C6">
        <w:rPr>
          <w:vertAlign w:val="superscript"/>
        </w:rPr>
        <w:t>]</w:t>
      </w:r>
      <w:r>
        <w:t xml:space="preserve">. </w:t>
      </w:r>
      <w:r w:rsidR="000E1DD6">
        <w:t>To determine the ability of an organism to acclimate to changes in the environment, we</w:t>
      </w:r>
      <w:r>
        <w:t xml:space="preserve"> used</w:t>
      </w:r>
      <w:r w:rsidRPr="00D407D5">
        <w:t xml:space="preserve"> the </w:t>
      </w:r>
      <w:del w:id="74" w:author="Daniel Noble" w:date="2023-03-05T13:46:00Z">
        <w:r w:rsidRPr="00D407D5" w:rsidDel="0053494B">
          <w:delText>acclimation response ratio</w:delText>
        </w:r>
      </w:del>
      <w:ins w:id="75" w:author="Daniel Noble" w:date="2023-03-05T13:46:00Z">
        <w:r w:rsidR="0053494B">
          <w:t>acclimation response ratio</w:t>
        </w:r>
      </w:ins>
      <w:r w:rsidRPr="00D407D5">
        <w:t xml:space="preserve"> (ARR)</w:t>
      </w:r>
      <w:r>
        <w:t xml:space="preserve"> as our effect size </w:t>
      </w:r>
      <w:r w:rsidRPr="00CF1CC2">
        <w:rPr>
          <w:vertAlign w:val="superscript"/>
        </w:rPr>
        <w:t>[</w:t>
      </w:r>
      <w:sdt>
        <w:sdtPr>
          <w:rPr>
            <w:color w:val="000000"/>
            <w:vertAlign w:val="superscript"/>
          </w:rPr>
          <w:tag w:val="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zMD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
          <w:id w:val="-1465110238"/>
          <w:placeholder>
            <w:docPart w:val="CE6126C6B971374AA7623B65E4D52B0C"/>
          </w:placeholder>
        </w:sdtPr>
        <w:sdtContent>
          <w:r w:rsidR="007C569A" w:rsidRPr="007C569A">
            <w:rPr>
              <w:color w:val="000000"/>
              <w:vertAlign w:val="superscript"/>
            </w:rPr>
            <w:t>30</w:t>
          </w:r>
        </w:sdtContent>
      </w:sdt>
      <w:r w:rsidRPr="00CF1CC2">
        <w:rPr>
          <w:vertAlign w:val="superscript"/>
        </w:rPr>
        <w:t>]</w:t>
      </w:r>
      <w:r w:rsidR="009110EA" w:rsidRPr="00D51B0A">
        <w:rPr>
          <w:vertAlign w:val="subscript"/>
        </w:rPr>
        <w:t>.</w:t>
      </w:r>
      <w:r w:rsidR="009110EA">
        <w:rPr>
          <w:vertAlign w:val="superscript"/>
        </w:rPr>
        <w:t xml:space="preserve"> </w:t>
      </w:r>
      <w:r w:rsidR="009110EA">
        <w:t>S</w:t>
      </w:r>
      <w:proofErr w:type="spellStart"/>
      <w:r w:rsidR="009110EA" w:rsidRPr="00A70C1C">
        <w:rPr>
          <w:lang w:val="en-GB"/>
        </w:rPr>
        <w:t>ampling</w:t>
      </w:r>
      <w:proofErr w:type="spellEnd"/>
      <w:r w:rsidR="009110EA" w:rsidRPr="00A70C1C">
        <w:rPr>
          <w:lang w:val="en-GB"/>
        </w:rPr>
        <w:t xml:space="preserve"> </w:t>
      </w:r>
      <w:r w:rsidR="00A70C1C" w:rsidRPr="00A70C1C">
        <w:rPr>
          <w:lang w:val="en-GB"/>
        </w:rPr>
        <w:t xml:space="preserve">variance for </w:t>
      </w:r>
      <w:r w:rsidR="009110EA">
        <w:rPr>
          <w:lang w:val="en-GB"/>
        </w:rPr>
        <w:t xml:space="preserve">the ARR </w:t>
      </w:r>
      <w:r w:rsidR="00A70C1C">
        <w:rPr>
          <w:lang w:val="en-GB"/>
        </w:rPr>
        <w:t xml:space="preserve">was derived </w:t>
      </w:r>
      <w:r w:rsidR="009110EA">
        <w:rPr>
          <w:lang w:val="en-GB"/>
        </w:rPr>
        <w:t xml:space="preserve">in </w:t>
      </w:r>
      <w:r w:rsidR="00A70C1C">
        <w:rPr>
          <w:lang w:val="en-GB"/>
        </w:rPr>
        <w:t>Pottier et al.,</w:t>
      </w:r>
      <w:r w:rsidR="00A70C1C" w:rsidRPr="00A70C1C">
        <w:rPr>
          <w:vertAlign w:val="superscript"/>
          <w:lang w:val="en-GB"/>
        </w:rPr>
        <w:t>[</w:t>
      </w:r>
      <w:sdt>
        <w:sdtPr>
          <w:rPr>
            <w:color w:val="000000"/>
            <w:vertAlign w:val="superscript"/>
            <w:lang w:val="en-GB"/>
          </w:rPr>
          <w:tag w:val="MENDELEY_CITATION_v3_eyJjaXRhdGlvbklEIjoiTUVOREVMRVlfQ0lUQVRJT05fMzRmMzVkMDYtODg2Yy00NGNkLThiMjItNTk3OTljMWVlMmMwIiwicHJvcGVydGllcyI6eyJub3RlSW5kZXgiOjB9LCJpc0VkaXRlZCI6ZmFsc2UsIm1hbnVhbE92ZXJyaWRlIjp7ImlzTWFudWFsbHlPdmVycmlkZGVuIjpmYWxzZSwiY2l0ZXByb2NUZXh0IjoiPHN1cD4zMT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
          <w:id w:val="-1444764739"/>
          <w:placeholder>
            <w:docPart w:val="DefaultPlaceholder_-1854013440"/>
          </w:placeholder>
        </w:sdtPr>
        <w:sdtContent>
          <w:r w:rsidR="007C569A" w:rsidRPr="007C569A">
            <w:rPr>
              <w:color w:val="000000"/>
              <w:vertAlign w:val="superscript"/>
              <w:lang w:val="en-GB"/>
            </w:rPr>
            <w:t>31</w:t>
          </w:r>
        </w:sdtContent>
      </w:sdt>
      <w:r w:rsidR="00A70C1C" w:rsidRPr="00A70C1C">
        <w:rPr>
          <w:vertAlign w:val="superscript"/>
          <w:lang w:val="en-GB"/>
        </w:rPr>
        <w:t>]</w:t>
      </w:r>
      <w:r w:rsidR="00A70C1C" w:rsidRPr="00A70C1C">
        <w:rPr>
          <w:lang w:val="en-GB"/>
        </w:rPr>
        <w:t xml:space="preserve">. </w:t>
      </w:r>
      <w:r w:rsidRPr="00D407D5">
        <w:t>Study</w:t>
      </w:r>
      <w:r w:rsidR="005A4A03">
        <w:t xml:space="preserve">, phylogeny, and </w:t>
      </w:r>
      <w:r w:rsidRPr="00D407D5">
        <w:t xml:space="preserve">study species were designated as random </w:t>
      </w:r>
      <w:r>
        <w:t>effects</w:t>
      </w:r>
      <w:r w:rsidRPr="00D407D5">
        <w:t xml:space="preserve"> </w:t>
      </w:r>
      <w:r>
        <w:t xml:space="preserve">and we included an observation-random effect (effect size ID). </w:t>
      </w:r>
      <w:r w:rsidR="009110EA">
        <w:t xml:space="preserve">A model that included only study, species and effect size ID was best supported over one with phylogeny, so we present meta-analytic results from a model without phylogeny. </w:t>
      </w:r>
      <w:ins w:id="76" w:author="Daniel Noble" w:date="2023-03-05T13:47:00Z">
        <w:r w:rsidR="0053494B">
          <w:t>Studies often had more than two temperature treatments</w:t>
        </w:r>
      </w:ins>
      <w:del w:id="77" w:author="Daniel Noble" w:date="2023-03-05T13:47:00Z">
        <w:r w:rsidR="009110EA" w:rsidDel="0053494B">
          <w:delText>Studies often had more than two temperature treatments</w:delText>
        </w:r>
      </w:del>
      <w:r w:rsidR="009110EA">
        <w:t>. As such, we derived all pairwise effect size comparisons. This, however, does induce a correlation between effect size sampling errors , which we controlled for through the inclusion of a sampling (co)variance matrix derived</w:t>
      </w:r>
      <w:r w:rsidR="00567E23">
        <w:t xml:space="preserve"> by</w:t>
      </w:r>
      <w:r w:rsidR="009110EA">
        <w:t xml:space="preserve"> assuming effect sizes are correlated by r = 0.5</w:t>
      </w:r>
      <w:r w:rsidR="00D51B0A" w:rsidRPr="00D51B0A">
        <w:rPr>
          <w:vertAlign w:val="superscript"/>
        </w:rPr>
        <w:t>[</w:t>
      </w:r>
      <w:sdt>
        <w:sdtPr>
          <w:rPr>
            <w:color w:val="000000"/>
            <w:vertAlign w:val="superscript"/>
          </w:rPr>
          <w:tag w:val="MENDELEY_CITATION_v3_eyJjaXRhdGlvbklEIjoiTUVOREVMRVlfQ0lUQVRJT05fMWI0NWJmMWEtNTMzNC00NWY3LThhZWYtMGZiNGJjMjMwNzljIiwicHJvcGVydGllcyI6eyJub3RlSW5kZXgiOjB9LCJpc0VkaXRlZCI6ZmFsc2UsIm1hbnVhbE92ZXJyaWRlIjp7ImlzTWFudWFsbHlPdmVycmlkZGVuIjpmYWxzZSwiY2l0ZXByb2NUZXh0IjoiPHN1cD4zMj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
          <w:id w:val="535010149"/>
          <w:placeholder>
            <w:docPart w:val="DefaultPlaceholder_-1854013440"/>
          </w:placeholder>
        </w:sdtPr>
        <w:sdtContent>
          <w:r w:rsidR="007C569A" w:rsidRPr="007C569A">
            <w:rPr>
              <w:color w:val="000000"/>
              <w:vertAlign w:val="superscript"/>
            </w:rPr>
            <w:t>32</w:t>
          </w:r>
        </w:sdtContent>
      </w:sdt>
      <w:r w:rsidR="00D51B0A" w:rsidRPr="00D51B0A">
        <w:rPr>
          <w:vertAlign w:val="superscript"/>
        </w:rPr>
        <w:t>]</w:t>
      </w:r>
      <w:r w:rsidR="009110EA">
        <w:t xml:space="preserve">. </w:t>
      </w:r>
      <w:r>
        <w:t>T</w:t>
      </w:r>
      <w:r w:rsidRPr="00D407D5">
        <w:t>hermal trait (</w:t>
      </w:r>
      <w:proofErr w:type="spellStart"/>
      <w:r w:rsidRPr="00D407D5">
        <w:t>T</w:t>
      </w:r>
      <w:r w:rsidRPr="00D407D5">
        <w:rPr>
          <w:vertAlign w:val="subscript"/>
        </w:rPr>
        <w:t>pref</w:t>
      </w:r>
      <w:proofErr w:type="spellEnd"/>
      <w:r w:rsidRPr="00D407D5">
        <w:t xml:space="preserve"> or </w:t>
      </w:r>
      <w:proofErr w:type="spellStart"/>
      <w:r w:rsidRPr="00D407D5">
        <w:t>CT</w:t>
      </w:r>
      <w:r w:rsidRPr="00D407D5">
        <w:rPr>
          <w:vertAlign w:val="subscript"/>
        </w:rPr>
        <w:t>max</w:t>
      </w:r>
      <w:proofErr w:type="spellEnd"/>
      <w:r w:rsidRPr="00D407D5">
        <w:t xml:space="preserve">), </w:t>
      </w:r>
      <w:r>
        <w:t>life stage</w:t>
      </w:r>
      <w:r w:rsidRPr="00D407D5">
        <w:t xml:space="preserve"> at measurement (hatchling, juvenile or adult), </w:t>
      </w:r>
      <w:r w:rsidR="00E4058F" w:rsidRPr="00E4058F">
        <w:t>climate</w:t>
      </w:r>
      <w:r w:rsidR="00E4058F" w:rsidRPr="00E4058F" w:rsidDel="00E4058F">
        <w:t xml:space="preserve"> </w:t>
      </w:r>
      <w:r w:rsidR="005A4A03">
        <w:t>zone</w:t>
      </w:r>
      <w:r w:rsidRPr="00D407D5">
        <w:t xml:space="preserve"> (temperate or tropical), and </w:t>
      </w:r>
      <w:r>
        <w:t xml:space="preserve">major taxonomic group </w:t>
      </w:r>
      <w:r w:rsidRPr="00D407D5">
        <w:t>(lizard, snake, tuatara or turtle) were included as fixed factors</w:t>
      </w:r>
      <w:r>
        <w:t xml:space="preserve"> in separate </w:t>
      </w:r>
      <w:r w:rsidR="004E3B91">
        <w:t xml:space="preserve">multi-level meta-regression (MLMR) </w:t>
      </w:r>
      <w:r>
        <w:t>models</w:t>
      </w:r>
      <w:r w:rsidRPr="00D407D5">
        <w:t xml:space="preserve">. </w:t>
      </w:r>
      <w:r w:rsidR="004E3B91">
        <w:t xml:space="preserve">We also tested for publication bias using a MLMR </w:t>
      </w:r>
      <w:r w:rsidR="002D0D99" w:rsidRPr="002D0D99">
        <w:rPr>
          <w:lang w:val="en-GB"/>
        </w:rPr>
        <w:t xml:space="preserve">model with </w:t>
      </w:r>
      <w:r w:rsidR="004E3B91">
        <w:rPr>
          <w:lang w:val="en-GB"/>
        </w:rPr>
        <w:t xml:space="preserve">sampling </w:t>
      </w:r>
      <w:r w:rsidR="002D0D99" w:rsidRPr="002D0D99">
        <w:rPr>
          <w:lang w:val="en-GB"/>
        </w:rPr>
        <w:t xml:space="preserve">variance and </w:t>
      </w:r>
      <w:r w:rsidR="00701DE9">
        <w:rPr>
          <w:lang w:val="en-GB"/>
        </w:rPr>
        <w:t>standard error</w:t>
      </w:r>
      <w:r w:rsidR="00701DE9" w:rsidRPr="002D0D99">
        <w:rPr>
          <w:lang w:val="en-GB"/>
        </w:rPr>
        <w:t xml:space="preserve"> </w:t>
      </w:r>
      <w:r w:rsidR="002D0D99" w:rsidRPr="002D0D99">
        <w:rPr>
          <w:lang w:val="en-GB"/>
        </w:rPr>
        <w:t xml:space="preserve">as predictors </w:t>
      </w:r>
      <w:r w:rsidR="00A70C1C" w:rsidRPr="00A70C1C">
        <w:rPr>
          <w:vertAlign w:val="superscript"/>
        </w:rPr>
        <w:t>[</w:t>
      </w:r>
      <w:sdt>
        <w:sdtPr>
          <w:rPr>
            <w:color w:val="000000"/>
            <w:vertAlign w:val="superscript"/>
          </w:rPr>
          <w:tag w:val="MENDELEY_CITATION_v3_eyJjaXRhdGlvbklEIjoiTUVOREVMRVlfQ0lUQVRJT05fNDhhYWRmNDUtMjA0NC00M2RkLWJiN2ItNWUwNjRiZDZhMzg2IiwicHJvcGVydGllcyI6eyJub3RlSW5kZXgiOjB9LCJpc0VkaXRlZCI6ZmFsc2UsIm1hbnVhbE92ZXJyaWRlIjp7ImlzTWFudWFsbHlPdmVycmlkZGVuIjpmYWxzZSwiY2l0ZXByb2NUZXh0IjoiPHN1cD4zMz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
          <w:id w:val="1021592280"/>
          <w:placeholder>
            <w:docPart w:val="DefaultPlaceholder_-1854013440"/>
          </w:placeholder>
        </w:sdtPr>
        <w:sdtContent>
          <w:r w:rsidR="007C569A" w:rsidRPr="007C569A">
            <w:rPr>
              <w:color w:val="000000"/>
              <w:vertAlign w:val="superscript"/>
            </w:rPr>
            <w:t>33</w:t>
          </w:r>
        </w:sdtContent>
      </w:sdt>
      <w:r w:rsidR="00A70C1C" w:rsidRPr="00A70C1C">
        <w:rPr>
          <w:vertAlign w:val="superscript"/>
        </w:rPr>
        <w:t>]</w:t>
      </w:r>
      <w:r w:rsidR="00A70C1C" w:rsidRPr="00A70C1C">
        <w:t xml:space="preserve"> </w:t>
      </w:r>
      <w:r w:rsidR="00A70C1C">
        <w:t xml:space="preserve">and </w:t>
      </w:r>
      <w:r w:rsidR="00907F1E">
        <w:t xml:space="preserve">was </w:t>
      </w:r>
      <w:r w:rsidR="00A70C1C">
        <w:t>visual</w:t>
      </w:r>
      <w:r w:rsidR="004E3B91">
        <w:t xml:space="preserve">ly </w:t>
      </w:r>
      <w:r w:rsidR="00907F1E">
        <w:t>inspected</w:t>
      </w:r>
      <w:r w:rsidR="004E3B91">
        <w:t xml:space="preserve"> </w:t>
      </w:r>
      <w:r w:rsidR="00A70C1C">
        <w:t>using a f</w:t>
      </w:r>
      <w:r w:rsidR="00A70C1C" w:rsidRPr="00D407D5">
        <w:t>unnel plot</w:t>
      </w:r>
      <w:r w:rsidR="00A70C1C">
        <w:t xml:space="preserve"> (</w:t>
      </w:r>
      <w:r w:rsidR="00A70C1C" w:rsidRPr="00787AA4">
        <w:rPr>
          <w:i/>
          <w:iCs/>
        </w:rPr>
        <w:t xml:space="preserve">see </w:t>
      </w:r>
      <w:r w:rsidR="00A70C1C">
        <w:rPr>
          <w:i/>
          <w:iCs/>
          <w:color w:val="000000" w:themeColor="text1"/>
        </w:rPr>
        <w:t>Supp. for more details</w:t>
      </w:r>
      <w:r w:rsidR="00A70C1C">
        <w:t xml:space="preserve">). </w:t>
      </w:r>
      <w:r>
        <w:t>We present effect size h</w:t>
      </w:r>
      <w:r w:rsidRPr="00D407D5">
        <w:t>eterogeneity</w:t>
      </w:r>
      <w:r>
        <w:t xml:space="preserve"> by constructing prediction intervals</w:t>
      </w:r>
      <w:r w:rsidR="002D0D99">
        <w:t xml:space="preserve"> </w:t>
      </w:r>
      <w:r w:rsidR="002D0D99" w:rsidRPr="002D0D99">
        <w:rPr>
          <w:vertAlign w:val="superscript"/>
        </w:rPr>
        <w:t>[</w:t>
      </w:r>
      <w:sdt>
        <w:sdtPr>
          <w:rPr>
            <w:color w:val="000000"/>
            <w:vertAlign w:val="superscript"/>
          </w:rPr>
          <w:tag w:val="MENDELEY_CITATION_v3_eyJjaXRhdGlvbklEIjoiTUVOREVMRVlfQ0lUQVRJT05fZDJkOTFkODItYTljNS00MWRiLWEzOTItZDJjZjc4NzdjODAzIiwicHJvcGVydGllcyI6eyJub3RlSW5kZXgiOjB9LCJpc0VkaXRlZCI6ZmFsc2UsIm1hbnVhbE92ZXJyaWRlIjp7ImlzTWFudWFsbHlPdmVycmlkZGVuIjpmYWxzZSwiY2l0ZXByb2NUZXh0IjoiPHN1cD4zND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
          <w:id w:val="-212503571"/>
          <w:placeholder>
            <w:docPart w:val="DefaultPlaceholder_-1854013440"/>
          </w:placeholder>
        </w:sdtPr>
        <w:sdtContent>
          <w:r w:rsidR="007C569A" w:rsidRPr="007C569A">
            <w:rPr>
              <w:color w:val="000000"/>
              <w:vertAlign w:val="superscript"/>
            </w:rPr>
            <w:t>34</w:t>
          </w:r>
        </w:sdtContent>
      </w:sdt>
      <w:r w:rsidR="002D0D99" w:rsidRPr="002D0D99">
        <w:rPr>
          <w:vertAlign w:val="superscript"/>
        </w:rPr>
        <w:t>]</w:t>
      </w:r>
      <w:r>
        <w:t xml:space="preserve"> and presenting </w:t>
      </w:r>
      <w:r w:rsidRPr="00D407D5">
        <w:t>I</w:t>
      </w:r>
      <w:r w:rsidRPr="004C5942">
        <w:rPr>
          <w:vertAlign w:val="superscript"/>
        </w:rPr>
        <w:t>2</w:t>
      </w:r>
      <w:r>
        <w:t xml:space="preserve"> using the </w:t>
      </w:r>
      <w:proofErr w:type="spellStart"/>
      <w:r w:rsidRPr="00D51B0A">
        <w:rPr>
          <w:i/>
          <w:iCs/>
        </w:rPr>
        <w:t>orchaRd</w:t>
      </w:r>
      <w:proofErr w:type="spellEnd"/>
      <w:r>
        <w:t xml:space="preserve"> package</w:t>
      </w:r>
      <w:r w:rsidR="004E3B91">
        <w:t xml:space="preserve"> </w:t>
      </w:r>
      <w:r w:rsidR="002D0D99">
        <w:t>(version 2.0)</w:t>
      </w:r>
      <w:r w:rsidRPr="002D0D99">
        <w:rPr>
          <w:vertAlign w:val="superscript"/>
        </w:rPr>
        <w:t>[</w:t>
      </w:r>
      <w:sdt>
        <w:sdtPr>
          <w:rPr>
            <w:color w:val="000000"/>
            <w:vertAlign w:val="superscript"/>
          </w:rPr>
          <w:tag w:val="MENDELEY_CITATION_v3_eyJjaXRhdGlvbklEIjoiTUVOREVMRVlfQ0lUQVRJT05fOWRkNjQzZjAtMTIyNy00MGE2LThhNzAtNGViYzU2NjNiODEzIiwicHJvcGVydGllcyI6eyJub3RlSW5kZXgiOjB9LCJpc0VkaXRlZCI6ZmFsc2UsIm1hbnVhbE92ZXJyaWRlIjp7ImlzTWFudWFsbHlPdmVycmlkZGVuIjpmYWxzZSwiY2l0ZXByb2NUZXh0IjoiPHN1cD4zNT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
          <w:id w:val="810906636"/>
          <w:placeholder>
            <w:docPart w:val="DefaultPlaceholder_-1854013440"/>
          </w:placeholder>
        </w:sdtPr>
        <w:sdtContent>
          <w:r w:rsidR="007C569A" w:rsidRPr="007C569A">
            <w:rPr>
              <w:color w:val="000000"/>
              <w:vertAlign w:val="superscript"/>
            </w:rPr>
            <w:t>35</w:t>
          </w:r>
        </w:sdtContent>
      </w:sdt>
      <w:r w:rsidRPr="002D0D99">
        <w:rPr>
          <w:vertAlign w:val="superscript"/>
        </w:rPr>
        <w:t>]</w:t>
      </w:r>
      <w:r>
        <w:t xml:space="preserve">. </w:t>
      </w:r>
    </w:p>
    <w:p w14:paraId="28902645" w14:textId="77777777" w:rsidR="004E3B91" w:rsidRDefault="004E3B91" w:rsidP="00E82C33">
      <w:pPr>
        <w:contextualSpacing/>
        <w:mirrorIndents/>
        <w:rPr>
          <w:b/>
          <w:bCs/>
        </w:rPr>
      </w:pPr>
    </w:p>
    <w:p w14:paraId="4C636601" w14:textId="67B8688F" w:rsidR="003E3D19" w:rsidRPr="003E3D19" w:rsidRDefault="003E3D19" w:rsidP="00E82C33">
      <w:pPr>
        <w:contextualSpacing/>
        <w:mirrorIndents/>
        <w:rPr>
          <w:b/>
          <w:bCs/>
          <w:shd w:val="clear" w:color="auto" w:fill="FFFFFF"/>
        </w:rPr>
      </w:pPr>
      <w:r>
        <w:rPr>
          <w:b/>
          <w:bCs/>
        </w:rPr>
        <w:t>Results</w:t>
      </w:r>
    </w:p>
    <w:p w14:paraId="75A20B4B" w14:textId="77777777" w:rsidR="003E3D19" w:rsidRPr="003E3D19" w:rsidRDefault="003E3D19" w:rsidP="00E82C33">
      <w:pPr>
        <w:pStyle w:val="FirstParagraph"/>
        <w:contextualSpacing/>
        <w:rPr>
          <w:rFonts w:cs="Times New Roman"/>
        </w:rPr>
      </w:pPr>
      <w:r w:rsidRPr="003E3D19">
        <w:rPr>
          <w:rFonts w:cs="Times New Roman"/>
          <w:i/>
          <w:iCs/>
        </w:rPr>
        <w:t>a)Incubation temperature and resource allocation consequences on thermal preference and critical thermal maximum</w:t>
      </w:r>
    </w:p>
    <w:p w14:paraId="649845E3" w14:textId="554E55D8" w:rsidR="003E3D19" w:rsidRPr="003E3D19" w:rsidRDefault="003E3D19" w:rsidP="00E82C33">
      <w:pPr>
        <w:pStyle w:val="BodyText"/>
        <w:contextualSpacing/>
        <w:rPr>
          <w:rFonts w:ascii="Times New Roman" w:hAnsi="Times New Roman" w:cs="Times New Roman"/>
        </w:rPr>
      </w:pPr>
      <w:r w:rsidRPr="003E3D19">
        <w:rPr>
          <w:rFonts w:ascii="Times New Roman" w:hAnsi="Times New Roman" w:cs="Times New Roman"/>
        </w:rPr>
        <w:t xml:space="preserve">Mean </w:t>
      </w:r>
      <w:proofErr w:type="spellStart"/>
      <w:r w:rsidR="00D51B0A">
        <w:rPr>
          <w:rFonts w:ascii="Times New Roman" w:hAnsi="Times New Roman" w:cs="Times New Roman"/>
        </w:rPr>
        <w:t>T</w:t>
      </w:r>
      <w:r w:rsidR="00D51B0A" w:rsidRPr="00D51B0A">
        <w:rPr>
          <w:rFonts w:ascii="Times New Roman" w:hAnsi="Times New Roman" w:cs="Times New Roman"/>
          <w:vertAlign w:val="subscript"/>
        </w:rPr>
        <w:t>pref</w:t>
      </w:r>
      <w:proofErr w:type="spellEnd"/>
      <w:r w:rsidRPr="003E3D19">
        <w:rPr>
          <w:rFonts w:ascii="Times New Roman" w:hAnsi="Times New Roman" w:cs="Times New Roman"/>
        </w:rPr>
        <w:t xml:space="preserve"> was 31</w:t>
      </w:r>
      <w:r w:rsidR="00D51B0A" w:rsidRPr="003E3D19">
        <w:rPr>
          <w:rFonts w:ascii="Times New Roman" w:hAnsi="Times New Roman" w:cs="Times New Roman"/>
        </w:rPr>
        <w:t>°</w:t>
      </w:r>
      <w:r w:rsidRPr="003E3D19">
        <w:rPr>
          <w:rFonts w:ascii="Times New Roman" w:hAnsi="Times New Roman" w:cs="Times New Roman"/>
        </w:rPr>
        <w:t>C ±0.47</w:t>
      </w:r>
      <w:r w:rsidR="00C868A0">
        <w:rPr>
          <w:rFonts w:ascii="Times New Roman" w:hAnsi="Times New Roman" w:cs="Times New Roman"/>
        </w:rPr>
        <w:t xml:space="preserve"> </w:t>
      </w:r>
      <w:r w:rsidR="00563ADD">
        <w:rPr>
          <w:rFonts w:ascii="Times New Roman" w:hAnsi="Times New Roman" w:cs="Times New Roman"/>
        </w:rPr>
        <w:t xml:space="preserve">(mean </w:t>
      </w:r>
      <w:r w:rsidR="00563ADD" w:rsidRPr="003E3D19">
        <w:rPr>
          <w:rFonts w:ascii="Times New Roman" w:hAnsi="Times New Roman" w:cs="Times New Roman"/>
        </w:rPr>
        <w:t>±SE</w:t>
      </w:r>
      <w:r w:rsidR="00563ADD">
        <w:rPr>
          <w:rFonts w:ascii="Times New Roman" w:hAnsi="Times New Roman" w:cs="Times New Roman"/>
        </w:rPr>
        <w:t xml:space="preserve">) </w:t>
      </w:r>
      <w:r w:rsidRPr="003E3D19">
        <w:rPr>
          <w:rFonts w:ascii="Times New Roman" w:hAnsi="Times New Roman" w:cs="Times New Roman"/>
        </w:rPr>
        <w:t>and ranged from 20.99–34.26</w:t>
      </w:r>
      <w:r w:rsidR="00D51B0A" w:rsidRPr="003E3D19">
        <w:rPr>
          <w:rFonts w:ascii="Times New Roman" w:hAnsi="Times New Roman" w:cs="Times New Roman"/>
        </w:rPr>
        <w:t>°</w:t>
      </w:r>
      <w:r w:rsidR="00D51B0A">
        <w:rPr>
          <w:rFonts w:ascii="Times New Roman" w:hAnsi="Times New Roman" w:cs="Times New Roman"/>
        </w:rPr>
        <w:t>C</w:t>
      </w:r>
      <w:r w:rsidRPr="003E3D19">
        <w:rPr>
          <w:rFonts w:ascii="Times New Roman" w:hAnsi="Times New Roman" w:cs="Times New Roman"/>
        </w:rPr>
        <w:t xml:space="preserve">. Mean </w:t>
      </w:r>
      <w:r w:rsidR="00D51B0A">
        <w:rPr>
          <w:rFonts w:ascii="Times New Roman" w:hAnsi="Times New Roman" w:cs="Times New Roman"/>
        </w:rPr>
        <w:t>CT</w:t>
      </w:r>
      <w:r w:rsidR="00D51B0A">
        <w:rPr>
          <w:rFonts w:ascii="Times New Roman" w:hAnsi="Times New Roman" w:cs="Times New Roman"/>
          <w:vertAlign w:val="subscript"/>
        </w:rPr>
        <w:t>max</w:t>
      </w:r>
      <w:r w:rsidRPr="003E3D19">
        <w:rPr>
          <w:rFonts w:ascii="Times New Roman" w:hAnsi="Times New Roman" w:cs="Times New Roman"/>
        </w:rPr>
        <w:t xml:space="preserve"> was 43.04</w:t>
      </w:r>
      <w:r w:rsidR="00D51B0A" w:rsidRPr="003E3D19">
        <w:rPr>
          <w:rFonts w:ascii="Times New Roman" w:hAnsi="Times New Roman" w:cs="Times New Roman"/>
        </w:rPr>
        <w:t>°</w:t>
      </w:r>
      <w:r w:rsidRPr="003E3D19">
        <w:rPr>
          <w:rFonts w:ascii="Times New Roman" w:hAnsi="Times New Roman" w:cs="Times New Roman"/>
        </w:rPr>
        <w:t>C ±0.23 and ranged from 38.6–45.2</w:t>
      </w:r>
      <m:oMath>
        <m:sSup>
          <m:sSupPr>
            <m:ctrlPr>
              <w:rPr>
                <w:rFonts w:ascii="Cambria Math" w:hAnsi="Cambria Math" w:cs="Times New Roman"/>
              </w:rPr>
            </m:ctrlPr>
          </m:sSupPr>
          <m:e>
            <m:r>
              <w:rPr>
                <w:rFonts w:ascii="Cambria Math" w:hAnsi="Cambria Math" w:cs="Times New Roman"/>
              </w:rPr>
              <m:t>​</m:t>
            </m:r>
          </m:e>
          <m:sup>
            <m:r>
              <m:rPr>
                <m:sty m:val="p"/>
              </m:rPr>
              <w:rPr>
                <w:rFonts w:ascii="Cambria Math" w:hAnsi="Cambria Math" w:cs="Times New Roman"/>
              </w:rPr>
              <m:t>∘</m:t>
            </m:r>
          </m:sup>
        </m:sSup>
      </m:oMath>
      <w:r w:rsidRPr="003E3D19">
        <w:rPr>
          <w:rFonts w:ascii="Times New Roman" w:hAnsi="Times New Roman" w:cs="Times New Roman"/>
        </w:rPr>
        <w:t xml:space="preserve">C. We did not detect any effect of incubation temperature, yolk treatment, sex, or body mass on </w:t>
      </w:r>
      <w:proofErr w:type="spellStart"/>
      <w:r w:rsidR="00D51B0A">
        <w:rPr>
          <w:rFonts w:ascii="Times New Roman" w:hAnsi="Times New Roman" w:cs="Times New Roman"/>
        </w:rPr>
        <w:t>T</w:t>
      </w:r>
      <w:r w:rsidR="00D51B0A" w:rsidRPr="00D51B0A">
        <w:rPr>
          <w:rFonts w:ascii="Times New Roman" w:hAnsi="Times New Roman" w:cs="Times New Roman"/>
          <w:vertAlign w:val="subscript"/>
        </w:rPr>
        <w:t>pref</w:t>
      </w:r>
      <w:proofErr w:type="spellEnd"/>
      <w:r w:rsidR="00D51B0A" w:rsidRPr="003E3D19">
        <w:rPr>
          <w:rFonts w:ascii="Times New Roman" w:hAnsi="Times New Roman" w:cs="Times New Roman"/>
        </w:rPr>
        <w:t xml:space="preserve"> </w:t>
      </w:r>
      <w:r w:rsidRPr="003E3D19">
        <w:rPr>
          <w:rFonts w:ascii="Times New Roman" w:hAnsi="Times New Roman" w:cs="Times New Roman"/>
        </w:rPr>
        <w:t xml:space="preserve">or </w:t>
      </w:r>
      <w:proofErr w:type="spellStart"/>
      <w:r w:rsidR="00D51B0A">
        <w:rPr>
          <w:rFonts w:ascii="Times New Roman" w:hAnsi="Times New Roman" w:cs="Times New Roman"/>
        </w:rPr>
        <w:t>CT</w:t>
      </w:r>
      <w:r w:rsidR="00D51B0A">
        <w:rPr>
          <w:rFonts w:ascii="Times New Roman" w:hAnsi="Times New Roman" w:cs="Times New Roman"/>
          <w:vertAlign w:val="subscript"/>
        </w:rPr>
        <w:t>max</w:t>
      </w:r>
      <w:proofErr w:type="spellEnd"/>
      <w:r w:rsidRPr="003E3D19">
        <w:rPr>
          <w:rFonts w:ascii="Times New Roman" w:hAnsi="Times New Roman" w:cs="Times New Roman"/>
        </w:rPr>
        <w:t xml:space="preserve"> (Figure 1A|B; Table 1).</w:t>
      </w:r>
    </w:p>
    <w:p w14:paraId="40BE093B" w14:textId="77777777" w:rsidR="003E3D19" w:rsidRPr="003E3D19" w:rsidRDefault="003E3D19" w:rsidP="00E82C33">
      <w:pPr>
        <w:pStyle w:val="BodyText"/>
        <w:contextualSpacing/>
        <w:rPr>
          <w:rFonts w:ascii="Times New Roman" w:hAnsi="Times New Roman" w:cs="Times New Roman"/>
        </w:rPr>
      </w:pPr>
      <w:r w:rsidRPr="003E3D19">
        <w:rPr>
          <w:rFonts w:ascii="Times New Roman" w:hAnsi="Times New Roman" w:cs="Times New Roman"/>
          <w:i/>
          <w:iCs/>
        </w:rPr>
        <w:t>(b) Meta-analysis of early thermal effects on thermal physiology in reptiles</w:t>
      </w:r>
    </w:p>
    <w:p w14:paraId="257887B6" w14:textId="6A281F88" w:rsidR="00A70C1C" w:rsidRDefault="003E3D19" w:rsidP="00E82C33">
      <w:pPr>
        <w:contextualSpacing/>
        <w:mirrorIndents/>
        <w:rPr>
          <w:b/>
          <w:bCs/>
        </w:rPr>
      </w:pPr>
      <w:r w:rsidRPr="003E3D19">
        <w:t>Across reptiles, developmental temperatures did not influence thermal traits (</w:t>
      </w:r>
      <w:proofErr w:type="spellStart"/>
      <w:r w:rsidRPr="003E3D19">
        <w:t>T</w:t>
      </w:r>
      <w:r w:rsidRPr="00C51D4B">
        <w:rPr>
          <w:vertAlign w:val="subscript"/>
        </w:rPr>
        <w:t>pref</w:t>
      </w:r>
      <w:proofErr w:type="spellEnd"/>
      <w:r w:rsidRPr="003E3D19">
        <w:t xml:space="preserve"> or </w:t>
      </w:r>
      <w:proofErr w:type="spellStart"/>
      <w:r w:rsidRPr="003E3D19">
        <w:t>CT</w:t>
      </w:r>
      <w:r w:rsidRPr="00C51D4B">
        <w:rPr>
          <w:vertAlign w:val="subscript"/>
        </w:rPr>
        <w:t>max</w:t>
      </w:r>
      <w:proofErr w:type="spellEnd"/>
      <w:r w:rsidRPr="003E3D19">
        <w:t>), but heterogeneity was high (ARR =</w:t>
      </w:r>
      <w:r w:rsidR="002D0D99">
        <w:t>0.05</w:t>
      </w:r>
      <w:r w:rsidRPr="003E3D19">
        <w:t xml:space="preserve">, 95% CI:-0.28-0.37; </w:t>
      </w:r>
      <m:oMath>
        <m:sSubSup>
          <m:sSubSupPr>
            <m:ctrlPr>
              <w:rPr>
                <w:rFonts w:ascii="Cambria Math" w:hAnsi="Cambria Math"/>
              </w:rPr>
            </m:ctrlPr>
          </m:sSubSupPr>
          <m:e>
            <m:r>
              <w:rPr>
                <w:rFonts w:ascii="Cambria Math" w:hAnsi="Cambria Math"/>
              </w:rPr>
              <m:t>I</m:t>
            </m:r>
          </m:e>
          <m:sub>
            <m:r>
              <w:rPr>
                <w:rFonts w:ascii="Cambria Math" w:hAnsi="Cambria Math"/>
              </w:rPr>
              <m:t>Total</m:t>
            </m:r>
          </m:sub>
          <m:sup>
            <m:r>
              <w:rPr>
                <w:rFonts w:ascii="Cambria Math" w:hAnsi="Cambria Math"/>
              </w:rPr>
              <m:t>2</m:t>
            </m:r>
          </m:sup>
        </m:sSubSup>
      </m:oMath>
      <w:r w:rsidRPr="003E3D19">
        <w:t xml:space="preserve"> = 99.53%, Prediction Interval:</w:t>
      </w:r>
      <w:r w:rsidR="00D51B0A">
        <w:t xml:space="preserve">    </w:t>
      </w:r>
      <w:r w:rsidRPr="003E3D19">
        <w:t xml:space="preserve">-1.23-1.32; Fig. 2A, n = 69 effects from </w:t>
      </w:r>
      <w:r w:rsidR="00E4058F">
        <w:t>14</w:t>
      </w:r>
      <w:r w:rsidR="00E4058F" w:rsidRPr="003E3D19">
        <w:t xml:space="preserve"> </w:t>
      </w:r>
      <w:r w:rsidRPr="003E3D19">
        <w:t xml:space="preserve">species). </w:t>
      </w:r>
      <w:r w:rsidR="006666E8">
        <w:t>Overall, w</w:t>
      </w:r>
      <w:r w:rsidR="006666E8" w:rsidRPr="003E3D19">
        <w:t>e found no evidence for publication biases (</w:t>
      </w:r>
      <m:oMath>
        <m:r>
          <w:rPr>
            <w:rFonts w:ascii="Cambria Math" w:hAnsi="Cambria Math"/>
          </w:rPr>
          <m:t>β</m:t>
        </m:r>
      </m:oMath>
      <w:r w:rsidR="006666E8" w:rsidRPr="003E3D19">
        <w:t xml:space="preserve">=-0.81, 95%CI=-1.92-0.3, </w:t>
      </w:r>
      <w:r w:rsidR="006666E8" w:rsidRPr="003E3D19">
        <w:rPr>
          <w:i/>
          <w:iCs/>
        </w:rPr>
        <w:t>p=0.15</w:t>
      </w:r>
      <w:r w:rsidR="006666E8" w:rsidRPr="003E3D19">
        <w:t>; Fig S4; for further details see electronic supplementary materials).</w:t>
      </w:r>
      <w:r w:rsidR="006666E8" w:rsidRPr="00A70C1C">
        <w:rPr>
          <w:b/>
          <w:bCs/>
        </w:rPr>
        <w:t xml:space="preserve"> </w:t>
      </w:r>
      <w:r w:rsidRPr="003E3D19">
        <w:t>Species effects (</w:t>
      </w:r>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3E3D19">
        <w:t xml:space="preserve"> = 70.57%) drove most of the heterogeneity in ARR, but thermal traits were not influenced by life stage, </w:t>
      </w:r>
      <w:r w:rsidR="00E4058F" w:rsidRPr="00E4058F">
        <w:t>climate</w:t>
      </w:r>
      <w:r w:rsidR="00E4058F" w:rsidRPr="00E4058F" w:rsidDel="00E4058F">
        <w:t xml:space="preserve"> </w:t>
      </w:r>
      <w:r w:rsidRPr="003E3D19">
        <w:t>zone</w:t>
      </w:r>
      <w:r w:rsidR="008A6CA0">
        <w:t>,</w:t>
      </w:r>
      <w:r w:rsidRPr="003E3D19">
        <w:t xml:space="preserve"> or major taxonomic group (i.e., snakes, turtles, lizards) (Fig. 2B|C). </w:t>
      </w:r>
      <w:r w:rsidR="008A6CA0">
        <w:t>While</w:t>
      </w:r>
      <w:r w:rsidRPr="003E3D19">
        <w:t xml:space="preserve"> there was a significant increase in thermal </w:t>
      </w:r>
      <w:r w:rsidRPr="003E3D19">
        <w:lastRenderedPageBreak/>
        <w:t>traits in snakes, this was driven by a single species (</w:t>
      </w:r>
      <w:proofErr w:type="spellStart"/>
      <w:r w:rsidRPr="003E3D19">
        <w:rPr>
          <w:i/>
          <w:iCs/>
        </w:rPr>
        <w:t>Nerodia</w:t>
      </w:r>
      <w:proofErr w:type="spellEnd"/>
      <w:r w:rsidRPr="003E3D19">
        <w:rPr>
          <w:i/>
          <w:iCs/>
        </w:rPr>
        <w:t xml:space="preserve"> </w:t>
      </w:r>
      <w:proofErr w:type="spellStart"/>
      <w:r w:rsidRPr="003E3D19">
        <w:rPr>
          <w:i/>
          <w:iCs/>
        </w:rPr>
        <w:t>sipdedon</w:t>
      </w:r>
      <w:proofErr w:type="spellEnd"/>
      <w:r w:rsidRPr="003E3D19">
        <w:t>) (Fig 2D)</w:t>
      </w:r>
      <w:r w:rsidR="008A6CA0">
        <w:t>, and given the small sample sizes</w:t>
      </w:r>
      <w:r w:rsidR="00ED57BD">
        <w:t>,</w:t>
      </w:r>
      <w:r w:rsidR="008A6CA0">
        <w:t xml:space="preserve"> we need to caution whether any true differences between snakes and other groups exists</w:t>
      </w:r>
      <w:r w:rsidRPr="003E3D19">
        <w:t xml:space="preserve">. </w:t>
      </w:r>
    </w:p>
    <w:p w14:paraId="0241945C" w14:textId="77777777" w:rsidR="00DD4282" w:rsidRDefault="00DD4282" w:rsidP="00E82C33">
      <w:pPr>
        <w:contextualSpacing/>
        <w:mirrorIndents/>
        <w:rPr>
          <w:b/>
          <w:bCs/>
        </w:rPr>
      </w:pPr>
    </w:p>
    <w:p w14:paraId="0FC76487" w14:textId="640A829C" w:rsidR="00A70C1C" w:rsidRPr="00D407D5" w:rsidRDefault="00A70C1C" w:rsidP="00E82C33">
      <w:pPr>
        <w:contextualSpacing/>
        <w:mirrorIndents/>
        <w:rPr>
          <w:b/>
          <w:bCs/>
        </w:rPr>
      </w:pPr>
      <w:r w:rsidRPr="00D407D5">
        <w:rPr>
          <w:b/>
          <w:bCs/>
        </w:rPr>
        <w:t>Discussion</w:t>
      </w:r>
    </w:p>
    <w:p w14:paraId="6F683960" w14:textId="57759E8D" w:rsidR="00A70C1C" w:rsidRDefault="00A70C1C" w:rsidP="00E82C33">
      <w:pPr>
        <w:contextualSpacing/>
        <w:mirrorIndents/>
      </w:pPr>
      <w:r w:rsidRPr="00AE3B63">
        <w:t xml:space="preserve">Genetic adaptation </w:t>
      </w:r>
      <w:r>
        <w:t>and</w:t>
      </w:r>
      <w:r w:rsidRPr="00AE3B63">
        <w:t xml:space="preserve"> phenotypic plasticity are two </w:t>
      </w:r>
      <w:del w:id="78" w:author="Daniel Noble" w:date="2023-03-05T13:52:00Z">
        <w:r w:rsidRPr="00AE3B63" w:rsidDel="0053494B">
          <w:delText xml:space="preserve">competing </w:delText>
        </w:r>
      </w:del>
      <w:r>
        <w:t>hypotheses</w:t>
      </w:r>
      <w:r w:rsidRPr="00AE3B63">
        <w:t xml:space="preserve"> </w:t>
      </w:r>
      <w:r>
        <w:t>for</w:t>
      </w:r>
      <w:r w:rsidRPr="00AE3B63">
        <w:t xml:space="preserve"> how </w:t>
      </w:r>
      <w:r>
        <w:t>ectotherms</w:t>
      </w:r>
      <w:r w:rsidRPr="00AE3B63">
        <w:t xml:space="preserve"> </w:t>
      </w:r>
      <w:r>
        <w:t>can</w:t>
      </w:r>
      <w:r w:rsidRPr="00AE3B63">
        <w:t xml:space="preserve"> cope with warming temperatures associated with anthropogenic climate change</w:t>
      </w:r>
      <w:r>
        <w:t xml:space="preserve"> </w:t>
      </w:r>
      <w:r w:rsidRPr="00AE3B63">
        <w:rPr>
          <w:vertAlign w:val="superscript"/>
        </w:rPr>
        <w:t>[</w:t>
      </w:r>
      <w:sdt>
        <w:sdtPr>
          <w:rPr>
            <w:color w:val="000000"/>
            <w:vertAlign w:val="superscript"/>
          </w:rPr>
          <w:tag w:val="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24oCTMzg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
          <w:id w:val="566701250"/>
          <w:placeholder>
            <w:docPart w:val="C6D07DB583581C40AD59D811A23288E5"/>
          </w:placeholder>
        </w:sdtPr>
        <w:sdtContent>
          <w:r w:rsidR="007C569A" w:rsidRPr="007C569A">
            <w:rPr>
              <w:color w:val="000000"/>
              <w:vertAlign w:val="superscript"/>
            </w:rPr>
            <w:t>3,36–38</w:t>
          </w:r>
        </w:sdtContent>
      </w:sdt>
      <w:r w:rsidRPr="00AE3B63">
        <w:rPr>
          <w:vertAlign w:val="superscript"/>
        </w:rPr>
        <w:t>]</w:t>
      </w:r>
      <w:r w:rsidRPr="00AE3B63">
        <w:t xml:space="preserve">. </w:t>
      </w:r>
      <w:r>
        <w:t xml:space="preserve">Plastic responses occurring early in development can have </w:t>
      </w:r>
      <w:del w:id="79" w:author="Daniel Noble" w:date="2023-03-05T14:20:00Z">
        <w:r w:rsidDel="0021490E">
          <w:delText xml:space="preserve">anticipatory and </w:delText>
        </w:r>
      </w:del>
      <w:r>
        <w:t>long-lasting effects on organisms, with significant implications for how they cope with environmental stressors.</w:t>
      </w:r>
      <w:r w:rsidRPr="00AE3B63">
        <w:t xml:space="preserve"> </w:t>
      </w:r>
    </w:p>
    <w:p w14:paraId="0C6E09C5" w14:textId="134F7A19" w:rsidR="00A70C1C" w:rsidRDefault="00A70C1C" w:rsidP="00E82C33">
      <w:pPr>
        <w:ind w:firstLine="720"/>
        <w:contextualSpacing/>
        <w:mirrorIndents/>
      </w:pPr>
      <w:r>
        <w:t>W</w:t>
      </w:r>
      <w:r w:rsidRPr="00AE3B63">
        <w:t xml:space="preserve">e show that </w:t>
      </w:r>
      <w:r>
        <w:t>early developmental environments do little to modify thermal physiological traits</w:t>
      </w:r>
      <w:r w:rsidRPr="00AE3B63">
        <w:t xml:space="preserve"> </w:t>
      </w:r>
      <w:r>
        <w:t>(</w:t>
      </w:r>
      <w:proofErr w:type="spellStart"/>
      <w:r>
        <w:t>CT</w:t>
      </w:r>
      <w:r w:rsidRPr="00863D36">
        <w:rPr>
          <w:vertAlign w:val="subscript"/>
        </w:rPr>
        <w:t>max</w:t>
      </w:r>
      <w:proofErr w:type="spellEnd"/>
      <w:r>
        <w:t xml:space="preserve"> &amp; </w:t>
      </w:r>
      <w:proofErr w:type="spellStart"/>
      <w:r>
        <w:t>T</w:t>
      </w:r>
      <w:r w:rsidRPr="00863D36">
        <w:rPr>
          <w:vertAlign w:val="subscript"/>
        </w:rPr>
        <w:t>pref</w:t>
      </w:r>
      <w:proofErr w:type="spellEnd"/>
      <w:r>
        <w:t>) in most reptile taxa</w:t>
      </w:r>
      <w:r w:rsidRPr="00AE3B63">
        <w:t xml:space="preserve">. </w:t>
      </w:r>
      <w:r>
        <w:t>B</w:t>
      </w:r>
      <w:r w:rsidRPr="00AE3B63">
        <w:t xml:space="preserve">oth </w:t>
      </w:r>
      <w:r>
        <w:t>our experimental</w:t>
      </w:r>
      <w:r w:rsidRPr="00AE3B63">
        <w:t xml:space="preserve"> and meta-analytic approaches </w:t>
      </w:r>
      <w:r>
        <w:t xml:space="preserve">suggest </w:t>
      </w:r>
      <w:r w:rsidRPr="00AE3B63">
        <w:t xml:space="preserve">that the magnitude of developmental plasticity on thermal indices appears to be </w:t>
      </w:r>
      <w:r>
        <w:t>canalised</w:t>
      </w:r>
      <w:r w:rsidRPr="00AE3B63">
        <w:t xml:space="preserve"> across reptile taxa</w:t>
      </w:r>
      <w:r>
        <w:t>. For example, our meta-analysis indicated that for every 1°C change in developmental temperature, we only expect a 0.0</w:t>
      </w:r>
      <w:r w:rsidR="005B2689">
        <w:t>5</w:t>
      </w:r>
      <w:r>
        <w:t>°C change in thermal physiology</w:t>
      </w:r>
      <w:r w:rsidRPr="00AE3B63">
        <w:t>. Our findings are consistent with those of other ectotherm systems, which show that developmental plasticity has little impact on adult heat tolerance</w:t>
      </w:r>
      <w:r>
        <w:t xml:space="preserve"> </w:t>
      </w:r>
      <w:r w:rsidRPr="00AE3B63">
        <w:rPr>
          <w:vertAlign w:val="superscript"/>
        </w:rPr>
        <w:t>[</w:t>
      </w:r>
      <w:sdt>
        <w:sdtPr>
          <w:rPr>
            <w:color w:val="000000"/>
            <w:vertAlign w:val="superscript"/>
          </w:rPr>
          <w:tag w:val="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M54oCTNDE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
          <w:id w:val="-200788166"/>
          <w:placeholder>
            <w:docPart w:val="C6D07DB583581C40AD59D811A23288E5"/>
          </w:placeholder>
        </w:sdtPr>
        <w:sdtContent>
          <w:r w:rsidR="007C569A" w:rsidRPr="007C569A">
            <w:rPr>
              <w:color w:val="000000"/>
              <w:vertAlign w:val="superscript"/>
            </w:rPr>
            <w:t>6,39–41</w:t>
          </w:r>
        </w:sdtContent>
      </w:sdt>
      <w:r w:rsidRPr="00AE3B63">
        <w:rPr>
          <w:vertAlign w:val="superscript"/>
        </w:rPr>
        <w:t>]</w:t>
      </w:r>
      <w:r w:rsidRPr="00AE3B63">
        <w:t xml:space="preserve">. </w:t>
      </w:r>
      <w:r w:rsidR="005B2689">
        <w:t>Nonetheless</w:t>
      </w:r>
      <w:r>
        <w:t xml:space="preserve">, we detected </w:t>
      </w:r>
      <w:r w:rsidR="005B2689">
        <w:t>significant</w:t>
      </w:r>
      <w:r>
        <w:t xml:space="preserve"> species-specific heterogeneity (</w:t>
      </w:r>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D407D5">
        <w:t xml:space="preserve">= </w:t>
      </w:r>
      <w:r w:rsidR="004E3A7E" w:rsidRPr="003E3D19">
        <w:t>70.57</w:t>
      </w:r>
      <w:r w:rsidRPr="00D407D5">
        <w:t>%</w:t>
      </w:r>
      <w:r>
        <w:t>), suggesting substantial differences across species that cannot be ignored.</w:t>
      </w:r>
      <w:r w:rsidR="004E3A7E">
        <w:t xml:space="preserve"> </w:t>
      </w:r>
      <w:r>
        <w:t xml:space="preserve">Such </w:t>
      </w:r>
      <w:r w:rsidR="00C51D4B">
        <w:t>variability</w:t>
      </w:r>
      <w:r>
        <w:t xml:space="preserve"> may be </w:t>
      </w:r>
      <w:r w:rsidR="00C51D4B">
        <w:t>driven by</w:t>
      </w:r>
      <w:r w:rsidR="004E3A7E">
        <w:t xml:space="preserve"> species differences in</w:t>
      </w:r>
      <w:r>
        <w:t xml:space="preserve"> </w:t>
      </w:r>
      <w:r w:rsidR="004E3A7E">
        <w:t xml:space="preserve">micro-habitat selection of nests or nesting phenology in the wild and </w:t>
      </w:r>
      <w:r w:rsidR="00C51D4B">
        <w:t>whether</w:t>
      </w:r>
      <w:r w:rsidR="004E3A7E">
        <w:t xml:space="preserve"> developmental conditions in the field corroborate with conditions chosen for laboratory experiments. It has been indicated in other studies</w:t>
      </w:r>
      <w:r w:rsidR="004E3A7E" w:rsidRPr="004E3A7E">
        <w:rPr>
          <w:vertAlign w:val="superscript"/>
        </w:rPr>
        <w:t>[</w:t>
      </w:r>
      <w:sdt>
        <w:sdtPr>
          <w:rPr>
            <w:color w:val="000000"/>
            <w:vertAlign w:val="superscript"/>
          </w:rPr>
          <w:tag w:val="MENDELEY_CITATION_v3_eyJjaXRhdGlvbklEIjoiTUVOREVMRVlfQ0lUQVRJT05fNGNmMWM0MGQtYWZjZC00OTJmLTkzN2EtOGE5YjczMDBkNDczIiwicHJvcGVydGllcyI6eyJub3RlSW5kZXgiOjB9LCJpc0VkaXRlZCI6ZmFsc2UsIm1hbnVhbE92ZXJyaWRlIjp7ImlzTWFudWFsbHlPdmVycmlkZGVuIjpmYWxzZSwiY2l0ZXByb2NUZXh0IjoiPHN1cD40MuKAkzQ1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
          <w:id w:val="-1001498294"/>
          <w:placeholder>
            <w:docPart w:val="DefaultPlaceholder_-1854013440"/>
          </w:placeholder>
        </w:sdtPr>
        <w:sdtContent>
          <w:r w:rsidR="007C569A" w:rsidRPr="007C569A">
            <w:rPr>
              <w:color w:val="000000"/>
              <w:vertAlign w:val="superscript"/>
            </w:rPr>
            <w:t>42–45</w:t>
          </w:r>
        </w:sdtContent>
      </w:sdt>
      <w:r w:rsidR="004E3A7E" w:rsidRPr="004E3A7E">
        <w:rPr>
          <w:vertAlign w:val="superscript"/>
        </w:rPr>
        <w:t>]</w:t>
      </w:r>
      <w:r w:rsidR="004E3A7E">
        <w:t xml:space="preserve"> that differences in nest depth, nest location, clutch density or maternal condition may select for developmentally plastic responses in offspring. </w:t>
      </w:r>
      <w:r w:rsidR="006E0945">
        <w:t xml:space="preserve">Together, these data highlight that further ecological data on developmental environments in nature is needed to test if static manipulations in the lab provide a functional link to how species can cope with environmental change. </w:t>
      </w:r>
    </w:p>
    <w:p w14:paraId="747981A3" w14:textId="0C093C3D" w:rsidR="00A70C1C" w:rsidRDefault="007D4297" w:rsidP="00E82C33">
      <w:pPr>
        <w:tabs>
          <w:tab w:val="left" w:pos="6663"/>
        </w:tabs>
        <w:ind w:firstLine="720"/>
        <w:contextualSpacing/>
        <w:mirrorIndents/>
      </w:pPr>
      <w:ins w:id="80" w:author="Daniel Noble" w:date="2023-03-05T15:06:00Z">
        <w:r>
          <w:t xml:space="preserve">While </w:t>
        </w:r>
      </w:ins>
      <w:ins w:id="81" w:author="Daniel Noble" w:date="2023-03-05T15:07:00Z">
        <w:r>
          <w:t xml:space="preserve">there are still limited empirical studies, </w:t>
        </w:r>
      </w:ins>
      <w:del w:id="82" w:author="Daniel Noble" w:date="2023-03-05T15:07:00Z">
        <w:r w:rsidR="00A70C1C" w:rsidRPr="00FF2B7E" w:rsidDel="007D4297">
          <w:delText xml:space="preserve">Across </w:delText>
        </w:r>
      </w:del>
      <w:ins w:id="83" w:author="Daniel Noble" w:date="2023-03-05T15:07:00Z">
        <w:r>
          <w:t>a</w:t>
        </w:r>
        <w:r w:rsidRPr="00FF2B7E">
          <w:t xml:space="preserve">cross </w:t>
        </w:r>
      </w:ins>
      <w:r w:rsidR="00A70C1C" w:rsidRPr="00FF2B7E">
        <w:t xml:space="preserve">reptile taxa, </w:t>
      </w:r>
      <w:r w:rsidR="005B2689">
        <w:t>plasticity in t</w:t>
      </w:r>
      <w:r w:rsidR="00A70C1C" w:rsidRPr="00FF2B7E">
        <w:t xml:space="preserve">hermal </w:t>
      </w:r>
      <w:r w:rsidR="005B2689">
        <w:t>physiology</w:t>
      </w:r>
      <w:r w:rsidR="00A70C1C">
        <w:t xml:space="preserve"> </w:t>
      </w:r>
      <w:del w:id="84" w:author="Daniel Noble" w:date="2023-03-05T15:07:00Z">
        <w:r w:rsidR="005B2689" w:rsidDel="007D4297">
          <w:delText xml:space="preserve">also </w:delText>
        </w:r>
      </w:del>
      <w:r w:rsidR="005B2689">
        <w:t>did not differ by age, taxon or climate zone</w:t>
      </w:r>
      <w:r w:rsidR="00A70C1C" w:rsidRPr="00FF2B7E">
        <w:t xml:space="preserve">. </w:t>
      </w:r>
      <w:r w:rsidR="005B2689">
        <w:t>We expected that the earlier age at which thermal traits were measured would be more likely to detect effects of early environments. In addition, t</w:t>
      </w:r>
      <w:r w:rsidR="005B2689" w:rsidRPr="00AD37CE">
        <w:t xml:space="preserve">ropical </w:t>
      </w:r>
      <w:r w:rsidR="00A70C1C" w:rsidRPr="00AD37CE">
        <w:t>species</w:t>
      </w:r>
      <w:r w:rsidR="00A70C1C">
        <w:t xml:space="preserve"> are expected to</w:t>
      </w:r>
      <w:r w:rsidR="00A70C1C" w:rsidRPr="00AD37CE">
        <w:t xml:space="preserve"> maintain body temperatures near </w:t>
      </w:r>
      <w:r w:rsidR="00A70C1C">
        <w:t xml:space="preserve">their </w:t>
      </w:r>
      <w:r w:rsidR="00A70C1C" w:rsidRPr="00AD37CE">
        <w:t>thermal limits</w:t>
      </w:r>
      <w:r w:rsidR="00A70C1C">
        <w:t xml:space="preserve">, and an </w:t>
      </w:r>
      <w:r w:rsidR="00A70C1C" w:rsidRPr="00AD37CE">
        <w:t xml:space="preserve">increase in temperature can push </w:t>
      </w:r>
      <w:r w:rsidR="00A70C1C">
        <w:t>these species</w:t>
      </w:r>
      <w:r w:rsidR="00A70C1C" w:rsidRPr="00AD37CE">
        <w:t xml:space="preserve"> to physiological extremes </w:t>
      </w:r>
      <w:r w:rsidR="00A70C1C">
        <w:t>compared</w:t>
      </w:r>
      <w:r w:rsidR="00A70C1C" w:rsidRPr="00AD37CE">
        <w:t xml:space="preserve"> to temperate species</w:t>
      </w:r>
      <w:r w:rsidR="00A70C1C">
        <w:t xml:space="preserve"> </w:t>
      </w:r>
      <w:r w:rsidR="00A70C1C" w:rsidRPr="00DC089A">
        <w:rPr>
          <w:vertAlign w:val="superscript"/>
        </w:rPr>
        <w:t>[</w:t>
      </w:r>
      <w:r w:rsidR="00A70C1C">
        <w:rPr>
          <w:vertAlign w:val="superscript"/>
        </w:rPr>
        <w:t xml:space="preserve"> </w:t>
      </w:r>
      <w:sdt>
        <w:sdtPr>
          <w:rPr>
            <w:color w:val="000000"/>
            <w:vertAlign w:val="superscript"/>
          </w:rPr>
          <w:tag w:val="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M4LDQ2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"/>
          <w:id w:val="-1177722868"/>
          <w:placeholder>
            <w:docPart w:val="4CF6005911BF4948AD224EE775871F88"/>
          </w:placeholder>
        </w:sdtPr>
        <w:sdtContent>
          <w:r w:rsidR="007C569A" w:rsidRPr="007C569A">
            <w:rPr>
              <w:color w:val="000000"/>
              <w:vertAlign w:val="superscript"/>
            </w:rPr>
            <w:t>3,38,46</w:t>
          </w:r>
        </w:sdtContent>
      </w:sdt>
      <w:r w:rsidR="00A70C1C" w:rsidRPr="00DC089A">
        <w:rPr>
          <w:vertAlign w:val="superscript"/>
        </w:rPr>
        <w:t>]</w:t>
      </w:r>
      <w:r w:rsidR="00A70C1C">
        <w:t xml:space="preserve">. Greater thermal variability in temperate regions should select for greater plasticity. However, our meta-analysis does not support </w:t>
      </w:r>
      <w:r w:rsidR="005B2689">
        <w:t xml:space="preserve">these </w:t>
      </w:r>
      <w:r w:rsidR="00A70C1C">
        <w:t>hypothes</w:t>
      </w:r>
      <w:r w:rsidR="005B2689">
        <w:t>e</w:t>
      </w:r>
      <w:r w:rsidR="00A70C1C">
        <w:t>s</w:t>
      </w:r>
      <w:ins w:id="85" w:author="Daniel Noble" w:date="2023-03-05T15:08:00Z">
        <w:r w:rsidR="009E06CA">
          <w:t>.</w:t>
        </w:r>
      </w:ins>
      <w:del w:id="86" w:author="Daniel Noble" w:date="2023-03-05T15:08:00Z">
        <w:r w:rsidR="00A70C1C" w:rsidDel="009E06CA">
          <w:delText>,</w:delText>
        </w:r>
      </w:del>
      <w:r w:rsidR="00A70C1C">
        <w:t xml:space="preserve"> </w:t>
      </w:r>
      <w:del w:id="87" w:author="Daniel Noble" w:date="2023-03-05T15:08:00Z">
        <w:r w:rsidR="00A70C1C" w:rsidDel="009E06CA">
          <w:delText>and i</w:delText>
        </w:r>
      </w:del>
      <w:ins w:id="88" w:author="Daniel Noble" w:date="2023-03-05T15:08:00Z">
        <w:r w:rsidR="009E06CA">
          <w:t>I</w:t>
        </w:r>
      </w:ins>
      <w:r w:rsidR="00A70C1C">
        <w:t>nstead, the microthermal environments and behavioural flexibility may be a more important driving mechanism</w:t>
      </w:r>
      <w:r w:rsidR="005B2689">
        <w:t xml:space="preserve"> as to whether species respond plastically to developmental environments or not</w:t>
      </w:r>
      <w:r w:rsidR="00A70C1C">
        <w:t xml:space="preserve"> </w:t>
      </w:r>
      <w:r w:rsidR="00A70C1C" w:rsidRPr="002833EA">
        <w:rPr>
          <w:vertAlign w:val="superscript"/>
        </w:rPr>
        <w:t>[</w:t>
      </w:r>
      <w:sdt>
        <w:sdtPr>
          <w:rPr>
            <w:color w:val="000000"/>
            <w:vertAlign w:val="superscript"/>
          </w:rPr>
          <w:tag w:val="MENDELEY_CITATION_v3_eyJjaXRhdGlvbklEIjoiTUVOREVMRVlfQ0lUQVRJT05fYjhmODY5OWEtMTdlZC00MDcxLTgwNzYtMzhmODhiZTFlNjkxIiwicHJvcGVydGllcyI6eyJub3RlSW5kZXgiOjB9LCJpc0VkaXRlZCI6ZmFsc2UsIm1hbnVhbE92ZXJyaWRlIjp7ImlzTWFudWFsbHlPdmVycmlkZGVuIjpmYWxzZSwiY2l0ZXByb2NUZXh0IjoiPHN1cD4zLDQ3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
          <w:id w:val="1499457274"/>
          <w:placeholder>
            <w:docPart w:val="C6D07DB583581C40AD59D811A23288E5"/>
          </w:placeholder>
        </w:sdtPr>
        <w:sdtContent>
          <w:r w:rsidR="007C569A" w:rsidRPr="007C569A">
            <w:rPr>
              <w:color w:val="000000"/>
              <w:vertAlign w:val="superscript"/>
            </w:rPr>
            <w:t>3,47</w:t>
          </w:r>
        </w:sdtContent>
      </w:sdt>
      <w:r w:rsidR="00A70C1C" w:rsidRPr="002833EA">
        <w:rPr>
          <w:vertAlign w:val="superscript"/>
        </w:rPr>
        <w:t>]</w:t>
      </w:r>
      <w:r w:rsidR="00A70C1C">
        <w:t>.</w:t>
      </w:r>
      <w:r w:rsidR="005B2689">
        <w:t xml:space="preserve"> Future studies looking at the autocorrelation between early and late developmental environments would be fruitful in helping elucidate species-specific responses to thermal environments. </w:t>
      </w:r>
    </w:p>
    <w:p w14:paraId="645C884F" w14:textId="57F4B9B0" w:rsidR="00A70C1C" w:rsidRDefault="00A70C1C" w:rsidP="00E82C33">
      <w:pPr>
        <w:tabs>
          <w:tab w:val="left" w:pos="6663"/>
        </w:tabs>
        <w:ind w:firstLine="720"/>
        <w:contextualSpacing/>
        <w:mirrorIndents/>
      </w:pPr>
      <w:r>
        <w:t>O</w:t>
      </w:r>
      <w:r w:rsidRPr="00AE3B63">
        <w:t xml:space="preserve">verall, our </w:t>
      </w:r>
      <w:r>
        <w:t xml:space="preserve">results </w:t>
      </w:r>
      <w:r w:rsidR="00973A26">
        <w:t>suggest</w:t>
      </w:r>
      <w:r w:rsidRPr="00AE3B63">
        <w:t xml:space="preserve"> that </w:t>
      </w:r>
      <w:r>
        <w:t xml:space="preserve">most </w:t>
      </w:r>
      <w:r w:rsidRPr="00AE3B63">
        <w:t xml:space="preserve">reptiles may have limited </w:t>
      </w:r>
      <w:r>
        <w:t xml:space="preserve">developmental </w:t>
      </w:r>
      <w:r w:rsidRPr="00AE3B63">
        <w:t xml:space="preserve">plasticity </w:t>
      </w:r>
      <w:r>
        <w:t xml:space="preserve">in </w:t>
      </w:r>
      <w:r w:rsidRPr="00AE3B63">
        <w:t>thermal traits</w:t>
      </w:r>
      <w:r>
        <w:t xml:space="preserve">, relying instead </w:t>
      </w:r>
      <w:r w:rsidRPr="00AE3B63">
        <w:t>on energetically expensive behaviours (i.e.</w:t>
      </w:r>
      <w:ins w:id="89" w:author="Daniel Noble" w:date="2023-03-05T15:13:00Z">
        <w:r w:rsidR="00D76E5B">
          <w:t>,</w:t>
        </w:r>
      </w:ins>
      <w:r w:rsidRPr="00AE3B63">
        <w:t xml:space="preserve"> thermoregulation)</w:t>
      </w:r>
      <w:r>
        <w:t xml:space="preserve"> </w:t>
      </w:r>
      <w:r w:rsidRPr="002B6324">
        <w:rPr>
          <w:vertAlign w:val="superscript"/>
        </w:rPr>
        <w:t>[</w:t>
      </w:r>
      <w:sdt>
        <w:sdtPr>
          <w:rPr>
            <w:color w:val="000000"/>
            <w:vertAlign w:val="superscript"/>
          </w:rPr>
          <w:tag w:val="MENDELEY_CITATION_v3_eyJjaXRhdGlvbklEIjoiTUVOREVMRVlfQ0lUQVRJT05fMTdhYWIzNWItNDc4Yi00ZjUyLWJjNTUtZTZlZGUzZTczOGIzIiwicHJvcGVydGllcyI6eyJub3RlSW5kZXgiOjB9LCJpc0VkaXRlZCI6ZmFsc2UsIm1hbnVhbE92ZXJyaWRlIjp7ImlzTWFudWFsbHlPdmVycmlkZGVuIjpmYWxzZSwiY2l0ZXByb2NUZXh0IjoiPHN1cD4zLDQ4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
          <w:id w:val="-243733488"/>
          <w:placeholder>
            <w:docPart w:val="C6D07DB583581C40AD59D811A23288E5"/>
          </w:placeholder>
        </w:sdtPr>
        <w:sdtContent>
          <w:r w:rsidR="007C569A" w:rsidRPr="007C569A">
            <w:rPr>
              <w:color w:val="000000"/>
              <w:vertAlign w:val="superscript"/>
            </w:rPr>
            <w:t>3,48</w:t>
          </w:r>
        </w:sdtContent>
      </w:sdt>
      <w:r w:rsidRPr="002B6324">
        <w:rPr>
          <w:vertAlign w:val="superscript"/>
        </w:rPr>
        <w:t>]</w:t>
      </w:r>
      <w:r w:rsidRPr="00AE3B63">
        <w:t xml:space="preserve"> </w:t>
      </w:r>
      <w:r>
        <w:t>or responses that operate on slower time scales (i.e.</w:t>
      </w:r>
      <w:ins w:id="90" w:author="Daniel Noble" w:date="2023-03-05T15:13:00Z">
        <w:r w:rsidR="00D76E5B">
          <w:t>,</w:t>
        </w:r>
      </w:ins>
      <w:r>
        <w:t xml:space="preserve"> local adaptation)</w:t>
      </w:r>
      <w:r w:rsidRPr="00AE3B63">
        <w:t xml:space="preserve"> </w:t>
      </w:r>
      <w:r w:rsidRPr="00AE3B63">
        <w:rPr>
          <w:vertAlign w:val="superscript"/>
        </w:rPr>
        <w:t>[</w:t>
      </w:r>
      <w:sdt>
        <w:sdtPr>
          <w:rPr>
            <w:color w:val="000000"/>
            <w:vertAlign w:val="superscript"/>
          </w:rPr>
          <w:tag w:val="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zNyw0OT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
          <w:id w:val="1661426552"/>
          <w:placeholder>
            <w:docPart w:val="6ABC4C812740504683F189D39AE01CF5"/>
          </w:placeholder>
        </w:sdtPr>
        <w:sdtContent>
          <w:r w:rsidR="007C569A" w:rsidRPr="007C569A">
            <w:rPr>
              <w:color w:val="000000"/>
              <w:vertAlign w:val="superscript"/>
            </w:rPr>
            <w:t>37,49</w:t>
          </w:r>
        </w:sdtContent>
      </w:sdt>
      <w:r w:rsidRPr="00AE3B63">
        <w:rPr>
          <w:vertAlign w:val="superscript"/>
        </w:rPr>
        <w:t>]</w:t>
      </w:r>
      <w:r>
        <w:t>.</w:t>
      </w:r>
      <w:r w:rsidR="007741F1">
        <w:t xml:space="preserve"> </w:t>
      </w:r>
      <w:ins w:id="91" w:author="Daniel Noble" w:date="2023-03-05T15:12:00Z">
        <w:r w:rsidR="005007C1">
          <w:t>G</w:t>
        </w:r>
        <w:r w:rsidR="005007C1">
          <w:t>iven the small effect sizes we observed</w:t>
        </w:r>
        <w:r w:rsidR="005007C1">
          <w:t xml:space="preserve">, </w:t>
        </w:r>
      </w:ins>
      <w:ins w:id="92" w:author="Daniel Noble" w:date="2023-03-05T15:10:00Z">
        <w:r w:rsidR="005007C1">
          <w:t xml:space="preserve">statistical power </w:t>
        </w:r>
      </w:ins>
      <w:ins w:id="93" w:author="Daniel Noble" w:date="2023-03-05T15:12:00Z">
        <w:r w:rsidR="005007C1">
          <w:t>is</w:t>
        </w:r>
      </w:ins>
      <w:ins w:id="94" w:author="Daniel Noble" w:date="2023-03-05T15:10:00Z">
        <w:r w:rsidR="005007C1">
          <w:t xml:space="preserve"> likely an issue </w:t>
        </w:r>
      </w:ins>
      <w:ins w:id="95" w:author="Daniel Noble" w:date="2023-03-05T15:11:00Z">
        <w:r w:rsidR="005007C1">
          <w:t>in ours and other</w:t>
        </w:r>
      </w:ins>
      <w:ins w:id="96" w:author="Daniel Noble" w:date="2023-03-05T15:12:00Z">
        <w:r w:rsidR="005007C1">
          <w:t>s’</w:t>
        </w:r>
      </w:ins>
      <w:ins w:id="97" w:author="Daniel Noble" w:date="2023-03-05T15:11:00Z">
        <w:r w:rsidR="005007C1">
          <w:t xml:space="preserve"> </w:t>
        </w:r>
        <w:commentRangeStart w:id="98"/>
        <w:r w:rsidR="005007C1">
          <w:t>empirical work</w:t>
        </w:r>
      </w:ins>
      <w:ins w:id="99" w:author="Daniel Noble" w:date="2023-03-05T15:12:00Z">
        <w:r w:rsidR="005007C1">
          <w:t>. However,</w:t>
        </w:r>
      </w:ins>
      <w:ins w:id="100" w:author="Daniel Noble" w:date="2023-03-05T15:10:00Z">
        <w:r w:rsidR="005007C1">
          <w:t xml:space="preserve"> ethical </w:t>
        </w:r>
      </w:ins>
      <w:ins w:id="101" w:author="Daniel Noble" w:date="2023-03-05T15:11:00Z">
        <w:r w:rsidR="005007C1">
          <w:t xml:space="preserve">constraints in measuring thermal limits in large numbers of animals will mean </w:t>
        </w:r>
      </w:ins>
      <w:ins w:id="102" w:author="Daniel Noble" w:date="2023-03-05T15:12:00Z">
        <w:r w:rsidR="005007C1">
          <w:t>such studies are likely to be common</w:t>
        </w:r>
      </w:ins>
      <w:ins w:id="103" w:author="Daniel Noble" w:date="2023-03-05T15:16:00Z">
        <w:r w:rsidR="009005CF">
          <w:t>. As such, w</w:t>
        </w:r>
      </w:ins>
      <w:ins w:id="104" w:author="Daniel Noble" w:date="2023-03-05T15:12:00Z">
        <w:r w:rsidR="005007C1">
          <w:t xml:space="preserve">e will need to rely on meta-analysis to help </w:t>
        </w:r>
      </w:ins>
      <w:ins w:id="105" w:author="Daniel Noble" w:date="2023-03-05T15:13:00Z">
        <w:r w:rsidR="005007C1">
          <w:t xml:space="preserve">circumvent power limitations </w:t>
        </w:r>
      </w:ins>
      <w:ins w:id="106" w:author="Daniel Noble" w:date="2023-03-05T15:48:00Z">
        <w:r w:rsidR="00F33C37">
          <w:t>(</w:t>
        </w:r>
        <w:r w:rsidR="00F33C37">
          <w:t>Nakagawa et al. 2017</w:t>
        </w:r>
        <w:r w:rsidR="00F33C37">
          <w:t xml:space="preserve">) </w:t>
        </w:r>
      </w:ins>
      <w:ins w:id="107" w:author="Daniel Noble" w:date="2023-03-05T15:13:00Z">
        <w:r w:rsidR="005007C1">
          <w:t>in individual studies</w:t>
        </w:r>
      </w:ins>
      <w:ins w:id="108" w:author="Daniel Noble" w:date="2023-03-05T15:14:00Z">
        <w:r w:rsidR="00D76E5B">
          <w:t xml:space="preserve"> (</w:t>
        </w:r>
      </w:ins>
      <w:ins w:id="109" w:author="Daniel Noble" w:date="2023-03-05T15:13:00Z">
        <w:r w:rsidR="005007C1">
          <w:t>as we have done here</w:t>
        </w:r>
      </w:ins>
      <w:ins w:id="110" w:author="Daniel Noble" w:date="2023-03-05T15:14:00Z">
        <w:r w:rsidR="00D76E5B">
          <w:t>)</w:t>
        </w:r>
      </w:ins>
      <w:ins w:id="111" w:author="Daniel Noble" w:date="2023-03-05T15:13:00Z">
        <w:r w:rsidR="005007C1">
          <w:t xml:space="preserve">. </w:t>
        </w:r>
      </w:ins>
      <w:ins w:id="112" w:author="Daniel Noble" w:date="2023-03-05T15:14:00Z">
        <w:r w:rsidR="009005CF">
          <w:t xml:space="preserve">We have also </w:t>
        </w:r>
      </w:ins>
      <w:commentRangeEnd w:id="98"/>
      <w:ins w:id="113" w:author="Daniel Noble" w:date="2023-03-05T15:24:00Z">
        <w:r w:rsidR="00253396">
          <w:rPr>
            <w:rStyle w:val="CommentReference"/>
            <w:rFonts w:asciiTheme="minorHAnsi" w:eastAsiaTheme="minorHAnsi" w:hAnsiTheme="minorHAnsi" w:cstheme="minorBidi"/>
            <w:lang w:eastAsia="en-US"/>
          </w:rPr>
          <w:commentReference w:id="98"/>
        </w:r>
      </w:ins>
      <w:ins w:id="114" w:author="Daniel Noble" w:date="2023-03-05T15:14:00Z">
        <w:r w:rsidR="009005CF">
          <w:t>identified clear gaps in the literature</w:t>
        </w:r>
      </w:ins>
      <w:ins w:id="115" w:author="Daniel Noble" w:date="2023-03-05T15:16:00Z">
        <w:r w:rsidR="009005CF">
          <w:t xml:space="preserve"> that should help pave the way for future research</w:t>
        </w:r>
      </w:ins>
      <w:ins w:id="116" w:author="Daniel Noble" w:date="2023-03-05T15:15:00Z">
        <w:r w:rsidR="009005CF">
          <w:t xml:space="preserve">. </w:t>
        </w:r>
      </w:ins>
      <w:ins w:id="117" w:author="Daniel Noble" w:date="2023-03-05T15:17:00Z">
        <w:r w:rsidR="009005CF">
          <w:t>First, w</w:t>
        </w:r>
      </w:ins>
      <w:ins w:id="118" w:author="Daniel Noble" w:date="2023-03-05T15:15:00Z">
        <w:r w:rsidR="009005CF">
          <w:t xml:space="preserve">e </w:t>
        </w:r>
      </w:ins>
      <w:del w:id="119" w:author="Daniel Noble" w:date="2023-03-05T15:13:00Z">
        <w:r w:rsidR="007741F1" w:rsidDel="005007C1">
          <w:delText xml:space="preserve">Though we may have limited power in our experimental with </w:delText>
        </w:r>
        <w:r w:rsidR="007741F1" w:rsidDel="005007C1">
          <w:rPr>
            <w:i/>
            <w:iCs/>
          </w:rPr>
          <w:delText xml:space="preserve">L. </w:delText>
        </w:r>
        <w:r w:rsidR="007741F1" w:rsidRPr="00D407D5" w:rsidDel="005007C1">
          <w:rPr>
            <w:i/>
            <w:iCs/>
          </w:rPr>
          <w:delText>delicata</w:delText>
        </w:r>
        <w:r w:rsidR="007741F1" w:rsidRPr="00D407D5" w:rsidDel="005007C1">
          <w:delText xml:space="preserve"> </w:delText>
        </w:r>
        <w:r w:rsidR="007741F1" w:rsidDel="005007C1">
          <w:delText>to detect an effect on developmental effects on thermal our ecology, our meta-analysis shows that our sample size per treatment was</w:delText>
        </w:r>
        <w:r w:rsidR="007741F1" w:rsidRPr="007741F1" w:rsidDel="005007C1">
          <w:rPr>
            <w:i/>
            <w:iCs/>
          </w:rPr>
          <w:delText xml:space="preserve"> </w:delText>
        </w:r>
        <w:r w:rsidR="007741F1" w:rsidRPr="00717EA0" w:rsidDel="005007C1">
          <w:delText>above or comparable to over half (26 out of 40) of the sample sizes of lizard studies used in our metanalysis</w:delText>
        </w:r>
        <w:r w:rsidR="00973A26" w:rsidDel="005007C1">
          <w:delText xml:space="preserve">. </w:delText>
        </w:r>
      </w:del>
      <w:del w:id="120" w:author="Daniel Noble" w:date="2023-03-05T15:14:00Z">
        <w:r w:rsidR="00973A26" w:rsidDel="009005CF">
          <w:delText xml:space="preserve">We </w:delText>
        </w:r>
      </w:del>
      <w:r w:rsidR="00973A26">
        <w:t xml:space="preserve">encourage </w:t>
      </w:r>
      <w:ins w:id="121" w:author="Daniel Noble" w:date="2023-03-05T15:17:00Z">
        <w:r w:rsidR="009005CF">
          <w:t xml:space="preserve">measuring thermal physiology under different developmental </w:t>
        </w:r>
      </w:ins>
      <w:ins w:id="122" w:author="Daniel Noble" w:date="2023-03-05T15:21:00Z">
        <w:r w:rsidR="00BB400E">
          <w:t>manipulations</w:t>
        </w:r>
      </w:ins>
      <w:ins w:id="123" w:author="Daniel Noble" w:date="2023-03-05T15:17:00Z">
        <w:r w:rsidR="009005CF">
          <w:t xml:space="preserve"> across a greater diversity of reptile taxa. </w:t>
        </w:r>
      </w:ins>
      <w:ins w:id="124" w:author="Daniel Noble" w:date="2023-03-05T15:21:00Z">
        <w:r w:rsidR="00BB400E">
          <w:t xml:space="preserve">Greater taxonomic diversity will clarify </w:t>
        </w:r>
      </w:ins>
      <w:ins w:id="125" w:author="Daniel Noble" w:date="2023-03-05T15:22:00Z">
        <w:r w:rsidR="00BB400E">
          <w:lastRenderedPageBreak/>
          <w:t xml:space="preserve">when developmental environments matter and allow us to explore reasons for this heterogeneity. </w:t>
        </w:r>
      </w:ins>
      <w:ins w:id="126" w:author="Daniel Noble" w:date="2023-03-05T15:17:00Z">
        <w:r w:rsidR="009005CF">
          <w:t xml:space="preserve">Second, </w:t>
        </w:r>
      </w:ins>
      <w:ins w:id="127" w:author="Daniel Noble" w:date="2023-03-05T15:19:00Z">
        <w:r w:rsidR="00BB400E">
          <w:t xml:space="preserve">we encourage </w:t>
        </w:r>
      </w:ins>
      <w:ins w:id="128" w:author="Daniel Noble" w:date="2023-03-05T15:17:00Z">
        <w:r w:rsidR="009005CF">
          <w:t xml:space="preserve">measuring </w:t>
        </w:r>
      </w:ins>
      <w:proofErr w:type="spellStart"/>
      <w:ins w:id="129" w:author="Daniel Noble" w:date="2023-03-05T15:18:00Z">
        <w:r w:rsidR="009005CF">
          <w:t>CT</w:t>
        </w:r>
        <w:r w:rsidR="009005CF" w:rsidRPr="009005CF">
          <w:rPr>
            <w:vertAlign w:val="subscript"/>
            <w:rPrChange w:id="130" w:author="Daniel Noble" w:date="2023-03-05T15:18:00Z">
              <w:rPr/>
            </w:rPrChange>
          </w:rPr>
          <w:t>min</w:t>
        </w:r>
        <w:proofErr w:type="spellEnd"/>
        <w:r w:rsidR="009005CF">
          <w:t xml:space="preserve">, in addition to other thermal physiological traits (i.e., </w:t>
        </w:r>
        <w:proofErr w:type="spellStart"/>
        <w:r w:rsidR="009005CF">
          <w:t>CT</w:t>
        </w:r>
        <w:r w:rsidR="009005CF" w:rsidRPr="009005CF">
          <w:rPr>
            <w:vertAlign w:val="subscript"/>
            <w:rPrChange w:id="131" w:author="Daniel Noble" w:date="2023-03-05T15:18:00Z">
              <w:rPr/>
            </w:rPrChange>
          </w:rPr>
          <w:t>max</w:t>
        </w:r>
        <w:proofErr w:type="spellEnd"/>
        <w:r w:rsidR="009005CF">
          <w:t xml:space="preserve">, </w:t>
        </w:r>
        <w:proofErr w:type="spellStart"/>
        <w:r w:rsidR="009005CF">
          <w:t>T</w:t>
        </w:r>
        <w:r w:rsidR="009005CF" w:rsidRPr="009005CF">
          <w:rPr>
            <w:vertAlign w:val="subscript"/>
            <w:rPrChange w:id="132" w:author="Daniel Noble" w:date="2023-03-05T15:18:00Z">
              <w:rPr/>
            </w:rPrChange>
          </w:rPr>
          <w:t>Pref</w:t>
        </w:r>
        <w:proofErr w:type="spellEnd"/>
        <w:r w:rsidR="009005CF">
          <w:t xml:space="preserve"> etc) </w:t>
        </w:r>
      </w:ins>
      <w:ins w:id="133" w:author="Daniel Noble" w:date="2023-03-05T15:20:00Z">
        <w:r w:rsidR="00BB400E">
          <w:t xml:space="preserve">as it is often more environmentally flexible than upper thermal limits. </w:t>
        </w:r>
      </w:ins>
      <w:ins w:id="134" w:author="Daniel Noble" w:date="2023-03-05T15:23:00Z">
        <w:r w:rsidR="00441279">
          <w:t xml:space="preserve">Nonetheless, </w:t>
        </w:r>
      </w:ins>
      <w:del w:id="135" w:author="Daniel Noble" w:date="2023-03-05T15:20:00Z">
        <w:r w:rsidR="003131E7" w:rsidDel="00BB400E">
          <w:delText>further research efforts on increasing more examples across reptile taxa and suggest other thermal indices (CT</w:delText>
        </w:r>
        <w:r w:rsidR="003131E7" w:rsidRPr="003131E7" w:rsidDel="00BB400E">
          <w:rPr>
            <w:vertAlign w:val="subscript"/>
          </w:rPr>
          <w:delText>min</w:delText>
        </w:r>
        <w:r w:rsidR="003131E7" w:rsidDel="00BB400E">
          <w:delText>)</w:delText>
        </w:r>
        <w:r w:rsidR="007741F1" w:rsidDel="00BB400E">
          <w:delText xml:space="preserve"> related to individual fitness</w:delText>
        </w:r>
        <w:r w:rsidR="003131E7" w:rsidDel="00BB400E">
          <w:delText xml:space="preserve"> should be considered for further questions. </w:delText>
        </w:r>
      </w:del>
      <w:del w:id="136" w:author="Daniel Noble" w:date="2023-03-05T15:23:00Z">
        <w:r w:rsidDel="00441279">
          <w:delText>These</w:delText>
        </w:r>
      </w:del>
      <w:ins w:id="137" w:author="Daniel Noble" w:date="2023-03-05T15:23:00Z">
        <w:r w:rsidR="00441279">
          <w:t>our results</w:t>
        </w:r>
      </w:ins>
      <w:r>
        <w:t xml:space="preserve"> </w:t>
      </w:r>
      <w:del w:id="138" w:author="Daniel Noble" w:date="2023-03-05T15:23:00Z">
        <w:r w:rsidDel="00441279">
          <w:delText xml:space="preserve">data </w:delText>
        </w:r>
      </w:del>
      <w:del w:id="139" w:author="Daniel Noble" w:date="2023-03-05T15:24:00Z">
        <w:r w:rsidDel="00441279">
          <w:delText>collectively serve as</w:delText>
        </w:r>
      </w:del>
      <w:ins w:id="140" w:author="Daniel Noble" w:date="2023-03-05T15:24:00Z">
        <w:r w:rsidR="00441279">
          <w:t>provide</w:t>
        </w:r>
      </w:ins>
      <w:r>
        <w:t xml:space="preserve"> valuable insights into possible responses that are plausible under changing thermal conditions</w:t>
      </w:r>
      <w:del w:id="141" w:author="Daniel Noble" w:date="2023-03-05T15:24:00Z">
        <w:r w:rsidR="006E0945" w:rsidDel="00441279">
          <w:delText xml:space="preserve"> and provide promising areas of research</w:delText>
        </w:r>
      </w:del>
      <w:r>
        <w:t>.</w:t>
      </w:r>
    </w:p>
    <w:p w14:paraId="53302BCF" w14:textId="77777777" w:rsidR="005B2689" w:rsidRDefault="005B2689" w:rsidP="00E82C33">
      <w:pPr>
        <w:tabs>
          <w:tab w:val="left" w:pos="6663"/>
        </w:tabs>
        <w:contextualSpacing/>
        <w:mirrorIndents/>
        <w:rPr>
          <w:b/>
          <w:bCs/>
        </w:rPr>
      </w:pPr>
    </w:p>
    <w:p w14:paraId="3D104B60" w14:textId="75BB4AA1" w:rsidR="003D2777" w:rsidRPr="00B824A3" w:rsidRDefault="00BD7D18" w:rsidP="00E82C33">
      <w:pPr>
        <w:tabs>
          <w:tab w:val="left" w:pos="6663"/>
        </w:tabs>
        <w:contextualSpacing/>
        <w:mirrorIndents/>
      </w:pPr>
      <w:r w:rsidRPr="00B824A3">
        <w:rPr>
          <w:b/>
          <w:bCs/>
        </w:rPr>
        <w:t>Ethics</w:t>
      </w:r>
      <w:r w:rsidRPr="00B824A3">
        <w:t xml:space="preserve">. All experimental procedures followed approved protocols by the ANU Animal Ethics Committee (ARA2019/17). Lizards were caught under </w:t>
      </w:r>
      <w:r w:rsidRPr="005627B5">
        <w:t xml:space="preserve">NPWS permit </w:t>
      </w:r>
      <w:r>
        <w:t>LT201917</w:t>
      </w:r>
      <w:r w:rsidR="007D1C50" w:rsidRPr="005627B5">
        <w:t>.</w:t>
      </w:r>
    </w:p>
    <w:p w14:paraId="41C71ECB" w14:textId="1C339A2E" w:rsidR="007D1C50" w:rsidRPr="00B824A3" w:rsidRDefault="007D1C50" w:rsidP="00E82C33">
      <w:pPr>
        <w:contextualSpacing/>
      </w:pPr>
      <w:r w:rsidRPr="00B824A3">
        <w:rPr>
          <w:b/>
          <w:bCs/>
        </w:rPr>
        <w:t>Data accessibility</w:t>
      </w:r>
      <w:r w:rsidRPr="00B824A3">
        <w:t xml:space="preserve">. </w:t>
      </w:r>
      <w:commentRangeStart w:id="142"/>
      <w:r w:rsidRPr="00B824A3">
        <w:t>Experimental and meta-analytic datasets are available from:</w:t>
      </w:r>
      <w:r w:rsidR="008C32B3">
        <w:t xml:space="preserve"> </w:t>
      </w:r>
      <w:hyperlink r:id="rId13" w:history="1">
        <w:r w:rsidR="008C32B3" w:rsidRPr="008508C9">
          <w:rPr>
            <w:rStyle w:val="Hyperlink"/>
          </w:rPr>
          <w:t>https://github.com/kris-wild/Lampro_project.git</w:t>
        </w:r>
      </w:hyperlink>
      <w:commentRangeEnd w:id="142"/>
      <w:r w:rsidR="002E621C">
        <w:rPr>
          <w:rStyle w:val="CommentReference"/>
          <w:rFonts w:asciiTheme="minorHAnsi" w:eastAsiaTheme="minorHAnsi" w:hAnsiTheme="minorHAnsi" w:cstheme="minorBidi"/>
          <w:lang w:eastAsia="en-US"/>
        </w:rPr>
        <w:commentReference w:id="142"/>
      </w:r>
      <w:r w:rsidR="008C32B3">
        <w:tab/>
      </w:r>
    </w:p>
    <w:p w14:paraId="0EF52B10" w14:textId="71D65CC2" w:rsidR="007D1C50" w:rsidRPr="00B824A3" w:rsidRDefault="007D1C50" w:rsidP="00E82C33">
      <w:pPr>
        <w:contextualSpacing/>
      </w:pPr>
      <w:r w:rsidRPr="00B824A3">
        <w:rPr>
          <w:b/>
          <w:bCs/>
        </w:rPr>
        <w:t>Authors’ contributions</w:t>
      </w:r>
      <w:r w:rsidRPr="00B824A3">
        <w:t xml:space="preserve">. </w:t>
      </w:r>
      <w:r w:rsidR="00F32999">
        <w:t>K.H.W., R.</w:t>
      </w:r>
      <w:r w:rsidR="004A43E5">
        <w:t>Y.</w:t>
      </w:r>
      <w:r w:rsidR="00F32999">
        <w:t>Z., P.P., M.I.C., S.N. and D.W.N conceived</w:t>
      </w:r>
      <w:r w:rsidR="00DA7945">
        <w:t>,</w:t>
      </w:r>
      <w:r w:rsidR="00F32999">
        <w:t xml:space="preserve"> designed and executed the project. K.H.W, R.</w:t>
      </w:r>
      <w:r w:rsidR="004A43E5">
        <w:t>Y.</w:t>
      </w:r>
      <w:r w:rsidR="00F32999">
        <w:t>Z., and P.P. conducted the statistical analysis. K.H.W., R.</w:t>
      </w:r>
      <w:r w:rsidR="004A43E5">
        <w:t>Y.</w:t>
      </w:r>
      <w:r w:rsidR="00F32999">
        <w:t xml:space="preserve">Z., and D.W.N wrote the paper. </w:t>
      </w:r>
      <w:r w:rsidR="009A4C6E">
        <w:t xml:space="preserve">All authors provided critical feedback on previous versions of the paper. </w:t>
      </w:r>
    </w:p>
    <w:p w14:paraId="6E81CC11" w14:textId="77777777" w:rsidR="007D1C50" w:rsidRPr="00B824A3" w:rsidRDefault="007D1C50" w:rsidP="00E82C33">
      <w:pPr>
        <w:contextualSpacing/>
      </w:pPr>
      <w:r w:rsidRPr="00B824A3">
        <w:rPr>
          <w:b/>
          <w:bCs/>
        </w:rPr>
        <w:t>Competing interests</w:t>
      </w:r>
      <w:r w:rsidRPr="00B824A3">
        <w:t>. We declare no competing interests.</w:t>
      </w:r>
    </w:p>
    <w:p w14:paraId="39F8FF4A" w14:textId="3AEE3BB0" w:rsidR="00F32999" w:rsidRPr="00023285" w:rsidRDefault="007D1C50" w:rsidP="00E82C33">
      <w:pPr>
        <w:contextualSpacing/>
        <w:sectPr w:rsidR="00F32999" w:rsidRPr="00023285" w:rsidSect="007B3484">
          <w:pgSz w:w="12240" w:h="15840"/>
          <w:pgMar w:top="1440" w:right="1440" w:bottom="1440" w:left="1440" w:header="708" w:footer="708" w:gutter="0"/>
          <w:lnNumType w:countBy="1" w:restart="continuous"/>
          <w:cols w:space="708"/>
          <w:docGrid w:linePitch="360"/>
        </w:sectPr>
      </w:pPr>
      <w:r w:rsidRPr="00B824A3">
        <w:rPr>
          <w:b/>
          <w:bCs/>
        </w:rPr>
        <w:t>Funding</w:t>
      </w:r>
      <w:r w:rsidRPr="00B824A3">
        <w:t xml:space="preserve">. This work was supported by </w:t>
      </w:r>
      <w:r w:rsidR="00EE2B6A" w:rsidRPr="00B824A3">
        <w:t>an</w:t>
      </w:r>
      <w:r w:rsidRPr="00B824A3">
        <w:t xml:space="preserve"> ARC Discovery Grant to D.N. (DP210101152)</w:t>
      </w:r>
    </w:p>
    <w:p w14:paraId="2493C06D" w14:textId="7AB7099A" w:rsidR="00E4058F" w:rsidRDefault="00023285" w:rsidP="00E82C33">
      <w:pPr>
        <w:autoSpaceDE w:val="0"/>
        <w:autoSpaceDN w:val="0"/>
        <w:ind w:left="640"/>
        <w:contextualSpacing/>
        <w:divId w:val="341318472"/>
      </w:pPr>
      <w:r>
        <w:rPr>
          <w:b/>
          <w:bCs/>
        </w:rPr>
        <w:lastRenderedPageBreak/>
        <w:t>Literature Cited</w:t>
      </w:r>
      <w:r w:rsidR="00DD4282">
        <w:rPr>
          <w:b/>
          <w:bCs/>
        </w:rPr>
        <w:t xml:space="preserve"> (** indicate studies use in the meta-analysis)</w:t>
      </w:r>
    </w:p>
    <w:sdt>
      <w:sdtPr>
        <w:rPr>
          <w:b/>
          <w:bCs/>
        </w:rPr>
        <w:tag w:val="MENDELEY_BIBLIOGRAPHY"/>
        <w:id w:val="-1990090324"/>
        <w:placeholder>
          <w:docPart w:val="DefaultPlaceholder_-1854013440"/>
        </w:placeholder>
      </w:sdtPr>
      <w:sdtContent>
        <w:p w14:paraId="6DD29E60" w14:textId="77777777" w:rsidR="007C569A" w:rsidRDefault="007C569A" w:rsidP="00E82C33">
          <w:pPr>
            <w:autoSpaceDE w:val="0"/>
            <w:autoSpaceDN w:val="0"/>
            <w:ind w:hanging="640"/>
            <w:contextualSpacing/>
            <w:divId w:val="932592270"/>
          </w:pPr>
          <w:r>
            <w:t xml:space="preserve">1. </w:t>
          </w:r>
          <w:r>
            <w:tab/>
            <w:t xml:space="preserve">Parmesan C. Ecological and Evolutionary Responses to Recent Climate Change. Source: Annual Review of Ecology, Evolution, and </w:t>
          </w:r>
          <w:commentRangeStart w:id="143"/>
          <w:r>
            <w:t xml:space="preserve">Systematics. 2006;37:637–69. </w:t>
          </w:r>
        </w:p>
        <w:p w14:paraId="4412A82F" w14:textId="77777777" w:rsidR="007C569A" w:rsidRDefault="007C569A" w:rsidP="00E82C33">
          <w:pPr>
            <w:autoSpaceDE w:val="0"/>
            <w:autoSpaceDN w:val="0"/>
            <w:ind w:hanging="640"/>
            <w:contextualSpacing/>
            <w:divId w:val="1937903731"/>
          </w:pPr>
          <w:r>
            <w:t xml:space="preserve">2. </w:t>
          </w:r>
          <w:r>
            <w:tab/>
            <w:t xml:space="preserve">Sala OE, Stuart F, </w:t>
          </w:r>
          <w:proofErr w:type="spellStart"/>
          <w:r>
            <w:t>Iii</w:t>
          </w:r>
          <w:proofErr w:type="spellEnd"/>
          <w:r>
            <w:t xml:space="preserve"> C, </w:t>
          </w:r>
          <w:proofErr w:type="spellStart"/>
          <w:r>
            <w:t>Armesto</w:t>
          </w:r>
          <w:proofErr w:type="spellEnd"/>
          <w:r>
            <w:t xml:space="preserve"> JJ, </w:t>
          </w:r>
          <w:proofErr w:type="spellStart"/>
          <w:r>
            <w:t>Berlow</w:t>
          </w:r>
          <w:proofErr w:type="spellEnd"/>
          <w:r>
            <w:t xml:space="preserve"> E, Bloomfield J, et al. Global Biodiversity Scenarios for the Year 2100. Science (1979). 2000;287(5459):1770–4. </w:t>
          </w:r>
        </w:p>
        <w:p w14:paraId="1ACAEEB7" w14:textId="77777777" w:rsidR="007C569A" w:rsidRDefault="007C569A" w:rsidP="00E82C33">
          <w:pPr>
            <w:autoSpaceDE w:val="0"/>
            <w:autoSpaceDN w:val="0"/>
            <w:ind w:hanging="640"/>
            <w:contextualSpacing/>
            <w:divId w:val="328558355"/>
          </w:pPr>
          <w:r>
            <w:t xml:space="preserve">3. </w:t>
          </w:r>
          <w:r>
            <w:tab/>
            <w:t xml:space="preserve">Huey RB, Kearney MR, </w:t>
          </w:r>
          <w:proofErr w:type="spellStart"/>
          <w:r>
            <w:t>Krockenberger</w:t>
          </w:r>
          <w:proofErr w:type="spellEnd"/>
          <w:r>
            <w:t xml:space="preserve"> A, </w:t>
          </w:r>
          <w:proofErr w:type="spellStart"/>
          <w:r>
            <w:t>Holtum</w:t>
          </w:r>
          <w:proofErr w:type="spellEnd"/>
          <w:r>
            <w:t xml:space="preserve"> JAM, Jess M, Williams </w:t>
          </w:r>
          <w:commentRangeEnd w:id="143"/>
          <w:r w:rsidR="00105F96">
            <w:rPr>
              <w:rStyle w:val="CommentReference"/>
              <w:rFonts w:asciiTheme="minorHAnsi" w:eastAsiaTheme="minorHAnsi" w:hAnsiTheme="minorHAnsi" w:cstheme="minorBidi"/>
              <w:lang w:eastAsia="en-US"/>
            </w:rPr>
            <w:commentReference w:id="143"/>
          </w:r>
          <w:r>
            <w:t xml:space="preserve">SE. Predicting organismal vulnerability to climate warming: Roles of behaviour, physiology and adaptation. Philosophical Transactions of the Royal Society B: Biological Sciences. 2012;367(1596):1665–79. </w:t>
          </w:r>
        </w:p>
        <w:p w14:paraId="76349B93" w14:textId="77777777" w:rsidR="007C569A" w:rsidRDefault="007C569A" w:rsidP="00E82C33">
          <w:pPr>
            <w:autoSpaceDE w:val="0"/>
            <w:autoSpaceDN w:val="0"/>
            <w:ind w:hanging="640"/>
            <w:contextualSpacing/>
            <w:divId w:val="1484665383"/>
          </w:pPr>
          <w:r>
            <w:t xml:space="preserve">4. </w:t>
          </w:r>
          <w:r>
            <w:tab/>
            <w:t>Peralta-</w:t>
          </w:r>
          <w:proofErr w:type="spellStart"/>
          <w:r>
            <w:t>Maraver</w:t>
          </w:r>
          <w:proofErr w:type="spellEnd"/>
          <w:r>
            <w:t xml:space="preserve"> I, Rezende EL. Heat tolerance in ectotherms scales predictably with body size. Nat </w:t>
          </w:r>
          <w:proofErr w:type="spellStart"/>
          <w:r>
            <w:t>Clim</w:t>
          </w:r>
          <w:proofErr w:type="spellEnd"/>
          <w:r>
            <w:t xml:space="preserve"> Chang. 2021 Jan 1;11(1):58–63. </w:t>
          </w:r>
        </w:p>
        <w:p w14:paraId="5B413FFA" w14:textId="77777777" w:rsidR="007C569A" w:rsidRDefault="007C569A" w:rsidP="00E82C33">
          <w:pPr>
            <w:autoSpaceDE w:val="0"/>
            <w:autoSpaceDN w:val="0"/>
            <w:ind w:hanging="640"/>
            <w:contextualSpacing/>
            <w:divId w:val="104009725"/>
          </w:pPr>
          <w:r>
            <w:t xml:space="preserve">5. </w:t>
          </w:r>
          <w:r>
            <w:tab/>
          </w:r>
          <w:proofErr w:type="spellStart"/>
          <w:r>
            <w:t>Seebacher</w:t>
          </w:r>
          <w:proofErr w:type="spellEnd"/>
          <w:r>
            <w:t xml:space="preserve"> F, White CR, Franklin CE. Physiological plasticity increases resilience of ectothermic animals to climate change. Nat </w:t>
          </w:r>
          <w:proofErr w:type="spellStart"/>
          <w:r>
            <w:t>Clim</w:t>
          </w:r>
          <w:proofErr w:type="spellEnd"/>
          <w:r>
            <w:t xml:space="preserve"> Chang. 2015 Dec 18;5(1):61–6. </w:t>
          </w:r>
        </w:p>
        <w:p w14:paraId="7140311C" w14:textId="77777777" w:rsidR="007C569A" w:rsidRDefault="007C569A" w:rsidP="00E82C33">
          <w:pPr>
            <w:autoSpaceDE w:val="0"/>
            <w:autoSpaceDN w:val="0"/>
            <w:ind w:hanging="640"/>
            <w:contextualSpacing/>
            <w:divId w:val="1919291171"/>
          </w:pPr>
          <w:r>
            <w:t xml:space="preserve">6. </w:t>
          </w:r>
          <w:r>
            <w:tab/>
            <w:t xml:space="preserve">Pottier P, Burke S, Zhang RY, Noble DWA, </w:t>
          </w:r>
          <w:proofErr w:type="spellStart"/>
          <w:r>
            <w:t>Schwanz</w:t>
          </w:r>
          <w:proofErr w:type="spellEnd"/>
          <w:r>
            <w:t xml:space="preserve"> LE, </w:t>
          </w:r>
          <w:proofErr w:type="spellStart"/>
          <w:r>
            <w:t>Drobniak</w:t>
          </w:r>
          <w:proofErr w:type="spellEnd"/>
          <w:r>
            <w:t xml:space="preserve"> SM, et al. Developmental plasticity in thermal tolerance: Ontogenetic variation, persistence, and future directions. </w:t>
          </w:r>
          <w:proofErr w:type="spellStart"/>
          <w:r>
            <w:t>Ecol</w:t>
          </w:r>
          <w:proofErr w:type="spellEnd"/>
          <w:r>
            <w:t xml:space="preserve"> Lett. 2022;25:2245–68. </w:t>
          </w:r>
        </w:p>
        <w:p w14:paraId="46A8F077" w14:textId="77777777" w:rsidR="007C569A" w:rsidRDefault="007C569A" w:rsidP="00E82C33">
          <w:pPr>
            <w:autoSpaceDE w:val="0"/>
            <w:autoSpaceDN w:val="0"/>
            <w:ind w:hanging="640"/>
            <w:contextualSpacing/>
            <w:divId w:val="1129854669"/>
          </w:pPr>
          <w:r>
            <w:t xml:space="preserve">7. </w:t>
          </w:r>
          <w:r>
            <w:tab/>
            <w:t xml:space="preserve">Noble DWA, Stenhouse V, Schwanz LE. Developmental temperatures and phenotypic plasticity in reptiles: a systematic review and meta-analysis. Biological Reviews. 2018;93(1):72–97. </w:t>
          </w:r>
        </w:p>
        <w:p w14:paraId="5A1DD148" w14:textId="77777777" w:rsidR="007C569A" w:rsidRDefault="007C569A" w:rsidP="00E82C33">
          <w:pPr>
            <w:autoSpaceDE w:val="0"/>
            <w:autoSpaceDN w:val="0"/>
            <w:ind w:hanging="640"/>
            <w:contextualSpacing/>
            <w:divId w:val="1762099051"/>
          </w:pPr>
          <w:r>
            <w:t xml:space="preserve">8. </w:t>
          </w:r>
          <w:r>
            <w:tab/>
            <w:t xml:space="preserve">Sales K, Vasudeva R, Dickinson ME, Godwin JL, Lumley AJ, </w:t>
          </w:r>
          <w:proofErr w:type="spellStart"/>
          <w:r>
            <w:t>Michalczyk</w:t>
          </w:r>
          <w:proofErr w:type="spellEnd"/>
          <w:r>
            <w:t xml:space="preserve"> Ł, et al. Experimental heatwaves compromise sperm function and cause transgenerational damage in a model insect. Nat </w:t>
          </w:r>
          <w:proofErr w:type="spellStart"/>
          <w:r>
            <w:t>Commun</w:t>
          </w:r>
          <w:proofErr w:type="spellEnd"/>
          <w:r>
            <w:t xml:space="preserve">. 2018 Dec 1;9(1). </w:t>
          </w:r>
        </w:p>
        <w:p w14:paraId="44F29F02" w14:textId="77777777" w:rsidR="007C569A" w:rsidRDefault="007C569A" w:rsidP="00E82C33">
          <w:pPr>
            <w:autoSpaceDE w:val="0"/>
            <w:autoSpaceDN w:val="0"/>
            <w:ind w:hanging="640"/>
            <w:contextualSpacing/>
            <w:divId w:val="1264531367"/>
          </w:pPr>
          <w:r>
            <w:t xml:space="preserve">9. </w:t>
          </w:r>
          <w:r>
            <w:tab/>
            <w:t xml:space="preserve">Salinas S, Munch SB. Thermal legacies: Transgenerational effects of temperature on growth in a vertebrate. </w:t>
          </w:r>
          <w:proofErr w:type="spellStart"/>
          <w:r>
            <w:t>Ecol</w:t>
          </w:r>
          <w:proofErr w:type="spellEnd"/>
          <w:r>
            <w:t xml:space="preserve"> Lett. 2012 Feb;15(2):159–63. </w:t>
          </w:r>
        </w:p>
        <w:p w14:paraId="2ACAE020" w14:textId="77777777" w:rsidR="007C569A" w:rsidRDefault="007C569A" w:rsidP="00E82C33">
          <w:pPr>
            <w:autoSpaceDE w:val="0"/>
            <w:autoSpaceDN w:val="0"/>
            <w:ind w:hanging="640"/>
            <w:contextualSpacing/>
            <w:divId w:val="298918281"/>
          </w:pPr>
          <w:r>
            <w:t xml:space="preserve">10. </w:t>
          </w:r>
          <w:r>
            <w:tab/>
          </w:r>
          <w:proofErr w:type="spellStart"/>
          <w:r>
            <w:t>Kirchhof</w:t>
          </w:r>
          <w:proofErr w:type="spellEnd"/>
          <w:r>
            <w:t xml:space="preserve"> S, </w:t>
          </w:r>
          <w:proofErr w:type="spellStart"/>
          <w:r>
            <w:t>Hetem</w:t>
          </w:r>
          <w:proofErr w:type="spellEnd"/>
          <w:r>
            <w:t xml:space="preserve"> RS, Lease HM, Miles DB, Mitchel D, </w:t>
          </w:r>
          <w:proofErr w:type="spellStart"/>
          <w:r>
            <w:t>McUller</w:t>
          </w:r>
          <w:proofErr w:type="spellEnd"/>
          <w:r>
            <w:t xml:space="preserve"> J, et al. Thermoregulatory </w:t>
          </w:r>
          <w:proofErr w:type="spellStart"/>
          <w:r>
            <w:t>behavior</w:t>
          </w:r>
          <w:proofErr w:type="spellEnd"/>
          <w:r>
            <w:t xml:space="preserve"> and high thermal preference buffer impact of climate change in a Namib Desert lizard. Ecosphere. 2017 Dec 1;8(12). </w:t>
          </w:r>
        </w:p>
        <w:p w14:paraId="440501A5" w14:textId="77777777" w:rsidR="007C569A" w:rsidRDefault="007C569A" w:rsidP="00E82C33">
          <w:pPr>
            <w:autoSpaceDE w:val="0"/>
            <w:autoSpaceDN w:val="0"/>
            <w:ind w:hanging="640"/>
            <w:contextualSpacing/>
            <w:divId w:val="630860691"/>
          </w:pPr>
          <w:r>
            <w:t xml:space="preserve">11. </w:t>
          </w:r>
          <w:r>
            <w:tab/>
            <w:t xml:space="preserve">Burton T, Killen SS, Armstrong JD, Metcalfe NB. What causes intraspecific variation in resting metabolic rate and what are its ecological consequences? Vol. 278, Proceedings of the Royal Society B: Biological Sciences. Royal Society; 2011. p. 3465–73. </w:t>
          </w:r>
        </w:p>
        <w:p w14:paraId="0F1CDE80" w14:textId="77777777" w:rsidR="007C569A" w:rsidRDefault="007C569A" w:rsidP="00E82C33">
          <w:pPr>
            <w:autoSpaceDE w:val="0"/>
            <w:autoSpaceDN w:val="0"/>
            <w:ind w:hanging="640"/>
            <w:contextualSpacing/>
            <w:divId w:val="1094133473"/>
          </w:pPr>
          <w:r>
            <w:t xml:space="preserve">12. </w:t>
          </w:r>
          <w:r>
            <w:tab/>
            <w:t xml:space="preserve">Tobler M, Nilsson JÅ, Nilsson JF. Costly steroids: Egg testosterone modulates nestling metabolic rate in the zebra finch. Biol Lett. 2007 Aug 22;3(4):408–10. </w:t>
          </w:r>
        </w:p>
        <w:p w14:paraId="619099E2" w14:textId="77777777" w:rsidR="007C569A" w:rsidRDefault="007C569A" w:rsidP="00E82C33">
          <w:pPr>
            <w:autoSpaceDE w:val="0"/>
            <w:autoSpaceDN w:val="0"/>
            <w:ind w:hanging="640"/>
            <w:contextualSpacing/>
            <w:divId w:val="438064622"/>
          </w:pPr>
          <w:r>
            <w:t xml:space="preserve">13. </w:t>
          </w:r>
          <w:r>
            <w:tab/>
            <w:t xml:space="preserve">Zhao CL, Zhao T, Feng JY, Chang LM, Zheng PY, Fu SJ, et al. Temperature and Diet Acclimation Modify the Acute Thermal Performance of the Largest Extant Amphibian. Animals. 2022 Feb 1;12(4). </w:t>
          </w:r>
        </w:p>
        <w:p w14:paraId="036C5496" w14:textId="77777777" w:rsidR="007C569A" w:rsidRDefault="007C569A" w:rsidP="00E82C33">
          <w:pPr>
            <w:autoSpaceDE w:val="0"/>
            <w:autoSpaceDN w:val="0"/>
            <w:ind w:hanging="640"/>
            <w:contextualSpacing/>
            <w:divId w:val="593512899"/>
          </w:pPr>
          <w:r>
            <w:t xml:space="preserve">14. </w:t>
          </w:r>
          <w:r>
            <w:tab/>
            <w:t xml:space="preserve">Hardison EA, </w:t>
          </w:r>
          <w:proofErr w:type="spellStart"/>
          <w:r>
            <w:t>Kraskura</w:t>
          </w:r>
          <w:proofErr w:type="spellEnd"/>
          <w:r>
            <w:t xml:space="preserve"> K, van Wert J, Nguyen T, Eliason EJ. Diet mediates thermal performance traits: Implications for marine ectotherms. Journal of Experimental Biology. 2021 Nov 1;224(21). </w:t>
          </w:r>
        </w:p>
        <w:p w14:paraId="6DF5BE07" w14:textId="77777777" w:rsidR="007C569A" w:rsidRDefault="007C569A" w:rsidP="00E82C33">
          <w:pPr>
            <w:autoSpaceDE w:val="0"/>
            <w:autoSpaceDN w:val="0"/>
            <w:ind w:hanging="640"/>
            <w:contextualSpacing/>
            <w:divId w:val="1668053027"/>
          </w:pPr>
          <w:r>
            <w:t xml:space="preserve">15. </w:t>
          </w:r>
          <w:r>
            <w:tab/>
          </w:r>
          <w:proofErr w:type="spellStart"/>
          <w:r>
            <w:t>Bujan</w:t>
          </w:r>
          <w:proofErr w:type="spellEnd"/>
          <w:r>
            <w:t xml:space="preserve"> J, </w:t>
          </w:r>
          <w:proofErr w:type="spellStart"/>
          <w:r>
            <w:t>Kaspari</w:t>
          </w:r>
          <w:proofErr w:type="spellEnd"/>
          <w:r>
            <w:t xml:space="preserve"> M. Nutrition modifies critical thermal maximum of a dominant canopy ant. J Insect Physiol. 2017 Oct 1;102:1–6. </w:t>
          </w:r>
        </w:p>
        <w:p w14:paraId="078813F3" w14:textId="77777777" w:rsidR="007C569A" w:rsidRDefault="007C569A" w:rsidP="00E82C33">
          <w:pPr>
            <w:autoSpaceDE w:val="0"/>
            <w:autoSpaceDN w:val="0"/>
            <w:ind w:hanging="640"/>
            <w:contextualSpacing/>
            <w:divId w:val="2060932657"/>
          </w:pPr>
          <w:r>
            <w:t xml:space="preserve">16. </w:t>
          </w:r>
          <w:r>
            <w:tab/>
          </w:r>
          <w:proofErr w:type="spellStart"/>
          <w:r>
            <w:t>Sinervo</w:t>
          </w:r>
          <w:proofErr w:type="spellEnd"/>
          <w:r>
            <w:t xml:space="preserve"> B. The evolution of maternal investment in lizards: an experimental and comparative analysis of egg size and its effects on offspring performance. Evolution (N Y). 1990;44(2):279–94. </w:t>
          </w:r>
        </w:p>
        <w:p w14:paraId="0A71F911" w14:textId="77777777" w:rsidR="007C569A" w:rsidRDefault="007C569A" w:rsidP="00E82C33">
          <w:pPr>
            <w:autoSpaceDE w:val="0"/>
            <w:autoSpaceDN w:val="0"/>
            <w:ind w:hanging="640"/>
            <w:contextualSpacing/>
            <w:divId w:val="848643070"/>
          </w:pPr>
          <w:r>
            <w:t xml:space="preserve">17. </w:t>
          </w:r>
          <w:r>
            <w:tab/>
          </w:r>
          <w:proofErr w:type="spellStart"/>
          <w:r>
            <w:t>Mousseau</w:t>
          </w:r>
          <w:proofErr w:type="spellEnd"/>
          <w:r>
            <w:t xml:space="preserve"> TA, Fox CW. The adaptive significance of maternal effects. Trends </w:t>
          </w:r>
          <w:proofErr w:type="spellStart"/>
          <w:r>
            <w:t>Ecol</w:t>
          </w:r>
          <w:proofErr w:type="spellEnd"/>
          <w:r>
            <w:t xml:space="preserve"> </w:t>
          </w:r>
          <w:proofErr w:type="spellStart"/>
          <w:r>
            <w:t>Evol</w:t>
          </w:r>
          <w:proofErr w:type="spellEnd"/>
          <w:r>
            <w:t xml:space="preserve">. 1998;13(10):403–7. </w:t>
          </w:r>
        </w:p>
        <w:p w14:paraId="516CC5F6" w14:textId="77777777" w:rsidR="007C569A" w:rsidRDefault="007C569A" w:rsidP="00E82C33">
          <w:pPr>
            <w:autoSpaceDE w:val="0"/>
            <w:autoSpaceDN w:val="0"/>
            <w:ind w:hanging="640"/>
            <w:contextualSpacing/>
            <w:divId w:val="1910191574"/>
          </w:pPr>
          <w:r>
            <w:lastRenderedPageBreak/>
            <w:t xml:space="preserve">18. </w:t>
          </w:r>
          <w:r>
            <w:tab/>
            <w:t xml:space="preserve">Angilletta Jr MJ, Angilletta MJ. Thermal adaptation: a theoretical and empirical synthesis. New York, NY, USA: Oxford University Press; 2009. </w:t>
          </w:r>
        </w:p>
        <w:p w14:paraId="54F33E77" w14:textId="77777777" w:rsidR="007C569A" w:rsidRDefault="007C569A" w:rsidP="00E82C33">
          <w:pPr>
            <w:autoSpaceDE w:val="0"/>
            <w:autoSpaceDN w:val="0"/>
            <w:ind w:hanging="640"/>
            <w:contextualSpacing/>
            <w:divId w:val="1809470076"/>
          </w:pPr>
          <w:r>
            <w:t xml:space="preserve">19. </w:t>
          </w:r>
          <w:r>
            <w:tab/>
            <w:t xml:space="preserve">Huey RB, Berrigan D. Temperature, Demography, and Ectotherm Fitness. The American Naturalists. 2001;2:158–210. </w:t>
          </w:r>
        </w:p>
        <w:p w14:paraId="12B03BBE" w14:textId="77777777" w:rsidR="007C569A" w:rsidRDefault="007C569A" w:rsidP="00E82C33">
          <w:pPr>
            <w:autoSpaceDE w:val="0"/>
            <w:autoSpaceDN w:val="0"/>
            <w:ind w:hanging="640"/>
            <w:contextualSpacing/>
            <w:divId w:val="156580778"/>
          </w:pPr>
          <w:r>
            <w:t xml:space="preserve">20. </w:t>
          </w:r>
          <w:r>
            <w:tab/>
          </w:r>
          <w:proofErr w:type="spellStart"/>
          <w:r>
            <w:t>Sibly</w:t>
          </w:r>
          <w:proofErr w:type="spellEnd"/>
          <w:r>
            <w:t xml:space="preserve"> RM, Atkinson D. How Rearing Temperature Affects Optimal Adult Size in Ectotherms. Ecology. 1994;8(4):486–93. </w:t>
          </w:r>
        </w:p>
        <w:p w14:paraId="0DF099B4" w14:textId="77777777" w:rsidR="007C569A" w:rsidRDefault="007C569A" w:rsidP="00E82C33">
          <w:pPr>
            <w:autoSpaceDE w:val="0"/>
            <w:autoSpaceDN w:val="0"/>
            <w:ind w:hanging="640"/>
            <w:contextualSpacing/>
            <w:divId w:val="288055359"/>
          </w:pPr>
          <w:r>
            <w:t xml:space="preserve">21. </w:t>
          </w:r>
          <w:r>
            <w:tab/>
            <w:t>Bull JJ. Sex Determination in Reptiles. Source: The Quarterly Review of Biology [Internet]. 1980;55(1):3–21. Available from: https://about.jstor.org/terms</w:t>
          </w:r>
        </w:p>
        <w:p w14:paraId="62455246" w14:textId="77777777" w:rsidR="007C569A" w:rsidRDefault="007C569A" w:rsidP="00E82C33">
          <w:pPr>
            <w:autoSpaceDE w:val="0"/>
            <w:autoSpaceDN w:val="0"/>
            <w:ind w:hanging="640"/>
            <w:contextualSpacing/>
            <w:divId w:val="1954559587"/>
          </w:pPr>
          <w:r>
            <w:t xml:space="preserve">22. </w:t>
          </w:r>
          <w:r>
            <w:tab/>
          </w:r>
          <w:proofErr w:type="spellStart"/>
          <w:r>
            <w:t>Refsnider</w:t>
          </w:r>
          <w:proofErr w:type="spellEnd"/>
          <w:r>
            <w:t xml:space="preserve"> JM, Clifton IT, Vazquez TK. Developmental plasticity of thermal ecology traits in reptiles: Trends, potential benefits, and research needs. J </w:t>
          </w:r>
          <w:proofErr w:type="spellStart"/>
          <w:r>
            <w:t>Therm</w:t>
          </w:r>
          <w:proofErr w:type="spellEnd"/>
          <w:r>
            <w:t xml:space="preserve"> Biol. 2019;84:74–82. </w:t>
          </w:r>
        </w:p>
        <w:p w14:paraId="18723700" w14:textId="77777777" w:rsidR="007C569A" w:rsidRDefault="007C569A" w:rsidP="00E82C33">
          <w:pPr>
            <w:autoSpaceDE w:val="0"/>
            <w:autoSpaceDN w:val="0"/>
            <w:ind w:hanging="640"/>
            <w:contextualSpacing/>
            <w:divId w:val="222447542"/>
          </w:pPr>
          <w:r>
            <w:t xml:space="preserve">23. </w:t>
          </w:r>
          <w:r>
            <w:tab/>
          </w:r>
          <w:proofErr w:type="spellStart"/>
          <w:r>
            <w:t>Bodensteiner</w:t>
          </w:r>
          <w:proofErr w:type="spellEnd"/>
          <w:r>
            <w:t xml:space="preserve"> BL, </w:t>
          </w:r>
          <w:proofErr w:type="spellStart"/>
          <w:r>
            <w:t>Agudelo-Cantero</w:t>
          </w:r>
          <w:proofErr w:type="spellEnd"/>
          <w:r>
            <w:t xml:space="preserve"> GA, Arietta AZA, Gunderson AR, Muñoz MM, </w:t>
          </w:r>
          <w:proofErr w:type="spellStart"/>
          <w:r>
            <w:t>Refsnider</w:t>
          </w:r>
          <w:proofErr w:type="spellEnd"/>
          <w:r>
            <w:t xml:space="preserve"> JM, et al. Thermal adaptation revisited: How conserved are thermal traits of reptiles and amphibians? J Exp </w:t>
          </w:r>
          <w:proofErr w:type="spellStart"/>
          <w:r>
            <w:t>Zool</w:t>
          </w:r>
          <w:proofErr w:type="spellEnd"/>
          <w:r>
            <w:t xml:space="preserve"> A </w:t>
          </w:r>
          <w:proofErr w:type="spellStart"/>
          <w:r>
            <w:t>Ecol</w:t>
          </w:r>
          <w:proofErr w:type="spellEnd"/>
          <w:r>
            <w:t xml:space="preserve"> </w:t>
          </w:r>
          <w:proofErr w:type="spellStart"/>
          <w:r>
            <w:t>Integr</w:t>
          </w:r>
          <w:proofErr w:type="spellEnd"/>
          <w:r>
            <w:t xml:space="preserve"> Physiol. 2021;335(1):173–94. </w:t>
          </w:r>
        </w:p>
        <w:p w14:paraId="70B4C03B" w14:textId="77777777" w:rsidR="007C569A" w:rsidRDefault="007C569A" w:rsidP="00E82C33">
          <w:pPr>
            <w:autoSpaceDE w:val="0"/>
            <w:autoSpaceDN w:val="0"/>
            <w:ind w:hanging="640"/>
            <w:contextualSpacing/>
            <w:divId w:val="808667613"/>
          </w:pPr>
          <w:r>
            <w:t xml:space="preserve">24. </w:t>
          </w:r>
          <w:r>
            <w:tab/>
            <w:t xml:space="preserve">Hoffmann AA, </w:t>
          </w:r>
          <w:proofErr w:type="spellStart"/>
          <w:r>
            <w:t>Chown</w:t>
          </w:r>
          <w:proofErr w:type="spellEnd"/>
          <w:r>
            <w:t xml:space="preserve"> SL, </w:t>
          </w:r>
          <w:proofErr w:type="spellStart"/>
          <w:r>
            <w:t>Clusella-Trullas</w:t>
          </w:r>
          <w:proofErr w:type="spellEnd"/>
          <w:r>
            <w:t xml:space="preserve"> S. Upper thermal limits in terrestrial ectotherms: How constrained are they? </w:t>
          </w:r>
          <w:proofErr w:type="spellStart"/>
          <w:r>
            <w:t>Funct</w:t>
          </w:r>
          <w:proofErr w:type="spellEnd"/>
          <w:r>
            <w:t xml:space="preserve"> Ecol. 2013 Aug;27(4):934–49. </w:t>
          </w:r>
        </w:p>
        <w:p w14:paraId="613F9157" w14:textId="77777777" w:rsidR="007C569A" w:rsidRDefault="007C569A" w:rsidP="00E82C33">
          <w:pPr>
            <w:autoSpaceDE w:val="0"/>
            <w:autoSpaceDN w:val="0"/>
            <w:ind w:hanging="640"/>
            <w:contextualSpacing/>
            <w:divId w:val="1337347348"/>
          </w:pPr>
          <w:r>
            <w:t xml:space="preserve">25. </w:t>
          </w:r>
          <w:r>
            <w:tab/>
          </w:r>
          <w:proofErr w:type="spellStart"/>
          <w:r>
            <w:t>Sinervo</w:t>
          </w:r>
          <w:proofErr w:type="spellEnd"/>
          <w:r>
            <w:t xml:space="preserve"> B, Mendez-De-La-Cruz F, Miles DB, </w:t>
          </w:r>
          <w:proofErr w:type="spellStart"/>
          <w:r>
            <w:t>Heulin</w:t>
          </w:r>
          <w:proofErr w:type="spellEnd"/>
          <w:r>
            <w:t xml:space="preserve"> B, </w:t>
          </w:r>
          <w:proofErr w:type="spellStart"/>
          <w:r>
            <w:t>Bastiaans</w:t>
          </w:r>
          <w:proofErr w:type="spellEnd"/>
          <w:r>
            <w:t xml:space="preserve"> E, </w:t>
          </w:r>
          <w:proofErr w:type="spellStart"/>
          <w:r>
            <w:t>Villagrán</w:t>
          </w:r>
          <w:proofErr w:type="spellEnd"/>
          <w:r>
            <w:t xml:space="preserve">-Santa Cruz M, et al. Erosion of Lizard Diversity by Climate Change and Altered Thermal Niches. Science (1979). 2010;328(5980):894–9. </w:t>
          </w:r>
        </w:p>
        <w:p w14:paraId="5EB7A4D3" w14:textId="77777777" w:rsidR="007C569A" w:rsidRDefault="007C569A" w:rsidP="00E82C33">
          <w:pPr>
            <w:autoSpaceDE w:val="0"/>
            <w:autoSpaceDN w:val="0"/>
            <w:ind w:hanging="640"/>
            <w:contextualSpacing/>
            <w:divId w:val="211620299"/>
          </w:pPr>
          <w:r>
            <w:t xml:space="preserve">26. </w:t>
          </w:r>
          <w:r>
            <w:tab/>
          </w:r>
          <w:proofErr w:type="spellStart"/>
          <w:r>
            <w:t>Bilcke</w:t>
          </w:r>
          <w:proofErr w:type="spellEnd"/>
          <w:r>
            <w:t xml:space="preserve"> J, Downes S, </w:t>
          </w:r>
          <w:proofErr w:type="spellStart"/>
          <w:r>
            <w:t>Büscher</w:t>
          </w:r>
          <w:proofErr w:type="spellEnd"/>
          <w:r>
            <w:t xml:space="preserve"> I. Combined effect of incubation and ambient temperature on the feeding performance of a small ectotherm. Austral Ecol. 2006 Dec;31(8):937–47. </w:t>
          </w:r>
        </w:p>
        <w:p w14:paraId="463B13E9" w14:textId="77777777" w:rsidR="007C569A" w:rsidRDefault="007C569A" w:rsidP="00E82C33">
          <w:pPr>
            <w:autoSpaceDE w:val="0"/>
            <w:autoSpaceDN w:val="0"/>
            <w:ind w:hanging="640"/>
            <w:contextualSpacing/>
            <w:divId w:val="408384200"/>
          </w:pPr>
          <w:r>
            <w:t xml:space="preserve">27. </w:t>
          </w:r>
          <w:r>
            <w:tab/>
            <w:t xml:space="preserve">Kar F, Nakagawa S, Noble DWA. Impact of developmental temperatures on thermal plasticity and repeatability of metabolic rate. </w:t>
          </w:r>
          <w:proofErr w:type="spellStart"/>
          <w:r>
            <w:t>Evol</w:t>
          </w:r>
          <w:proofErr w:type="spellEnd"/>
          <w:r>
            <w:t xml:space="preserve"> Ecol. 2022 Apr 1;36(2):199–216. </w:t>
          </w:r>
        </w:p>
        <w:p w14:paraId="6377A2A4" w14:textId="77777777" w:rsidR="007C569A" w:rsidRDefault="007C569A" w:rsidP="00E82C33">
          <w:pPr>
            <w:autoSpaceDE w:val="0"/>
            <w:autoSpaceDN w:val="0"/>
            <w:ind w:hanging="640"/>
            <w:contextualSpacing/>
            <w:divId w:val="50660241"/>
          </w:pPr>
          <w:r>
            <w:t xml:space="preserve">28. </w:t>
          </w:r>
          <w:r>
            <w:tab/>
            <w:t xml:space="preserve">O’Dea RE, </w:t>
          </w:r>
          <w:proofErr w:type="spellStart"/>
          <w:r>
            <w:t>Lagisz</w:t>
          </w:r>
          <w:proofErr w:type="spellEnd"/>
          <w:r>
            <w:t xml:space="preserve"> M, </w:t>
          </w:r>
          <w:proofErr w:type="spellStart"/>
          <w:r>
            <w:t>Jennions</w:t>
          </w:r>
          <w:proofErr w:type="spellEnd"/>
          <w:r>
            <w:t xml:space="preserve"> MD, </w:t>
          </w:r>
          <w:proofErr w:type="spellStart"/>
          <w:r>
            <w:t>Koricheva</w:t>
          </w:r>
          <w:proofErr w:type="spellEnd"/>
          <w:r>
            <w:t xml:space="preserve"> J, Noble DWA, Parker TH, et al. Preferred reporting items for systematic reviews and meta-analyses in ecology and evolutionary biology: a PRISMA extension. Biological Reviews. 2021;96(5):1695–722. </w:t>
          </w:r>
        </w:p>
        <w:p w14:paraId="7FA754FA" w14:textId="77777777" w:rsidR="007C569A" w:rsidRDefault="007C569A" w:rsidP="00E82C33">
          <w:pPr>
            <w:autoSpaceDE w:val="0"/>
            <w:autoSpaceDN w:val="0"/>
            <w:ind w:hanging="640"/>
            <w:contextualSpacing/>
            <w:divId w:val="1639532014"/>
          </w:pPr>
          <w:r>
            <w:t xml:space="preserve">29. </w:t>
          </w:r>
          <w:r>
            <w:tab/>
          </w:r>
          <w:proofErr w:type="spellStart"/>
          <w:r>
            <w:t>Viechtbauer</w:t>
          </w:r>
          <w:proofErr w:type="spellEnd"/>
          <w:r>
            <w:t xml:space="preserve"> W. Conducting Meta-Analyses in R with the metafor Package [Internet]. Vol. 36, JSS Journal of Statistical Software. 2010. Available from: http://www.jstatsoft.org/</w:t>
          </w:r>
        </w:p>
        <w:p w14:paraId="5173EE22" w14:textId="77777777" w:rsidR="007C569A" w:rsidRDefault="007C569A" w:rsidP="00E82C33">
          <w:pPr>
            <w:autoSpaceDE w:val="0"/>
            <w:autoSpaceDN w:val="0"/>
            <w:ind w:hanging="640"/>
            <w:contextualSpacing/>
            <w:divId w:val="1346326352"/>
          </w:pPr>
          <w:r>
            <w:t xml:space="preserve">30. </w:t>
          </w:r>
          <w:r>
            <w:tab/>
            <w:t xml:space="preserve">Claussen DL. Thermal acclimation in </w:t>
          </w:r>
          <w:proofErr w:type="spellStart"/>
          <w:r>
            <w:t>Ambystomatid</w:t>
          </w:r>
          <w:proofErr w:type="spellEnd"/>
          <w:r>
            <w:t xml:space="preserve"> salamanders. Comparative Biochemistry and Physiology . 1977;58(4):333–40. </w:t>
          </w:r>
        </w:p>
        <w:p w14:paraId="67837D2B" w14:textId="77777777" w:rsidR="007C569A" w:rsidRDefault="007C569A" w:rsidP="00E82C33">
          <w:pPr>
            <w:autoSpaceDE w:val="0"/>
            <w:autoSpaceDN w:val="0"/>
            <w:ind w:hanging="640"/>
            <w:contextualSpacing/>
            <w:divId w:val="1612777954"/>
          </w:pPr>
          <w:r>
            <w:t xml:space="preserve">31. </w:t>
          </w:r>
          <w:r>
            <w:tab/>
            <w:t xml:space="preserve">Pottier P, Burke S, </w:t>
          </w:r>
          <w:proofErr w:type="spellStart"/>
          <w:r>
            <w:t>Drobniak</w:t>
          </w:r>
          <w:proofErr w:type="spellEnd"/>
          <w:r>
            <w:t xml:space="preserve"> SM, </w:t>
          </w:r>
          <w:proofErr w:type="spellStart"/>
          <w:r>
            <w:t>Lagisz</w:t>
          </w:r>
          <w:proofErr w:type="spellEnd"/>
          <w:r>
            <w:t xml:space="preserve"> M, Nakagawa S. Sexual (in)equality? A meta-analysis of sex differences in thermal acclimation capacity across ectotherms. </w:t>
          </w:r>
          <w:proofErr w:type="spellStart"/>
          <w:r>
            <w:t>Funct</w:t>
          </w:r>
          <w:proofErr w:type="spellEnd"/>
          <w:r>
            <w:t xml:space="preserve"> Ecol. 2021 Dec 1;35(12):2663–78. </w:t>
          </w:r>
        </w:p>
        <w:p w14:paraId="3A65CD43" w14:textId="77777777" w:rsidR="007C569A" w:rsidRDefault="007C569A" w:rsidP="00E82C33">
          <w:pPr>
            <w:autoSpaceDE w:val="0"/>
            <w:autoSpaceDN w:val="0"/>
            <w:ind w:hanging="640"/>
            <w:contextualSpacing/>
            <w:divId w:val="1017196565"/>
          </w:pPr>
          <w:r>
            <w:t xml:space="preserve">32. </w:t>
          </w:r>
          <w:r>
            <w:tab/>
            <w:t xml:space="preserve">Noble DWA, </w:t>
          </w:r>
          <w:proofErr w:type="spellStart"/>
          <w:r>
            <w:t>Lagisz</w:t>
          </w:r>
          <w:proofErr w:type="spellEnd"/>
          <w:r>
            <w:t xml:space="preserve"> M, </w:t>
          </w:r>
          <w:proofErr w:type="spellStart"/>
          <w:r>
            <w:t>O’dea</w:t>
          </w:r>
          <w:proofErr w:type="spellEnd"/>
          <w:r>
            <w:t xml:space="preserve"> RE, Nakagawa S. Nonindependence and sensitivity analyses in ecological and evolutionary meta-analyses. Mol Ecol. 2017;26(9):2410–25. </w:t>
          </w:r>
        </w:p>
        <w:p w14:paraId="6E8059BB" w14:textId="77777777" w:rsidR="007C569A" w:rsidRDefault="007C569A" w:rsidP="00E82C33">
          <w:pPr>
            <w:autoSpaceDE w:val="0"/>
            <w:autoSpaceDN w:val="0"/>
            <w:ind w:hanging="640"/>
            <w:contextualSpacing/>
            <w:divId w:val="930550938"/>
          </w:pPr>
          <w:r>
            <w:t xml:space="preserve">33. </w:t>
          </w:r>
          <w:r>
            <w:tab/>
            <w:t xml:space="preserve">Nakagawa S, </w:t>
          </w:r>
          <w:proofErr w:type="spellStart"/>
          <w:r>
            <w:t>Lagisz</w:t>
          </w:r>
          <w:proofErr w:type="spellEnd"/>
          <w:r>
            <w:t xml:space="preserve"> M, </w:t>
          </w:r>
          <w:proofErr w:type="spellStart"/>
          <w:r>
            <w:t>Jennions</w:t>
          </w:r>
          <w:proofErr w:type="spellEnd"/>
          <w:r>
            <w:t xml:space="preserve"> MD, </w:t>
          </w:r>
          <w:proofErr w:type="spellStart"/>
          <w:r>
            <w:t>Koricheva</w:t>
          </w:r>
          <w:proofErr w:type="spellEnd"/>
          <w:r>
            <w:t xml:space="preserve"> J, Noble DWA, Parker TH, et al. Methods for testing publication bias in ecological and evolutionary meta-analyses. Vol. 13, Methods in Ecology and Evolution. British Ecological Society; 2022. p. 4–21. </w:t>
          </w:r>
        </w:p>
        <w:p w14:paraId="4CFF4555" w14:textId="77777777" w:rsidR="007C569A" w:rsidRDefault="007C569A" w:rsidP="00E82C33">
          <w:pPr>
            <w:autoSpaceDE w:val="0"/>
            <w:autoSpaceDN w:val="0"/>
            <w:ind w:hanging="640"/>
            <w:contextualSpacing/>
            <w:divId w:val="1736198210"/>
          </w:pPr>
          <w:r>
            <w:t xml:space="preserve">34. </w:t>
          </w:r>
          <w:r>
            <w:tab/>
            <w:t xml:space="preserve">Noble DWA, Pottier P, </w:t>
          </w:r>
          <w:proofErr w:type="spellStart"/>
          <w:r>
            <w:t>Lagisz</w:t>
          </w:r>
          <w:proofErr w:type="spellEnd"/>
          <w:r>
            <w:t xml:space="preserve"> M, Burke S, </w:t>
          </w:r>
          <w:proofErr w:type="spellStart"/>
          <w:r>
            <w:t>Drobniak</w:t>
          </w:r>
          <w:proofErr w:type="spellEnd"/>
          <w:r>
            <w:t xml:space="preserve"> SM, O’Dea RE, et al. Meta-analytic approaches and effect sizes to account for ‘nuisance heterogeneity’ in </w:t>
          </w:r>
          <w:r>
            <w:lastRenderedPageBreak/>
            <w:t xml:space="preserve">comparative physiology. Vol. 225, Journal of Experimental Biology. Company of Biologists Ltd; 2022. </w:t>
          </w:r>
        </w:p>
        <w:p w14:paraId="7813A504" w14:textId="77777777" w:rsidR="007C569A" w:rsidRDefault="007C569A" w:rsidP="00E82C33">
          <w:pPr>
            <w:autoSpaceDE w:val="0"/>
            <w:autoSpaceDN w:val="0"/>
            <w:ind w:hanging="640"/>
            <w:contextualSpacing/>
            <w:divId w:val="551312029"/>
          </w:pPr>
          <w:r>
            <w:t xml:space="preserve">35. </w:t>
          </w:r>
          <w:r>
            <w:tab/>
            <w:t xml:space="preserve">Nakagawa S, </w:t>
          </w:r>
          <w:proofErr w:type="spellStart"/>
          <w:r>
            <w:t>Lagisz</w:t>
          </w:r>
          <w:proofErr w:type="spellEnd"/>
          <w:r>
            <w:t xml:space="preserve"> M, </w:t>
          </w:r>
          <w:proofErr w:type="spellStart"/>
          <w:r>
            <w:t>O’dea</w:t>
          </w:r>
          <w:proofErr w:type="spellEnd"/>
          <w:r>
            <w:t xml:space="preserve"> RE, Pottier P, </w:t>
          </w:r>
          <w:proofErr w:type="spellStart"/>
          <w:r>
            <w:t>Rutkowska</w:t>
          </w:r>
          <w:proofErr w:type="spellEnd"/>
          <w:r>
            <w:t xml:space="preserve"> J, Senior AM, et al. </w:t>
          </w:r>
          <w:proofErr w:type="spellStart"/>
          <w:r>
            <w:t>orchaRd</w:t>
          </w:r>
          <w:proofErr w:type="spellEnd"/>
          <w:r>
            <w:t xml:space="preserve"> 2.0: An R package for visualizing meta-analyses with 2 orchard plots. </w:t>
          </w:r>
          <w:proofErr w:type="spellStart"/>
          <w:r>
            <w:t>EcoEvoRxiv</w:t>
          </w:r>
          <w:proofErr w:type="spellEnd"/>
          <w:r>
            <w:t xml:space="preserve">. 2023. </w:t>
          </w:r>
        </w:p>
        <w:p w14:paraId="24AE942C" w14:textId="77777777" w:rsidR="007C569A" w:rsidRDefault="007C569A" w:rsidP="00E82C33">
          <w:pPr>
            <w:autoSpaceDE w:val="0"/>
            <w:autoSpaceDN w:val="0"/>
            <w:ind w:hanging="640"/>
            <w:contextualSpacing/>
            <w:divId w:val="1845702927"/>
          </w:pPr>
          <w:r>
            <w:t xml:space="preserve">36. </w:t>
          </w:r>
          <w:r>
            <w:tab/>
            <w:t xml:space="preserve">Sunday JM, Bates AE, Kearney MR, Colwell RK, </w:t>
          </w:r>
          <w:proofErr w:type="spellStart"/>
          <w:r>
            <w:t>Dulvy</w:t>
          </w:r>
          <w:proofErr w:type="spellEnd"/>
          <w:r>
            <w:t xml:space="preserve"> NK, </w:t>
          </w:r>
          <w:proofErr w:type="spellStart"/>
          <w:r>
            <w:t>Longino</w:t>
          </w:r>
          <w:proofErr w:type="spellEnd"/>
          <w:r>
            <w:t xml:space="preserve"> JT, et al. Thermal-safety margins and the necessity of thermoregulatory </w:t>
          </w:r>
          <w:proofErr w:type="spellStart"/>
          <w:r>
            <w:t>behavior</w:t>
          </w:r>
          <w:proofErr w:type="spellEnd"/>
          <w:r>
            <w:t xml:space="preserve"> across latitude and elevation. Proceedings of the National Academy of Sciences . 2014;111(15):5610–5. </w:t>
          </w:r>
        </w:p>
        <w:p w14:paraId="5877306D" w14:textId="77777777" w:rsidR="007C569A" w:rsidRDefault="007C569A" w:rsidP="00E82C33">
          <w:pPr>
            <w:autoSpaceDE w:val="0"/>
            <w:autoSpaceDN w:val="0"/>
            <w:ind w:hanging="640"/>
            <w:contextualSpacing/>
            <w:divId w:val="283730071"/>
          </w:pPr>
          <w:r>
            <w:t xml:space="preserve">37. </w:t>
          </w:r>
          <w:r>
            <w:tab/>
          </w:r>
          <w:proofErr w:type="spellStart"/>
          <w:r>
            <w:t>Kellermann</w:t>
          </w:r>
          <w:proofErr w:type="spellEnd"/>
          <w:r>
            <w:t xml:space="preserve"> V, van </w:t>
          </w:r>
          <w:proofErr w:type="spellStart"/>
          <w:r>
            <w:t>Heerwaarden</w:t>
          </w:r>
          <w:proofErr w:type="spellEnd"/>
          <w:r>
            <w:t xml:space="preserve"> B, </w:t>
          </w:r>
          <w:proofErr w:type="spellStart"/>
          <w:r>
            <w:t>Sgrò</w:t>
          </w:r>
          <w:proofErr w:type="spellEnd"/>
          <w:r>
            <w:t xml:space="preserve"> CM, Hoffmann AA. Fundamental evolutionary limits in ecological traits drive drosophila species distributions. Science (1979). 2009;325(5945):1244–6. </w:t>
          </w:r>
        </w:p>
        <w:p w14:paraId="6F89BAA2" w14:textId="77777777" w:rsidR="007C569A" w:rsidRDefault="007C569A" w:rsidP="00E82C33">
          <w:pPr>
            <w:autoSpaceDE w:val="0"/>
            <w:autoSpaceDN w:val="0"/>
            <w:ind w:hanging="640"/>
            <w:contextualSpacing/>
            <w:divId w:val="824467354"/>
          </w:pPr>
          <w:r>
            <w:t xml:space="preserve">38. </w:t>
          </w:r>
          <w:r>
            <w:tab/>
            <w:t xml:space="preserve">Deutsch CA, Tewksbury JJ, Huey RB, Sheldon KS, </w:t>
          </w:r>
          <w:proofErr w:type="spellStart"/>
          <w:r>
            <w:t>Ghalambor</w:t>
          </w:r>
          <w:proofErr w:type="spellEnd"/>
          <w:r>
            <w:t xml:space="preserve"> CK, </w:t>
          </w:r>
          <w:proofErr w:type="spellStart"/>
          <w:r>
            <w:t>Haak</w:t>
          </w:r>
          <w:proofErr w:type="spellEnd"/>
          <w:r>
            <w:t xml:space="preserve"> DC, et al. Impacts of climate warming on terrestrial ectotherms across latitude. Proceedings of the National Academy of Sciences. 2008;105(18):6686–6672. </w:t>
          </w:r>
        </w:p>
        <w:p w14:paraId="11C9CE6B" w14:textId="77777777" w:rsidR="007C569A" w:rsidRDefault="007C569A" w:rsidP="00E82C33">
          <w:pPr>
            <w:autoSpaceDE w:val="0"/>
            <w:autoSpaceDN w:val="0"/>
            <w:ind w:hanging="640"/>
            <w:contextualSpacing/>
            <w:divId w:val="852452825"/>
          </w:pPr>
          <w:r>
            <w:t xml:space="preserve">39. </w:t>
          </w:r>
          <w:r>
            <w:tab/>
            <w:t xml:space="preserve">MacLean HJ, </w:t>
          </w:r>
          <w:proofErr w:type="spellStart"/>
          <w:r>
            <w:t>Sørensen</w:t>
          </w:r>
          <w:proofErr w:type="spellEnd"/>
          <w:r>
            <w:t xml:space="preserve"> JG, Kristensen TN, </w:t>
          </w:r>
          <w:proofErr w:type="spellStart"/>
          <w:r>
            <w:t>Loeschcke</w:t>
          </w:r>
          <w:proofErr w:type="spellEnd"/>
          <w:r>
            <w:t xml:space="preserve"> V, </w:t>
          </w:r>
          <w:proofErr w:type="spellStart"/>
          <w:r>
            <w:t>Beedholm</w:t>
          </w:r>
          <w:proofErr w:type="spellEnd"/>
          <w:r>
            <w:t xml:space="preserve"> K, </w:t>
          </w:r>
          <w:proofErr w:type="spellStart"/>
          <w:r>
            <w:t>Kellermann</w:t>
          </w:r>
          <w:proofErr w:type="spellEnd"/>
          <w:r>
            <w:t xml:space="preserve"> V, et al. Evolution and plasticity of thermal performance: An analysis of variation in thermal tolerance and fitness in 22 Drosophila species. Philosophical Transactions of the Royal Society B: Biological Sciences. 2019;374(1778). </w:t>
          </w:r>
        </w:p>
        <w:p w14:paraId="06009233" w14:textId="77777777" w:rsidR="007C569A" w:rsidRDefault="007C569A" w:rsidP="00E82C33">
          <w:pPr>
            <w:autoSpaceDE w:val="0"/>
            <w:autoSpaceDN w:val="0"/>
            <w:ind w:hanging="640"/>
            <w:contextualSpacing/>
            <w:divId w:val="1269579728"/>
          </w:pPr>
          <w:r>
            <w:t xml:space="preserve">40. </w:t>
          </w:r>
          <w:r>
            <w:tab/>
            <w:t>Enriquez-</w:t>
          </w:r>
          <w:proofErr w:type="spellStart"/>
          <w:r>
            <w:t>Urzelai</w:t>
          </w:r>
          <w:proofErr w:type="spellEnd"/>
          <w:r>
            <w:t xml:space="preserve"> U, Sacco M, Palacio AS, </w:t>
          </w:r>
          <w:proofErr w:type="spellStart"/>
          <w:r>
            <w:t>Pintanel</w:t>
          </w:r>
          <w:proofErr w:type="spellEnd"/>
          <w:r>
            <w:t xml:space="preserve"> P, </w:t>
          </w:r>
          <w:proofErr w:type="spellStart"/>
          <w:r>
            <w:t>Tejedo</w:t>
          </w:r>
          <w:proofErr w:type="spellEnd"/>
          <w:r>
            <w:t xml:space="preserve"> M, </w:t>
          </w:r>
          <w:proofErr w:type="spellStart"/>
          <w:r>
            <w:t>Nicieza</w:t>
          </w:r>
          <w:proofErr w:type="spellEnd"/>
          <w:r>
            <w:t xml:space="preserve"> AG. Ontogenetic reduction in thermal tolerance is not alleviated by earlier developmental acclimation in Rana </w:t>
          </w:r>
          <w:proofErr w:type="spellStart"/>
          <w:r>
            <w:t>temporaria</w:t>
          </w:r>
          <w:proofErr w:type="spellEnd"/>
          <w:r>
            <w:t xml:space="preserve">. </w:t>
          </w:r>
          <w:proofErr w:type="spellStart"/>
          <w:r>
            <w:t>Oecologia</w:t>
          </w:r>
          <w:proofErr w:type="spellEnd"/>
          <w:r>
            <w:t xml:space="preserve">. 2019;189(2):385–94. </w:t>
          </w:r>
        </w:p>
        <w:p w14:paraId="5EF57243" w14:textId="77777777" w:rsidR="007C569A" w:rsidRDefault="007C569A" w:rsidP="00E82C33">
          <w:pPr>
            <w:autoSpaceDE w:val="0"/>
            <w:autoSpaceDN w:val="0"/>
            <w:ind w:hanging="640"/>
            <w:contextualSpacing/>
            <w:divId w:val="655301355"/>
          </w:pPr>
          <w:r>
            <w:t xml:space="preserve">41. </w:t>
          </w:r>
          <w:r>
            <w:tab/>
            <w:t xml:space="preserve">Gunderson AR, </w:t>
          </w:r>
          <w:proofErr w:type="spellStart"/>
          <w:r>
            <w:t>Fargevieille</w:t>
          </w:r>
          <w:proofErr w:type="spellEnd"/>
          <w:r>
            <w:t xml:space="preserve"> A, Warner DA. Egg incubation temperature does not influence adult heat tolerance in the lizard Anolis </w:t>
          </w:r>
          <w:proofErr w:type="spellStart"/>
          <w:r>
            <w:t>sagrei</w:t>
          </w:r>
          <w:proofErr w:type="spellEnd"/>
          <w:r>
            <w:t xml:space="preserve">. Biol Lett. 2020 Jan 1;16(1). </w:t>
          </w:r>
        </w:p>
        <w:p w14:paraId="092D55FA" w14:textId="77777777" w:rsidR="007C569A" w:rsidRDefault="007C569A" w:rsidP="00E82C33">
          <w:pPr>
            <w:autoSpaceDE w:val="0"/>
            <w:autoSpaceDN w:val="0"/>
            <w:ind w:hanging="640"/>
            <w:contextualSpacing/>
            <w:divId w:val="794099763"/>
          </w:pPr>
          <w:r>
            <w:t xml:space="preserve">42. </w:t>
          </w:r>
          <w:r>
            <w:tab/>
            <w:t xml:space="preserve">Shine R, Harlow PS. Maternal manipulation of offspring phenotypes via nest-site selection in an oviparous lizard. Ecology. 1996;77(6):1808–17. </w:t>
          </w:r>
        </w:p>
        <w:p w14:paraId="2B47FEEF" w14:textId="77777777" w:rsidR="007C569A" w:rsidRDefault="007C569A" w:rsidP="00E82C33">
          <w:pPr>
            <w:autoSpaceDE w:val="0"/>
            <w:autoSpaceDN w:val="0"/>
            <w:ind w:hanging="640"/>
            <w:contextualSpacing/>
            <w:divId w:val="458302343"/>
          </w:pPr>
          <w:r>
            <w:t xml:space="preserve">43. </w:t>
          </w:r>
          <w:r>
            <w:tab/>
            <w:t xml:space="preserve">Mitchell TS, Warner DA, Janzen FJ. Phenotypic and fitness consequences of maternal nest-site choice across multiple early life stages. Ecology. 2013 Feb;94(2):336–45. </w:t>
          </w:r>
        </w:p>
        <w:p w14:paraId="040BE9A0" w14:textId="77777777" w:rsidR="007C569A" w:rsidRDefault="007C569A" w:rsidP="00E82C33">
          <w:pPr>
            <w:autoSpaceDE w:val="0"/>
            <w:autoSpaceDN w:val="0"/>
            <w:ind w:hanging="640"/>
            <w:contextualSpacing/>
            <w:divId w:val="2068065955"/>
          </w:pPr>
          <w:r>
            <w:t xml:space="preserve">44. </w:t>
          </w:r>
          <w:r>
            <w:tab/>
          </w:r>
          <w:proofErr w:type="spellStart"/>
          <w:r>
            <w:t>Bonduriansky</w:t>
          </w:r>
          <w:proofErr w:type="spellEnd"/>
          <w:r>
            <w:t xml:space="preserve"> R, Head M. Maternal and paternal condition effects on offspring phenotype in </w:t>
          </w:r>
          <w:proofErr w:type="spellStart"/>
          <w:r>
            <w:t>Telostylinus</w:t>
          </w:r>
          <w:proofErr w:type="spellEnd"/>
          <w:r>
            <w:t xml:space="preserve"> </w:t>
          </w:r>
          <w:proofErr w:type="spellStart"/>
          <w:r>
            <w:t>angusticollis</w:t>
          </w:r>
          <w:proofErr w:type="spellEnd"/>
          <w:r>
            <w:t xml:space="preserve"> (Diptera: </w:t>
          </w:r>
          <w:proofErr w:type="spellStart"/>
          <w:r>
            <w:t>Neriidae</w:t>
          </w:r>
          <w:proofErr w:type="spellEnd"/>
          <w:r>
            <w:t xml:space="preserve">). J </w:t>
          </w:r>
          <w:proofErr w:type="spellStart"/>
          <w:r>
            <w:t>Evol</w:t>
          </w:r>
          <w:proofErr w:type="spellEnd"/>
          <w:r>
            <w:t xml:space="preserve"> Biol. 2007 Nov;20(6):2379–88. </w:t>
          </w:r>
        </w:p>
        <w:p w14:paraId="580E4796" w14:textId="77777777" w:rsidR="007C569A" w:rsidRDefault="007C569A" w:rsidP="00E82C33">
          <w:pPr>
            <w:autoSpaceDE w:val="0"/>
            <w:autoSpaceDN w:val="0"/>
            <w:ind w:hanging="640"/>
            <w:contextualSpacing/>
            <w:divId w:val="1026099772"/>
          </w:pPr>
          <w:r>
            <w:t xml:space="preserve">45. </w:t>
          </w:r>
          <w:r>
            <w:tab/>
            <w:t xml:space="preserve">Parker GA, </w:t>
          </w:r>
          <w:proofErr w:type="spellStart"/>
          <w:r>
            <w:t>Begon</w:t>
          </w:r>
          <w:proofErr w:type="spellEnd"/>
          <w:r>
            <w:t xml:space="preserve"> M. Optimal Egg Size and Clutch Size: Effects of Environment and Maternal Phenotype. Am Nat. 1986;128(4):573–92. </w:t>
          </w:r>
        </w:p>
        <w:p w14:paraId="36DD22A1" w14:textId="77777777" w:rsidR="007C569A" w:rsidRDefault="007C569A" w:rsidP="00E82C33">
          <w:pPr>
            <w:autoSpaceDE w:val="0"/>
            <w:autoSpaceDN w:val="0"/>
            <w:ind w:hanging="640"/>
            <w:contextualSpacing/>
            <w:divId w:val="711734364"/>
          </w:pPr>
          <w:r>
            <w:t xml:space="preserve">46. </w:t>
          </w:r>
          <w:r>
            <w:tab/>
            <w:t xml:space="preserve">Janzen DH. </w:t>
          </w:r>
          <w:commentRangeStart w:id="144"/>
          <w:r>
            <w:t>Why Mountain Passes are Higher in the Tropics. Source: The American Naturalist [Internet]. 1967;101(919):233–49. Available from: http://www.jstor.orgURL:http://www.jstor.org/stable/2458977</w:t>
          </w:r>
          <w:commentRangeEnd w:id="144"/>
          <w:r w:rsidR="00136982">
            <w:rPr>
              <w:rStyle w:val="CommentReference"/>
              <w:rFonts w:asciiTheme="minorHAnsi" w:eastAsiaTheme="minorHAnsi" w:hAnsiTheme="minorHAnsi" w:cstheme="minorBidi"/>
              <w:lang w:eastAsia="en-US"/>
            </w:rPr>
            <w:commentReference w:id="144"/>
          </w:r>
        </w:p>
        <w:p w14:paraId="5C864BDC" w14:textId="77777777" w:rsidR="007C569A" w:rsidRDefault="007C569A" w:rsidP="00E82C33">
          <w:pPr>
            <w:autoSpaceDE w:val="0"/>
            <w:autoSpaceDN w:val="0"/>
            <w:ind w:hanging="640"/>
            <w:contextualSpacing/>
            <w:divId w:val="1454058871"/>
          </w:pPr>
          <w:r>
            <w:t xml:space="preserve">47. </w:t>
          </w:r>
          <w:r>
            <w:tab/>
            <w:t xml:space="preserve">Sunday JM, Bates AE, Kearney MR, Colwell RK, </w:t>
          </w:r>
          <w:proofErr w:type="spellStart"/>
          <w:r>
            <w:t>Dulvy</w:t>
          </w:r>
          <w:proofErr w:type="spellEnd"/>
          <w:r>
            <w:t xml:space="preserve"> NK, </w:t>
          </w:r>
          <w:proofErr w:type="spellStart"/>
          <w:r>
            <w:t>Longino</w:t>
          </w:r>
          <w:proofErr w:type="spellEnd"/>
          <w:r>
            <w:t xml:space="preserve"> JT, et al. Thermal-safety margins and the necessity of thermoregulatory </w:t>
          </w:r>
          <w:proofErr w:type="spellStart"/>
          <w:r>
            <w:t>behavior</w:t>
          </w:r>
          <w:proofErr w:type="spellEnd"/>
          <w:r>
            <w:t xml:space="preserve"> across latitude and elevation. Proceedings of the National Academy of Sciences. 2014;111(15):5610–5. </w:t>
          </w:r>
        </w:p>
        <w:p w14:paraId="27191ACE" w14:textId="77777777" w:rsidR="007C569A" w:rsidRDefault="007C569A" w:rsidP="00E82C33">
          <w:pPr>
            <w:autoSpaceDE w:val="0"/>
            <w:autoSpaceDN w:val="0"/>
            <w:ind w:hanging="640"/>
            <w:contextualSpacing/>
            <w:divId w:val="903294852"/>
          </w:pPr>
          <w:r>
            <w:t xml:space="preserve">48. </w:t>
          </w:r>
          <w:r>
            <w:tab/>
            <w:t xml:space="preserve">Kearney M, Shine R, Porter WP. The potential for </w:t>
          </w:r>
          <w:proofErr w:type="spellStart"/>
          <w:r>
            <w:t>behavioral</w:t>
          </w:r>
          <w:proofErr w:type="spellEnd"/>
          <w:r>
            <w:t xml:space="preserve"> thermoregulation to buffer “‘cold-blooded’” animals against climate warming. Proceedings of the National Academy of Sciences. 2009;10(10):3835–40. </w:t>
          </w:r>
        </w:p>
        <w:p w14:paraId="09260930" w14:textId="77777777" w:rsidR="007C569A" w:rsidRDefault="007C569A" w:rsidP="00E82C33">
          <w:pPr>
            <w:autoSpaceDE w:val="0"/>
            <w:autoSpaceDN w:val="0"/>
            <w:ind w:hanging="640"/>
            <w:contextualSpacing/>
            <w:divId w:val="1922181639"/>
          </w:pPr>
          <w:r>
            <w:lastRenderedPageBreak/>
            <w:t xml:space="preserve">49. </w:t>
          </w:r>
          <w:r>
            <w:tab/>
            <w:t xml:space="preserve">Gunderson AR, Stillman JH. Plasticity in thermal tolerance has limited potential to buffer ectotherms from global warming. Proceedings of the Royal Society B: Biological Sciences. 2015 May 20;282(1808). </w:t>
          </w:r>
        </w:p>
        <w:p w14:paraId="133B1A55" w14:textId="77777777" w:rsidR="007C569A" w:rsidRDefault="007C569A" w:rsidP="00E82C33">
          <w:pPr>
            <w:autoSpaceDE w:val="0"/>
            <w:autoSpaceDN w:val="0"/>
            <w:ind w:hanging="640"/>
            <w:contextualSpacing/>
            <w:divId w:val="1582447159"/>
          </w:pPr>
          <w:r>
            <w:t xml:space="preserve">50. </w:t>
          </w:r>
          <w:r>
            <w:tab/>
            <w:t xml:space="preserve">Nakagawa S, </w:t>
          </w:r>
          <w:proofErr w:type="spellStart"/>
          <w:r>
            <w:t>Lagisz</w:t>
          </w:r>
          <w:proofErr w:type="spellEnd"/>
          <w:r>
            <w:t xml:space="preserve"> M, O’Dea RE, </w:t>
          </w:r>
          <w:proofErr w:type="spellStart"/>
          <w:r>
            <w:t>Rutkowska</w:t>
          </w:r>
          <w:proofErr w:type="spellEnd"/>
          <w:r>
            <w:t xml:space="preserve"> J, Yang Y, Noble DWA, et al. The orchard plot: Cultivating a forest plot for use in ecology, evolution, and beyond. Res Synth Methods. 2021;12(1):4–12. </w:t>
          </w:r>
        </w:p>
        <w:p w14:paraId="4E4F1C50" w14:textId="5D6DE294" w:rsidR="00E4058F" w:rsidRDefault="007C569A" w:rsidP="00E82C33">
          <w:pPr>
            <w:autoSpaceDE w:val="0"/>
            <w:autoSpaceDN w:val="0"/>
            <w:contextualSpacing/>
            <w:divId w:val="341318472"/>
            <w:rPr>
              <w:b/>
              <w:bCs/>
            </w:rPr>
          </w:pPr>
          <w:r>
            <w:t> </w:t>
          </w:r>
        </w:p>
      </w:sdtContent>
    </w:sdt>
    <w:p w14:paraId="78FB8C49" w14:textId="77777777" w:rsidR="00D51B0A" w:rsidRDefault="00D51B0A" w:rsidP="00E82C33">
      <w:pPr>
        <w:autoSpaceDE w:val="0"/>
        <w:autoSpaceDN w:val="0"/>
        <w:ind w:left="1280"/>
        <w:contextualSpacing/>
        <w:divId w:val="341318472"/>
      </w:pPr>
    </w:p>
    <w:p w14:paraId="2AC36DF7" w14:textId="54A2F394" w:rsidR="00D51B0A" w:rsidRDefault="00D51B0A" w:rsidP="00E82C33">
      <w:pPr>
        <w:autoSpaceDE w:val="0"/>
        <w:autoSpaceDN w:val="0"/>
        <w:ind w:left="1276" w:hanging="709"/>
        <w:contextualSpacing/>
      </w:pPr>
      <w:r>
        <w:t xml:space="preserve">**       </w:t>
      </w:r>
      <w:proofErr w:type="spellStart"/>
      <w:r w:rsidRPr="00D51B0A">
        <w:t>Abayarathna</w:t>
      </w:r>
      <w:proofErr w:type="spellEnd"/>
      <w:r w:rsidRPr="00D51B0A">
        <w:t xml:space="preserve"> MG. </w:t>
      </w:r>
      <w:r w:rsidRPr="00D51B0A">
        <w:rPr>
          <w:i/>
          <w:iCs/>
        </w:rPr>
        <w:t xml:space="preserve">The effect of incubation temperature on offspring phenotypes and survival of velvet gecko, </w:t>
      </w:r>
      <w:proofErr w:type="spellStart"/>
      <w:r w:rsidRPr="00D51B0A">
        <w:rPr>
          <w:i/>
          <w:iCs/>
        </w:rPr>
        <w:t>Amalosia</w:t>
      </w:r>
      <w:proofErr w:type="spellEnd"/>
      <w:r w:rsidRPr="00D51B0A">
        <w:rPr>
          <w:i/>
          <w:iCs/>
        </w:rPr>
        <w:t xml:space="preserve"> </w:t>
      </w:r>
      <w:proofErr w:type="spellStart"/>
      <w:r w:rsidRPr="00D51B0A">
        <w:rPr>
          <w:i/>
          <w:iCs/>
        </w:rPr>
        <w:t>lesueurii</w:t>
      </w:r>
      <w:proofErr w:type="spellEnd"/>
      <w:r w:rsidRPr="00D51B0A">
        <w:t> (Doctoral dissertation).</w:t>
      </w:r>
      <w:r>
        <w:t>**</w:t>
      </w:r>
    </w:p>
    <w:p w14:paraId="1354F4AD" w14:textId="6F588476" w:rsidR="00E4058F" w:rsidRDefault="00E4058F" w:rsidP="00E82C33">
      <w:pPr>
        <w:autoSpaceDE w:val="0"/>
        <w:autoSpaceDN w:val="0"/>
        <w:ind w:left="1276" w:hanging="709"/>
        <w:contextualSpacing/>
      </w:pPr>
      <w:r>
        <w:t xml:space="preserve">**      </w:t>
      </w:r>
      <w:r w:rsidRPr="00D51B0A">
        <w:t xml:space="preserve">Alberts AC, Perry AM, </w:t>
      </w:r>
      <w:proofErr w:type="spellStart"/>
      <w:r w:rsidRPr="00D51B0A">
        <w:t>Lemm</w:t>
      </w:r>
      <w:proofErr w:type="spellEnd"/>
      <w:r w:rsidRPr="00D51B0A">
        <w:t xml:space="preserve"> JM, Phillips JA. Effects of incubation temperature and water potential on growth and thermoregulatory </w:t>
      </w:r>
      <w:proofErr w:type="spellStart"/>
      <w:r w:rsidRPr="00D51B0A">
        <w:t>behavior</w:t>
      </w:r>
      <w:proofErr w:type="spellEnd"/>
      <w:r w:rsidRPr="00D51B0A">
        <w:t xml:space="preserve"> of hatchling Cuban rock iguanas (</w:t>
      </w:r>
      <w:proofErr w:type="spellStart"/>
      <w:r w:rsidRPr="00D51B0A">
        <w:t>Cyclura</w:t>
      </w:r>
      <w:proofErr w:type="spellEnd"/>
      <w:r w:rsidRPr="00D51B0A">
        <w:t xml:space="preserve"> </w:t>
      </w:r>
      <w:proofErr w:type="spellStart"/>
      <w:r w:rsidRPr="00D51B0A">
        <w:t>nubila</w:t>
      </w:r>
      <w:proofErr w:type="spellEnd"/>
      <w:r w:rsidRPr="00D51B0A">
        <w:t>). Copeia. 1997</w:t>
      </w:r>
      <w:r>
        <w:t xml:space="preserve">; </w:t>
      </w:r>
      <w:r w:rsidRPr="00D51B0A">
        <w:t>766-76.</w:t>
      </w:r>
      <w:r>
        <w:t>**</w:t>
      </w:r>
    </w:p>
    <w:p w14:paraId="3F07129A" w14:textId="01AB6364" w:rsidR="00E4058F" w:rsidRDefault="00E4058F" w:rsidP="00E82C33">
      <w:pPr>
        <w:autoSpaceDE w:val="0"/>
        <w:autoSpaceDN w:val="0"/>
        <w:ind w:left="1276" w:hanging="709"/>
        <w:contextualSpacing/>
      </w:pPr>
      <w:r>
        <w:t xml:space="preserve">**      </w:t>
      </w:r>
      <w:r w:rsidRPr="00D51B0A">
        <w:t xml:space="preserve">Arnold SJ, Peterson CR, Gladstone J. Behavioural variation in natural populations. VII. Maternal body temperature does not affect juvenile thermoregulation in a garter snake. Animal Behaviour. 1995 Jan 1;50(3):623-33. </w:t>
      </w:r>
      <w:r>
        <w:t xml:space="preserve">**     </w:t>
      </w:r>
    </w:p>
    <w:p w14:paraId="176E532E" w14:textId="77777777" w:rsidR="00E4058F" w:rsidRDefault="00E4058F" w:rsidP="00E82C33">
      <w:pPr>
        <w:autoSpaceDE w:val="0"/>
        <w:autoSpaceDN w:val="0"/>
        <w:ind w:left="1276" w:hanging="709"/>
        <w:contextualSpacing/>
      </w:pPr>
      <w:r>
        <w:t xml:space="preserve">**       </w:t>
      </w:r>
      <w:proofErr w:type="spellStart"/>
      <w:r w:rsidRPr="00D51B0A">
        <w:t>Beltrán</w:t>
      </w:r>
      <w:proofErr w:type="spellEnd"/>
      <w:r w:rsidRPr="00D51B0A">
        <w:t xml:space="preserve"> I, Durand V, </w:t>
      </w:r>
      <w:proofErr w:type="spellStart"/>
      <w:r w:rsidRPr="00D51B0A">
        <w:t>Loiseleur</w:t>
      </w:r>
      <w:proofErr w:type="spellEnd"/>
      <w:r w:rsidRPr="00D51B0A">
        <w:t xml:space="preserve"> R, Whiting MJ. Effect of early thermal environment on the morphology and performance of a lizard species with bimodal reproduction. Journal of Comparative Physiology B. 2020 Nov;190(6):795-809. </w:t>
      </w:r>
      <w:r>
        <w:t>**</w:t>
      </w:r>
    </w:p>
    <w:p w14:paraId="0A675607" w14:textId="475B60B3" w:rsidR="00E4058F" w:rsidRDefault="00E4058F" w:rsidP="00E82C33">
      <w:pPr>
        <w:autoSpaceDE w:val="0"/>
        <w:autoSpaceDN w:val="0"/>
        <w:ind w:left="1276" w:hanging="709"/>
        <w:contextualSpacing/>
      </w:pPr>
      <w:r>
        <w:t xml:space="preserve">**       </w:t>
      </w:r>
      <w:r w:rsidRPr="00D51B0A">
        <w:t xml:space="preserve">Blouin-Demers G, </w:t>
      </w:r>
      <w:proofErr w:type="spellStart"/>
      <w:r w:rsidRPr="00D51B0A">
        <w:t>Kissner</w:t>
      </w:r>
      <w:proofErr w:type="spellEnd"/>
      <w:r w:rsidRPr="00D51B0A">
        <w:t xml:space="preserve"> KJ, </w:t>
      </w:r>
      <w:proofErr w:type="spellStart"/>
      <w:r w:rsidRPr="00D51B0A">
        <w:t>Weatherhead</w:t>
      </w:r>
      <w:proofErr w:type="spellEnd"/>
      <w:r w:rsidRPr="00D51B0A">
        <w:t xml:space="preserve"> PJ. Plasticity in preferred body temperature of young snakes in response to temperature during development. Copeia. 2000</w:t>
      </w:r>
      <w:r>
        <w:t xml:space="preserve">; </w:t>
      </w:r>
      <w:r w:rsidRPr="00D51B0A">
        <w:t>(3):841-5</w:t>
      </w:r>
      <w:r>
        <w:t xml:space="preserve">**     </w:t>
      </w:r>
    </w:p>
    <w:p w14:paraId="6C0EBD58" w14:textId="77777777" w:rsidR="00D51B0A" w:rsidRDefault="00D51B0A" w:rsidP="00E82C33">
      <w:pPr>
        <w:autoSpaceDE w:val="0"/>
        <w:autoSpaceDN w:val="0"/>
        <w:ind w:left="1276" w:hanging="709"/>
        <w:contextualSpacing/>
      </w:pPr>
      <w:r>
        <w:t xml:space="preserve">**       </w:t>
      </w:r>
      <w:r w:rsidRPr="00D51B0A">
        <w:t>Dayananda B, Murray BR, Webb JK. Hotter nests produce hatchling lizards with lower thermal tolerance. Journal of Experimental Biology. 2017 Jun 15;220(12):2159-65.</w:t>
      </w:r>
      <w:r>
        <w:t>**</w:t>
      </w:r>
    </w:p>
    <w:p w14:paraId="2D3591B9" w14:textId="17998B4C" w:rsidR="00E4058F" w:rsidRDefault="00E4058F" w:rsidP="00E82C33">
      <w:pPr>
        <w:autoSpaceDE w:val="0"/>
        <w:autoSpaceDN w:val="0"/>
        <w:ind w:left="1276" w:hanging="709"/>
        <w:contextualSpacing/>
        <w:rPr>
          <w:rStyle w:val="CommentReference"/>
          <w:sz w:val="24"/>
          <w:szCs w:val="24"/>
        </w:rPr>
      </w:pPr>
      <w:r>
        <w:t xml:space="preserve">**      </w:t>
      </w:r>
      <w:r w:rsidRPr="00D51B0A">
        <w:t xml:space="preserve">Goodman RM, </w:t>
      </w:r>
      <w:proofErr w:type="spellStart"/>
      <w:r w:rsidRPr="00D51B0A">
        <w:t>Walguarnery</w:t>
      </w:r>
      <w:proofErr w:type="spellEnd"/>
      <w:r w:rsidRPr="00D51B0A">
        <w:t xml:space="preserve"> JW. Incubation temperature modifies neonatal thermoregulation in the lizard Anolis carolinensis. Journal of Experimental Zoology Part A: Ecological Genetics and Physiology. 2007;307(8):439-48.</w:t>
      </w:r>
      <w:r>
        <w:t>**</w:t>
      </w:r>
    </w:p>
    <w:p w14:paraId="3CD9892A" w14:textId="18263BFA" w:rsidR="00D51B0A" w:rsidRDefault="00D51B0A" w:rsidP="00E82C33">
      <w:pPr>
        <w:autoSpaceDE w:val="0"/>
        <w:autoSpaceDN w:val="0"/>
        <w:ind w:left="1276" w:hanging="709"/>
        <w:contextualSpacing/>
      </w:pPr>
      <w:r>
        <w:t xml:space="preserve">**       </w:t>
      </w:r>
      <w:r w:rsidRPr="00D51B0A">
        <w:t>Llewelyn J, Macdonald SL, Moritz C, Martins F, Hatcher A, Phillips BL. Adjusting to climate: acclimation, adaptation and developmental plasticity in physiological traits of a tropical rainforest lizard. Integrative Zoology. 2018 Jul;13(4):411-27. .</w:t>
      </w:r>
      <w:r>
        <w:t>**</w:t>
      </w:r>
    </w:p>
    <w:p w14:paraId="0DD7B399" w14:textId="1E3F5D7A" w:rsidR="00E4058F" w:rsidRDefault="00E4058F" w:rsidP="00E82C33">
      <w:pPr>
        <w:autoSpaceDE w:val="0"/>
        <w:autoSpaceDN w:val="0"/>
        <w:ind w:left="1276" w:hanging="709"/>
        <w:contextualSpacing/>
      </w:pPr>
      <w:r>
        <w:t xml:space="preserve">**       </w:t>
      </w:r>
      <w:r w:rsidRPr="00D51B0A">
        <w:t xml:space="preserve">Nelson NJ, </w:t>
      </w:r>
      <w:proofErr w:type="spellStart"/>
      <w:r w:rsidRPr="00D51B0A">
        <w:t>Keall</w:t>
      </w:r>
      <w:proofErr w:type="spellEnd"/>
      <w:r w:rsidRPr="00D51B0A">
        <w:t xml:space="preserve"> SN, Hare KM. Temperature selection by juvenile tuatara (Sphenodon punctatus) is not influenced by temperatures experienced as embryos. Journal of Thermal Biology. 2017;69:261-6.</w:t>
      </w:r>
      <w:r>
        <w:t>*</w:t>
      </w:r>
    </w:p>
    <w:p w14:paraId="63A6C246" w14:textId="77777777" w:rsidR="00E4058F" w:rsidRDefault="00E4058F" w:rsidP="00E82C33">
      <w:pPr>
        <w:autoSpaceDE w:val="0"/>
        <w:autoSpaceDN w:val="0"/>
        <w:ind w:left="1276" w:hanging="709"/>
        <w:contextualSpacing/>
      </w:pPr>
      <w:r>
        <w:t xml:space="preserve">**       </w:t>
      </w:r>
      <w:proofErr w:type="spellStart"/>
      <w:r w:rsidRPr="00D51B0A">
        <w:t>O'Steen</w:t>
      </w:r>
      <w:proofErr w:type="spellEnd"/>
      <w:r w:rsidRPr="00D51B0A">
        <w:t xml:space="preserve"> SH. Embryonic temperature influences juvenile temperature choice and growth rate in snapping turtles Chelydra serpentina. The Journal of Experimental Biology. 1998;201(3):439-49</w:t>
      </w:r>
      <w:r>
        <w:t>.**</w:t>
      </w:r>
    </w:p>
    <w:p w14:paraId="18AFE0CC" w14:textId="7FF1D7AD" w:rsidR="00E4058F" w:rsidRDefault="00E4058F" w:rsidP="00E82C33">
      <w:pPr>
        <w:autoSpaceDE w:val="0"/>
        <w:autoSpaceDN w:val="0"/>
        <w:ind w:left="1276" w:hanging="709"/>
        <w:contextualSpacing/>
      </w:pPr>
      <w:r>
        <w:t xml:space="preserve">**     </w:t>
      </w:r>
      <w:r w:rsidRPr="00D51B0A">
        <w:t xml:space="preserve">Qualls CP, Andrews RM. Cold climates and the evolution of viviparity in reptiles: cold incubation temperatures produce poor-quality offspring in the lizard, Sceloporus </w:t>
      </w:r>
      <w:proofErr w:type="spellStart"/>
      <w:r w:rsidRPr="00D51B0A">
        <w:t>virgatus</w:t>
      </w:r>
      <w:proofErr w:type="spellEnd"/>
      <w:r w:rsidRPr="00D51B0A">
        <w:t>. Biological Journal of the Linnean Society. 1999;67(3):353-76.</w:t>
      </w:r>
      <w:r>
        <w:t>**</w:t>
      </w:r>
    </w:p>
    <w:p w14:paraId="290916A9" w14:textId="1E47C5AC" w:rsidR="00D51B0A" w:rsidRDefault="00D51B0A" w:rsidP="00E82C33">
      <w:pPr>
        <w:autoSpaceDE w:val="0"/>
        <w:autoSpaceDN w:val="0"/>
        <w:ind w:left="1276" w:hanging="709"/>
        <w:contextualSpacing/>
      </w:pPr>
      <w:r>
        <w:t xml:space="preserve">**       </w:t>
      </w:r>
      <w:proofErr w:type="spellStart"/>
      <w:r w:rsidRPr="00D51B0A">
        <w:t>Spotila</w:t>
      </w:r>
      <w:proofErr w:type="spellEnd"/>
      <w:r w:rsidRPr="00D51B0A">
        <w:t xml:space="preserve"> JR, Zimmerman LC, </w:t>
      </w:r>
      <w:proofErr w:type="spellStart"/>
      <w:r w:rsidRPr="00D51B0A">
        <w:t>Binckley</w:t>
      </w:r>
      <w:proofErr w:type="spellEnd"/>
      <w:r w:rsidRPr="00D51B0A">
        <w:t xml:space="preserve"> CA, Grumbles JS, </w:t>
      </w:r>
      <w:proofErr w:type="spellStart"/>
      <w:r w:rsidRPr="00D51B0A">
        <w:t>Rostal</w:t>
      </w:r>
      <w:proofErr w:type="spellEnd"/>
      <w:r w:rsidRPr="00D51B0A">
        <w:t xml:space="preserve"> DC, List Jr A, Beyer EC, Phillips KM, Kemp SJ. Effects of incubation conditions on sex determination, hatching success, and growth of hatchling desert tortoises, Gopherus </w:t>
      </w:r>
      <w:proofErr w:type="spellStart"/>
      <w:r w:rsidRPr="00D51B0A">
        <w:t>agassizii</w:t>
      </w:r>
      <w:proofErr w:type="spellEnd"/>
      <w:r w:rsidRPr="00D51B0A">
        <w:t>. Herpetological Monographs. 1994</w:t>
      </w:r>
      <w:r>
        <w:t xml:space="preserve">; </w:t>
      </w:r>
      <w:r w:rsidRPr="00D51B0A">
        <w:t>1:103-16.</w:t>
      </w:r>
      <w:r>
        <w:t xml:space="preserve"> **</w:t>
      </w:r>
    </w:p>
    <w:p w14:paraId="4A2983AF" w14:textId="214C2609" w:rsidR="00D51B0A" w:rsidRDefault="00D51B0A" w:rsidP="00E82C33">
      <w:pPr>
        <w:autoSpaceDE w:val="0"/>
        <w:autoSpaceDN w:val="0"/>
        <w:ind w:hanging="640"/>
        <w:contextualSpacing/>
      </w:pPr>
    </w:p>
    <w:p w14:paraId="7DDA962E" w14:textId="70C6650F" w:rsidR="00B106AB" w:rsidRPr="00B106AB" w:rsidRDefault="00B106AB" w:rsidP="00E82C33">
      <w:pPr>
        <w:snapToGrid w:val="0"/>
        <w:contextualSpacing/>
        <w:sectPr w:rsidR="00B106AB" w:rsidRPr="00B106AB" w:rsidSect="007B3484">
          <w:pgSz w:w="12240" w:h="15840"/>
          <w:pgMar w:top="1440" w:right="1440" w:bottom="1440" w:left="1440" w:header="708" w:footer="708" w:gutter="0"/>
          <w:lnNumType w:countBy="1" w:restart="continuous"/>
          <w:cols w:space="708"/>
          <w:docGrid w:linePitch="360"/>
        </w:sectPr>
      </w:pPr>
    </w:p>
    <w:p w14:paraId="288A1412" w14:textId="74E0421F" w:rsidR="00D407D5" w:rsidRDefault="00697E28" w:rsidP="00E82C33">
      <w:pPr>
        <w:pStyle w:val="Heading1"/>
        <w:contextualSpacing/>
        <w:rPr>
          <w:rFonts w:cs="Times New Roman"/>
          <w:sz w:val="24"/>
          <w:szCs w:val="24"/>
        </w:rPr>
      </w:pPr>
      <w:bookmarkStart w:id="145" w:name="tables-figures"/>
      <w:r>
        <w:rPr>
          <w:rFonts w:cs="Times New Roman"/>
          <w:sz w:val="24"/>
          <w:szCs w:val="24"/>
        </w:rPr>
        <w:lastRenderedPageBreak/>
        <w:t>Tables &amp; Figures</w:t>
      </w:r>
    </w:p>
    <w:p w14:paraId="2441FD08" w14:textId="77777777" w:rsidR="003E3D19" w:rsidRDefault="003E3D19" w:rsidP="00E82C33">
      <w:pPr>
        <w:pStyle w:val="FirstParagraph"/>
        <w:contextualSpacing/>
      </w:pPr>
      <w:r>
        <w:t>Table 1. Model outputs coefficients for testing wither sex, body mass, incubation temperature, resource, or the interaction between resource and temperature had an effect on T</w:t>
      </w:r>
      <m:oMath>
        <m:sSub>
          <m:sSubPr>
            <m:ctrlPr>
              <w:rPr>
                <w:rFonts w:ascii="Cambria Math" w:hAnsi="Cambria Math"/>
              </w:rPr>
            </m:ctrlPr>
          </m:sSubPr>
          <m:e>
            <m:r>
              <w:rPr>
                <w:rFonts w:ascii="Cambria Math" w:hAnsi="Cambria Math"/>
              </w:rPr>
              <m:t>​</m:t>
            </m:r>
          </m:e>
          <m:sub>
            <m:r>
              <w:rPr>
                <w:rFonts w:ascii="Cambria Math" w:hAnsi="Cambria Math"/>
              </w:rPr>
              <m:t>Pref</m:t>
            </m:r>
          </m:sub>
        </m:sSub>
      </m:oMath>
      <w:r>
        <w:t xml:space="preserve"> or CT</w:t>
      </w:r>
      <m:oMath>
        <m:sSub>
          <m:sSubPr>
            <m:ctrlPr>
              <w:rPr>
                <w:rFonts w:ascii="Cambria Math" w:hAnsi="Cambria Math"/>
              </w:rPr>
            </m:ctrlPr>
          </m:sSubPr>
          <m:e>
            <m:r>
              <w:rPr>
                <w:rFonts w:ascii="Cambria Math" w:hAnsi="Cambria Math"/>
              </w:rPr>
              <m:t>​</m:t>
            </m:r>
          </m:e>
          <m:sub>
            <m:r>
              <w:rPr>
                <w:rFonts w:ascii="Cambria Math" w:hAnsi="Cambria Math"/>
              </w:rPr>
              <m:t>Max</m:t>
            </m:r>
          </m:sub>
        </m:sSub>
      </m:oMath>
      <w:r>
        <w:t xml:space="preserve"> in hatchling </w:t>
      </w:r>
      <w:proofErr w:type="spellStart"/>
      <w:r>
        <w:rPr>
          <w:i/>
          <w:iCs/>
        </w:rPr>
        <w:t>Lampropholis</w:t>
      </w:r>
      <w:proofErr w:type="spellEnd"/>
      <w:r>
        <w:rPr>
          <w:i/>
          <w:iCs/>
        </w:rPr>
        <w:t xml:space="preserve"> </w:t>
      </w:r>
      <w:proofErr w:type="spellStart"/>
      <w:r>
        <w:rPr>
          <w:i/>
          <w:iCs/>
        </w:rPr>
        <w:t>delicata</w:t>
      </w:r>
      <w:proofErr w:type="spellEnd"/>
      <w:r>
        <w:t>. Est. value describes the estimated coefficient value and 95% CI describes the lower and upper bound of the 95% credible interval for each coefficient value. Intercept is the estimated mean of each thermal trait from the null model.</w:t>
      </w:r>
    </w:p>
    <w:tbl>
      <w:tblPr>
        <w:tblW w:w="0" w:type="auto"/>
        <w:jc w:val="center"/>
        <w:tblLayout w:type="fixed"/>
        <w:tblLook w:val="0420" w:firstRow="1" w:lastRow="0" w:firstColumn="0" w:lastColumn="0" w:noHBand="0" w:noVBand="1"/>
      </w:tblPr>
      <w:tblGrid>
        <w:gridCol w:w="1817"/>
        <w:gridCol w:w="3774"/>
        <w:gridCol w:w="1266"/>
        <w:gridCol w:w="1254"/>
        <w:gridCol w:w="1328"/>
        <w:gridCol w:w="1120"/>
      </w:tblGrid>
      <w:tr w:rsidR="003E3D19" w14:paraId="554E5DE9" w14:textId="77777777" w:rsidTr="00E455D0">
        <w:trPr>
          <w:cantSplit/>
          <w:tblHeader/>
          <w:jc w:val="center"/>
        </w:trPr>
        <w:tc>
          <w:tcPr>
            <w:tcW w:w="18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94EC0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Thermal Index</w:t>
            </w:r>
          </w:p>
        </w:tc>
        <w:tc>
          <w:tcPr>
            <w:tcW w:w="377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2EC2D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Covariate</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F6BD0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Estimate</w:t>
            </w:r>
          </w:p>
        </w:tc>
        <w:tc>
          <w:tcPr>
            <w:tcW w:w="125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6BF860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l-95% CI</w:t>
            </w:r>
          </w:p>
        </w:tc>
        <w:tc>
          <w:tcPr>
            <w:tcW w:w="132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864A9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u-95% CI</w:t>
            </w:r>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E90AC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p value</w:t>
            </w:r>
          </w:p>
        </w:tc>
      </w:tr>
      <w:tr w:rsidR="003E3D19" w14:paraId="4F3E7CBA" w14:textId="77777777" w:rsidTr="00E455D0">
        <w:trPr>
          <w:cantSplit/>
          <w:jc w:val="center"/>
        </w:trPr>
        <w:tc>
          <w:tcPr>
            <w:tcW w:w="1817"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759EA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roofErr w:type="spellStart"/>
            <w:r>
              <w:rPr>
                <w:i/>
                <w:color w:val="000000"/>
                <w:sz w:val="22"/>
                <w:szCs w:val="22"/>
              </w:rPr>
              <w:t>Tpref</w:t>
            </w:r>
            <w:proofErr w:type="spellEnd"/>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3E21A"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(Intercept)</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5E83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30.94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99D7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28.67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A5C6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33.20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8DA6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0.00</w:t>
            </w:r>
          </w:p>
        </w:tc>
      </w:tr>
      <w:tr w:rsidR="003E3D19" w14:paraId="1D2D0C0A" w14:textId="77777777" w:rsidTr="00E455D0">
        <w:trPr>
          <w:cantSplit/>
          <w:jc w:val="center"/>
        </w:trPr>
        <w:tc>
          <w:tcPr>
            <w:tcW w:w="1817"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3BBF8"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EEF1C"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7F317"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0.44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5A51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-0.97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BB7E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1.86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BE500"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0.53</w:t>
            </w:r>
          </w:p>
        </w:tc>
      </w:tr>
      <w:tr w:rsidR="003E3D19" w14:paraId="307538E3"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3A9B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268E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06D0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0.30</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41F20"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-2.50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B108C"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3.09</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6C9B7"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0.83</w:t>
            </w:r>
          </w:p>
        </w:tc>
      </w:tr>
      <w:tr w:rsidR="003E3D19" w14:paraId="2FBD7E0D"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43A47"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C7927"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0B253"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-0.35</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5D5D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-2.36</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A9CE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1.66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35D4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0.72</w:t>
            </w:r>
          </w:p>
        </w:tc>
      </w:tr>
      <w:tr w:rsidR="003E3D19" w14:paraId="12DDAFFC"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980B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C4EC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67DF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0.19</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B0828"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-1.83</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4C37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2.20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AA8E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0.85</w:t>
            </w:r>
          </w:p>
        </w:tc>
      </w:tr>
      <w:tr w:rsidR="003E3D19" w14:paraId="71D16A8D" w14:textId="77777777" w:rsidTr="00E455D0">
        <w:trPr>
          <w:cantSplit/>
          <w:jc w:val="center"/>
        </w:trPr>
        <w:tc>
          <w:tcPr>
            <w:tcW w:w="1817"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B50DC4"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DE1364"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Incubation Temperature*Resource</w:t>
            </w:r>
          </w:p>
        </w:tc>
        <w:tc>
          <w:tcPr>
            <w:tcW w:w="126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9A881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-0.22</w:t>
            </w:r>
          </w:p>
        </w:tc>
        <w:tc>
          <w:tcPr>
            <w:tcW w:w="125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64C7D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-4.31</w:t>
            </w:r>
          </w:p>
        </w:tc>
        <w:tc>
          <w:tcPr>
            <w:tcW w:w="132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53F80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3.87</w:t>
            </w:r>
          </w:p>
        </w:tc>
        <w:tc>
          <w:tcPr>
            <w:tcW w:w="11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5FB5E3"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0.91</w:t>
            </w:r>
          </w:p>
        </w:tc>
      </w:tr>
      <w:tr w:rsidR="003E3D19" w14:paraId="2AFC4CC1" w14:textId="77777777" w:rsidTr="00E455D0">
        <w:trPr>
          <w:cantSplit/>
          <w:jc w:val="center"/>
        </w:trPr>
        <w:tc>
          <w:tcPr>
            <w:tcW w:w="1817"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F1A00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i/>
                <w:color w:val="000000"/>
                <w:sz w:val="22"/>
                <w:szCs w:val="22"/>
              </w:rPr>
              <w:t>CTmax</w:t>
            </w:r>
          </w:p>
        </w:tc>
        <w:tc>
          <w:tcPr>
            <w:tcW w:w="377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6043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(Intercept)</w:t>
            </w:r>
          </w:p>
        </w:tc>
        <w:tc>
          <w:tcPr>
            <w:tcW w:w="126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D791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43.27</w:t>
            </w:r>
          </w:p>
        </w:tc>
        <w:tc>
          <w:tcPr>
            <w:tcW w:w="125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C4F6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42.17</w:t>
            </w:r>
          </w:p>
        </w:tc>
        <w:tc>
          <w:tcPr>
            <w:tcW w:w="132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E5A7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44.37</w:t>
            </w:r>
          </w:p>
        </w:tc>
        <w:tc>
          <w:tcPr>
            <w:tcW w:w="112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238D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0.00</w:t>
            </w:r>
          </w:p>
        </w:tc>
      </w:tr>
      <w:tr w:rsidR="003E3D19" w14:paraId="3B9B3A7E" w14:textId="77777777" w:rsidTr="00E455D0">
        <w:trPr>
          <w:cantSplit/>
          <w:jc w:val="center"/>
        </w:trPr>
        <w:tc>
          <w:tcPr>
            <w:tcW w:w="1817"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9531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678E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9B31A"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-0.41</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8BD38"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-1.08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FDFD7"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0.25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B146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0.21</w:t>
            </w:r>
          </w:p>
        </w:tc>
      </w:tr>
      <w:tr w:rsidR="003E3D19" w14:paraId="07C6D80A"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FC3A6"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182E8"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7E2B0"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-0.03</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03CB3"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-1.35</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572CC"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1.28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1D8CC"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0.96</w:t>
            </w:r>
          </w:p>
        </w:tc>
      </w:tr>
      <w:tr w:rsidR="003E3D19" w14:paraId="309E254E"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AA78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290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8B74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-0.18</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B2928"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-1.14</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6B6A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0.78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902D3"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0.70</w:t>
            </w:r>
          </w:p>
        </w:tc>
      </w:tr>
      <w:tr w:rsidR="003E3D19" w14:paraId="7AB85146"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9F43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A6B0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98460"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-0.24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8289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-1.20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B3C1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0.71</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E3B5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0.61</w:t>
            </w:r>
          </w:p>
        </w:tc>
      </w:tr>
      <w:tr w:rsidR="003E3D19" w14:paraId="7411B136" w14:textId="77777777" w:rsidTr="00E455D0">
        <w:trPr>
          <w:cantSplit/>
          <w:jc w:val="center"/>
        </w:trPr>
        <w:tc>
          <w:tcPr>
            <w:tcW w:w="1817"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12D94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25389A"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Incubation Temperature*Resource</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0F9494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-0.52</w:t>
            </w:r>
          </w:p>
        </w:tc>
        <w:tc>
          <w:tcPr>
            <w:tcW w:w="125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67E1B9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-2.47</w:t>
            </w:r>
          </w:p>
        </w:tc>
        <w:tc>
          <w:tcPr>
            <w:tcW w:w="132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F62D8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1.44</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3E5A0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0.59</w:t>
            </w:r>
          </w:p>
        </w:tc>
      </w:tr>
    </w:tbl>
    <w:p w14:paraId="65C854A2" w14:textId="77777777" w:rsidR="003E3D19" w:rsidRDefault="003E3D19" w:rsidP="00E82C33">
      <w:pPr>
        <w:contextualSpacing/>
      </w:pPr>
      <w:r>
        <w:br w:type="page"/>
      </w:r>
    </w:p>
    <w:p w14:paraId="45B033FE" w14:textId="378DC56F" w:rsidR="00D53461" w:rsidRPr="00D407D5" w:rsidRDefault="00D53461" w:rsidP="00E82C33">
      <w:pPr>
        <w:snapToGrid w:val="0"/>
        <w:contextualSpacing/>
        <w:rPr>
          <w:b/>
          <w:bCs/>
        </w:rPr>
        <w:sectPr w:rsidR="00D53461" w:rsidRPr="00D407D5" w:rsidSect="007B3484">
          <w:pgSz w:w="12240" w:h="15840"/>
          <w:pgMar w:top="1440" w:right="1440" w:bottom="1440" w:left="1440" w:header="708" w:footer="708" w:gutter="0"/>
          <w:lnNumType w:countBy="1" w:restart="continuous"/>
          <w:cols w:space="708"/>
          <w:docGrid w:linePitch="360"/>
        </w:sectPr>
      </w:pPr>
    </w:p>
    <w:p w14:paraId="10B01F34" w14:textId="77777777" w:rsidR="006649F6" w:rsidRDefault="006649F6" w:rsidP="00E82C33">
      <w:pPr>
        <w:pStyle w:val="BodyText"/>
        <w:contextualSpacing/>
        <w:rPr>
          <w:rFonts w:ascii="Times New Roman" w:hAnsi="Times New Roman" w:cs="Times New Roman"/>
        </w:rPr>
      </w:pPr>
    </w:p>
    <w:p w14:paraId="40910C1F" w14:textId="0DDDC617" w:rsidR="006649F6" w:rsidRDefault="002701DD" w:rsidP="00E82C33">
      <w:pPr>
        <w:pStyle w:val="BodyText"/>
        <w:contextualSpacing/>
        <w:jc w:val="center"/>
        <w:rPr>
          <w:rFonts w:ascii="Times New Roman" w:hAnsi="Times New Roman" w:cs="Times New Roman"/>
        </w:rPr>
      </w:pPr>
      <w:r>
        <w:rPr>
          <w:noProof/>
        </w:rPr>
        <w:drawing>
          <wp:inline distT="0" distB="0" distL="0" distR="0" wp14:anchorId="10051C27" wp14:editId="7D6D6779">
            <wp:extent cx="6883685" cy="4048018"/>
            <wp:effectExtent l="0" t="0" r="0" b="381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nal.Figures/Figure1.pdf"/>
                    <pic:cNvPicPr>
                      <a:picLocks noChangeAspect="1" noChangeArrowheads="1"/>
                    </pic:cNvPicPr>
                  </pic:nvPicPr>
                  <pic:blipFill>
                    <a:blip r:embed="rId14"/>
                    <a:stretch>
                      <a:fillRect/>
                    </a:stretch>
                  </pic:blipFill>
                  <pic:spPr bwMode="auto">
                    <a:xfrm>
                      <a:off x="0" y="0"/>
                      <a:ext cx="6914203" cy="4065964"/>
                    </a:xfrm>
                    <a:prstGeom prst="rect">
                      <a:avLst/>
                    </a:prstGeom>
                    <a:noFill/>
                    <a:ln w="9525">
                      <a:noFill/>
                      <a:headEnd/>
                      <a:tailEnd/>
                    </a:ln>
                  </pic:spPr>
                </pic:pic>
              </a:graphicData>
            </a:graphic>
          </wp:inline>
        </w:drawing>
      </w:r>
    </w:p>
    <w:p w14:paraId="62812B52" w14:textId="5828C680" w:rsidR="003E3D19" w:rsidRPr="003E3D19" w:rsidRDefault="003E3D19" w:rsidP="00E82C33">
      <w:pPr>
        <w:snapToGrid w:val="0"/>
        <w:contextualSpacing/>
        <w:rPr>
          <w:lang w:val="en-US"/>
        </w:rPr>
      </w:pPr>
      <w:r w:rsidRPr="003E3D19">
        <w:rPr>
          <w:lang w:val="en-US"/>
        </w:rPr>
        <w:t xml:space="preserve">Figure 1. Thermal indices across different incubation temperatures and resource treatments for hatchling </w:t>
      </w:r>
      <w:proofErr w:type="spellStart"/>
      <w:r w:rsidRPr="003E3D19">
        <w:rPr>
          <w:i/>
          <w:iCs/>
          <w:lang w:val="en-US"/>
        </w:rPr>
        <w:t>Lampropholis</w:t>
      </w:r>
      <w:proofErr w:type="spellEnd"/>
      <w:r w:rsidRPr="003E3D19">
        <w:rPr>
          <w:i/>
          <w:iCs/>
          <w:lang w:val="en-US"/>
        </w:rPr>
        <w:t xml:space="preserve"> </w:t>
      </w:r>
      <w:proofErr w:type="spellStart"/>
      <w:r w:rsidRPr="003E3D19">
        <w:rPr>
          <w:i/>
          <w:iCs/>
          <w:lang w:val="en-US"/>
        </w:rPr>
        <w:t>delicata</w:t>
      </w:r>
      <w:proofErr w:type="spellEnd"/>
      <w:r w:rsidRPr="003E3D19">
        <w:rPr>
          <w:lang w:val="en-US"/>
        </w:rPr>
        <w:t xml:space="preserve"> (n=10 per temperature and treatment). (A) Thermal preference (T</w:t>
      </w:r>
      <m:oMath>
        <m:sSub>
          <m:sSubPr>
            <m:ctrlPr>
              <w:rPr>
                <w:rFonts w:ascii="Cambria Math" w:hAnsi="Cambria Math"/>
                <w:lang w:val="en-US"/>
              </w:rPr>
            </m:ctrlPr>
          </m:sSubPr>
          <m:e>
            <m:r>
              <w:rPr>
                <w:rFonts w:ascii="Cambria Math" w:hAnsi="Cambria Math"/>
                <w:lang w:val="en-US"/>
              </w:rPr>
              <m:t>​</m:t>
            </m:r>
          </m:e>
          <m:sub>
            <m:r>
              <w:rPr>
                <w:rFonts w:ascii="Cambria Math" w:hAnsi="Cambria Math"/>
                <w:lang w:val="en-US"/>
              </w:rPr>
              <m:t>pref</m:t>
            </m:r>
          </m:sub>
        </m:sSub>
      </m:oMath>
      <w:r w:rsidRPr="003E3D19">
        <w:rPr>
          <w:lang w:val="en-US"/>
        </w:rPr>
        <w:t>) in lizards incubated at 23 &amp; 28°C for each resource treatment (yolk ablation &amp; control). (B) Critical thermal maximum (CT</w:t>
      </w:r>
      <m:oMath>
        <m:sSub>
          <m:sSubPr>
            <m:ctrlPr>
              <w:rPr>
                <w:rFonts w:ascii="Cambria Math" w:hAnsi="Cambria Math"/>
                <w:lang w:val="en-US"/>
              </w:rPr>
            </m:ctrlPr>
          </m:sSubPr>
          <m:e>
            <m:r>
              <w:rPr>
                <w:rFonts w:ascii="Cambria Math" w:hAnsi="Cambria Math"/>
                <w:lang w:val="en-US"/>
              </w:rPr>
              <m:t>​</m:t>
            </m:r>
          </m:e>
          <m:sub>
            <m:r>
              <w:rPr>
                <w:rFonts w:ascii="Cambria Math" w:hAnsi="Cambria Math"/>
                <w:lang w:val="en-US"/>
              </w:rPr>
              <m:t>max</m:t>
            </m:r>
          </m:sub>
        </m:sSub>
      </m:oMath>
      <w:r w:rsidRPr="003E3D19">
        <w:rPr>
          <w:lang w:val="en-US"/>
        </w:rPr>
        <w:t>) in lizards incubated at 23 &amp; 28°C for each resource treatment. Bars above plots indicate pairwise comparisons of thermal indices between treatment temperature and the interaction between treatment temperature and resource treatment.</w:t>
      </w:r>
      <w:r w:rsidR="00DD4282">
        <w:rPr>
          <w:lang w:val="en-US"/>
        </w:rPr>
        <w:t xml:space="preserve"> Means and 95% confidence intervals are provided along with the </w:t>
      </w:r>
      <w:r w:rsidR="00DD4282" w:rsidRPr="00D51B0A">
        <w:rPr>
          <w:i/>
          <w:iCs/>
          <w:lang w:val="en-US"/>
        </w:rPr>
        <w:t>p</w:t>
      </w:r>
      <w:r w:rsidR="00DD4282">
        <w:rPr>
          <w:lang w:val="en-US"/>
        </w:rPr>
        <w:t>-value for each contrast.</w:t>
      </w:r>
    </w:p>
    <w:p w14:paraId="22CD7ECE" w14:textId="77777777" w:rsidR="00697E28" w:rsidRDefault="00697E28" w:rsidP="00E82C33">
      <w:pPr>
        <w:snapToGrid w:val="0"/>
        <w:contextualSpacing/>
        <w:rPr>
          <w:b/>
          <w:bCs/>
        </w:rPr>
      </w:pPr>
    </w:p>
    <w:p w14:paraId="13C783B3" w14:textId="5A55A5FB" w:rsidR="00697E28" w:rsidRPr="00D407D5" w:rsidRDefault="00697E28" w:rsidP="00E82C33">
      <w:pPr>
        <w:snapToGrid w:val="0"/>
        <w:contextualSpacing/>
        <w:rPr>
          <w:b/>
          <w:bCs/>
        </w:rPr>
        <w:sectPr w:rsidR="00697E28" w:rsidRPr="00D407D5" w:rsidSect="007B3484">
          <w:pgSz w:w="12240" w:h="15840"/>
          <w:pgMar w:top="1440" w:right="1440" w:bottom="1440" w:left="1440" w:header="708" w:footer="708" w:gutter="0"/>
          <w:lnNumType w:countBy="1" w:restart="continuous"/>
          <w:cols w:space="708"/>
          <w:docGrid w:linePitch="360"/>
        </w:sectPr>
      </w:pPr>
    </w:p>
    <w:p w14:paraId="6D6120D1" w14:textId="487F8BCB" w:rsidR="00AB52B8" w:rsidRDefault="003E3D19" w:rsidP="00E82C33">
      <w:pPr>
        <w:pStyle w:val="BodyText"/>
        <w:contextualSpacing/>
        <w:jc w:val="center"/>
        <w:rPr>
          <w:rFonts w:ascii="Times New Roman" w:hAnsi="Times New Roman" w:cs="Times New Roman"/>
        </w:rPr>
      </w:pPr>
      <w:r>
        <w:rPr>
          <w:noProof/>
        </w:rPr>
        <w:lastRenderedPageBreak/>
        <w:drawing>
          <wp:inline distT="0" distB="0" distL="0" distR="0" wp14:anchorId="6022D72A" wp14:editId="30129AA7">
            <wp:extent cx="7747907" cy="4620986"/>
            <wp:effectExtent l="0" t="0" r="0" b="1905"/>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Figures/Figure2.pdf"/>
                    <pic:cNvPicPr>
                      <a:picLocks noChangeAspect="1" noChangeArrowheads="1"/>
                    </pic:cNvPicPr>
                  </pic:nvPicPr>
                  <pic:blipFill>
                    <a:blip r:embed="rId15"/>
                    <a:stretch>
                      <a:fillRect/>
                    </a:stretch>
                  </pic:blipFill>
                  <pic:spPr bwMode="auto">
                    <a:xfrm>
                      <a:off x="0" y="0"/>
                      <a:ext cx="7790032" cy="4646110"/>
                    </a:xfrm>
                    <a:prstGeom prst="rect">
                      <a:avLst/>
                    </a:prstGeom>
                    <a:noFill/>
                    <a:ln w="9525">
                      <a:noFill/>
                      <a:headEnd/>
                      <a:tailEnd/>
                    </a:ln>
                  </pic:spPr>
                </pic:pic>
              </a:graphicData>
            </a:graphic>
          </wp:inline>
        </w:drawing>
      </w:r>
    </w:p>
    <w:p w14:paraId="68141722" w14:textId="1BA703F4" w:rsidR="00697E28" w:rsidRPr="00F67942" w:rsidRDefault="00D407D5" w:rsidP="00E82C33">
      <w:pPr>
        <w:pStyle w:val="BodyText"/>
        <w:contextualSpacing/>
        <w:rPr>
          <w:rFonts w:ascii="Times New Roman" w:hAnsi="Times New Roman" w:cs="Times New Roman"/>
        </w:rPr>
        <w:sectPr w:rsidR="00697E28" w:rsidRPr="00F67942" w:rsidSect="007B3484">
          <w:pgSz w:w="15840" w:h="12240" w:orient="landscape"/>
          <w:pgMar w:top="1440" w:right="1440" w:bottom="1440" w:left="1440" w:header="708" w:footer="708" w:gutter="0"/>
          <w:lnNumType w:countBy="1" w:restart="continuous"/>
          <w:cols w:space="708"/>
          <w:docGrid w:linePitch="360"/>
        </w:sectPr>
      </w:pPr>
      <w:r w:rsidRPr="00D407D5">
        <w:rPr>
          <w:rFonts w:ascii="Times New Roman" w:hAnsi="Times New Roman" w:cs="Times New Roman"/>
        </w:rPr>
        <w:t xml:space="preserve">Figure 2. </w:t>
      </w:r>
      <w:r w:rsidR="009D7B1D">
        <w:rPr>
          <w:rFonts w:ascii="Times New Roman" w:hAnsi="Times New Roman" w:cs="Times New Roman"/>
        </w:rPr>
        <w:t>The magnitude</w:t>
      </w:r>
      <w:r w:rsidRPr="00D407D5">
        <w:rPr>
          <w:rFonts w:ascii="Times New Roman" w:hAnsi="Times New Roman" w:cs="Times New Roman"/>
        </w:rPr>
        <w:t xml:space="preserve"> of the effect </w:t>
      </w:r>
      <w:r w:rsidR="009D7B1D">
        <w:rPr>
          <w:rFonts w:ascii="Times New Roman" w:hAnsi="Times New Roman" w:cs="Times New Roman"/>
        </w:rPr>
        <w:t>of</w:t>
      </w:r>
      <w:r w:rsidRPr="00D407D5">
        <w:rPr>
          <w:rFonts w:ascii="Times New Roman" w:hAnsi="Times New Roman" w:cs="Times New Roman"/>
        </w:rPr>
        <w:t xml:space="preserve"> developmental temperature on thermal indices (T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pref</m:t>
            </m:r>
          </m:sub>
        </m:sSub>
      </m:oMath>
      <w:r w:rsidRPr="00D407D5">
        <w:rPr>
          <w:rFonts w:ascii="Times New Roman" w:hAnsi="Times New Roman" w:cs="Times New Roman"/>
        </w:rPr>
        <w:t xml:space="preserve"> &amp; CT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max</m:t>
            </m:r>
          </m:sub>
        </m:sSub>
      </m:oMath>
      <w:r w:rsidRPr="00D407D5">
        <w:rPr>
          <w:rFonts w:ascii="Times New Roman" w:hAnsi="Times New Roman" w:cs="Times New Roman"/>
        </w:rPr>
        <w:t xml:space="preserve">) in reptiles (A) </w:t>
      </w:r>
      <w:r w:rsidR="009D7B1D">
        <w:rPr>
          <w:rFonts w:ascii="Times New Roman" w:hAnsi="Times New Roman" w:cs="Times New Roman"/>
        </w:rPr>
        <w:t>concerning</w:t>
      </w:r>
      <w:r w:rsidRPr="00D407D5">
        <w:rPr>
          <w:rFonts w:ascii="Times New Roman" w:hAnsi="Times New Roman" w:cs="Times New Roman"/>
        </w:rPr>
        <w:t xml:space="preserve"> age class </w:t>
      </w:r>
      <w:r w:rsidR="00DC0A76">
        <w:rPr>
          <w:rFonts w:ascii="Times New Roman" w:hAnsi="Times New Roman" w:cs="Times New Roman"/>
        </w:rPr>
        <w:t xml:space="preserve">of thermal physiological measurement </w:t>
      </w:r>
      <w:r w:rsidRPr="00D407D5">
        <w:rPr>
          <w:rFonts w:ascii="Times New Roman" w:hAnsi="Times New Roman" w:cs="Times New Roman"/>
        </w:rPr>
        <w:t xml:space="preserve">(B), </w:t>
      </w:r>
      <w:r w:rsidR="00DD4282">
        <w:rPr>
          <w:rFonts w:ascii="Times New Roman" w:hAnsi="Times New Roman" w:cs="Times New Roman"/>
        </w:rPr>
        <w:t>climate zone</w:t>
      </w:r>
      <w:r w:rsidR="00DD4282" w:rsidRPr="00D407D5">
        <w:rPr>
          <w:rFonts w:ascii="Times New Roman" w:hAnsi="Times New Roman" w:cs="Times New Roman"/>
        </w:rPr>
        <w:t xml:space="preserve"> </w:t>
      </w:r>
      <w:r w:rsidRPr="00D407D5">
        <w:rPr>
          <w:rFonts w:ascii="Times New Roman" w:hAnsi="Times New Roman" w:cs="Times New Roman"/>
        </w:rPr>
        <w:t xml:space="preserve">(C), and taxon (D). Mean meta-analytic </w:t>
      </w:r>
      <w:r w:rsidR="00DD4282">
        <w:rPr>
          <w:rFonts w:ascii="Times New Roman" w:hAnsi="Times New Roman" w:cs="Times New Roman"/>
        </w:rPr>
        <w:t xml:space="preserve">ARR </w:t>
      </w:r>
      <w:r w:rsidRPr="00D407D5">
        <w:rPr>
          <w:rFonts w:ascii="Times New Roman" w:hAnsi="Times New Roman" w:cs="Times New Roman"/>
        </w:rPr>
        <w:t xml:space="preserve">estimates (circles) with their 95% confidence intervals (thicker error bars) and prediction intervals (thinner error bars). </w:t>
      </w:r>
      <w:r w:rsidR="003E3D19">
        <w:rPr>
          <w:rFonts w:ascii="Times New Roman" w:hAnsi="Times New Roman" w:cs="Times New Roman"/>
        </w:rPr>
        <w:t>D</w:t>
      </w:r>
      <w:r w:rsidRPr="00D407D5">
        <w:rPr>
          <w:rFonts w:ascii="Times New Roman" w:hAnsi="Times New Roman" w:cs="Times New Roman"/>
        </w:rPr>
        <w:t xml:space="preserve">ata points from each study from </w:t>
      </w:r>
      <w:r w:rsidR="009D7B1D">
        <w:rPr>
          <w:rFonts w:ascii="Times New Roman" w:hAnsi="Times New Roman" w:cs="Times New Roman"/>
        </w:rPr>
        <w:t xml:space="preserve">the </w:t>
      </w:r>
      <w:r w:rsidRPr="00D407D5">
        <w:rPr>
          <w:rFonts w:ascii="Times New Roman" w:hAnsi="Times New Roman" w:cs="Times New Roman"/>
        </w:rPr>
        <w:t>meta-analysis are scaled by precision (inverse of standard error)</w:t>
      </w:r>
      <w:r w:rsidR="009D7B1D">
        <w:rPr>
          <w:rFonts w:ascii="Times New Roman" w:hAnsi="Times New Roman" w:cs="Times New Roman"/>
        </w:rPr>
        <w:t>,</w:t>
      </w:r>
      <w:r w:rsidRPr="00D407D5">
        <w:rPr>
          <w:rFonts w:ascii="Times New Roman" w:hAnsi="Times New Roman" w:cs="Times New Roman"/>
        </w:rPr>
        <w:t xml:space="preserve"> and k is the number of effect sizes with </w:t>
      </w:r>
      <w:r w:rsidR="009D7B1D">
        <w:rPr>
          <w:rFonts w:ascii="Times New Roman" w:hAnsi="Times New Roman" w:cs="Times New Roman"/>
        </w:rPr>
        <w:t xml:space="preserve">the </w:t>
      </w:r>
      <w:r w:rsidRPr="00D407D5">
        <w:rPr>
          <w:rFonts w:ascii="Times New Roman" w:hAnsi="Times New Roman" w:cs="Times New Roman"/>
        </w:rPr>
        <w:t xml:space="preserve">number of species in brackets. ARR is </w:t>
      </w:r>
      <w:r w:rsidR="009D7B1D">
        <w:rPr>
          <w:rFonts w:ascii="Times New Roman" w:hAnsi="Times New Roman" w:cs="Times New Roman"/>
        </w:rPr>
        <w:t xml:space="preserve">the </w:t>
      </w:r>
      <w:r w:rsidRPr="00D407D5">
        <w:rPr>
          <w:rFonts w:ascii="Times New Roman" w:hAnsi="Times New Roman" w:cs="Times New Roman"/>
        </w:rPr>
        <w:t xml:space="preserve">acclimation response ratio. </w:t>
      </w:r>
      <w:r w:rsidR="000C54BB">
        <w:rPr>
          <w:rFonts w:ascii="Times New Roman" w:hAnsi="Times New Roman" w:cs="Times New Roman"/>
        </w:rPr>
        <w:t xml:space="preserve">95% confidence intervals not overlapping 0 are </w:t>
      </w:r>
      <w:r w:rsidR="00FF1CAD">
        <w:rPr>
          <w:rFonts w:ascii="Times New Roman" w:hAnsi="Times New Roman" w:cs="Times New Roman"/>
        </w:rPr>
        <w:t xml:space="preserve">statistically </w:t>
      </w:r>
      <w:r w:rsidR="000C54BB">
        <w:rPr>
          <w:rFonts w:ascii="Times New Roman" w:hAnsi="Times New Roman" w:cs="Times New Roman"/>
        </w:rPr>
        <w:t xml:space="preserve">significant. </w:t>
      </w:r>
      <w:r w:rsidRPr="00D407D5">
        <w:rPr>
          <w:rFonts w:ascii="Times New Roman" w:hAnsi="Times New Roman" w:cs="Times New Roman"/>
        </w:rPr>
        <w:t xml:space="preserve">Graphs were constructed using the </w:t>
      </w:r>
      <w:proofErr w:type="spellStart"/>
      <w:r w:rsidRPr="00BE5C3D">
        <w:rPr>
          <w:rFonts w:ascii="Times New Roman" w:hAnsi="Times New Roman" w:cs="Times New Roman"/>
          <w:i/>
          <w:iCs/>
        </w:rPr>
        <w:t>orchaRd</w:t>
      </w:r>
      <w:proofErr w:type="spellEnd"/>
      <w:r w:rsidRPr="00D407D5">
        <w:rPr>
          <w:rFonts w:ascii="Times New Roman" w:hAnsi="Times New Roman" w:cs="Times New Roman"/>
        </w:rPr>
        <w:t xml:space="preserve"> package</w:t>
      </w:r>
      <w:sdt>
        <w:sdtPr>
          <w:rPr>
            <w:rFonts w:ascii="Times New Roman" w:hAnsi="Times New Roman" w:cs="Times New Roman"/>
            <w:color w:val="000000"/>
            <w:vertAlign w:val="superscript"/>
          </w:rPr>
          <w:tag w:val="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1MD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
          <w:id w:val="-1562786631"/>
          <w:placeholder>
            <w:docPart w:val="DefaultPlaceholder_-1854013440"/>
          </w:placeholder>
        </w:sdtPr>
        <w:sdtContent>
          <w:r w:rsidR="007C569A" w:rsidRPr="007C569A">
            <w:rPr>
              <w:rFonts w:ascii="Times New Roman" w:hAnsi="Times New Roman" w:cs="Times New Roman"/>
              <w:color w:val="000000"/>
              <w:vertAlign w:val="superscript"/>
            </w:rPr>
            <w:t>50</w:t>
          </w:r>
        </w:sdtContent>
      </w:sdt>
      <w:r w:rsidRPr="00D407D5">
        <w:rPr>
          <w:rFonts w:ascii="Times New Roman" w:hAnsi="Times New Roman" w:cs="Times New Roman"/>
        </w:rPr>
        <w:t>.</w:t>
      </w:r>
      <w:bookmarkStart w:id="146" w:name="supplementary-tables"/>
      <w:bookmarkEnd w:id="145"/>
      <w:r w:rsidR="002701DD">
        <w:rPr>
          <w:rFonts w:ascii="Times New Roman" w:hAnsi="Times New Roman" w:cs="Times New Roman"/>
        </w:rPr>
        <w:t xml:space="preserve"> Tuatara </w:t>
      </w:r>
      <w:r w:rsidR="00023285">
        <w:rPr>
          <w:rFonts w:ascii="Times New Roman" w:hAnsi="Times New Roman" w:cs="Times New Roman"/>
        </w:rPr>
        <w:t>was</w:t>
      </w:r>
      <w:r w:rsidR="002701DD">
        <w:rPr>
          <w:rFonts w:ascii="Times New Roman" w:hAnsi="Times New Roman" w:cs="Times New Roman"/>
        </w:rPr>
        <w:t xml:space="preserve"> removed for visual purposes due to </w:t>
      </w:r>
      <w:r w:rsidR="00DD4282">
        <w:rPr>
          <w:rFonts w:ascii="Times New Roman" w:hAnsi="Times New Roman" w:cs="Times New Roman"/>
        </w:rPr>
        <w:t xml:space="preserve">the small number of </w:t>
      </w:r>
      <w:r w:rsidR="002701DD">
        <w:rPr>
          <w:rFonts w:ascii="Times New Roman" w:hAnsi="Times New Roman" w:cs="Times New Roman"/>
        </w:rPr>
        <w:t>effect sizes (n=</w:t>
      </w:r>
      <w:r w:rsidR="00126E00">
        <w:rPr>
          <w:rFonts w:ascii="Times New Roman" w:hAnsi="Times New Roman" w:cs="Times New Roman"/>
        </w:rPr>
        <w:t>3</w:t>
      </w:r>
      <w:r w:rsidR="00023285">
        <w:rPr>
          <w:rFonts w:ascii="Times New Roman" w:hAnsi="Times New Roman" w:cs="Times New Roman"/>
        </w:rPr>
        <w:t>)</w:t>
      </w:r>
    </w:p>
    <w:bookmarkEnd w:id="146"/>
    <w:p w14:paraId="379D573C" w14:textId="3A8199BD" w:rsidR="00E17A66" w:rsidRPr="00D407D5" w:rsidRDefault="00E17A66" w:rsidP="00E82C33">
      <w:pPr>
        <w:snapToGrid w:val="0"/>
        <w:contextualSpacing/>
        <w:rPr>
          <w:b/>
          <w:bCs/>
        </w:rPr>
      </w:pPr>
    </w:p>
    <w:sectPr w:rsidR="00E17A66" w:rsidRPr="00D407D5" w:rsidSect="007B3484">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Daniel Noble" w:date="2023-03-05T13:22:00Z" w:initials="DN">
    <w:p w14:paraId="4A10EF45" w14:textId="77777777" w:rsidR="00E008ED" w:rsidRDefault="00E008ED" w:rsidP="00E008ED">
      <w:pPr>
        <w:pStyle w:val="CommentText"/>
      </w:pPr>
      <w:r>
        <w:rPr>
          <w:rStyle w:val="CommentReference"/>
        </w:rPr>
        <w:annotationRef/>
      </w:r>
      <w:r>
        <w:t>Flip this out for Cheetham paper. See responses.</w:t>
      </w:r>
    </w:p>
  </w:comment>
  <w:comment w:id="20" w:author="Daniel Noble" w:date="2023-03-05T13:22:00Z" w:initials="DN">
    <w:p w14:paraId="36D8623A" w14:textId="52CB0843" w:rsidR="00383B7E" w:rsidRDefault="00383B7E">
      <w:pPr>
        <w:pStyle w:val="CommentText"/>
      </w:pPr>
      <w:r>
        <w:rPr>
          <w:rStyle w:val="CommentReference"/>
        </w:rPr>
        <w:annotationRef/>
      </w:r>
      <w:r>
        <w:t>Flip this out for Cheetham paper. See responses.</w:t>
      </w:r>
    </w:p>
  </w:comment>
  <w:comment w:id="60" w:author="Daniel Noble" w:date="2023-03-04T20:04:00Z" w:initials="DN">
    <w:p w14:paraId="73C0C8C1" w14:textId="5AC38064" w:rsidR="00187102" w:rsidRDefault="00187102">
      <w:pPr>
        <w:pStyle w:val="CommentText"/>
      </w:pPr>
      <w:r>
        <w:rPr>
          <w:rStyle w:val="CommentReference"/>
        </w:rPr>
        <w:annotationRef/>
      </w:r>
      <w:r>
        <w:t>Is this appropriate here?</w:t>
      </w:r>
    </w:p>
  </w:comment>
  <w:comment w:id="98" w:author="Daniel Noble" w:date="2023-03-05T15:24:00Z" w:initials="DN">
    <w:p w14:paraId="024BCD81" w14:textId="45D3012E" w:rsidR="00253396" w:rsidRDefault="00253396">
      <w:pPr>
        <w:pStyle w:val="CommentText"/>
      </w:pPr>
      <w:r>
        <w:rPr>
          <w:rStyle w:val="CommentReference"/>
        </w:rPr>
        <w:annotationRef/>
      </w:r>
      <w:r>
        <w:t xml:space="preserve">I think you added a few sections here. I deleted </w:t>
      </w:r>
      <w:proofErr w:type="spellStart"/>
      <w:r>
        <w:t>these..sorry</w:t>
      </w:r>
      <w:proofErr w:type="spellEnd"/>
      <w:r>
        <w:t>. I think we can address them a little differently without making things to wishy washy, but at the same time these points should take care of the concerns from R1 and R2. Can you integrate this into the responses? Thanks.</w:t>
      </w:r>
    </w:p>
  </w:comment>
  <w:comment w:id="142" w:author="Daniel Noble" w:date="2023-03-05T15:25:00Z" w:initials="DN">
    <w:p w14:paraId="5DC07555" w14:textId="69A744E7" w:rsidR="002E621C" w:rsidRDefault="002E621C">
      <w:pPr>
        <w:pStyle w:val="CommentText"/>
      </w:pPr>
      <w:r>
        <w:rPr>
          <w:rStyle w:val="CommentReference"/>
        </w:rPr>
        <w:annotationRef/>
      </w:r>
      <w:r>
        <w:t>Add to Zenod0 and add Zen Link here</w:t>
      </w:r>
    </w:p>
  </w:comment>
  <w:comment w:id="143" w:author="Daniel Noble" w:date="2023-03-05T15:26:00Z" w:initials="DN">
    <w:p w14:paraId="6957C903" w14:textId="4721CEAC" w:rsidR="00105F96" w:rsidRDefault="00105F96">
      <w:pPr>
        <w:pStyle w:val="CommentText"/>
      </w:pPr>
      <w:r>
        <w:rPr>
          <w:rStyle w:val="CommentReference"/>
        </w:rPr>
        <w:annotationRef/>
      </w:r>
      <w:r>
        <w:t>Kris, can you do a final check of formatting to make sure all of it is consistent as per R1’s comment</w:t>
      </w:r>
    </w:p>
  </w:comment>
  <w:comment w:id="144" w:author="Daniel Noble" w:date="2023-03-05T14:18:00Z" w:initials="DN">
    <w:p w14:paraId="71AA4214" w14:textId="158D3237" w:rsidR="00136982" w:rsidRDefault="00136982">
      <w:pPr>
        <w:pStyle w:val="CommentText"/>
      </w:pPr>
      <w:r>
        <w:rPr>
          <w:rStyle w:val="CommentReference"/>
        </w:rPr>
        <w:annotationRef/>
      </w:r>
      <w:r w:rsidR="0021490E">
        <w:rPr>
          <w:rStyle w:val="CommentReference"/>
        </w:rPr>
        <w:t>Wrong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10EF45" w15:done="0"/>
  <w15:commentEx w15:paraId="36D8623A" w15:done="0"/>
  <w15:commentEx w15:paraId="73C0C8C1" w15:done="0"/>
  <w15:commentEx w15:paraId="024BCD81" w15:done="0"/>
  <w15:commentEx w15:paraId="5DC07555" w15:done="0"/>
  <w15:commentEx w15:paraId="6957C903" w15:done="0"/>
  <w15:commentEx w15:paraId="71AA42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F16A4" w16cex:dateUtc="2023-03-05T02:22:00Z"/>
  <w16cex:commentExtensible w16cex:durableId="27AF1625" w16cex:dateUtc="2023-03-05T02:22:00Z"/>
  <w16cex:commentExtensible w16cex:durableId="27AE22C9" w16cex:dateUtc="2023-03-04T09:04:00Z"/>
  <w16cex:commentExtensible w16cex:durableId="27AF32B1" w16cex:dateUtc="2023-03-05T04:24:00Z"/>
  <w16cex:commentExtensible w16cex:durableId="27AF3304" w16cex:dateUtc="2023-03-05T04:25:00Z"/>
  <w16cex:commentExtensible w16cex:durableId="27AF331F" w16cex:dateUtc="2023-03-05T04:26:00Z"/>
  <w16cex:commentExtensible w16cex:durableId="27AF2341" w16cex:dateUtc="2023-03-05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10EF45" w16cid:durableId="27AF16A4"/>
  <w16cid:commentId w16cid:paraId="36D8623A" w16cid:durableId="27AF1625"/>
  <w16cid:commentId w16cid:paraId="73C0C8C1" w16cid:durableId="27AE22C9"/>
  <w16cid:commentId w16cid:paraId="024BCD81" w16cid:durableId="27AF32B1"/>
  <w16cid:commentId w16cid:paraId="5DC07555" w16cid:durableId="27AF3304"/>
  <w16cid:commentId w16cid:paraId="6957C903" w16cid:durableId="27AF331F"/>
  <w16cid:commentId w16cid:paraId="71AA4214" w16cid:durableId="27AF23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12EC"/>
    <w:multiLevelType w:val="hybridMultilevel"/>
    <w:tmpl w:val="71F661F0"/>
    <w:lvl w:ilvl="0" w:tplc="ED206DC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A393E14"/>
    <w:multiLevelType w:val="hybridMultilevel"/>
    <w:tmpl w:val="023ACF7E"/>
    <w:lvl w:ilvl="0" w:tplc="B212EC9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807E5C"/>
    <w:multiLevelType w:val="hybridMultilevel"/>
    <w:tmpl w:val="6682EFD4"/>
    <w:lvl w:ilvl="0" w:tplc="A550630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5707518">
    <w:abstractNumId w:val="2"/>
  </w:num>
  <w:num w:numId="2" w16cid:durableId="1220436503">
    <w:abstractNumId w:val="0"/>
  </w:num>
  <w:num w:numId="3" w16cid:durableId="4346420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DD"/>
    <w:rsid w:val="00004824"/>
    <w:rsid w:val="00012C9D"/>
    <w:rsid w:val="00013247"/>
    <w:rsid w:val="00017A15"/>
    <w:rsid w:val="00023285"/>
    <w:rsid w:val="00023A09"/>
    <w:rsid w:val="000268E1"/>
    <w:rsid w:val="00027E9D"/>
    <w:rsid w:val="000317BE"/>
    <w:rsid w:val="00042432"/>
    <w:rsid w:val="000434D7"/>
    <w:rsid w:val="00054FDC"/>
    <w:rsid w:val="00061671"/>
    <w:rsid w:val="000778F9"/>
    <w:rsid w:val="00081613"/>
    <w:rsid w:val="00082E38"/>
    <w:rsid w:val="00090DDA"/>
    <w:rsid w:val="000A58EA"/>
    <w:rsid w:val="000B2A71"/>
    <w:rsid w:val="000C54BB"/>
    <w:rsid w:val="000C6058"/>
    <w:rsid w:val="000C6224"/>
    <w:rsid w:val="000D771C"/>
    <w:rsid w:val="000E1DCB"/>
    <w:rsid w:val="000E1DD6"/>
    <w:rsid w:val="000F4C5B"/>
    <w:rsid w:val="00105F96"/>
    <w:rsid w:val="0011761E"/>
    <w:rsid w:val="00126E00"/>
    <w:rsid w:val="00136982"/>
    <w:rsid w:val="001414BD"/>
    <w:rsid w:val="00146BC8"/>
    <w:rsid w:val="00153AA2"/>
    <w:rsid w:val="001551C8"/>
    <w:rsid w:val="00157BF4"/>
    <w:rsid w:val="001630A4"/>
    <w:rsid w:val="00164A1D"/>
    <w:rsid w:val="0018153F"/>
    <w:rsid w:val="00181BA3"/>
    <w:rsid w:val="00187102"/>
    <w:rsid w:val="00187E2C"/>
    <w:rsid w:val="001919DA"/>
    <w:rsid w:val="00197F99"/>
    <w:rsid w:val="001A02E4"/>
    <w:rsid w:val="001A12D7"/>
    <w:rsid w:val="001A642B"/>
    <w:rsid w:val="001A74FB"/>
    <w:rsid w:val="001B6EC5"/>
    <w:rsid w:val="001C1811"/>
    <w:rsid w:val="001D07EB"/>
    <w:rsid w:val="001F7751"/>
    <w:rsid w:val="001F7F12"/>
    <w:rsid w:val="002054EC"/>
    <w:rsid w:val="00212117"/>
    <w:rsid w:val="0021490E"/>
    <w:rsid w:val="00215DE0"/>
    <w:rsid w:val="002178F2"/>
    <w:rsid w:val="00225176"/>
    <w:rsid w:val="00227A37"/>
    <w:rsid w:val="00251F95"/>
    <w:rsid w:val="00253396"/>
    <w:rsid w:val="00261C82"/>
    <w:rsid w:val="00263491"/>
    <w:rsid w:val="002701DD"/>
    <w:rsid w:val="00280C86"/>
    <w:rsid w:val="002833EA"/>
    <w:rsid w:val="00286098"/>
    <w:rsid w:val="00290226"/>
    <w:rsid w:val="0029341B"/>
    <w:rsid w:val="002977FE"/>
    <w:rsid w:val="002A2E90"/>
    <w:rsid w:val="002A69F7"/>
    <w:rsid w:val="002B25F0"/>
    <w:rsid w:val="002B6324"/>
    <w:rsid w:val="002C028C"/>
    <w:rsid w:val="002D0D99"/>
    <w:rsid w:val="002D1B87"/>
    <w:rsid w:val="002D3FCF"/>
    <w:rsid w:val="002D51A2"/>
    <w:rsid w:val="002E5259"/>
    <w:rsid w:val="002E621C"/>
    <w:rsid w:val="002E72F7"/>
    <w:rsid w:val="002F0BF5"/>
    <w:rsid w:val="00301732"/>
    <w:rsid w:val="00302BBE"/>
    <w:rsid w:val="003047C5"/>
    <w:rsid w:val="00306509"/>
    <w:rsid w:val="00310E2F"/>
    <w:rsid w:val="003131E7"/>
    <w:rsid w:val="00313CE9"/>
    <w:rsid w:val="00316E73"/>
    <w:rsid w:val="0032245A"/>
    <w:rsid w:val="003265B3"/>
    <w:rsid w:val="00334E5E"/>
    <w:rsid w:val="00337B5D"/>
    <w:rsid w:val="00341AE9"/>
    <w:rsid w:val="00342F2C"/>
    <w:rsid w:val="00350574"/>
    <w:rsid w:val="003528FC"/>
    <w:rsid w:val="00354183"/>
    <w:rsid w:val="00360118"/>
    <w:rsid w:val="0037029D"/>
    <w:rsid w:val="00370967"/>
    <w:rsid w:val="00370A64"/>
    <w:rsid w:val="00380A00"/>
    <w:rsid w:val="00383B7E"/>
    <w:rsid w:val="00393BA2"/>
    <w:rsid w:val="00396A46"/>
    <w:rsid w:val="003A6025"/>
    <w:rsid w:val="003A760A"/>
    <w:rsid w:val="003B448E"/>
    <w:rsid w:val="003B739C"/>
    <w:rsid w:val="003C7C71"/>
    <w:rsid w:val="003D145B"/>
    <w:rsid w:val="003D2027"/>
    <w:rsid w:val="003D2777"/>
    <w:rsid w:val="003E3D19"/>
    <w:rsid w:val="003F0DAD"/>
    <w:rsid w:val="003F22FB"/>
    <w:rsid w:val="003F2DBC"/>
    <w:rsid w:val="003F698D"/>
    <w:rsid w:val="00403CDF"/>
    <w:rsid w:val="00405036"/>
    <w:rsid w:val="00407BD7"/>
    <w:rsid w:val="0041295A"/>
    <w:rsid w:val="00421B36"/>
    <w:rsid w:val="0042371B"/>
    <w:rsid w:val="004242C7"/>
    <w:rsid w:val="00431D81"/>
    <w:rsid w:val="00436771"/>
    <w:rsid w:val="00441279"/>
    <w:rsid w:val="00444A39"/>
    <w:rsid w:val="004460B6"/>
    <w:rsid w:val="00454F72"/>
    <w:rsid w:val="00457DCD"/>
    <w:rsid w:val="0046352E"/>
    <w:rsid w:val="00471CF5"/>
    <w:rsid w:val="00472F69"/>
    <w:rsid w:val="00476403"/>
    <w:rsid w:val="00480615"/>
    <w:rsid w:val="00481E03"/>
    <w:rsid w:val="00485CFD"/>
    <w:rsid w:val="004914C9"/>
    <w:rsid w:val="00493B47"/>
    <w:rsid w:val="00494198"/>
    <w:rsid w:val="00494725"/>
    <w:rsid w:val="004A43E5"/>
    <w:rsid w:val="004A6162"/>
    <w:rsid w:val="004A697A"/>
    <w:rsid w:val="004B14F9"/>
    <w:rsid w:val="004C43FC"/>
    <w:rsid w:val="004C5090"/>
    <w:rsid w:val="004C5942"/>
    <w:rsid w:val="004D048E"/>
    <w:rsid w:val="004D7CD2"/>
    <w:rsid w:val="004E2DF0"/>
    <w:rsid w:val="004E3A7E"/>
    <w:rsid w:val="004E3B91"/>
    <w:rsid w:val="004F3620"/>
    <w:rsid w:val="005007C1"/>
    <w:rsid w:val="0050670E"/>
    <w:rsid w:val="00506C0F"/>
    <w:rsid w:val="005203BD"/>
    <w:rsid w:val="00526F27"/>
    <w:rsid w:val="00533183"/>
    <w:rsid w:val="0053494B"/>
    <w:rsid w:val="0054371D"/>
    <w:rsid w:val="005450C5"/>
    <w:rsid w:val="00546670"/>
    <w:rsid w:val="00546F17"/>
    <w:rsid w:val="00550CD6"/>
    <w:rsid w:val="0056062A"/>
    <w:rsid w:val="00561046"/>
    <w:rsid w:val="005627B5"/>
    <w:rsid w:val="00563ADD"/>
    <w:rsid w:val="00567E23"/>
    <w:rsid w:val="00573AE1"/>
    <w:rsid w:val="00581DE1"/>
    <w:rsid w:val="005868A4"/>
    <w:rsid w:val="00592E21"/>
    <w:rsid w:val="00594C14"/>
    <w:rsid w:val="0059525B"/>
    <w:rsid w:val="0059747F"/>
    <w:rsid w:val="005A19F0"/>
    <w:rsid w:val="005A4A03"/>
    <w:rsid w:val="005A79C8"/>
    <w:rsid w:val="005B2689"/>
    <w:rsid w:val="005C7D7D"/>
    <w:rsid w:val="005D2341"/>
    <w:rsid w:val="005D30E3"/>
    <w:rsid w:val="005D629F"/>
    <w:rsid w:val="005E288C"/>
    <w:rsid w:val="005F3046"/>
    <w:rsid w:val="005F446C"/>
    <w:rsid w:val="006039F4"/>
    <w:rsid w:val="0060557A"/>
    <w:rsid w:val="00605E1B"/>
    <w:rsid w:val="00610231"/>
    <w:rsid w:val="00625C30"/>
    <w:rsid w:val="00630E66"/>
    <w:rsid w:val="00640A3B"/>
    <w:rsid w:val="006478CD"/>
    <w:rsid w:val="006531FF"/>
    <w:rsid w:val="0066109D"/>
    <w:rsid w:val="006649F6"/>
    <w:rsid w:val="00664CB6"/>
    <w:rsid w:val="006655F8"/>
    <w:rsid w:val="006666E8"/>
    <w:rsid w:val="0067020C"/>
    <w:rsid w:val="00670982"/>
    <w:rsid w:val="00675E18"/>
    <w:rsid w:val="006770DD"/>
    <w:rsid w:val="00682EF6"/>
    <w:rsid w:val="00684DDF"/>
    <w:rsid w:val="0068799A"/>
    <w:rsid w:val="00697E28"/>
    <w:rsid w:val="006A0352"/>
    <w:rsid w:val="006A6D1B"/>
    <w:rsid w:val="006B21E8"/>
    <w:rsid w:val="006C0165"/>
    <w:rsid w:val="006C5A80"/>
    <w:rsid w:val="006D3694"/>
    <w:rsid w:val="006D7AB1"/>
    <w:rsid w:val="006E0945"/>
    <w:rsid w:val="006E375D"/>
    <w:rsid w:val="00701DE9"/>
    <w:rsid w:val="007058A2"/>
    <w:rsid w:val="00715105"/>
    <w:rsid w:val="00732027"/>
    <w:rsid w:val="00733944"/>
    <w:rsid w:val="00734ECD"/>
    <w:rsid w:val="00745054"/>
    <w:rsid w:val="007526F5"/>
    <w:rsid w:val="00753AB0"/>
    <w:rsid w:val="00756A24"/>
    <w:rsid w:val="007632DD"/>
    <w:rsid w:val="00765B7F"/>
    <w:rsid w:val="007741F1"/>
    <w:rsid w:val="007868E3"/>
    <w:rsid w:val="00787AA4"/>
    <w:rsid w:val="00791F93"/>
    <w:rsid w:val="007932EC"/>
    <w:rsid w:val="007970F3"/>
    <w:rsid w:val="007A0931"/>
    <w:rsid w:val="007A4728"/>
    <w:rsid w:val="007B03A3"/>
    <w:rsid w:val="007B3484"/>
    <w:rsid w:val="007C569A"/>
    <w:rsid w:val="007D1C50"/>
    <w:rsid w:val="007D4297"/>
    <w:rsid w:val="007D49C0"/>
    <w:rsid w:val="007D50CF"/>
    <w:rsid w:val="007D6519"/>
    <w:rsid w:val="007E2A92"/>
    <w:rsid w:val="007F0170"/>
    <w:rsid w:val="007F05D8"/>
    <w:rsid w:val="0080544A"/>
    <w:rsid w:val="00815FAD"/>
    <w:rsid w:val="0082189D"/>
    <w:rsid w:val="00821B61"/>
    <w:rsid w:val="00822483"/>
    <w:rsid w:val="00843FA6"/>
    <w:rsid w:val="00844C20"/>
    <w:rsid w:val="008546E4"/>
    <w:rsid w:val="00856A18"/>
    <w:rsid w:val="00856FF3"/>
    <w:rsid w:val="00863D36"/>
    <w:rsid w:val="008702BE"/>
    <w:rsid w:val="00874391"/>
    <w:rsid w:val="008778DD"/>
    <w:rsid w:val="0088218E"/>
    <w:rsid w:val="008A6CA0"/>
    <w:rsid w:val="008C3183"/>
    <w:rsid w:val="008C32B3"/>
    <w:rsid w:val="008C503C"/>
    <w:rsid w:val="008D0B4C"/>
    <w:rsid w:val="008D6C42"/>
    <w:rsid w:val="008E79D2"/>
    <w:rsid w:val="008F0D27"/>
    <w:rsid w:val="008F3B01"/>
    <w:rsid w:val="008F4913"/>
    <w:rsid w:val="009005CF"/>
    <w:rsid w:val="009017DB"/>
    <w:rsid w:val="00904489"/>
    <w:rsid w:val="00907F1E"/>
    <w:rsid w:val="00907FDF"/>
    <w:rsid w:val="009110EA"/>
    <w:rsid w:val="009140F8"/>
    <w:rsid w:val="00930B63"/>
    <w:rsid w:val="009347B9"/>
    <w:rsid w:val="00935105"/>
    <w:rsid w:val="00942D57"/>
    <w:rsid w:val="00945CF9"/>
    <w:rsid w:val="00946E66"/>
    <w:rsid w:val="00950198"/>
    <w:rsid w:val="0095306B"/>
    <w:rsid w:val="00953B59"/>
    <w:rsid w:val="00966BE0"/>
    <w:rsid w:val="00967673"/>
    <w:rsid w:val="00973A26"/>
    <w:rsid w:val="00977942"/>
    <w:rsid w:val="00980435"/>
    <w:rsid w:val="00984C8C"/>
    <w:rsid w:val="009A4C6E"/>
    <w:rsid w:val="009C6C2E"/>
    <w:rsid w:val="009D1D01"/>
    <w:rsid w:val="009D7B1D"/>
    <w:rsid w:val="009E06CA"/>
    <w:rsid w:val="009E2452"/>
    <w:rsid w:val="009F4F40"/>
    <w:rsid w:val="00A02BED"/>
    <w:rsid w:val="00A12A5A"/>
    <w:rsid w:val="00A1454D"/>
    <w:rsid w:val="00A14C31"/>
    <w:rsid w:val="00A25C78"/>
    <w:rsid w:val="00A31E93"/>
    <w:rsid w:val="00A36AB9"/>
    <w:rsid w:val="00A4054E"/>
    <w:rsid w:val="00A43D03"/>
    <w:rsid w:val="00A535D7"/>
    <w:rsid w:val="00A60F26"/>
    <w:rsid w:val="00A65EB0"/>
    <w:rsid w:val="00A70C1C"/>
    <w:rsid w:val="00A73E48"/>
    <w:rsid w:val="00A945CA"/>
    <w:rsid w:val="00AB1B59"/>
    <w:rsid w:val="00AB24F9"/>
    <w:rsid w:val="00AB52B8"/>
    <w:rsid w:val="00AB6A80"/>
    <w:rsid w:val="00AD37CE"/>
    <w:rsid w:val="00AD457E"/>
    <w:rsid w:val="00AD4755"/>
    <w:rsid w:val="00AE0534"/>
    <w:rsid w:val="00AE3B63"/>
    <w:rsid w:val="00AE5C59"/>
    <w:rsid w:val="00AE5D1F"/>
    <w:rsid w:val="00AF135A"/>
    <w:rsid w:val="00AF518F"/>
    <w:rsid w:val="00AF690E"/>
    <w:rsid w:val="00B01572"/>
    <w:rsid w:val="00B106AB"/>
    <w:rsid w:val="00B10F83"/>
    <w:rsid w:val="00B158A1"/>
    <w:rsid w:val="00B1618B"/>
    <w:rsid w:val="00B36DB6"/>
    <w:rsid w:val="00B40350"/>
    <w:rsid w:val="00B502B3"/>
    <w:rsid w:val="00B81FBC"/>
    <w:rsid w:val="00B83D50"/>
    <w:rsid w:val="00B8577A"/>
    <w:rsid w:val="00B94784"/>
    <w:rsid w:val="00B96F0E"/>
    <w:rsid w:val="00BA0418"/>
    <w:rsid w:val="00BB400E"/>
    <w:rsid w:val="00BB7AB3"/>
    <w:rsid w:val="00BD7D18"/>
    <w:rsid w:val="00BE5C3D"/>
    <w:rsid w:val="00BF7EDB"/>
    <w:rsid w:val="00C00B1F"/>
    <w:rsid w:val="00C020FD"/>
    <w:rsid w:val="00C04A7D"/>
    <w:rsid w:val="00C12A8C"/>
    <w:rsid w:val="00C143E8"/>
    <w:rsid w:val="00C20625"/>
    <w:rsid w:val="00C25AB5"/>
    <w:rsid w:val="00C3432A"/>
    <w:rsid w:val="00C36650"/>
    <w:rsid w:val="00C504EE"/>
    <w:rsid w:val="00C51613"/>
    <w:rsid w:val="00C51D4B"/>
    <w:rsid w:val="00C53A75"/>
    <w:rsid w:val="00C66286"/>
    <w:rsid w:val="00C669C3"/>
    <w:rsid w:val="00C77D91"/>
    <w:rsid w:val="00C85BCF"/>
    <w:rsid w:val="00C868A0"/>
    <w:rsid w:val="00C95DD5"/>
    <w:rsid w:val="00CA2040"/>
    <w:rsid w:val="00CA2868"/>
    <w:rsid w:val="00CA37DA"/>
    <w:rsid w:val="00CA6BD9"/>
    <w:rsid w:val="00CB529B"/>
    <w:rsid w:val="00CC769A"/>
    <w:rsid w:val="00CD2F5E"/>
    <w:rsid w:val="00CD586B"/>
    <w:rsid w:val="00CE1B91"/>
    <w:rsid w:val="00CE4E89"/>
    <w:rsid w:val="00CF1CC2"/>
    <w:rsid w:val="00D040AC"/>
    <w:rsid w:val="00D205C9"/>
    <w:rsid w:val="00D25558"/>
    <w:rsid w:val="00D27CB9"/>
    <w:rsid w:val="00D320E4"/>
    <w:rsid w:val="00D407D5"/>
    <w:rsid w:val="00D51B0A"/>
    <w:rsid w:val="00D53461"/>
    <w:rsid w:val="00D700F9"/>
    <w:rsid w:val="00D7388E"/>
    <w:rsid w:val="00D73989"/>
    <w:rsid w:val="00D73D91"/>
    <w:rsid w:val="00D766C2"/>
    <w:rsid w:val="00D76E5B"/>
    <w:rsid w:val="00D81C41"/>
    <w:rsid w:val="00DA0F3D"/>
    <w:rsid w:val="00DA44CC"/>
    <w:rsid w:val="00DA7945"/>
    <w:rsid w:val="00DB15D0"/>
    <w:rsid w:val="00DB57D1"/>
    <w:rsid w:val="00DC0733"/>
    <w:rsid w:val="00DC089A"/>
    <w:rsid w:val="00DC0A76"/>
    <w:rsid w:val="00DC38A8"/>
    <w:rsid w:val="00DC7635"/>
    <w:rsid w:val="00DD0AC3"/>
    <w:rsid w:val="00DD2E16"/>
    <w:rsid w:val="00DD4282"/>
    <w:rsid w:val="00DE0BF3"/>
    <w:rsid w:val="00DF5A29"/>
    <w:rsid w:val="00E008ED"/>
    <w:rsid w:val="00E00BB1"/>
    <w:rsid w:val="00E02884"/>
    <w:rsid w:val="00E04B90"/>
    <w:rsid w:val="00E10230"/>
    <w:rsid w:val="00E14255"/>
    <w:rsid w:val="00E15046"/>
    <w:rsid w:val="00E17A66"/>
    <w:rsid w:val="00E17C0B"/>
    <w:rsid w:val="00E34A3E"/>
    <w:rsid w:val="00E4058F"/>
    <w:rsid w:val="00E55742"/>
    <w:rsid w:val="00E55D71"/>
    <w:rsid w:val="00E56A4B"/>
    <w:rsid w:val="00E57D15"/>
    <w:rsid w:val="00E71A2A"/>
    <w:rsid w:val="00E80EAA"/>
    <w:rsid w:val="00E82C33"/>
    <w:rsid w:val="00E8486C"/>
    <w:rsid w:val="00EA0627"/>
    <w:rsid w:val="00EA266E"/>
    <w:rsid w:val="00EB06BE"/>
    <w:rsid w:val="00EC1772"/>
    <w:rsid w:val="00ED06D6"/>
    <w:rsid w:val="00ED57BD"/>
    <w:rsid w:val="00EE1967"/>
    <w:rsid w:val="00EE2B6A"/>
    <w:rsid w:val="00EE3996"/>
    <w:rsid w:val="00EF0D2B"/>
    <w:rsid w:val="00EF10AF"/>
    <w:rsid w:val="00EF3C0D"/>
    <w:rsid w:val="00EF788F"/>
    <w:rsid w:val="00F03612"/>
    <w:rsid w:val="00F07ED4"/>
    <w:rsid w:val="00F14F45"/>
    <w:rsid w:val="00F17483"/>
    <w:rsid w:val="00F17B3F"/>
    <w:rsid w:val="00F2179C"/>
    <w:rsid w:val="00F2627C"/>
    <w:rsid w:val="00F317FA"/>
    <w:rsid w:val="00F32999"/>
    <w:rsid w:val="00F33C37"/>
    <w:rsid w:val="00F34ACC"/>
    <w:rsid w:val="00F37E2A"/>
    <w:rsid w:val="00F41CA6"/>
    <w:rsid w:val="00F425C6"/>
    <w:rsid w:val="00F46571"/>
    <w:rsid w:val="00F560D3"/>
    <w:rsid w:val="00F67942"/>
    <w:rsid w:val="00F67CEA"/>
    <w:rsid w:val="00F74A94"/>
    <w:rsid w:val="00F8090F"/>
    <w:rsid w:val="00F81DA0"/>
    <w:rsid w:val="00F823CD"/>
    <w:rsid w:val="00F849D1"/>
    <w:rsid w:val="00F97C90"/>
    <w:rsid w:val="00FA40DF"/>
    <w:rsid w:val="00FA5E32"/>
    <w:rsid w:val="00FA6937"/>
    <w:rsid w:val="00FB2550"/>
    <w:rsid w:val="00FB2EDE"/>
    <w:rsid w:val="00FC0338"/>
    <w:rsid w:val="00FC66C2"/>
    <w:rsid w:val="00FE0B0E"/>
    <w:rsid w:val="00FF1CAD"/>
    <w:rsid w:val="00FF2B7E"/>
    <w:rsid w:val="00FF4F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3A74"/>
  <w15:chartTrackingRefBased/>
  <w15:docId w15:val="{9FBB5CF3-09F8-7A46-A64D-8E614BF7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B0A"/>
    <w:rPr>
      <w:rFonts w:ascii="Times New Roman" w:eastAsia="Times New Roman" w:hAnsi="Times New Roman" w:cs="Times New Roman"/>
      <w:lang w:eastAsia="en-GB"/>
    </w:rPr>
  </w:style>
  <w:style w:type="paragraph" w:styleId="Heading1">
    <w:name w:val="heading 1"/>
    <w:basedOn w:val="Normal"/>
    <w:next w:val="BodyText"/>
    <w:link w:val="Heading1Char"/>
    <w:uiPriority w:val="9"/>
    <w:qFormat/>
    <w:rsid w:val="00D407D5"/>
    <w:pPr>
      <w:keepNext/>
      <w:keepLines/>
      <w:spacing w:before="480"/>
      <w:outlineLvl w:val="0"/>
    </w:pPr>
    <w:rPr>
      <w:rFonts w:eastAsiaTheme="majorEastAsia" w:cstheme="majorBidi"/>
      <w:b/>
      <w:bCs/>
      <w:color w:val="000000" w:themeColor="text1"/>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8DD"/>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8778DD"/>
    <w:rPr>
      <w:color w:val="0000FF"/>
      <w:u w:val="single"/>
    </w:rPr>
  </w:style>
  <w:style w:type="character" w:styleId="CommentReference">
    <w:name w:val="annotation reference"/>
    <w:basedOn w:val="DefaultParagraphFont"/>
    <w:uiPriority w:val="99"/>
    <w:semiHidden/>
    <w:unhideWhenUsed/>
    <w:rsid w:val="008778DD"/>
    <w:rPr>
      <w:sz w:val="16"/>
      <w:szCs w:val="16"/>
    </w:rPr>
  </w:style>
  <w:style w:type="paragraph" w:styleId="CommentText">
    <w:name w:val="annotation text"/>
    <w:basedOn w:val="Normal"/>
    <w:link w:val="CommentTextChar"/>
    <w:uiPriority w:val="99"/>
    <w:unhideWhenUsed/>
    <w:rsid w:val="008778DD"/>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8778DD"/>
    <w:rPr>
      <w:sz w:val="20"/>
      <w:szCs w:val="20"/>
    </w:rPr>
  </w:style>
  <w:style w:type="paragraph" w:styleId="CommentSubject">
    <w:name w:val="annotation subject"/>
    <w:basedOn w:val="CommentText"/>
    <w:next w:val="CommentText"/>
    <w:link w:val="CommentSubjectChar"/>
    <w:uiPriority w:val="99"/>
    <w:semiHidden/>
    <w:unhideWhenUsed/>
    <w:rsid w:val="008778DD"/>
    <w:rPr>
      <w:b/>
      <w:bCs/>
    </w:rPr>
  </w:style>
  <w:style w:type="character" w:customStyle="1" w:styleId="CommentSubjectChar">
    <w:name w:val="Comment Subject Char"/>
    <w:basedOn w:val="CommentTextChar"/>
    <w:link w:val="CommentSubject"/>
    <w:uiPriority w:val="99"/>
    <w:semiHidden/>
    <w:rsid w:val="008778DD"/>
    <w:rPr>
      <w:b/>
      <w:bCs/>
      <w:sz w:val="20"/>
      <w:szCs w:val="20"/>
    </w:rPr>
  </w:style>
  <w:style w:type="paragraph" w:styleId="Revision">
    <w:name w:val="Revision"/>
    <w:hidden/>
    <w:uiPriority w:val="99"/>
    <w:semiHidden/>
    <w:rsid w:val="00843FA6"/>
  </w:style>
  <w:style w:type="paragraph" w:styleId="BodyText">
    <w:name w:val="Body Text"/>
    <w:basedOn w:val="Normal"/>
    <w:link w:val="BodyTextChar"/>
    <w:qFormat/>
    <w:rsid w:val="00E17A66"/>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E17A66"/>
    <w:rPr>
      <w:lang w:val="en-US"/>
    </w:rPr>
  </w:style>
  <w:style w:type="paragraph" w:customStyle="1" w:styleId="FirstParagraph">
    <w:name w:val="First Paragraph"/>
    <w:basedOn w:val="BodyText"/>
    <w:next w:val="BodyText"/>
    <w:qFormat/>
    <w:rsid w:val="00E17A66"/>
    <w:rPr>
      <w:rFonts w:ascii="Times New Roman" w:hAnsi="Times New Roman"/>
    </w:rPr>
  </w:style>
  <w:style w:type="character" w:customStyle="1" w:styleId="Heading1Char">
    <w:name w:val="Heading 1 Char"/>
    <w:basedOn w:val="DefaultParagraphFont"/>
    <w:link w:val="Heading1"/>
    <w:uiPriority w:val="9"/>
    <w:rsid w:val="00D407D5"/>
    <w:rPr>
      <w:rFonts w:ascii="Times New Roman" w:eastAsiaTheme="majorEastAsia" w:hAnsi="Times New Roman" w:cstheme="majorBidi"/>
      <w:b/>
      <w:bCs/>
      <w:color w:val="000000" w:themeColor="text1"/>
      <w:sz w:val="32"/>
      <w:szCs w:val="32"/>
      <w:lang w:val="en-US"/>
    </w:rPr>
  </w:style>
  <w:style w:type="character" w:styleId="PlaceholderText">
    <w:name w:val="Placeholder Text"/>
    <w:basedOn w:val="DefaultParagraphFont"/>
    <w:uiPriority w:val="99"/>
    <w:semiHidden/>
    <w:rsid w:val="00146BC8"/>
    <w:rPr>
      <w:color w:val="808080"/>
    </w:rPr>
  </w:style>
  <w:style w:type="character" w:styleId="UnresolvedMention">
    <w:name w:val="Unresolved Mention"/>
    <w:basedOn w:val="DefaultParagraphFont"/>
    <w:uiPriority w:val="99"/>
    <w:semiHidden/>
    <w:unhideWhenUsed/>
    <w:rsid w:val="008C32B3"/>
    <w:rPr>
      <w:color w:val="605E5C"/>
      <w:shd w:val="clear" w:color="auto" w:fill="E1DFDD"/>
    </w:rPr>
  </w:style>
  <w:style w:type="character" w:styleId="FollowedHyperlink">
    <w:name w:val="FollowedHyperlink"/>
    <w:basedOn w:val="DefaultParagraphFont"/>
    <w:uiPriority w:val="99"/>
    <w:semiHidden/>
    <w:unhideWhenUsed/>
    <w:rsid w:val="00FB2550"/>
    <w:rPr>
      <w:color w:val="954F72" w:themeColor="followedHyperlink"/>
      <w:u w:val="single"/>
    </w:rPr>
  </w:style>
  <w:style w:type="character" w:styleId="LineNumber">
    <w:name w:val="line number"/>
    <w:basedOn w:val="DefaultParagraphFont"/>
    <w:uiPriority w:val="99"/>
    <w:semiHidden/>
    <w:unhideWhenUsed/>
    <w:rsid w:val="007B3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5987">
      <w:bodyDiv w:val="1"/>
      <w:marLeft w:val="0"/>
      <w:marRight w:val="0"/>
      <w:marTop w:val="0"/>
      <w:marBottom w:val="0"/>
      <w:divBdr>
        <w:top w:val="none" w:sz="0" w:space="0" w:color="auto"/>
        <w:left w:val="none" w:sz="0" w:space="0" w:color="auto"/>
        <w:bottom w:val="none" w:sz="0" w:space="0" w:color="auto"/>
        <w:right w:val="none" w:sz="0" w:space="0" w:color="auto"/>
      </w:divBdr>
      <w:divsChild>
        <w:div w:id="176504245">
          <w:marLeft w:val="640"/>
          <w:marRight w:val="0"/>
          <w:marTop w:val="0"/>
          <w:marBottom w:val="0"/>
          <w:divBdr>
            <w:top w:val="none" w:sz="0" w:space="0" w:color="auto"/>
            <w:left w:val="none" w:sz="0" w:space="0" w:color="auto"/>
            <w:bottom w:val="none" w:sz="0" w:space="0" w:color="auto"/>
            <w:right w:val="none" w:sz="0" w:space="0" w:color="auto"/>
          </w:divBdr>
        </w:div>
        <w:div w:id="1468089393">
          <w:marLeft w:val="640"/>
          <w:marRight w:val="0"/>
          <w:marTop w:val="0"/>
          <w:marBottom w:val="0"/>
          <w:divBdr>
            <w:top w:val="none" w:sz="0" w:space="0" w:color="auto"/>
            <w:left w:val="none" w:sz="0" w:space="0" w:color="auto"/>
            <w:bottom w:val="none" w:sz="0" w:space="0" w:color="auto"/>
            <w:right w:val="none" w:sz="0" w:space="0" w:color="auto"/>
          </w:divBdr>
        </w:div>
        <w:div w:id="777407623">
          <w:marLeft w:val="640"/>
          <w:marRight w:val="0"/>
          <w:marTop w:val="0"/>
          <w:marBottom w:val="0"/>
          <w:divBdr>
            <w:top w:val="none" w:sz="0" w:space="0" w:color="auto"/>
            <w:left w:val="none" w:sz="0" w:space="0" w:color="auto"/>
            <w:bottom w:val="none" w:sz="0" w:space="0" w:color="auto"/>
            <w:right w:val="none" w:sz="0" w:space="0" w:color="auto"/>
          </w:divBdr>
        </w:div>
        <w:div w:id="2084985929">
          <w:marLeft w:val="640"/>
          <w:marRight w:val="0"/>
          <w:marTop w:val="0"/>
          <w:marBottom w:val="0"/>
          <w:divBdr>
            <w:top w:val="none" w:sz="0" w:space="0" w:color="auto"/>
            <w:left w:val="none" w:sz="0" w:space="0" w:color="auto"/>
            <w:bottom w:val="none" w:sz="0" w:space="0" w:color="auto"/>
            <w:right w:val="none" w:sz="0" w:space="0" w:color="auto"/>
          </w:divBdr>
        </w:div>
        <w:div w:id="282200826">
          <w:marLeft w:val="640"/>
          <w:marRight w:val="0"/>
          <w:marTop w:val="0"/>
          <w:marBottom w:val="0"/>
          <w:divBdr>
            <w:top w:val="none" w:sz="0" w:space="0" w:color="auto"/>
            <w:left w:val="none" w:sz="0" w:space="0" w:color="auto"/>
            <w:bottom w:val="none" w:sz="0" w:space="0" w:color="auto"/>
            <w:right w:val="none" w:sz="0" w:space="0" w:color="auto"/>
          </w:divBdr>
        </w:div>
        <w:div w:id="867597838">
          <w:marLeft w:val="640"/>
          <w:marRight w:val="0"/>
          <w:marTop w:val="0"/>
          <w:marBottom w:val="0"/>
          <w:divBdr>
            <w:top w:val="none" w:sz="0" w:space="0" w:color="auto"/>
            <w:left w:val="none" w:sz="0" w:space="0" w:color="auto"/>
            <w:bottom w:val="none" w:sz="0" w:space="0" w:color="auto"/>
            <w:right w:val="none" w:sz="0" w:space="0" w:color="auto"/>
          </w:divBdr>
        </w:div>
        <w:div w:id="2141655289">
          <w:marLeft w:val="640"/>
          <w:marRight w:val="0"/>
          <w:marTop w:val="0"/>
          <w:marBottom w:val="0"/>
          <w:divBdr>
            <w:top w:val="none" w:sz="0" w:space="0" w:color="auto"/>
            <w:left w:val="none" w:sz="0" w:space="0" w:color="auto"/>
            <w:bottom w:val="none" w:sz="0" w:space="0" w:color="auto"/>
            <w:right w:val="none" w:sz="0" w:space="0" w:color="auto"/>
          </w:divBdr>
        </w:div>
        <w:div w:id="726151629">
          <w:marLeft w:val="640"/>
          <w:marRight w:val="0"/>
          <w:marTop w:val="0"/>
          <w:marBottom w:val="0"/>
          <w:divBdr>
            <w:top w:val="none" w:sz="0" w:space="0" w:color="auto"/>
            <w:left w:val="none" w:sz="0" w:space="0" w:color="auto"/>
            <w:bottom w:val="none" w:sz="0" w:space="0" w:color="auto"/>
            <w:right w:val="none" w:sz="0" w:space="0" w:color="auto"/>
          </w:divBdr>
        </w:div>
        <w:div w:id="446588915">
          <w:marLeft w:val="640"/>
          <w:marRight w:val="0"/>
          <w:marTop w:val="0"/>
          <w:marBottom w:val="0"/>
          <w:divBdr>
            <w:top w:val="none" w:sz="0" w:space="0" w:color="auto"/>
            <w:left w:val="none" w:sz="0" w:space="0" w:color="auto"/>
            <w:bottom w:val="none" w:sz="0" w:space="0" w:color="auto"/>
            <w:right w:val="none" w:sz="0" w:space="0" w:color="auto"/>
          </w:divBdr>
        </w:div>
        <w:div w:id="72163466">
          <w:marLeft w:val="640"/>
          <w:marRight w:val="0"/>
          <w:marTop w:val="0"/>
          <w:marBottom w:val="0"/>
          <w:divBdr>
            <w:top w:val="none" w:sz="0" w:space="0" w:color="auto"/>
            <w:left w:val="none" w:sz="0" w:space="0" w:color="auto"/>
            <w:bottom w:val="none" w:sz="0" w:space="0" w:color="auto"/>
            <w:right w:val="none" w:sz="0" w:space="0" w:color="auto"/>
          </w:divBdr>
        </w:div>
        <w:div w:id="1288925314">
          <w:marLeft w:val="640"/>
          <w:marRight w:val="0"/>
          <w:marTop w:val="0"/>
          <w:marBottom w:val="0"/>
          <w:divBdr>
            <w:top w:val="none" w:sz="0" w:space="0" w:color="auto"/>
            <w:left w:val="none" w:sz="0" w:space="0" w:color="auto"/>
            <w:bottom w:val="none" w:sz="0" w:space="0" w:color="auto"/>
            <w:right w:val="none" w:sz="0" w:space="0" w:color="auto"/>
          </w:divBdr>
        </w:div>
        <w:div w:id="1103652557">
          <w:marLeft w:val="640"/>
          <w:marRight w:val="0"/>
          <w:marTop w:val="0"/>
          <w:marBottom w:val="0"/>
          <w:divBdr>
            <w:top w:val="none" w:sz="0" w:space="0" w:color="auto"/>
            <w:left w:val="none" w:sz="0" w:space="0" w:color="auto"/>
            <w:bottom w:val="none" w:sz="0" w:space="0" w:color="auto"/>
            <w:right w:val="none" w:sz="0" w:space="0" w:color="auto"/>
          </w:divBdr>
        </w:div>
        <w:div w:id="1829206680">
          <w:marLeft w:val="640"/>
          <w:marRight w:val="0"/>
          <w:marTop w:val="0"/>
          <w:marBottom w:val="0"/>
          <w:divBdr>
            <w:top w:val="none" w:sz="0" w:space="0" w:color="auto"/>
            <w:left w:val="none" w:sz="0" w:space="0" w:color="auto"/>
            <w:bottom w:val="none" w:sz="0" w:space="0" w:color="auto"/>
            <w:right w:val="none" w:sz="0" w:space="0" w:color="auto"/>
          </w:divBdr>
        </w:div>
        <w:div w:id="1245141406">
          <w:marLeft w:val="640"/>
          <w:marRight w:val="0"/>
          <w:marTop w:val="0"/>
          <w:marBottom w:val="0"/>
          <w:divBdr>
            <w:top w:val="none" w:sz="0" w:space="0" w:color="auto"/>
            <w:left w:val="none" w:sz="0" w:space="0" w:color="auto"/>
            <w:bottom w:val="none" w:sz="0" w:space="0" w:color="auto"/>
            <w:right w:val="none" w:sz="0" w:space="0" w:color="auto"/>
          </w:divBdr>
        </w:div>
        <w:div w:id="394553262">
          <w:marLeft w:val="640"/>
          <w:marRight w:val="0"/>
          <w:marTop w:val="0"/>
          <w:marBottom w:val="0"/>
          <w:divBdr>
            <w:top w:val="none" w:sz="0" w:space="0" w:color="auto"/>
            <w:left w:val="none" w:sz="0" w:space="0" w:color="auto"/>
            <w:bottom w:val="none" w:sz="0" w:space="0" w:color="auto"/>
            <w:right w:val="none" w:sz="0" w:space="0" w:color="auto"/>
          </w:divBdr>
        </w:div>
        <w:div w:id="359282479">
          <w:marLeft w:val="640"/>
          <w:marRight w:val="0"/>
          <w:marTop w:val="0"/>
          <w:marBottom w:val="0"/>
          <w:divBdr>
            <w:top w:val="none" w:sz="0" w:space="0" w:color="auto"/>
            <w:left w:val="none" w:sz="0" w:space="0" w:color="auto"/>
            <w:bottom w:val="none" w:sz="0" w:space="0" w:color="auto"/>
            <w:right w:val="none" w:sz="0" w:space="0" w:color="auto"/>
          </w:divBdr>
        </w:div>
        <w:div w:id="385417794">
          <w:marLeft w:val="640"/>
          <w:marRight w:val="0"/>
          <w:marTop w:val="0"/>
          <w:marBottom w:val="0"/>
          <w:divBdr>
            <w:top w:val="none" w:sz="0" w:space="0" w:color="auto"/>
            <w:left w:val="none" w:sz="0" w:space="0" w:color="auto"/>
            <w:bottom w:val="none" w:sz="0" w:space="0" w:color="auto"/>
            <w:right w:val="none" w:sz="0" w:space="0" w:color="auto"/>
          </w:divBdr>
        </w:div>
        <w:div w:id="465203438">
          <w:marLeft w:val="640"/>
          <w:marRight w:val="0"/>
          <w:marTop w:val="0"/>
          <w:marBottom w:val="0"/>
          <w:divBdr>
            <w:top w:val="none" w:sz="0" w:space="0" w:color="auto"/>
            <w:left w:val="none" w:sz="0" w:space="0" w:color="auto"/>
            <w:bottom w:val="none" w:sz="0" w:space="0" w:color="auto"/>
            <w:right w:val="none" w:sz="0" w:space="0" w:color="auto"/>
          </w:divBdr>
        </w:div>
        <w:div w:id="2074544564">
          <w:marLeft w:val="640"/>
          <w:marRight w:val="0"/>
          <w:marTop w:val="0"/>
          <w:marBottom w:val="0"/>
          <w:divBdr>
            <w:top w:val="none" w:sz="0" w:space="0" w:color="auto"/>
            <w:left w:val="none" w:sz="0" w:space="0" w:color="auto"/>
            <w:bottom w:val="none" w:sz="0" w:space="0" w:color="auto"/>
            <w:right w:val="none" w:sz="0" w:space="0" w:color="auto"/>
          </w:divBdr>
        </w:div>
        <w:div w:id="1362046114">
          <w:marLeft w:val="640"/>
          <w:marRight w:val="0"/>
          <w:marTop w:val="0"/>
          <w:marBottom w:val="0"/>
          <w:divBdr>
            <w:top w:val="none" w:sz="0" w:space="0" w:color="auto"/>
            <w:left w:val="none" w:sz="0" w:space="0" w:color="auto"/>
            <w:bottom w:val="none" w:sz="0" w:space="0" w:color="auto"/>
            <w:right w:val="none" w:sz="0" w:space="0" w:color="auto"/>
          </w:divBdr>
        </w:div>
        <w:div w:id="1716539569">
          <w:marLeft w:val="640"/>
          <w:marRight w:val="0"/>
          <w:marTop w:val="0"/>
          <w:marBottom w:val="0"/>
          <w:divBdr>
            <w:top w:val="none" w:sz="0" w:space="0" w:color="auto"/>
            <w:left w:val="none" w:sz="0" w:space="0" w:color="auto"/>
            <w:bottom w:val="none" w:sz="0" w:space="0" w:color="auto"/>
            <w:right w:val="none" w:sz="0" w:space="0" w:color="auto"/>
          </w:divBdr>
        </w:div>
        <w:div w:id="1072044894">
          <w:marLeft w:val="640"/>
          <w:marRight w:val="0"/>
          <w:marTop w:val="0"/>
          <w:marBottom w:val="0"/>
          <w:divBdr>
            <w:top w:val="none" w:sz="0" w:space="0" w:color="auto"/>
            <w:left w:val="none" w:sz="0" w:space="0" w:color="auto"/>
            <w:bottom w:val="none" w:sz="0" w:space="0" w:color="auto"/>
            <w:right w:val="none" w:sz="0" w:space="0" w:color="auto"/>
          </w:divBdr>
        </w:div>
        <w:div w:id="2026789315">
          <w:marLeft w:val="640"/>
          <w:marRight w:val="0"/>
          <w:marTop w:val="0"/>
          <w:marBottom w:val="0"/>
          <w:divBdr>
            <w:top w:val="none" w:sz="0" w:space="0" w:color="auto"/>
            <w:left w:val="none" w:sz="0" w:space="0" w:color="auto"/>
            <w:bottom w:val="none" w:sz="0" w:space="0" w:color="auto"/>
            <w:right w:val="none" w:sz="0" w:space="0" w:color="auto"/>
          </w:divBdr>
        </w:div>
        <w:div w:id="646252671">
          <w:marLeft w:val="640"/>
          <w:marRight w:val="0"/>
          <w:marTop w:val="0"/>
          <w:marBottom w:val="0"/>
          <w:divBdr>
            <w:top w:val="none" w:sz="0" w:space="0" w:color="auto"/>
            <w:left w:val="none" w:sz="0" w:space="0" w:color="auto"/>
            <w:bottom w:val="none" w:sz="0" w:space="0" w:color="auto"/>
            <w:right w:val="none" w:sz="0" w:space="0" w:color="auto"/>
          </w:divBdr>
        </w:div>
        <w:div w:id="1744177407">
          <w:marLeft w:val="640"/>
          <w:marRight w:val="0"/>
          <w:marTop w:val="0"/>
          <w:marBottom w:val="0"/>
          <w:divBdr>
            <w:top w:val="none" w:sz="0" w:space="0" w:color="auto"/>
            <w:left w:val="none" w:sz="0" w:space="0" w:color="auto"/>
            <w:bottom w:val="none" w:sz="0" w:space="0" w:color="auto"/>
            <w:right w:val="none" w:sz="0" w:space="0" w:color="auto"/>
          </w:divBdr>
        </w:div>
        <w:div w:id="773474087">
          <w:marLeft w:val="640"/>
          <w:marRight w:val="0"/>
          <w:marTop w:val="0"/>
          <w:marBottom w:val="0"/>
          <w:divBdr>
            <w:top w:val="none" w:sz="0" w:space="0" w:color="auto"/>
            <w:left w:val="none" w:sz="0" w:space="0" w:color="auto"/>
            <w:bottom w:val="none" w:sz="0" w:space="0" w:color="auto"/>
            <w:right w:val="none" w:sz="0" w:space="0" w:color="auto"/>
          </w:divBdr>
        </w:div>
        <w:div w:id="828669469">
          <w:marLeft w:val="640"/>
          <w:marRight w:val="0"/>
          <w:marTop w:val="0"/>
          <w:marBottom w:val="0"/>
          <w:divBdr>
            <w:top w:val="none" w:sz="0" w:space="0" w:color="auto"/>
            <w:left w:val="none" w:sz="0" w:space="0" w:color="auto"/>
            <w:bottom w:val="none" w:sz="0" w:space="0" w:color="auto"/>
            <w:right w:val="none" w:sz="0" w:space="0" w:color="auto"/>
          </w:divBdr>
        </w:div>
        <w:div w:id="1528327642">
          <w:marLeft w:val="640"/>
          <w:marRight w:val="0"/>
          <w:marTop w:val="0"/>
          <w:marBottom w:val="0"/>
          <w:divBdr>
            <w:top w:val="none" w:sz="0" w:space="0" w:color="auto"/>
            <w:left w:val="none" w:sz="0" w:space="0" w:color="auto"/>
            <w:bottom w:val="none" w:sz="0" w:space="0" w:color="auto"/>
            <w:right w:val="none" w:sz="0" w:space="0" w:color="auto"/>
          </w:divBdr>
        </w:div>
        <w:div w:id="1653943813">
          <w:marLeft w:val="640"/>
          <w:marRight w:val="0"/>
          <w:marTop w:val="0"/>
          <w:marBottom w:val="0"/>
          <w:divBdr>
            <w:top w:val="none" w:sz="0" w:space="0" w:color="auto"/>
            <w:left w:val="none" w:sz="0" w:space="0" w:color="auto"/>
            <w:bottom w:val="none" w:sz="0" w:space="0" w:color="auto"/>
            <w:right w:val="none" w:sz="0" w:space="0" w:color="auto"/>
          </w:divBdr>
        </w:div>
        <w:div w:id="335112693">
          <w:marLeft w:val="640"/>
          <w:marRight w:val="0"/>
          <w:marTop w:val="0"/>
          <w:marBottom w:val="0"/>
          <w:divBdr>
            <w:top w:val="none" w:sz="0" w:space="0" w:color="auto"/>
            <w:left w:val="none" w:sz="0" w:space="0" w:color="auto"/>
            <w:bottom w:val="none" w:sz="0" w:space="0" w:color="auto"/>
            <w:right w:val="none" w:sz="0" w:space="0" w:color="auto"/>
          </w:divBdr>
        </w:div>
        <w:div w:id="2008048492">
          <w:marLeft w:val="640"/>
          <w:marRight w:val="0"/>
          <w:marTop w:val="0"/>
          <w:marBottom w:val="0"/>
          <w:divBdr>
            <w:top w:val="none" w:sz="0" w:space="0" w:color="auto"/>
            <w:left w:val="none" w:sz="0" w:space="0" w:color="auto"/>
            <w:bottom w:val="none" w:sz="0" w:space="0" w:color="auto"/>
            <w:right w:val="none" w:sz="0" w:space="0" w:color="auto"/>
          </w:divBdr>
        </w:div>
        <w:div w:id="1309213542">
          <w:marLeft w:val="640"/>
          <w:marRight w:val="0"/>
          <w:marTop w:val="0"/>
          <w:marBottom w:val="0"/>
          <w:divBdr>
            <w:top w:val="none" w:sz="0" w:space="0" w:color="auto"/>
            <w:left w:val="none" w:sz="0" w:space="0" w:color="auto"/>
            <w:bottom w:val="none" w:sz="0" w:space="0" w:color="auto"/>
            <w:right w:val="none" w:sz="0" w:space="0" w:color="auto"/>
          </w:divBdr>
        </w:div>
        <w:div w:id="1676760924">
          <w:marLeft w:val="640"/>
          <w:marRight w:val="0"/>
          <w:marTop w:val="0"/>
          <w:marBottom w:val="0"/>
          <w:divBdr>
            <w:top w:val="none" w:sz="0" w:space="0" w:color="auto"/>
            <w:left w:val="none" w:sz="0" w:space="0" w:color="auto"/>
            <w:bottom w:val="none" w:sz="0" w:space="0" w:color="auto"/>
            <w:right w:val="none" w:sz="0" w:space="0" w:color="auto"/>
          </w:divBdr>
        </w:div>
        <w:div w:id="1962492058">
          <w:marLeft w:val="640"/>
          <w:marRight w:val="0"/>
          <w:marTop w:val="0"/>
          <w:marBottom w:val="0"/>
          <w:divBdr>
            <w:top w:val="none" w:sz="0" w:space="0" w:color="auto"/>
            <w:left w:val="none" w:sz="0" w:space="0" w:color="auto"/>
            <w:bottom w:val="none" w:sz="0" w:space="0" w:color="auto"/>
            <w:right w:val="none" w:sz="0" w:space="0" w:color="auto"/>
          </w:divBdr>
        </w:div>
        <w:div w:id="2106344187">
          <w:marLeft w:val="640"/>
          <w:marRight w:val="0"/>
          <w:marTop w:val="0"/>
          <w:marBottom w:val="0"/>
          <w:divBdr>
            <w:top w:val="none" w:sz="0" w:space="0" w:color="auto"/>
            <w:left w:val="none" w:sz="0" w:space="0" w:color="auto"/>
            <w:bottom w:val="none" w:sz="0" w:space="0" w:color="auto"/>
            <w:right w:val="none" w:sz="0" w:space="0" w:color="auto"/>
          </w:divBdr>
        </w:div>
        <w:div w:id="982925614">
          <w:marLeft w:val="640"/>
          <w:marRight w:val="0"/>
          <w:marTop w:val="0"/>
          <w:marBottom w:val="0"/>
          <w:divBdr>
            <w:top w:val="none" w:sz="0" w:space="0" w:color="auto"/>
            <w:left w:val="none" w:sz="0" w:space="0" w:color="auto"/>
            <w:bottom w:val="none" w:sz="0" w:space="0" w:color="auto"/>
            <w:right w:val="none" w:sz="0" w:space="0" w:color="auto"/>
          </w:divBdr>
        </w:div>
        <w:div w:id="341932014">
          <w:marLeft w:val="640"/>
          <w:marRight w:val="0"/>
          <w:marTop w:val="0"/>
          <w:marBottom w:val="0"/>
          <w:divBdr>
            <w:top w:val="none" w:sz="0" w:space="0" w:color="auto"/>
            <w:left w:val="none" w:sz="0" w:space="0" w:color="auto"/>
            <w:bottom w:val="none" w:sz="0" w:space="0" w:color="auto"/>
            <w:right w:val="none" w:sz="0" w:space="0" w:color="auto"/>
          </w:divBdr>
        </w:div>
      </w:divsChild>
    </w:div>
    <w:div w:id="194124476">
      <w:bodyDiv w:val="1"/>
      <w:marLeft w:val="0"/>
      <w:marRight w:val="0"/>
      <w:marTop w:val="0"/>
      <w:marBottom w:val="0"/>
      <w:divBdr>
        <w:top w:val="none" w:sz="0" w:space="0" w:color="auto"/>
        <w:left w:val="none" w:sz="0" w:space="0" w:color="auto"/>
        <w:bottom w:val="none" w:sz="0" w:space="0" w:color="auto"/>
        <w:right w:val="none" w:sz="0" w:space="0" w:color="auto"/>
      </w:divBdr>
      <w:divsChild>
        <w:div w:id="365721651">
          <w:marLeft w:val="640"/>
          <w:marRight w:val="0"/>
          <w:marTop w:val="0"/>
          <w:marBottom w:val="0"/>
          <w:divBdr>
            <w:top w:val="none" w:sz="0" w:space="0" w:color="auto"/>
            <w:left w:val="none" w:sz="0" w:space="0" w:color="auto"/>
            <w:bottom w:val="none" w:sz="0" w:space="0" w:color="auto"/>
            <w:right w:val="none" w:sz="0" w:space="0" w:color="auto"/>
          </w:divBdr>
        </w:div>
        <w:div w:id="1779640952">
          <w:marLeft w:val="640"/>
          <w:marRight w:val="0"/>
          <w:marTop w:val="0"/>
          <w:marBottom w:val="0"/>
          <w:divBdr>
            <w:top w:val="none" w:sz="0" w:space="0" w:color="auto"/>
            <w:left w:val="none" w:sz="0" w:space="0" w:color="auto"/>
            <w:bottom w:val="none" w:sz="0" w:space="0" w:color="auto"/>
            <w:right w:val="none" w:sz="0" w:space="0" w:color="auto"/>
          </w:divBdr>
        </w:div>
        <w:div w:id="1511211877">
          <w:marLeft w:val="640"/>
          <w:marRight w:val="0"/>
          <w:marTop w:val="0"/>
          <w:marBottom w:val="0"/>
          <w:divBdr>
            <w:top w:val="none" w:sz="0" w:space="0" w:color="auto"/>
            <w:left w:val="none" w:sz="0" w:space="0" w:color="auto"/>
            <w:bottom w:val="none" w:sz="0" w:space="0" w:color="auto"/>
            <w:right w:val="none" w:sz="0" w:space="0" w:color="auto"/>
          </w:divBdr>
        </w:div>
        <w:div w:id="154301319">
          <w:marLeft w:val="640"/>
          <w:marRight w:val="0"/>
          <w:marTop w:val="0"/>
          <w:marBottom w:val="0"/>
          <w:divBdr>
            <w:top w:val="none" w:sz="0" w:space="0" w:color="auto"/>
            <w:left w:val="none" w:sz="0" w:space="0" w:color="auto"/>
            <w:bottom w:val="none" w:sz="0" w:space="0" w:color="auto"/>
            <w:right w:val="none" w:sz="0" w:space="0" w:color="auto"/>
          </w:divBdr>
        </w:div>
        <w:div w:id="855652594">
          <w:marLeft w:val="640"/>
          <w:marRight w:val="0"/>
          <w:marTop w:val="0"/>
          <w:marBottom w:val="0"/>
          <w:divBdr>
            <w:top w:val="none" w:sz="0" w:space="0" w:color="auto"/>
            <w:left w:val="none" w:sz="0" w:space="0" w:color="auto"/>
            <w:bottom w:val="none" w:sz="0" w:space="0" w:color="auto"/>
            <w:right w:val="none" w:sz="0" w:space="0" w:color="auto"/>
          </w:divBdr>
        </w:div>
        <w:div w:id="810564617">
          <w:marLeft w:val="640"/>
          <w:marRight w:val="0"/>
          <w:marTop w:val="0"/>
          <w:marBottom w:val="0"/>
          <w:divBdr>
            <w:top w:val="none" w:sz="0" w:space="0" w:color="auto"/>
            <w:left w:val="none" w:sz="0" w:space="0" w:color="auto"/>
            <w:bottom w:val="none" w:sz="0" w:space="0" w:color="auto"/>
            <w:right w:val="none" w:sz="0" w:space="0" w:color="auto"/>
          </w:divBdr>
        </w:div>
        <w:div w:id="932250529">
          <w:marLeft w:val="640"/>
          <w:marRight w:val="0"/>
          <w:marTop w:val="0"/>
          <w:marBottom w:val="0"/>
          <w:divBdr>
            <w:top w:val="none" w:sz="0" w:space="0" w:color="auto"/>
            <w:left w:val="none" w:sz="0" w:space="0" w:color="auto"/>
            <w:bottom w:val="none" w:sz="0" w:space="0" w:color="auto"/>
            <w:right w:val="none" w:sz="0" w:space="0" w:color="auto"/>
          </w:divBdr>
        </w:div>
        <w:div w:id="839851171">
          <w:marLeft w:val="640"/>
          <w:marRight w:val="0"/>
          <w:marTop w:val="0"/>
          <w:marBottom w:val="0"/>
          <w:divBdr>
            <w:top w:val="none" w:sz="0" w:space="0" w:color="auto"/>
            <w:left w:val="none" w:sz="0" w:space="0" w:color="auto"/>
            <w:bottom w:val="none" w:sz="0" w:space="0" w:color="auto"/>
            <w:right w:val="none" w:sz="0" w:space="0" w:color="auto"/>
          </w:divBdr>
        </w:div>
        <w:div w:id="750081188">
          <w:marLeft w:val="640"/>
          <w:marRight w:val="0"/>
          <w:marTop w:val="0"/>
          <w:marBottom w:val="0"/>
          <w:divBdr>
            <w:top w:val="none" w:sz="0" w:space="0" w:color="auto"/>
            <w:left w:val="none" w:sz="0" w:space="0" w:color="auto"/>
            <w:bottom w:val="none" w:sz="0" w:space="0" w:color="auto"/>
            <w:right w:val="none" w:sz="0" w:space="0" w:color="auto"/>
          </w:divBdr>
        </w:div>
        <w:div w:id="1136682357">
          <w:marLeft w:val="640"/>
          <w:marRight w:val="0"/>
          <w:marTop w:val="0"/>
          <w:marBottom w:val="0"/>
          <w:divBdr>
            <w:top w:val="none" w:sz="0" w:space="0" w:color="auto"/>
            <w:left w:val="none" w:sz="0" w:space="0" w:color="auto"/>
            <w:bottom w:val="none" w:sz="0" w:space="0" w:color="auto"/>
            <w:right w:val="none" w:sz="0" w:space="0" w:color="auto"/>
          </w:divBdr>
        </w:div>
        <w:div w:id="1834446867">
          <w:marLeft w:val="640"/>
          <w:marRight w:val="0"/>
          <w:marTop w:val="0"/>
          <w:marBottom w:val="0"/>
          <w:divBdr>
            <w:top w:val="none" w:sz="0" w:space="0" w:color="auto"/>
            <w:left w:val="none" w:sz="0" w:space="0" w:color="auto"/>
            <w:bottom w:val="none" w:sz="0" w:space="0" w:color="auto"/>
            <w:right w:val="none" w:sz="0" w:space="0" w:color="auto"/>
          </w:divBdr>
        </w:div>
        <w:div w:id="1104613541">
          <w:marLeft w:val="640"/>
          <w:marRight w:val="0"/>
          <w:marTop w:val="0"/>
          <w:marBottom w:val="0"/>
          <w:divBdr>
            <w:top w:val="none" w:sz="0" w:space="0" w:color="auto"/>
            <w:left w:val="none" w:sz="0" w:space="0" w:color="auto"/>
            <w:bottom w:val="none" w:sz="0" w:space="0" w:color="auto"/>
            <w:right w:val="none" w:sz="0" w:space="0" w:color="auto"/>
          </w:divBdr>
        </w:div>
        <w:div w:id="660080005">
          <w:marLeft w:val="640"/>
          <w:marRight w:val="0"/>
          <w:marTop w:val="0"/>
          <w:marBottom w:val="0"/>
          <w:divBdr>
            <w:top w:val="none" w:sz="0" w:space="0" w:color="auto"/>
            <w:left w:val="none" w:sz="0" w:space="0" w:color="auto"/>
            <w:bottom w:val="none" w:sz="0" w:space="0" w:color="auto"/>
            <w:right w:val="none" w:sz="0" w:space="0" w:color="auto"/>
          </w:divBdr>
        </w:div>
        <w:div w:id="1188719988">
          <w:marLeft w:val="640"/>
          <w:marRight w:val="0"/>
          <w:marTop w:val="0"/>
          <w:marBottom w:val="0"/>
          <w:divBdr>
            <w:top w:val="none" w:sz="0" w:space="0" w:color="auto"/>
            <w:left w:val="none" w:sz="0" w:space="0" w:color="auto"/>
            <w:bottom w:val="none" w:sz="0" w:space="0" w:color="auto"/>
            <w:right w:val="none" w:sz="0" w:space="0" w:color="auto"/>
          </w:divBdr>
        </w:div>
        <w:div w:id="685448632">
          <w:marLeft w:val="640"/>
          <w:marRight w:val="0"/>
          <w:marTop w:val="0"/>
          <w:marBottom w:val="0"/>
          <w:divBdr>
            <w:top w:val="none" w:sz="0" w:space="0" w:color="auto"/>
            <w:left w:val="none" w:sz="0" w:space="0" w:color="auto"/>
            <w:bottom w:val="none" w:sz="0" w:space="0" w:color="auto"/>
            <w:right w:val="none" w:sz="0" w:space="0" w:color="auto"/>
          </w:divBdr>
        </w:div>
        <w:div w:id="974529287">
          <w:marLeft w:val="640"/>
          <w:marRight w:val="0"/>
          <w:marTop w:val="0"/>
          <w:marBottom w:val="0"/>
          <w:divBdr>
            <w:top w:val="none" w:sz="0" w:space="0" w:color="auto"/>
            <w:left w:val="none" w:sz="0" w:space="0" w:color="auto"/>
            <w:bottom w:val="none" w:sz="0" w:space="0" w:color="auto"/>
            <w:right w:val="none" w:sz="0" w:space="0" w:color="auto"/>
          </w:divBdr>
        </w:div>
        <w:div w:id="1722629201">
          <w:marLeft w:val="640"/>
          <w:marRight w:val="0"/>
          <w:marTop w:val="0"/>
          <w:marBottom w:val="0"/>
          <w:divBdr>
            <w:top w:val="none" w:sz="0" w:space="0" w:color="auto"/>
            <w:left w:val="none" w:sz="0" w:space="0" w:color="auto"/>
            <w:bottom w:val="none" w:sz="0" w:space="0" w:color="auto"/>
            <w:right w:val="none" w:sz="0" w:space="0" w:color="auto"/>
          </w:divBdr>
        </w:div>
        <w:div w:id="288438442">
          <w:marLeft w:val="640"/>
          <w:marRight w:val="0"/>
          <w:marTop w:val="0"/>
          <w:marBottom w:val="0"/>
          <w:divBdr>
            <w:top w:val="none" w:sz="0" w:space="0" w:color="auto"/>
            <w:left w:val="none" w:sz="0" w:space="0" w:color="auto"/>
            <w:bottom w:val="none" w:sz="0" w:space="0" w:color="auto"/>
            <w:right w:val="none" w:sz="0" w:space="0" w:color="auto"/>
          </w:divBdr>
        </w:div>
        <w:div w:id="1590963010">
          <w:marLeft w:val="640"/>
          <w:marRight w:val="0"/>
          <w:marTop w:val="0"/>
          <w:marBottom w:val="0"/>
          <w:divBdr>
            <w:top w:val="none" w:sz="0" w:space="0" w:color="auto"/>
            <w:left w:val="none" w:sz="0" w:space="0" w:color="auto"/>
            <w:bottom w:val="none" w:sz="0" w:space="0" w:color="auto"/>
            <w:right w:val="none" w:sz="0" w:space="0" w:color="auto"/>
          </w:divBdr>
        </w:div>
        <w:div w:id="601424635">
          <w:marLeft w:val="640"/>
          <w:marRight w:val="0"/>
          <w:marTop w:val="0"/>
          <w:marBottom w:val="0"/>
          <w:divBdr>
            <w:top w:val="none" w:sz="0" w:space="0" w:color="auto"/>
            <w:left w:val="none" w:sz="0" w:space="0" w:color="auto"/>
            <w:bottom w:val="none" w:sz="0" w:space="0" w:color="auto"/>
            <w:right w:val="none" w:sz="0" w:space="0" w:color="auto"/>
          </w:divBdr>
        </w:div>
        <w:div w:id="1608122382">
          <w:marLeft w:val="640"/>
          <w:marRight w:val="0"/>
          <w:marTop w:val="0"/>
          <w:marBottom w:val="0"/>
          <w:divBdr>
            <w:top w:val="none" w:sz="0" w:space="0" w:color="auto"/>
            <w:left w:val="none" w:sz="0" w:space="0" w:color="auto"/>
            <w:bottom w:val="none" w:sz="0" w:space="0" w:color="auto"/>
            <w:right w:val="none" w:sz="0" w:space="0" w:color="auto"/>
          </w:divBdr>
        </w:div>
        <w:div w:id="267198764">
          <w:marLeft w:val="640"/>
          <w:marRight w:val="0"/>
          <w:marTop w:val="0"/>
          <w:marBottom w:val="0"/>
          <w:divBdr>
            <w:top w:val="none" w:sz="0" w:space="0" w:color="auto"/>
            <w:left w:val="none" w:sz="0" w:space="0" w:color="auto"/>
            <w:bottom w:val="none" w:sz="0" w:space="0" w:color="auto"/>
            <w:right w:val="none" w:sz="0" w:space="0" w:color="auto"/>
          </w:divBdr>
        </w:div>
        <w:div w:id="589387025">
          <w:marLeft w:val="640"/>
          <w:marRight w:val="0"/>
          <w:marTop w:val="0"/>
          <w:marBottom w:val="0"/>
          <w:divBdr>
            <w:top w:val="none" w:sz="0" w:space="0" w:color="auto"/>
            <w:left w:val="none" w:sz="0" w:space="0" w:color="auto"/>
            <w:bottom w:val="none" w:sz="0" w:space="0" w:color="auto"/>
            <w:right w:val="none" w:sz="0" w:space="0" w:color="auto"/>
          </w:divBdr>
        </w:div>
        <w:div w:id="140582702">
          <w:marLeft w:val="640"/>
          <w:marRight w:val="0"/>
          <w:marTop w:val="0"/>
          <w:marBottom w:val="0"/>
          <w:divBdr>
            <w:top w:val="none" w:sz="0" w:space="0" w:color="auto"/>
            <w:left w:val="none" w:sz="0" w:space="0" w:color="auto"/>
            <w:bottom w:val="none" w:sz="0" w:space="0" w:color="auto"/>
            <w:right w:val="none" w:sz="0" w:space="0" w:color="auto"/>
          </w:divBdr>
        </w:div>
        <w:div w:id="846017768">
          <w:marLeft w:val="640"/>
          <w:marRight w:val="0"/>
          <w:marTop w:val="0"/>
          <w:marBottom w:val="0"/>
          <w:divBdr>
            <w:top w:val="none" w:sz="0" w:space="0" w:color="auto"/>
            <w:left w:val="none" w:sz="0" w:space="0" w:color="auto"/>
            <w:bottom w:val="none" w:sz="0" w:space="0" w:color="auto"/>
            <w:right w:val="none" w:sz="0" w:space="0" w:color="auto"/>
          </w:divBdr>
        </w:div>
        <w:div w:id="755706950">
          <w:marLeft w:val="640"/>
          <w:marRight w:val="0"/>
          <w:marTop w:val="0"/>
          <w:marBottom w:val="0"/>
          <w:divBdr>
            <w:top w:val="none" w:sz="0" w:space="0" w:color="auto"/>
            <w:left w:val="none" w:sz="0" w:space="0" w:color="auto"/>
            <w:bottom w:val="none" w:sz="0" w:space="0" w:color="auto"/>
            <w:right w:val="none" w:sz="0" w:space="0" w:color="auto"/>
          </w:divBdr>
        </w:div>
        <w:div w:id="309527976">
          <w:marLeft w:val="640"/>
          <w:marRight w:val="0"/>
          <w:marTop w:val="0"/>
          <w:marBottom w:val="0"/>
          <w:divBdr>
            <w:top w:val="none" w:sz="0" w:space="0" w:color="auto"/>
            <w:left w:val="none" w:sz="0" w:space="0" w:color="auto"/>
            <w:bottom w:val="none" w:sz="0" w:space="0" w:color="auto"/>
            <w:right w:val="none" w:sz="0" w:space="0" w:color="auto"/>
          </w:divBdr>
        </w:div>
        <w:div w:id="323318682">
          <w:marLeft w:val="640"/>
          <w:marRight w:val="0"/>
          <w:marTop w:val="0"/>
          <w:marBottom w:val="0"/>
          <w:divBdr>
            <w:top w:val="none" w:sz="0" w:space="0" w:color="auto"/>
            <w:left w:val="none" w:sz="0" w:space="0" w:color="auto"/>
            <w:bottom w:val="none" w:sz="0" w:space="0" w:color="auto"/>
            <w:right w:val="none" w:sz="0" w:space="0" w:color="auto"/>
          </w:divBdr>
        </w:div>
        <w:div w:id="364595495">
          <w:marLeft w:val="640"/>
          <w:marRight w:val="0"/>
          <w:marTop w:val="0"/>
          <w:marBottom w:val="0"/>
          <w:divBdr>
            <w:top w:val="none" w:sz="0" w:space="0" w:color="auto"/>
            <w:left w:val="none" w:sz="0" w:space="0" w:color="auto"/>
            <w:bottom w:val="none" w:sz="0" w:space="0" w:color="auto"/>
            <w:right w:val="none" w:sz="0" w:space="0" w:color="auto"/>
          </w:divBdr>
        </w:div>
        <w:div w:id="2132354919">
          <w:marLeft w:val="640"/>
          <w:marRight w:val="0"/>
          <w:marTop w:val="0"/>
          <w:marBottom w:val="0"/>
          <w:divBdr>
            <w:top w:val="none" w:sz="0" w:space="0" w:color="auto"/>
            <w:left w:val="none" w:sz="0" w:space="0" w:color="auto"/>
            <w:bottom w:val="none" w:sz="0" w:space="0" w:color="auto"/>
            <w:right w:val="none" w:sz="0" w:space="0" w:color="auto"/>
          </w:divBdr>
        </w:div>
        <w:div w:id="805927886">
          <w:marLeft w:val="640"/>
          <w:marRight w:val="0"/>
          <w:marTop w:val="0"/>
          <w:marBottom w:val="0"/>
          <w:divBdr>
            <w:top w:val="none" w:sz="0" w:space="0" w:color="auto"/>
            <w:left w:val="none" w:sz="0" w:space="0" w:color="auto"/>
            <w:bottom w:val="none" w:sz="0" w:space="0" w:color="auto"/>
            <w:right w:val="none" w:sz="0" w:space="0" w:color="auto"/>
          </w:divBdr>
        </w:div>
        <w:div w:id="1114398058">
          <w:marLeft w:val="640"/>
          <w:marRight w:val="0"/>
          <w:marTop w:val="0"/>
          <w:marBottom w:val="0"/>
          <w:divBdr>
            <w:top w:val="none" w:sz="0" w:space="0" w:color="auto"/>
            <w:left w:val="none" w:sz="0" w:space="0" w:color="auto"/>
            <w:bottom w:val="none" w:sz="0" w:space="0" w:color="auto"/>
            <w:right w:val="none" w:sz="0" w:space="0" w:color="auto"/>
          </w:divBdr>
        </w:div>
        <w:div w:id="1602764592">
          <w:marLeft w:val="640"/>
          <w:marRight w:val="0"/>
          <w:marTop w:val="0"/>
          <w:marBottom w:val="0"/>
          <w:divBdr>
            <w:top w:val="none" w:sz="0" w:space="0" w:color="auto"/>
            <w:left w:val="none" w:sz="0" w:space="0" w:color="auto"/>
            <w:bottom w:val="none" w:sz="0" w:space="0" w:color="auto"/>
            <w:right w:val="none" w:sz="0" w:space="0" w:color="auto"/>
          </w:divBdr>
        </w:div>
        <w:div w:id="528033078">
          <w:marLeft w:val="640"/>
          <w:marRight w:val="0"/>
          <w:marTop w:val="0"/>
          <w:marBottom w:val="0"/>
          <w:divBdr>
            <w:top w:val="none" w:sz="0" w:space="0" w:color="auto"/>
            <w:left w:val="none" w:sz="0" w:space="0" w:color="auto"/>
            <w:bottom w:val="none" w:sz="0" w:space="0" w:color="auto"/>
            <w:right w:val="none" w:sz="0" w:space="0" w:color="auto"/>
          </w:divBdr>
        </w:div>
        <w:div w:id="208996918">
          <w:marLeft w:val="640"/>
          <w:marRight w:val="0"/>
          <w:marTop w:val="0"/>
          <w:marBottom w:val="0"/>
          <w:divBdr>
            <w:top w:val="none" w:sz="0" w:space="0" w:color="auto"/>
            <w:left w:val="none" w:sz="0" w:space="0" w:color="auto"/>
            <w:bottom w:val="none" w:sz="0" w:space="0" w:color="auto"/>
            <w:right w:val="none" w:sz="0" w:space="0" w:color="auto"/>
          </w:divBdr>
        </w:div>
        <w:div w:id="1177580541">
          <w:marLeft w:val="640"/>
          <w:marRight w:val="0"/>
          <w:marTop w:val="0"/>
          <w:marBottom w:val="0"/>
          <w:divBdr>
            <w:top w:val="none" w:sz="0" w:space="0" w:color="auto"/>
            <w:left w:val="none" w:sz="0" w:space="0" w:color="auto"/>
            <w:bottom w:val="none" w:sz="0" w:space="0" w:color="auto"/>
            <w:right w:val="none" w:sz="0" w:space="0" w:color="auto"/>
          </w:divBdr>
        </w:div>
        <w:div w:id="1702630267">
          <w:marLeft w:val="640"/>
          <w:marRight w:val="0"/>
          <w:marTop w:val="0"/>
          <w:marBottom w:val="0"/>
          <w:divBdr>
            <w:top w:val="none" w:sz="0" w:space="0" w:color="auto"/>
            <w:left w:val="none" w:sz="0" w:space="0" w:color="auto"/>
            <w:bottom w:val="none" w:sz="0" w:space="0" w:color="auto"/>
            <w:right w:val="none" w:sz="0" w:space="0" w:color="auto"/>
          </w:divBdr>
        </w:div>
        <w:div w:id="1774395583">
          <w:marLeft w:val="640"/>
          <w:marRight w:val="0"/>
          <w:marTop w:val="0"/>
          <w:marBottom w:val="0"/>
          <w:divBdr>
            <w:top w:val="none" w:sz="0" w:space="0" w:color="auto"/>
            <w:left w:val="none" w:sz="0" w:space="0" w:color="auto"/>
            <w:bottom w:val="none" w:sz="0" w:space="0" w:color="auto"/>
            <w:right w:val="none" w:sz="0" w:space="0" w:color="auto"/>
          </w:divBdr>
        </w:div>
        <w:div w:id="1096635484">
          <w:marLeft w:val="640"/>
          <w:marRight w:val="0"/>
          <w:marTop w:val="0"/>
          <w:marBottom w:val="0"/>
          <w:divBdr>
            <w:top w:val="none" w:sz="0" w:space="0" w:color="auto"/>
            <w:left w:val="none" w:sz="0" w:space="0" w:color="auto"/>
            <w:bottom w:val="none" w:sz="0" w:space="0" w:color="auto"/>
            <w:right w:val="none" w:sz="0" w:space="0" w:color="auto"/>
          </w:divBdr>
        </w:div>
        <w:div w:id="1848397294">
          <w:marLeft w:val="640"/>
          <w:marRight w:val="0"/>
          <w:marTop w:val="0"/>
          <w:marBottom w:val="0"/>
          <w:divBdr>
            <w:top w:val="none" w:sz="0" w:space="0" w:color="auto"/>
            <w:left w:val="none" w:sz="0" w:space="0" w:color="auto"/>
            <w:bottom w:val="none" w:sz="0" w:space="0" w:color="auto"/>
            <w:right w:val="none" w:sz="0" w:space="0" w:color="auto"/>
          </w:divBdr>
        </w:div>
        <w:div w:id="952712211">
          <w:marLeft w:val="640"/>
          <w:marRight w:val="0"/>
          <w:marTop w:val="0"/>
          <w:marBottom w:val="0"/>
          <w:divBdr>
            <w:top w:val="none" w:sz="0" w:space="0" w:color="auto"/>
            <w:left w:val="none" w:sz="0" w:space="0" w:color="auto"/>
            <w:bottom w:val="none" w:sz="0" w:space="0" w:color="auto"/>
            <w:right w:val="none" w:sz="0" w:space="0" w:color="auto"/>
          </w:divBdr>
        </w:div>
        <w:div w:id="932782047">
          <w:marLeft w:val="640"/>
          <w:marRight w:val="0"/>
          <w:marTop w:val="0"/>
          <w:marBottom w:val="0"/>
          <w:divBdr>
            <w:top w:val="none" w:sz="0" w:space="0" w:color="auto"/>
            <w:left w:val="none" w:sz="0" w:space="0" w:color="auto"/>
            <w:bottom w:val="none" w:sz="0" w:space="0" w:color="auto"/>
            <w:right w:val="none" w:sz="0" w:space="0" w:color="auto"/>
          </w:divBdr>
        </w:div>
        <w:div w:id="1062559636">
          <w:marLeft w:val="640"/>
          <w:marRight w:val="0"/>
          <w:marTop w:val="0"/>
          <w:marBottom w:val="0"/>
          <w:divBdr>
            <w:top w:val="none" w:sz="0" w:space="0" w:color="auto"/>
            <w:left w:val="none" w:sz="0" w:space="0" w:color="auto"/>
            <w:bottom w:val="none" w:sz="0" w:space="0" w:color="auto"/>
            <w:right w:val="none" w:sz="0" w:space="0" w:color="auto"/>
          </w:divBdr>
        </w:div>
        <w:div w:id="1702047737">
          <w:marLeft w:val="640"/>
          <w:marRight w:val="0"/>
          <w:marTop w:val="0"/>
          <w:marBottom w:val="0"/>
          <w:divBdr>
            <w:top w:val="none" w:sz="0" w:space="0" w:color="auto"/>
            <w:left w:val="none" w:sz="0" w:space="0" w:color="auto"/>
            <w:bottom w:val="none" w:sz="0" w:space="0" w:color="auto"/>
            <w:right w:val="none" w:sz="0" w:space="0" w:color="auto"/>
          </w:divBdr>
        </w:div>
        <w:div w:id="2010059834">
          <w:marLeft w:val="640"/>
          <w:marRight w:val="0"/>
          <w:marTop w:val="0"/>
          <w:marBottom w:val="0"/>
          <w:divBdr>
            <w:top w:val="none" w:sz="0" w:space="0" w:color="auto"/>
            <w:left w:val="none" w:sz="0" w:space="0" w:color="auto"/>
            <w:bottom w:val="none" w:sz="0" w:space="0" w:color="auto"/>
            <w:right w:val="none" w:sz="0" w:space="0" w:color="auto"/>
          </w:divBdr>
        </w:div>
      </w:divsChild>
    </w:div>
    <w:div w:id="226111468">
      <w:bodyDiv w:val="1"/>
      <w:marLeft w:val="0"/>
      <w:marRight w:val="0"/>
      <w:marTop w:val="0"/>
      <w:marBottom w:val="0"/>
      <w:divBdr>
        <w:top w:val="none" w:sz="0" w:space="0" w:color="auto"/>
        <w:left w:val="none" w:sz="0" w:space="0" w:color="auto"/>
        <w:bottom w:val="none" w:sz="0" w:space="0" w:color="auto"/>
        <w:right w:val="none" w:sz="0" w:space="0" w:color="auto"/>
      </w:divBdr>
      <w:divsChild>
        <w:div w:id="1564100140">
          <w:marLeft w:val="640"/>
          <w:marRight w:val="0"/>
          <w:marTop w:val="0"/>
          <w:marBottom w:val="0"/>
          <w:divBdr>
            <w:top w:val="none" w:sz="0" w:space="0" w:color="auto"/>
            <w:left w:val="none" w:sz="0" w:space="0" w:color="auto"/>
            <w:bottom w:val="none" w:sz="0" w:space="0" w:color="auto"/>
            <w:right w:val="none" w:sz="0" w:space="0" w:color="auto"/>
          </w:divBdr>
        </w:div>
        <w:div w:id="390154972">
          <w:marLeft w:val="640"/>
          <w:marRight w:val="0"/>
          <w:marTop w:val="0"/>
          <w:marBottom w:val="0"/>
          <w:divBdr>
            <w:top w:val="none" w:sz="0" w:space="0" w:color="auto"/>
            <w:left w:val="none" w:sz="0" w:space="0" w:color="auto"/>
            <w:bottom w:val="none" w:sz="0" w:space="0" w:color="auto"/>
            <w:right w:val="none" w:sz="0" w:space="0" w:color="auto"/>
          </w:divBdr>
        </w:div>
        <w:div w:id="112019547">
          <w:marLeft w:val="640"/>
          <w:marRight w:val="0"/>
          <w:marTop w:val="0"/>
          <w:marBottom w:val="0"/>
          <w:divBdr>
            <w:top w:val="none" w:sz="0" w:space="0" w:color="auto"/>
            <w:left w:val="none" w:sz="0" w:space="0" w:color="auto"/>
            <w:bottom w:val="none" w:sz="0" w:space="0" w:color="auto"/>
            <w:right w:val="none" w:sz="0" w:space="0" w:color="auto"/>
          </w:divBdr>
        </w:div>
        <w:div w:id="1920091353">
          <w:marLeft w:val="640"/>
          <w:marRight w:val="0"/>
          <w:marTop w:val="0"/>
          <w:marBottom w:val="0"/>
          <w:divBdr>
            <w:top w:val="none" w:sz="0" w:space="0" w:color="auto"/>
            <w:left w:val="none" w:sz="0" w:space="0" w:color="auto"/>
            <w:bottom w:val="none" w:sz="0" w:space="0" w:color="auto"/>
            <w:right w:val="none" w:sz="0" w:space="0" w:color="auto"/>
          </w:divBdr>
        </w:div>
        <w:div w:id="1737246241">
          <w:marLeft w:val="640"/>
          <w:marRight w:val="0"/>
          <w:marTop w:val="0"/>
          <w:marBottom w:val="0"/>
          <w:divBdr>
            <w:top w:val="none" w:sz="0" w:space="0" w:color="auto"/>
            <w:left w:val="none" w:sz="0" w:space="0" w:color="auto"/>
            <w:bottom w:val="none" w:sz="0" w:space="0" w:color="auto"/>
            <w:right w:val="none" w:sz="0" w:space="0" w:color="auto"/>
          </w:divBdr>
        </w:div>
        <w:div w:id="1960070192">
          <w:marLeft w:val="640"/>
          <w:marRight w:val="0"/>
          <w:marTop w:val="0"/>
          <w:marBottom w:val="0"/>
          <w:divBdr>
            <w:top w:val="none" w:sz="0" w:space="0" w:color="auto"/>
            <w:left w:val="none" w:sz="0" w:space="0" w:color="auto"/>
            <w:bottom w:val="none" w:sz="0" w:space="0" w:color="auto"/>
            <w:right w:val="none" w:sz="0" w:space="0" w:color="auto"/>
          </w:divBdr>
        </w:div>
        <w:div w:id="2042970641">
          <w:marLeft w:val="640"/>
          <w:marRight w:val="0"/>
          <w:marTop w:val="0"/>
          <w:marBottom w:val="0"/>
          <w:divBdr>
            <w:top w:val="none" w:sz="0" w:space="0" w:color="auto"/>
            <w:left w:val="none" w:sz="0" w:space="0" w:color="auto"/>
            <w:bottom w:val="none" w:sz="0" w:space="0" w:color="auto"/>
            <w:right w:val="none" w:sz="0" w:space="0" w:color="auto"/>
          </w:divBdr>
        </w:div>
        <w:div w:id="756754990">
          <w:marLeft w:val="640"/>
          <w:marRight w:val="0"/>
          <w:marTop w:val="0"/>
          <w:marBottom w:val="0"/>
          <w:divBdr>
            <w:top w:val="none" w:sz="0" w:space="0" w:color="auto"/>
            <w:left w:val="none" w:sz="0" w:space="0" w:color="auto"/>
            <w:bottom w:val="none" w:sz="0" w:space="0" w:color="auto"/>
            <w:right w:val="none" w:sz="0" w:space="0" w:color="auto"/>
          </w:divBdr>
        </w:div>
        <w:div w:id="1075664203">
          <w:marLeft w:val="640"/>
          <w:marRight w:val="0"/>
          <w:marTop w:val="0"/>
          <w:marBottom w:val="0"/>
          <w:divBdr>
            <w:top w:val="none" w:sz="0" w:space="0" w:color="auto"/>
            <w:left w:val="none" w:sz="0" w:space="0" w:color="auto"/>
            <w:bottom w:val="none" w:sz="0" w:space="0" w:color="auto"/>
            <w:right w:val="none" w:sz="0" w:space="0" w:color="auto"/>
          </w:divBdr>
        </w:div>
        <w:div w:id="1100490155">
          <w:marLeft w:val="640"/>
          <w:marRight w:val="0"/>
          <w:marTop w:val="0"/>
          <w:marBottom w:val="0"/>
          <w:divBdr>
            <w:top w:val="none" w:sz="0" w:space="0" w:color="auto"/>
            <w:left w:val="none" w:sz="0" w:space="0" w:color="auto"/>
            <w:bottom w:val="none" w:sz="0" w:space="0" w:color="auto"/>
            <w:right w:val="none" w:sz="0" w:space="0" w:color="auto"/>
          </w:divBdr>
        </w:div>
        <w:div w:id="336462649">
          <w:marLeft w:val="640"/>
          <w:marRight w:val="0"/>
          <w:marTop w:val="0"/>
          <w:marBottom w:val="0"/>
          <w:divBdr>
            <w:top w:val="none" w:sz="0" w:space="0" w:color="auto"/>
            <w:left w:val="none" w:sz="0" w:space="0" w:color="auto"/>
            <w:bottom w:val="none" w:sz="0" w:space="0" w:color="auto"/>
            <w:right w:val="none" w:sz="0" w:space="0" w:color="auto"/>
          </w:divBdr>
        </w:div>
        <w:div w:id="799998600">
          <w:marLeft w:val="640"/>
          <w:marRight w:val="0"/>
          <w:marTop w:val="0"/>
          <w:marBottom w:val="0"/>
          <w:divBdr>
            <w:top w:val="none" w:sz="0" w:space="0" w:color="auto"/>
            <w:left w:val="none" w:sz="0" w:space="0" w:color="auto"/>
            <w:bottom w:val="none" w:sz="0" w:space="0" w:color="auto"/>
            <w:right w:val="none" w:sz="0" w:space="0" w:color="auto"/>
          </w:divBdr>
        </w:div>
        <w:div w:id="468714093">
          <w:marLeft w:val="640"/>
          <w:marRight w:val="0"/>
          <w:marTop w:val="0"/>
          <w:marBottom w:val="0"/>
          <w:divBdr>
            <w:top w:val="none" w:sz="0" w:space="0" w:color="auto"/>
            <w:left w:val="none" w:sz="0" w:space="0" w:color="auto"/>
            <w:bottom w:val="none" w:sz="0" w:space="0" w:color="auto"/>
            <w:right w:val="none" w:sz="0" w:space="0" w:color="auto"/>
          </w:divBdr>
        </w:div>
        <w:div w:id="250237231">
          <w:marLeft w:val="640"/>
          <w:marRight w:val="0"/>
          <w:marTop w:val="0"/>
          <w:marBottom w:val="0"/>
          <w:divBdr>
            <w:top w:val="none" w:sz="0" w:space="0" w:color="auto"/>
            <w:left w:val="none" w:sz="0" w:space="0" w:color="auto"/>
            <w:bottom w:val="none" w:sz="0" w:space="0" w:color="auto"/>
            <w:right w:val="none" w:sz="0" w:space="0" w:color="auto"/>
          </w:divBdr>
        </w:div>
        <w:div w:id="481194252">
          <w:marLeft w:val="640"/>
          <w:marRight w:val="0"/>
          <w:marTop w:val="0"/>
          <w:marBottom w:val="0"/>
          <w:divBdr>
            <w:top w:val="none" w:sz="0" w:space="0" w:color="auto"/>
            <w:left w:val="none" w:sz="0" w:space="0" w:color="auto"/>
            <w:bottom w:val="none" w:sz="0" w:space="0" w:color="auto"/>
            <w:right w:val="none" w:sz="0" w:space="0" w:color="auto"/>
          </w:divBdr>
        </w:div>
        <w:div w:id="1906794216">
          <w:marLeft w:val="640"/>
          <w:marRight w:val="0"/>
          <w:marTop w:val="0"/>
          <w:marBottom w:val="0"/>
          <w:divBdr>
            <w:top w:val="none" w:sz="0" w:space="0" w:color="auto"/>
            <w:left w:val="none" w:sz="0" w:space="0" w:color="auto"/>
            <w:bottom w:val="none" w:sz="0" w:space="0" w:color="auto"/>
            <w:right w:val="none" w:sz="0" w:space="0" w:color="auto"/>
          </w:divBdr>
        </w:div>
        <w:div w:id="7417532">
          <w:marLeft w:val="640"/>
          <w:marRight w:val="0"/>
          <w:marTop w:val="0"/>
          <w:marBottom w:val="0"/>
          <w:divBdr>
            <w:top w:val="none" w:sz="0" w:space="0" w:color="auto"/>
            <w:left w:val="none" w:sz="0" w:space="0" w:color="auto"/>
            <w:bottom w:val="none" w:sz="0" w:space="0" w:color="auto"/>
            <w:right w:val="none" w:sz="0" w:space="0" w:color="auto"/>
          </w:divBdr>
        </w:div>
        <w:div w:id="1723825411">
          <w:marLeft w:val="640"/>
          <w:marRight w:val="0"/>
          <w:marTop w:val="0"/>
          <w:marBottom w:val="0"/>
          <w:divBdr>
            <w:top w:val="none" w:sz="0" w:space="0" w:color="auto"/>
            <w:left w:val="none" w:sz="0" w:space="0" w:color="auto"/>
            <w:bottom w:val="none" w:sz="0" w:space="0" w:color="auto"/>
            <w:right w:val="none" w:sz="0" w:space="0" w:color="auto"/>
          </w:divBdr>
        </w:div>
        <w:div w:id="2096199957">
          <w:marLeft w:val="640"/>
          <w:marRight w:val="0"/>
          <w:marTop w:val="0"/>
          <w:marBottom w:val="0"/>
          <w:divBdr>
            <w:top w:val="none" w:sz="0" w:space="0" w:color="auto"/>
            <w:left w:val="none" w:sz="0" w:space="0" w:color="auto"/>
            <w:bottom w:val="none" w:sz="0" w:space="0" w:color="auto"/>
            <w:right w:val="none" w:sz="0" w:space="0" w:color="auto"/>
          </w:divBdr>
        </w:div>
        <w:div w:id="1398819952">
          <w:marLeft w:val="640"/>
          <w:marRight w:val="0"/>
          <w:marTop w:val="0"/>
          <w:marBottom w:val="0"/>
          <w:divBdr>
            <w:top w:val="none" w:sz="0" w:space="0" w:color="auto"/>
            <w:left w:val="none" w:sz="0" w:space="0" w:color="auto"/>
            <w:bottom w:val="none" w:sz="0" w:space="0" w:color="auto"/>
            <w:right w:val="none" w:sz="0" w:space="0" w:color="auto"/>
          </w:divBdr>
        </w:div>
        <w:div w:id="2026662617">
          <w:marLeft w:val="640"/>
          <w:marRight w:val="0"/>
          <w:marTop w:val="0"/>
          <w:marBottom w:val="0"/>
          <w:divBdr>
            <w:top w:val="none" w:sz="0" w:space="0" w:color="auto"/>
            <w:left w:val="none" w:sz="0" w:space="0" w:color="auto"/>
            <w:bottom w:val="none" w:sz="0" w:space="0" w:color="auto"/>
            <w:right w:val="none" w:sz="0" w:space="0" w:color="auto"/>
          </w:divBdr>
        </w:div>
        <w:div w:id="655887819">
          <w:marLeft w:val="640"/>
          <w:marRight w:val="0"/>
          <w:marTop w:val="0"/>
          <w:marBottom w:val="0"/>
          <w:divBdr>
            <w:top w:val="none" w:sz="0" w:space="0" w:color="auto"/>
            <w:left w:val="none" w:sz="0" w:space="0" w:color="auto"/>
            <w:bottom w:val="none" w:sz="0" w:space="0" w:color="auto"/>
            <w:right w:val="none" w:sz="0" w:space="0" w:color="auto"/>
          </w:divBdr>
        </w:div>
        <w:div w:id="922179771">
          <w:marLeft w:val="640"/>
          <w:marRight w:val="0"/>
          <w:marTop w:val="0"/>
          <w:marBottom w:val="0"/>
          <w:divBdr>
            <w:top w:val="none" w:sz="0" w:space="0" w:color="auto"/>
            <w:left w:val="none" w:sz="0" w:space="0" w:color="auto"/>
            <w:bottom w:val="none" w:sz="0" w:space="0" w:color="auto"/>
            <w:right w:val="none" w:sz="0" w:space="0" w:color="auto"/>
          </w:divBdr>
        </w:div>
        <w:div w:id="229850885">
          <w:marLeft w:val="640"/>
          <w:marRight w:val="0"/>
          <w:marTop w:val="0"/>
          <w:marBottom w:val="0"/>
          <w:divBdr>
            <w:top w:val="none" w:sz="0" w:space="0" w:color="auto"/>
            <w:left w:val="none" w:sz="0" w:space="0" w:color="auto"/>
            <w:bottom w:val="none" w:sz="0" w:space="0" w:color="auto"/>
            <w:right w:val="none" w:sz="0" w:space="0" w:color="auto"/>
          </w:divBdr>
        </w:div>
        <w:div w:id="755589197">
          <w:marLeft w:val="640"/>
          <w:marRight w:val="0"/>
          <w:marTop w:val="0"/>
          <w:marBottom w:val="0"/>
          <w:divBdr>
            <w:top w:val="none" w:sz="0" w:space="0" w:color="auto"/>
            <w:left w:val="none" w:sz="0" w:space="0" w:color="auto"/>
            <w:bottom w:val="none" w:sz="0" w:space="0" w:color="auto"/>
            <w:right w:val="none" w:sz="0" w:space="0" w:color="auto"/>
          </w:divBdr>
        </w:div>
        <w:div w:id="372388654">
          <w:marLeft w:val="640"/>
          <w:marRight w:val="0"/>
          <w:marTop w:val="0"/>
          <w:marBottom w:val="0"/>
          <w:divBdr>
            <w:top w:val="none" w:sz="0" w:space="0" w:color="auto"/>
            <w:left w:val="none" w:sz="0" w:space="0" w:color="auto"/>
            <w:bottom w:val="none" w:sz="0" w:space="0" w:color="auto"/>
            <w:right w:val="none" w:sz="0" w:space="0" w:color="auto"/>
          </w:divBdr>
        </w:div>
        <w:div w:id="116219546">
          <w:marLeft w:val="640"/>
          <w:marRight w:val="0"/>
          <w:marTop w:val="0"/>
          <w:marBottom w:val="0"/>
          <w:divBdr>
            <w:top w:val="none" w:sz="0" w:space="0" w:color="auto"/>
            <w:left w:val="none" w:sz="0" w:space="0" w:color="auto"/>
            <w:bottom w:val="none" w:sz="0" w:space="0" w:color="auto"/>
            <w:right w:val="none" w:sz="0" w:space="0" w:color="auto"/>
          </w:divBdr>
        </w:div>
        <w:div w:id="1561599216">
          <w:marLeft w:val="640"/>
          <w:marRight w:val="0"/>
          <w:marTop w:val="0"/>
          <w:marBottom w:val="0"/>
          <w:divBdr>
            <w:top w:val="none" w:sz="0" w:space="0" w:color="auto"/>
            <w:left w:val="none" w:sz="0" w:space="0" w:color="auto"/>
            <w:bottom w:val="none" w:sz="0" w:space="0" w:color="auto"/>
            <w:right w:val="none" w:sz="0" w:space="0" w:color="auto"/>
          </w:divBdr>
        </w:div>
        <w:div w:id="761727085">
          <w:marLeft w:val="640"/>
          <w:marRight w:val="0"/>
          <w:marTop w:val="0"/>
          <w:marBottom w:val="0"/>
          <w:divBdr>
            <w:top w:val="none" w:sz="0" w:space="0" w:color="auto"/>
            <w:left w:val="none" w:sz="0" w:space="0" w:color="auto"/>
            <w:bottom w:val="none" w:sz="0" w:space="0" w:color="auto"/>
            <w:right w:val="none" w:sz="0" w:space="0" w:color="auto"/>
          </w:divBdr>
        </w:div>
        <w:div w:id="1078593457">
          <w:marLeft w:val="640"/>
          <w:marRight w:val="0"/>
          <w:marTop w:val="0"/>
          <w:marBottom w:val="0"/>
          <w:divBdr>
            <w:top w:val="none" w:sz="0" w:space="0" w:color="auto"/>
            <w:left w:val="none" w:sz="0" w:space="0" w:color="auto"/>
            <w:bottom w:val="none" w:sz="0" w:space="0" w:color="auto"/>
            <w:right w:val="none" w:sz="0" w:space="0" w:color="auto"/>
          </w:divBdr>
        </w:div>
        <w:div w:id="142894370">
          <w:marLeft w:val="640"/>
          <w:marRight w:val="0"/>
          <w:marTop w:val="0"/>
          <w:marBottom w:val="0"/>
          <w:divBdr>
            <w:top w:val="none" w:sz="0" w:space="0" w:color="auto"/>
            <w:left w:val="none" w:sz="0" w:space="0" w:color="auto"/>
            <w:bottom w:val="none" w:sz="0" w:space="0" w:color="auto"/>
            <w:right w:val="none" w:sz="0" w:space="0" w:color="auto"/>
          </w:divBdr>
        </w:div>
        <w:div w:id="2066251399">
          <w:marLeft w:val="640"/>
          <w:marRight w:val="0"/>
          <w:marTop w:val="0"/>
          <w:marBottom w:val="0"/>
          <w:divBdr>
            <w:top w:val="none" w:sz="0" w:space="0" w:color="auto"/>
            <w:left w:val="none" w:sz="0" w:space="0" w:color="auto"/>
            <w:bottom w:val="none" w:sz="0" w:space="0" w:color="auto"/>
            <w:right w:val="none" w:sz="0" w:space="0" w:color="auto"/>
          </w:divBdr>
        </w:div>
        <w:div w:id="1042825120">
          <w:marLeft w:val="640"/>
          <w:marRight w:val="0"/>
          <w:marTop w:val="0"/>
          <w:marBottom w:val="0"/>
          <w:divBdr>
            <w:top w:val="none" w:sz="0" w:space="0" w:color="auto"/>
            <w:left w:val="none" w:sz="0" w:space="0" w:color="auto"/>
            <w:bottom w:val="none" w:sz="0" w:space="0" w:color="auto"/>
            <w:right w:val="none" w:sz="0" w:space="0" w:color="auto"/>
          </w:divBdr>
        </w:div>
        <w:div w:id="1850368063">
          <w:marLeft w:val="640"/>
          <w:marRight w:val="0"/>
          <w:marTop w:val="0"/>
          <w:marBottom w:val="0"/>
          <w:divBdr>
            <w:top w:val="none" w:sz="0" w:space="0" w:color="auto"/>
            <w:left w:val="none" w:sz="0" w:space="0" w:color="auto"/>
            <w:bottom w:val="none" w:sz="0" w:space="0" w:color="auto"/>
            <w:right w:val="none" w:sz="0" w:space="0" w:color="auto"/>
          </w:divBdr>
        </w:div>
        <w:div w:id="1777674022">
          <w:marLeft w:val="640"/>
          <w:marRight w:val="0"/>
          <w:marTop w:val="0"/>
          <w:marBottom w:val="0"/>
          <w:divBdr>
            <w:top w:val="none" w:sz="0" w:space="0" w:color="auto"/>
            <w:left w:val="none" w:sz="0" w:space="0" w:color="auto"/>
            <w:bottom w:val="none" w:sz="0" w:space="0" w:color="auto"/>
            <w:right w:val="none" w:sz="0" w:space="0" w:color="auto"/>
          </w:divBdr>
        </w:div>
        <w:div w:id="1707488573">
          <w:marLeft w:val="640"/>
          <w:marRight w:val="0"/>
          <w:marTop w:val="0"/>
          <w:marBottom w:val="0"/>
          <w:divBdr>
            <w:top w:val="none" w:sz="0" w:space="0" w:color="auto"/>
            <w:left w:val="none" w:sz="0" w:space="0" w:color="auto"/>
            <w:bottom w:val="none" w:sz="0" w:space="0" w:color="auto"/>
            <w:right w:val="none" w:sz="0" w:space="0" w:color="auto"/>
          </w:divBdr>
        </w:div>
        <w:div w:id="157426553">
          <w:marLeft w:val="640"/>
          <w:marRight w:val="0"/>
          <w:marTop w:val="0"/>
          <w:marBottom w:val="0"/>
          <w:divBdr>
            <w:top w:val="none" w:sz="0" w:space="0" w:color="auto"/>
            <w:left w:val="none" w:sz="0" w:space="0" w:color="auto"/>
            <w:bottom w:val="none" w:sz="0" w:space="0" w:color="auto"/>
            <w:right w:val="none" w:sz="0" w:space="0" w:color="auto"/>
          </w:divBdr>
        </w:div>
        <w:div w:id="1678583069">
          <w:marLeft w:val="640"/>
          <w:marRight w:val="0"/>
          <w:marTop w:val="0"/>
          <w:marBottom w:val="0"/>
          <w:divBdr>
            <w:top w:val="none" w:sz="0" w:space="0" w:color="auto"/>
            <w:left w:val="none" w:sz="0" w:space="0" w:color="auto"/>
            <w:bottom w:val="none" w:sz="0" w:space="0" w:color="auto"/>
            <w:right w:val="none" w:sz="0" w:space="0" w:color="auto"/>
          </w:divBdr>
        </w:div>
        <w:div w:id="1381244204">
          <w:marLeft w:val="640"/>
          <w:marRight w:val="0"/>
          <w:marTop w:val="0"/>
          <w:marBottom w:val="0"/>
          <w:divBdr>
            <w:top w:val="none" w:sz="0" w:space="0" w:color="auto"/>
            <w:left w:val="none" w:sz="0" w:space="0" w:color="auto"/>
            <w:bottom w:val="none" w:sz="0" w:space="0" w:color="auto"/>
            <w:right w:val="none" w:sz="0" w:space="0" w:color="auto"/>
          </w:divBdr>
        </w:div>
        <w:div w:id="623075100">
          <w:marLeft w:val="640"/>
          <w:marRight w:val="0"/>
          <w:marTop w:val="0"/>
          <w:marBottom w:val="0"/>
          <w:divBdr>
            <w:top w:val="none" w:sz="0" w:space="0" w:color="auto"/>
            <w:left w:val="none" w:sz="0" w:space="0" w:color="auto"/>
            <w:bottom w:val="none" w:sz="0" w:space="0" w:color="auto"/>
            <w:right w:val="none" w:sz="0" w:space="0" w:color="auto"/>
          </w:divBdr>
        </w:div>
        <w:div w:id="1495225045">
          <w:marLeft w:val="640"/>
          <w:marRight w:val="0"/>
          <w:marTop w:val="0"/>
          <w:marBottom w:val="0"/>
          <w:divBdr>
            <w:top w:val="none" w:sz="0" w:space="0" w:color="auto"/>
            <w:left w:val="none" w:sz="0" w:space="0" w:color="auto"/>
            <w:bottom w:val="none" w:sz="0" w:space="0" w:color="auto"/>
            <w:right w:val="none" w:sz="0" w:space="0" w:color="auto"/>
          </w:divBdr>
        </w:div>
        <w:div w:id="1688943208">
          <w:marLeft w:val="640"/>
          <w:marRight w:val="0"/>
          <w:marTop w:val="0"/>
          <w:marBottom w:val="0"/>
          <w:divBdr>
            <w:top w:val="none" w:sz="0" w:space="0" w:color="auto"/>
            <w:left w:val="none" w:sz="0" w:space="0" w:color="auto"/>
            <w:bottom w:val="none" w:sz="0" w:space="0" w:color="auto"/>
            <w:right w:val="none" w:sz="0" w:space="0" w:color="auto"/>
          </w:divBdr>
        </w:div>
        <w:div w:id="822624323">
          <w:marLeft w:val="640"/>
          <w:marRight w:val="0"/>
          <w:marTop w:val="0"/>
          <w:marBottom w:val="0"/>
          <w:divBdr>
            <w:top w:val="none" w:sz="0" w:space="0" w:color="auto"/>
            <w:left w:val="none" w:sz="0" w:space="0" w:color="auto"/>
            <w:bottom w:val="none" w:sz="0" w:space="0" w:color="auto"/>
            <w:right w:val="none" w:sz="0" w:space="0" w:color="auto"/>
          </w:divBdr>
        </w:div>
        <w:div w:id="1890919251">
          <w:marLeft w:val="640"/>
          <w:marRight w:val="0"/>
          <w:marTop w:val="0"/>
          <w:marBottom w:val="0"/>
          <w:divBdr>
            <w:top w:val="none" w:sz="0" w:space="0" w:color="auto"/>
            <w:left w:val="none" w:sz="0" w:space="0" w:color="auto"/>
            <w:bottom w:val="none" w:sz="0" w:space="0" w:color="auto"/>
            <w:right w:val="none" w:sz="0" w:space="0" w:color="auto"/>
          </w:divBdr>
        </w:div>
        <w:div w:id="860707656">
          <w:marLeft w:val="640"/>
          <w:marRight w:val="0"/>
          <w:marTop w:val="0"/>
          <w:marBottom w:val="0"/>
          <w:divBdr>
            <w:top w:val="none" w:sz="0" w:space="0" w:color="auto"/>
            <w:left w:val="none" w:sz="0" w:space="0" w:color="auto"/>
            <w:bottom w:val="none" w:sz="0" w:space="0" w:color="auto"/>
            <w:right w:val="none" w:sz="0" w:space="0" w:color="auto"/>
          </w:divBdr>
        </w:div>
      </w:divsChild>
    </w:div>
    <w:div w:id="255208195">
      <w:bodyDiv w:val="1"/>
      <w:marLeft w:val="0"/>
      <w:marRight w:val="0"/>
      <w:marTop w:val="0"/>
      <w:marBottom w:val="0"/>
      <w:divBdr>
        <w:top w:val="none" w:sz="0" w:space="0" w:color="auto"/>
        <w:left w:val="none" w:sz="0" w:space="0" w:color="auto"/>
        <w:bottom w:val="none" w:sz="0" w:space="0" w:color="auto"/>
        <w:right w:val="none" w:sz="0" w:space="0" w:color="auto"/>
      </w:divBdr>
      <w:divsChild>
        <w:div w:id="1448038692">
          <w:marLeft w:val="640"/>
          <w:marRight w:val="0"/>
          <w:marTop w:val="0"/>
          <w:marBottom w:val="0"/>
          <w:divBdr>
            <w:top w:val="none" w:sz="0" w:space="0" w:color="auto"/>
            <w:left w:val="none" w:sz="0" w:space="0" w:color="auto"/>
            <w:bottom w:val="none" w:sz="0" w:space="0" w:color="auto"/>
            <w:right w:val="none" w:sz="0" w:space="0" w:color="auto"/>
          </w:divBdr>
        </w:div>
        <w:div w:id="1846818596">
          <w:marLeft w:val="640"/>
          <w:marRight w:val="0"/>
          <w:marTop w:val="0"/>
          <w:marBottom w:val="0"/>
          <w:divBdr>
            <w:top w:val="none" w:sz="0" w:space="0" w:color="auto"/>
            <w:left w:val="none" w:sz="0" w:space="0" w:color="auto"/>
            <w:bottom w:val="none" w:sz="0" w:space="0" w:color="auto"/>
            <w:right w:val="none" w:sz="0" w:space="0" w:color="auto"/>
          </w:divBdr>
        </w:div>
        <w:div w:id="126971786">
          <w:marLeft w:val="640"/>
          <w:marRight w:val="0"/>
          <w:marTop w:val="0"/>
          <w:marBottom w:val="0"/>
          <w:divBdr>
            <w:top w:val="none" w:sz="0" w:space="0" w:color="auto"/>
            <w:left w:val="none" w:sz="0" w:space="0" w:color="auto"/>
            <w:bottom w:val="none" w:sz="0" w:space="0" w:color="auto"/>
            <w:right w:val="none" w:sz="0" w:space="0" w:color="auto"/>
          </w:divBdr>
        </w:div>
        <w:div w:id="393896905">
          <w:marLeft w:val="640"/>
          <w:marRight w:val="0"/>
          <w:marTop w:val="0"/>
          <w:marBottom w:val="0"/>
          <w:divBdr>
            <w:top w:val="none" w:sz="0" w:space="0" w:color="auto"/>
            <w:left w:val="none" w:sz="0" w:space="0" w:color="auto"/>
            <w:bottom w:val="none" w:sz="0" w:space="0" w:color="auto"/>
            <w:right w:val="none" w:sz="0" w:space="0" w:color="auto"/>
          </w:divBdr>
        </w:div>
        <w:div w:id="825974046">
          <w:marLeft w:val="640"/>
          <w:marRight w:val="0"/>
          <w:marTop w:val="0"/>
          <w:marBottom w:val="0"/>
          <w:divBdr>
            <w:top w:val="none" w:sz="0" w:space="0" w:color="auto"/>
            <w:left w:val="none" w:sz="0" w:space="0" w:color="auto"/>
            <w:bottom w:val="none" w:sz="0" w:space="0" w:color="auto"/>
            <w:right w:val="none" w:sz="0" w:space="0" w:color="auto"/>
          </w:divBdr>
        </w:div>
        <w:div w:id="1588534608">
          <w:marLeft w:val="640"/>
          <w:marRight w:val="0"/>
          <w:marTop w:val="0"/>
          <w:marBottom w:val="0"/>
          <w:divBdr>
            <w:top w:val="none" w:sz="0" w:space="0" w:color="auto"/>
            <w:left w:val="none" w:sz="0" w:space="0" w:color="auto"/>
            <w:bottom w:val="none" w:sz="0" w:space="0" w:color="auto"/>
            <w:right w:val="none" w:sz="0" w:space="0" w:color="auto"/>
          </w:divBdr>
        </w:div>
        <w:div w:id="532427782">
          <w:marLeft w:val="640"/>
          <w:marRight w:val="0"/>
          <w:marTop w:val="0"/>
          <w:marBottom w:val="0"/>
          <w:divBdr>
            <w:top w:val="none" w:sz="0" w:space="0" w:color="auto"/>
            <w:left w:val="none" w:sz="0" w:space="0" w:color="auto"/>
            <w:bottom w:val="none" w:sz="0" w:space="0" w:color="auto"/>
            <w:right w:val="none" w:sz="0" w:space="0" w:color="auto"/>
          </w:divBdr>
        </w:div>
        <w:div w:id="1627004512">
          <w:marLeft w:val="640"/>
          <w:marRight w:val="0"/>
          <w:marTop w:val="0"/>
          <w:marBottom w:val="0"/>
          <w:divBdr>
            <w:top w:val="none" w:sz="0" w:space="0" w:color="auto"/>
            <w:left w:val="none" w:sz="0" w:space="0" w:color="auto"/>
            <w:bottom w:val="none" w:sz="0" w:space="0" w:color="auto"/>
            <w:right w:val="none" w:sz="0" w:space="0" w:color="auto"/>
          </w:divBdr>
        </w:div>
        <w:div w:id="1576357755">
          <w:marLeft w:val="640"/>
          <w:marRight w:val="0"/>
          <w:marTop w:val="0"/>
          <w:marBottom w:val="0"/>
          <w:divBdr>
            <w:top w:val="none" w:sz="0" w:space="0" w:color="auto"/>
            <w:left w:val="none" w:sz="0" w:space="0" w:color="auto"/>
            <w:bottom w:val="none" w:sz="0" w:space="0" w:color="auto"/>
            <w:right w:val="none" w:sz="0" w:space="0" w:color="auto"/>
          </w:divBdr>
        </w:div>
        <w:div w:id="986781339">
          <w:marLeft w:val="640"/>
          <w:marRight w:val="0"/>
          <w:marTop w:val="0"/>
          <w:marBottom w:val="0"/>
          <w:divBdr>
            <w:top w:val="none" w:sz="0" w:space="0" w:color="auto"/>
            <w:left w:val="none" w:sz="0" w:space="0" w:color="auto"/>
            <w:bottom w:val="none" w:sz="0" w:space="0" w:color="auto"/>
            <w:right w:val="none" w:sz="0" w:space="0" w:color="auto"/>
          </w:divBdr>
        </w:div>
        <w:div w:id="1487625353">
          <w:marLeft w:val="640"/>
          <w:marRight w:val="0"/>
          <w:marTop w:val="0"/>
          <w:marBottom w:val="0"/>
          <w:divBdr>
            <w:top w:val="none" w:sz="0" w:space="0" w:color="auto"/>
            <w:left w:val="none" w:sz="0" w:space="0" w:color="auto"/>
            <w:bottom w:val="none" w:sz="0" w:space="0" w:color="auto"/>
            <w:right w:val="none" w:sz="0" w:space="0" w:color="auto"/>
          </w:divBdr>
        </w:div>
        <w:div w:id="248127156">
          <w:marLeft w:val="640"/>
          <w:marRight w:val="0"/>
          <w:marTop w:val="0"/>
          <w:marBottom w:val="0"/>
          <w:divBdr>
            <w:top w:val="none" w:sz="0" w:space="0" w:color="auto"/>
            <w:left w:val="none" w:sz="0" w:space="0" w:color="auto"/>
            <w:bottom w:val="none" w:sz="0" w:space="0" w:color="auto"/>
            <w:right w:val="none" w:sz="0" w:space="0" w:color="auto"/>
          </w:divBdr>
        </w:div>
        <w:div w:id="57365695">
          <w:marLeft w:val="640"/>
          <w:marRight w:val="0"/>
          <w:marTop w:val="0"/>
          <w:marBottom w:val="0"/>
          <w:divBdr>
            <w:top w:val="none" w:sz="0" w:space="0" w:color="auto"/>
            <w:left w:val="none" w:sz="0" w:space="0" w:color="auto"/>
            <w:bottom w:val="none" w:sz="0" w:space="0" w:color="auto"/>
            <w:right w:val="none" w:sz="0" w:space="0" w:color="auto"/>
          </w:divBdr>
        </w:div>
        <w:div w:id="1362046600">
          <w:marLeft w:val="640"/>
          <w:marRight w:val="0"/>
          <w:marTop w:val="0"/>
          <w:marBottom w:val="0"/>
          <w:divBdr>
            <w:top w:val="none" w:sz="0" w:space="0" w:color="auto"/>
            <w:left w:val="none" w:sz="0" w:space="0" w:color="auto"/>
            <w:bottom w:val="none" w:sz="0" w:space="0" w:color="auto"/>
            <w:right w:val="none" w:sz="0" w:space="0" w:color="auto"/>
          </w:divBdr>
        </w:div>
        <w:div w:id="494692357">
          <w:marLeft w:val="640"/>
          <w:marRight w:val="0"/>
          <w:marTop w:val="0"/>
          <w:marBottom w:val="0"/>
          <w:divBdr>
            <w:top w:val="none" w:sz="0" w:space="0" w:color="auto"/>
            <w:left w:val="none" w:sz="0" w:space="0" w:color="auto"/>
            <w:bottom w:val="none" w:sz="0" w:space="0" w:color="auto"/>
            <w:right w:val="none" w:sz="0" w:space="0" w:color="auto"/>
          </w:divBdr>
        </w:div>
        <w:div w:id="743064163">
          <w:marLeft w:val="640"/>
          <w:marRight w:val="0"/>
          <w:marTop w:val="0"/>
          <w:marBottom w:val="0"/>
          <w:divBdr>
            <w:top w:val="none" w:sz="0" w:space="0" w:color="auto"/>
            <w:left w:val="none" w:sz="0" w:space="0" w:color="auto"/>
            <w:bottom w:val="none" w:sz="0" w:space="0" w:color="auto"/>
            <w:right w:val="none" w:sz="0" w:space="0" w:color="auto"/>
          </w:divBdr>
        </w:div>
        <w:div w:id="1934974787">
          <w:marLeft w:val="640"/>
          <w:marRight w:val="0"/>
          <w:marTop w:val="0"/>
          <w:marBottom w:val="0"/>
          <w:divBdr>
            <w:top w:val="none" w:sz="0" w:space="0" w:color="auto"/>
            <w:left w:val="none" w:sz="0" w:space="0" w:color="auto"/>
            <w:bottom w:val="none" w:sz="0" w:space="0" w:color="auto"/>
            <w:right w:val="none" w:sz="0" w:space="0" w:color="auto"/>
          </w:divBdr>
        </w:div>
        <w:div w:id="966857692">
          <w:marLeft w:val="640"/>
          <w:marRight w:val="0"/>
          <w:marTop w:val="0"/>
          <w:marBottom w:val="0"/>
          <w:divBdr>
            <w:top w:val="none" w:sz="0" w:space="0" w:color="auto"/>
            <w:left w:val="none" w:sz="0" w:space="0" w:color="auto"/>
            <w:bottom w:val="none" w:sz="0" w:space="0" w:color="auto"/>
            <w:right w:val="none" w:sz="0" w:space="0" w:color="auto"/>
          </w:divBdr>
        </w:div>
        <w:div w:id="1535653854">
          <w:marLeft w:val="640"/>
          <w:marRight w:val="0"/>
          <w:marTop w:val="0"/>
          <w:marBottom w:val="0"/>
          <w:divBdr>
            <w:top w:val="none" w:sz="0" w:space="0" w:color="auto"/>
            <w:left w:val="none" w:sz="0" w:space="0" w:color="auto"/>
            <w:bottom w:val="none" w:sz="0" w:space="0" w:color="auto"/>
            <w:right w:val="none" w:sz="0" w:space="0" w:color="auto"/>
          </w:divBdr>
        </w:div>
        <w:div w:id="1551454707">
          <w:marLeft w:val="640"/>
          <w:marRight w:val="0"/>
          <w:marTop w:val="0"/>
          <w:marBottom w:val="0"/>
          <w:divBdr>
            <w:top w:val="none" w:sz="0" w:space="0" w:color="auto"/>
            <w:left w:val="none" w:sz="0" w:space="0" w:color="auto"/>
            <w:bottom w:val="none" w:sz="0" w:space="0" w:color="auto"/>
            <w:right w:val="none" w:sz="0" w:space="0" w:color="auto"/>
          </w:divBdr>
        </w:div>
        <w:div w:id="1705056445">
          <w:marLeft w:val="640"/>
          <w:marRight w:val="0"/>
          <w:marTop w:val="0"/>
          <w:marBottom w:val="0"/>
          <w:divBdr>
            <w:top w:val="none" w:sz="0" w:space="0" w:color="auto"/>
            <w:left w:val="none" w:sz="0" w:space="0" w:color="auto"/>
            <w:bottom w:val="none" w:sz="0" w:space="0" w:color="auto"/>
            <w:right w:val="none" w:sz="0" w:space="0" w:color="auto"/>
          </w:divBdr>
        </w:div>
        <w:div w:id="687410821">
          <w:marLeft w:val="640"/>
          <w:marRight w:val="0"/>
          <w:marTop w:val="0"/>
          <w:marBottom w:val="0"/>
          <w:divBdr>
            <w:top w:val="none" w:sz="0" w:space="0" w:color="auto"/>
            <w:left w:val="none" w:sz="0" w:space="0" w:color="auto"/>
            <w:bottom w:val="none" w:sz="0" w:space="0" w:color="auto"/>
            <w:right w:val="none" w:sz="0" w:space="0" w:color="auto"/>
          </w:divBdr>
        </w:div>
        <w:div w:id="5983363">
          <w:marLeft w:val="640"/>
          <w:marRight w:val="0"/>
          <w:marTop w:val="0"/>
          <w:marBottom w:val="0"/>
          <w:divBdr>
            <w:top w:val="none" w:sz="0" w:space="0" w:color="auto"/>
            <w:left w:val="none" w:sz="0" w:space="0" w:color="auto"/>
            <w:bottom w:val="none" w:sz="0" w:space="0" w:color="auto"/>
            <w:right w:val="none" w:sz="0" w:space="0" w:color="auto"/>
          </w:divBdr>
        </w:div>
        <w:div w:id="1739134353">
          <w:marLeft w:val="640"/>
          <w:marRight w:val="0"/>
          <w:marTop w:val="0"/>
          <w:marBottom w:val="0"/>
          <w:divBdr>
            <w:top w:val="none" w:sz="0" w:space="0" w:color="auto"/>
            <w:left w:val="none" w:sz="0" w:space="0" w:color="auto"/>
            <w:bottom w:val="none" w:sz="0" w:space="0" w:color="auto"/>
            <w:right w:val="none" w:sz="0" w:space="0" w:color="auto"/>
          </w:divBdr>
        </w:div>
        <w:div w:id="1999655234">
          <w:marLeft w:val="640"/>
          <w:marRight w:val="0"/>
          <w:marTop w:val="0"/>
          <w:marBottom w:val="0"/>
          <w:divBdr>
            <w:top w:val="none" w:sz="0" w:space="0" w:color="auto"/>
            <w:left w:val="none" w:sz="0" w:space="0" w:color="auto"/>
            <w:bottom w:val="none" w:sz="0" w:space="0" w:color="auto"/>
            <w:right w:val="none" w:sz="0" w:space="0" w:color="auto"/>
          </w:divBdr>
        </w:div>
        <w:div w:id="1732847528">
          <w:marLeft w:val="640"/>
          <w:marRight w:val="0"/>
          <w:marTop w:val="0"/>
          <w:marBottom w:val="0"/>
          <w:divBdr>
            <w:top w:val="none" w:sz="0" w:space="0" w:color="auto"/>
            <w:left w:val="none" w:sz="0" w:space="0" w:color="auto"/>
            <w:bottom w:val="none" w:sz="0" w:space="0" w:color="auto"/>
            <w:right w:val="none" w:sz="0" w:space="0" w:color="auto"/>
          </w:divBdr>
        </w:div>
        <w:div w:id="1778023307">
          <w:marLeft w:val="640"/>
          <w:marRight w:val="0"/>
          <w:marTop w:val="0"/>
          <w:marBottom w:val="0"/>
          <w:divBdr>
            <w:top w:val="none" w:sz="0" w:space="0" w:color="auto"/>
            <w:left w:val="none" w:sz="0" w:space="0" w:color="auto"/>
            <w:bottom w:val="none" w:sz="0" w:space="0" w:color="auto"/>
            <w:right w:val="none" w:sz="0" w:space="0" w:color="auto"/>
          </w:divBdr>
        </w:div>
        <w:div w:id="878204350">
          <w:marLeft w:val="640"/>
          <w:marRight w:val="0"/>
          <w:marTop w:val="0"/>
          <w:marBottom w:val="0"/>
          <w:divBdr>
            <w:top w:val="none" w:sz="0" w:space="0" w:color="auto"/>
            <w:left w:val="none" w:sz="0" w:space="0" w:color="auto"/>
            <w:bottom w:val="none" w:sz="0" w:space="0" w:color="auto"/>
            <w:right w:val="none" w:sz="0" w:space="0" w:color="auto"/>
          </w:divBdr>
        </w:div>
        <w:div w:id="20784825">
          <w:marLeft w:val="640"/>
          <w:marRight w:val="0"/>
          <w:marTop w:val="0"/>
          <w:marBottom w:val="0"/>
          <w:divBdr>
            <w:top w:val="none" w:sz="0" w:space="0" w:color="auto"/>
            <w:left w:val="none" w:sz="0" w:space="0" w:color="auto"/>
            <w:bottom w:val="none" w:sz="0" w:space="0" w:color="auto"/>
            <w:right w:val="none" w:sz="0" w:space="0" w:color="auto"/>
          </w:divBdr>
        </w:div>
        <w:div w:id="584727152">
          <w:marLeft w:val="640"/>
          <w:marRight w:val="0"/>
          <w:marTop w:val="0"/>
          <w:marBottom w:val="0"/>
          <w:divBdr>
            <w:top w:val="none" w:sz="0" w:space="0" w:color="auto"/>
            <w:left w:val="none" w:sz="0" w:space="0" w:color="auto"/>
            <w:bottom w:val="none" w:sz="0" w:space="0" w:color="auto"/>
            <w:right w:val="none" w:sz="0" w:space="0" w:color="auto"/>
          </w:divBdr>
        </w:div>
        <w:div w:id="1655528150">
          <w:marLeft w:val="640"/>
          <w:marRight w:val="0"/>
          <w:marTop w:val="0"/>
          <w:marBottom w:val="0"/>
          <w:divBdr>
            <w:top w:val="none" w:sz="0" w:space="0" w:color="auto"/>
            <w:left w:val="none" w:sz="0" w:space="0" w:color="auto"/>
            <w:bottom w:val="none" w:sz="0" w:space="0" w:color="auto"/>
            <w:right w:val="none" w:sz="0" w:space="0" w:color="auto"/>
          </w:divBdr>
        </w:div>
        <w:div w:id="1651902704">
          <w:marLeft w:val="640"/>
          <w:marRight w:val="0"/>
          <w:marTop w:val="0"/>
          <w:marBottom w:val="0"/>
          <w:divBdr>
            <w:top w:val="none" w:sz="0" w:space="0" w:color="auto"/>
            <w:left w:val="none" w:sz="0" w:space="0" w:color="auto"/>
            <w:bottom w:val="none" w:sz="0" w:space="0" w:color="auto"/>
            <w:right w:val="none" w:sz="0" w:space="0" w:color="auto"/>
          </w:divBdr>
        </w:div>
        <w:div w:id="2042825749">
          <w:marLeft w:val="640"/>
          <w:marRight w:val="0"/>
          <w:marTop w:val="0"/>
          <w:marBottom w:val="0"/>
          <w:divBdr>
            <w:top w:val="none" w:sz="0" w:space="0" w:color="auto"/>
            <w:left w:val="none" w:sz="0" w:space="0" w:color="auto"/>
            <w:bottom w:val="none" w:sz="0" w:space="0" w:color="auto"/>
            <w:right w:val="none" w:sz="0" w:space="0" w:color="auto"/>
          </w:divBdr>
        </w:div>
        <w:div w:id="263192655">
          <w:marLeft w:val="640"/>
          <w:marRight w:val="0"/>
          <w:marTop w:val="0"/>
          <w:marBottom w:val="0"/>
          <w:divBdr>
            <w:top w:val="none" w:sz="0" w:space="0" w:color="auto"/>
            <w:left w:val="none" w:sz="0" w:space="0" w:color="auto"/>
            <w:bottom w:val="none" w:sz="0" w:space="0" w:color="auto"/>
            <w:right w:val="none" w:sz="0" w:space="0" w:color="auto"/>
          </w:divBdr>
        </w:div>
        <w:div w:id="1553809109">
          <w:marLeft w:val="640"/>
          <w:marRight w:val="0"/>
          <w:marTop w:val="0"/>
          <w:marBottom w:val="0"/>
          <w:divBdr>
            <w:top w:val="none" w:sz="0" w:space="0" w:color="auto"/>
            <w:left w:val="none" w:sz="0" w:space="0" w:color="auto"/>
            <w:bottom w:val="none" w:sz="0" w:space="0" w:color="auto"/>
            <w:right w:val="none" w:sz="0" w:space="0" w:color="auto"/>
          </w:divBdr>
        </w:div>
        <w:div w:id="2053798916">
          <w:marLeft w:val="640"/>
          <w:marRight w:val="0"/>
          <w:marTop w:val="0"/>
          <w:marBottom w:val="0"/>
          <w:divBdr>
            <w:top w:val="none" w:sz="0" w:space="0" w:color="auto"/>
            <w:left w:val="none" w:sz="0" w:space="0" w:color="auto"/>
            <w:bottom w:val="none" w:sz="0" w:space="0" w:color="auto"/>
            <w:right w:val="none" w:sz="0" w:space="0" w:color="auto"/>
          </w:divBdr>
        </w:div>
        <w:div w:id="1341547669">
          <w:marLeft w:val="640"/>
          <w:marRight w:val="0"/>
          <w:marTop w:val="0"/>
          <w:marBottom w:val="0"/>
          <w:divBdr>
            <w:top w:val="none" w:sz="0" w:space="0" w:color="auto"/>
            <w:left w:val="none" w:sz="0" w:space="0" w:color="auto"/>
            <w:bottom w:val="none" w:sz="0" w:space="0" w:color="auto"/>
            <w:right w:val="none" w:sz="0" w:space="0" w:color="auto"/>
          </w:divBdr>
        </w:div>
        <w:div w:id="1305818580">
          <w:marLeft w:val="640"/>
          <w:marRight w:val="0"/>
          <w:marTop w:val="0"/>
          <w:marBottom w:val="0"/>
          <w:divBdr>
            <w:top w:val="none" w:sz="0" w:space="0" w:color="auto"/>
            <w:left w:val="none" w:sz="0" w:space="0" w:color="auto"/>
            <w:bottom w:val="none" w:sz="0" w:space="0" w:color="auto"/>
            <w:right w:val="none" w:sz="0" w:space="0" w:color="auto"/>
          </w:divBdr>
        </w:div>
        <w:div w:id="233781389">
          <w:marLeft w:val="640"/>
          <w:marRight w:val="0"/>
          <w:marTop w:val="0"/>
          <w:marBottom w:val="0"/>
          <w:divBdr>
            <w:top w:val="none" w:sz="0" w:space="0" w:color="auto"/>
            <w:left w:val="none" w:sz="0" w:space="0" w:color="auto"/>
            <w:bottom w:val="none" w:sz="0" w:space="0" w:color="auto"/>
            <w:right w:val="none" w:sz="0" w:space="0" w:color="auto"/>
          </w:divBdr>
        </w:div>
        <w:div w:id="36203058">
          <w:marLeft w:val="640"/>
          <w:marRight w:val="0"/>
          <w:marTop w:val="0"/>
          <w:marBottom w:val="0"/>
          <w:divBdr>
            <w:top w:val="none" w:sz="0" w:space="0" w:color="auto"/>
            <w:left w:val="none" w:sz="0" w:space="0" w:color="auto"/>
            <w:bottom w:val="none" w:sz="0" w:space="0" w:color="auto"/>
            <w:right w:val="none" w:sz="0" w:space="0" w:color="auto"/>
          </w:divBdr>
        </w:div>
        <w:div w:id="705449028">
          <w:marLeft w:val="640"/>
          <w:marRight w:val="0"/>
          <w:marTop w:val="0"/>
          <w:marBottom w:val="0"/>
          <w:divBdr>
            <w:top w:val="none" w:sz="0" w:space="0" w:color="auto"/>
            <w:left w:val="none" w:sz="0" w:space="0" w:color="auto"/>
            <w:bottom w:val="none" w:sz="0" w:space="0" w:color="auto"/>
            <w:right w:val="none" w:sz="0" w:space="0" w:color="auto"/>
          </w:divBdr>
        </w:div>
        <w:div w:id="1679766715">
          <w:marLeft w:val="640"/>
          <w:marRight w:val="0"/>
          <w:marTop w:val="0"/>
          <w:marBottom w:val="0"/>
          <w:divBdr>
            <w:top w:val="none" w:sz="0" w:space="0" w:color="auto"/>
            <w:left w:val="none" w:sz="0" w:space="0" w:color="auto"/>
            <w:bottom w:val="none" w:sz="0" w:space="0" w:color="auto"/>
            <w:right w:val="none" w:sz="0" w:space="0" w:color="auto"/>
          </w:divBdr>
        </w:div>
        <w:div w:id="1960793916">
          <w:marLeft w:val="640"/>
          <w:marRight w:val="0"/>
          <w:marTop w:val="0"/>
          <w:marBottom w:val="0"/>
          <w:divBdr>
            <w:top w:val="none" w:sz="0" w:space="0" w:color="auto"/>
            <w:left w:val="none" w:sz="0" w:space="0" w:color="auto"/>
            <w:bottom w:val="none" w:sz="0" w:space="0" w:color="auto"/>
            <w:right w:val="none" w:sz="0" w:space="0" w:color="auto"/>
          </w:divBdr>
        </w:div>
        <w:div w:id="1070082113">
          <w:marLeft w:val="640"/>
          <w:marRight w:val="0"/>
          <w:marTop w:val="0"/>
          <w:marBottom w:val="0"/>
          <w:divBdr>
            <w:top w:val="none" w:sz="0" w:space="0" w:color="auto"/>
            <w:left w:val="none" w:sz="0" w:space="0" w:color="auto"/>
            <w:bottom w:val="none" w:sz="0" w:space="0" w:color="auto"/>
            <w:right w:val="none" w:sz="0" w:space="0" w:color="auto"/>
          </w:divBdr>
        </w:div>
        <w:div w:id="1601138953">
          <w:marLeft w:val="640"/>
          <w:marRight w:val="0"/>
          <w:marTop w:val="0"/>
          <w:marBottom w:val="0"/>
          <w:divBdr>
            <w:top w:val="none" w:sz="0" w:space="0" w:color="auto"/>
            <w:left w:val="none" w:sz="0" w:space="0" w:color="auto"/>
            <w:bottom w:val="none" w:sz="0" w:space="0" w:color="auto"/>
            <w:right w:val="none" w:sz="0" w:space="0" w:color="auto"/>
          </w:divBdr>
        </w:div>
      </w:divsChild>
    </w:div>
    <w:div w:id="443110461">
      <w:bodyDiv w:val="1"/>
      <w:marLeft w:val="0"/>
      <w:marRight w:val="0"/>
      <w:marTop w:val="0"/>
      <w:marBottom w:val="0"/>
      <w:divBdr>
        <w:top w:val="none" w:sz="0" w:space="0" w:color="auto"/>
        <w:left w:val="none" w:sz="0" w:space="0" w:color="auto"/>
        <w:bottom w:val="none" w:sz="0" w:space="0" w:color="auto"/>
        <w:right w:val="none" w:sz="0" w:space="0" w:color="auto"/>
      </w:divBdr>
      <w:divsChild>
        <w:div w:id="1070621166">
          <w:marLeft w:val="0"/>
          <w:marRight w:val="0"/>
          <w:marTop w:val="0"/>
          <w:marBottom w:val="0"/>
          <w:divBdr>
            <w:top w:val="none" w:sz="0" w:space="0" w:color="auto"/>
            <w:left w:val="none" w:sz="0" w:space="0" w:color="auto"/>
            <w:bottom w:val="none" w:sz="0" w:space="0" w:color="auto"/>
            <w:right w:val="none" w:sz="0" w:space="0" w:color="auto"/>
          </w:divBdr>
        </w:div>
      </w:divsChild>
    </w:div>
    <w:div w:id="549994698">
      <w:bodyDiv w:val="1"/>
      <w:marLeft w:val="0"/>
      <w:marRight w:val="0"/>
      <w:marTop w:val="0"/>
      <w:marBottom w:val="0"/>
      <w:divBdr>
        <w:top w:val="none" w:sz="0" w:space="0" w:color="auto"/>
        <w:left w:val="none" w:sz="0" w:space="0" w:color="auto"/>
        <w:bottom w:val="none" w:sz="0" w:space="0" w:color="auto"/>
        <w:right w:val="none" w:sz="0" w:space="0" w:color="auto"/>
      </w:divBdr>
      <w:divsChild>
        <w:div w:id="1974478954">
          <w:marLeft w:val="640"/>
          <w:marRight w:val="0"/>
          <w:marTop w:val="0"/>
          <w:marBottom w:val="0"/>
          <w:divBdr>
            <w:top w:val="none" w:sz="0" w:space="0" w:color="auto"/>
            <w:left w:val="none" w:sz="0" w:space="0" w:color="auto"/>
            <w:bottom w:val="none" w:sz="0" w:space="0" w:color="auto"/>
            <w:right w:val="none" w:sz="0" w:space="0" w:color="auto"/>
          </w:divBdr>
        </w:div>
        <w:div w:id="1869367304">
          <w:marLeft w:val="640"/>
          <w:marRight w:val="0"/>
          <w:marTop w:val="0"/>
          <w:marBottom w:val="0"/>
          <w:divBdr>
            <w:top w:val="none" w:sz="0" w:space="0" w:color="auto"/>
            <w:left w:val="none" w:sz="0" w:space="0" w:color="auto"/>
            <w:bottom w:val="none" w:sz="0" w:space="0" w:color="auto"/>
            <w:right w:val="none" w:sz="0" w:space="0" w:color="auto"/>
          </w:divBdr>
        </w:div>
        <w:div w:id="1757047195">
          <w:marLeft w:val="640"/>
          <w:marRight w:val="0"/>
          <w:marTop w:val="0"/>
          <w:marBottom w:val="0"/>
          <w:divBdr>
            <w:top w:val="none" w:sz="0" w:space="0" w:color="auto"/>
            <w:left w:val="none" w:sz="0" w:space="0" w:color="auto"/>
            <w:bottom w:val="none" w:sz="0" w:space="0" w:color="auto"/>
            <w:right w:val="none" w:sz="0" w:space="0" w:color="auto"/>
          </w:divBdr>
        </w:div>
        <w:div w:id="101656154">
          <w:marLeft w:val="640"/>
          <w:marRight w:val="0"/>
          <w:marTop w:val="0"/>
          <w:marBottom w:val="0"/>
          <w:divBdr>
            <w:top w:val="none" w:sz="0" w:space="0" w:color="auto"/>
            <w:left w:val="none" w:sz="0" w:space="0" w:color="auto"/>
            <w:bottom w:val="none" w:sz="0" w:space="0" w:color="auto"/>
            <w:right w:val="none" w:sz="0" w:space="0" w:color="auto"/>
          </w:divBdr>
        </w:div>
        <w:div w:id="1812402092">
          <w:marLeft w:val="640"/>
          <w:marRight w:val="0"/>
          <w:marTop w:val="0"/>
          <w:marBottom w:val="0"/>
          <w:divBdr>
            <w:top w:val="none" w:sz="0" w:space="0" w:color="auto"/>
            <w:left w:val="none" w:sz="0" w:space="0" w:color="auto"/>
            <w:bottom w:val="none" w:sz="0" w:space="0" w:color="auto"/>
            <w:right w:val="none" w:sz="0" w:space="0" w:color="auto"/>
          </w:divBdr>
        </w:div>
        <w:div w:id="922294857">
          <w:marLeft w:val="640"/>
          <w:marRight w:val="0"/>
          <w:marTop w:val="0"/>
          <w:marBottom w:val="0"/>
          <w:divBdr>
            <w:top w:val="none" w:sz="0" w:space="0" w:color="auto"/>
            <w:left w:val="none" w:sz="0" w:space="0" w:color="auto"/>
            <w:bottom w:val="none" w:sz="0" w:space="0" w:color="auto"/>
            <w:right w:val="none" w:sz="0" w:space="0" w:color="auto"/>
          </w:divBdr>
        </w:div>
        <w:div w:id="1907566110">
          <w:marLeft w:val="640"/>
          <w:marRight w:val="0"/>
          <w:marTop w:val="0"/>
          <w:marBottom w:val="0"/>
          <w:divBdr>
            <w:top w:val="none" w:sz="0" w:space="0" w:color="auto"/>
            <w:left w:val="none" w:sz="0" w:space="0" w:color="auto"/>
            <w:bottom w:val="none" w:sz="0" w:space="0" w:color="auto"/>
            <w:right w:val="none" w:sz="0" w:space="0" w:color="auto"/>
          </w:divBdr>
        </w:div>
        <w:div w:id="1889562277">
          <w:marLeft w:val="640"/>
          <w:marRight w:val="0"/>
          <w:marTop w:val="0"/>
          <w:marBottom w:val="0"/>
          <w:divBdr>
            <w:top w:val="none" w:sz="0" w:space="0" w:color="auto"/>
            <w:left w:val="none" w:sz="0" w:space="0" w:color="auto"/>
            <w:bottom w:val="none" w:sz="0" w:space="0" w:color="auto"/>
            <w:right w:val="none" w:sz="0" w:space="0" w:color="auto"/>
          </w:divBdr>
        </w:div>
        <w:div w:id="1458572060">
          <w:marLeft w:val="640"/>
          <w:marRight w:val="0"/>
          <w:marTop w:val="0"/>
          <w:marBottom w:val="0"/>
          <w:divBdr>
            <w:top w:val="none" w:sz="0" w:space="0" w:color="auto"/>
            <w:left w:val="none" w:sz="0" w:space="0" w:color="auto"/>
            <w:bottom w:val="none" w:sz="0" w:space="0" w:color="auto"/>
            <w:right w:val="none" w:sz="0" w:space="0" w:color="auto"/>
          </w:divBdr>
        </w:div>
        <w:div w:id="873888248">
          <w:marLeft w:val="640"/>
          <w:marRight w:val="0"/>
          <w:marTop w:val="0"/>
          <w:marBottom w:val="0"/>
          <w:divBdr>
            <w:top w:val="none" w:sz="0" w:space="0" w:color="auto"/>
            <w:left w:val="none" w:sz="0" w:space="0" w:color="auto"/>
            <w:bottom w:val="none" w:sz="0" w:space="0" w:color="auto"/>
            <w:right w:val="none" w:sz="0" w:space="0" w:color="auto"/>
          </w:divBdr>
        </w:div>
        <w:div w:id="1008751844">
          <w:marLeft w:val="640"/>
          <w:marRight w:val="0"/>
          <w:marTop w:val="0"/>
          <w:marBottom w:val="0"/>
          <w:divBdr>
            <w:top w:val="none" w:sz="0" w:space="0" w:color="auto"/>
            <w:left w:val="none" w:sz="0" w:space="0" w:color="auto"/>
            <w:bottom w:val="none" w:sz="0" w:space="0" w:color="auto"/>
            <w:right w:val="none" w:sz="0" w:space="0" w:color="auto"/>
          </w:divBdr>
        </w:div>
        <w:div w:id="1476801058">
          <w:marLeft w:val="640"/>
          <w:marRight w:val="0"/>
          <w:marTop w:val="0"/>
          <w:marBottom w:val="0"/>
          <w:divBdr>
            <w:top w:val="none" w:sz="0" w:space="0" w:color="auto"/>
            <w:left w:val="none" w:sz="0" w:space="0" w:color="auto"/>
            <w:bottom w:val="none" w:sz="0" w:space="0" w:color="auto"/>
            <w:right w:val="none" w:sz="0" w:space="0" w:color="auto"/>
          </w:divBdr>
        </w:div>
        <w:div w:id="1791363510">
          <w:marLeft w:val="640"/>
          <w:marRight w:val="0"/>
          <w:marTop w:val="0"/>
          <w:marBottom w:val="0"/>
          <w:divBdr>
            <w:top w:val="none" w:sz="0" w:space="0" w:color="auto"/>
            <w:left w:val="none" w:sz="0" w:space="0" w:color="auto"/>
            <w:bottom w:val="none" w:sz="0" w:space="0" w:color="auto"/>
            <w:right w:val="none" w:sz="0" w:space="0" w:color="auto"/>
          </w:divBdr>
        </w:div>
        <w:div w:id="314459431">
          <w:marLeft w:val="640"/>
          <w:marRight w:val="0"/>
          <w:marTop w:val="0"/>
          <w:marBottom w:val="0"/>
          <w:divBdr>
            <w:top w:val="none" w:sz="0" w:space="0" w:color="auto"/>
            <w:left w:val="none" w:sz="0" w:space="0" w:color="auto"/>
            <w:bottom w:val="none" w:sz="0" w:space="0" w:color="auto"/>
            <w:right w:val="none" w:sz="0" w:space="0" w:color="auto"/>
          </w:divBdr>
        </w:div>
        <w:div w:id="2044089726">
          <w:marLeft w:val="640"/>
          <w:marRight w:val="0"/>
          <w:marTop w:val="0"/>
          <w:marBottom w:val="0"/>
          <w:divBdr>
            <w:top w:val="none" w:sz="0" w:space="0" w:color="auto"/>
            <w:left w:val="none" w:sz="0" w:space="0" w:color="auto"/>
            <w:bottom w:val="none" w:sz="0" w:space="0" w:color="auto"/>
            <w:right w:val="none" w:sz="0" w:space="0" w:color="auto"/>
          </w:divBdr>
        </w:div>
        <w:div w:id="1723600993">
          <w:marLeft w:val="640"/>
          <w:marRight w:val="0"/>
          <w:marTop w:val="0"/>
          <w:marBottom w:val="0"/>
          <w:divBdr>
            <w:top w:val="none" w:sz="0" w:space="0" w:color="auto"/>
            <w:left w:val="none" w:sz="0" w:space="0" w:color="auto"/>
            <w:bottom w:val="none" w:sz="0" w:space="0" w:color="auto"/>
            <w:right w:val="none" w:sz="0" w:space="0" w:color="auto"/>
          </w:divBdr>
        </w:div>
        <w:div w:id="1926332351">
          <w:marLeft w:val="640"/>
          <w:marRight w:val="0"/>
          <w:marTop w:val="0"/>
          <w:marBottom w:val="0"/>
          <w:divBdr>
            <w:top w:val="none" w:sz="0" w:space="0" w:color="auto"/>
            <w:left w:val="none" w:sz="0" w:space="0" w:color="auto"/>
            <w:bottom w:val="none" w:sz="0" w:space="0" w:color="auto"/>
            <w:right w:val="none" w:sz="0" w:space="0" w:color="auto"/>
          </w:divBdr>
        </w:div>
        <w:div w:id="1714845082">
          <w:marLeft w:val="640"/>
          <w:marRight w:val="0"/>
          <w:marTop w:val="0"/>
          <w:marBottom w:val="0"/>
          <w:divBdr>
            <w:top w:val="none" w:sz="0" w:space="0" w:color="auto"/>
            <w:left w:val="none" w:sz="0" w:space="0" w:color="auto"/>
            <w:bottom w:val="none" w:sz="0" w:space="0" w:color="auto"/>
            <w:right w:val="none" w:sz="0" w:space="0" w:color="auto"/>
          </w:divBdr>
        </w:div>
        <w:div w:id="899252036">
          <w:marLeft w:val="640"/>
          <w:marRight w:val="0"/>
          <w:marTop w:val="0"/>
          <w:marBottom w:val="0"/>
          <w:divBdr>
            <w:top w:val="none" w:sz="0" w:space="0" w:color="auto"/>
            <w:left w:val="none" w:sz="0" w:space="0" w:color="auto"/>
            <w:bottom w:val="none" w:sz="0" w:space="0" w:color="auto"/>
            <w:right w:val="none" w:sz="0" w:space="0" w:color="auto"/>
          </w:divBdr>
        </w:div>
        <w:div w:id="192116886">
          <w:marLeft w:val="640"/>
          <w:marRight w:val="0"/>
          <w:marTop w:val="0"/>
          <w:marBottom w:val="0"/>
          <w:divBdr>
            <w:top w:val="none" w:sz="0" w:space="0" w:color="auto"/>
            <w:left w:val="none" w:sz="0" w:space="0" w:color="auto"/>
            <w:bottom w:val="none" w:sz="0" w:space="0" w:color="auto"/>
            <w:right w:val="none" w:sz="0" w:space="0" w:color="auto"/>
          </w:divBdr>
        </w:div>
        <w:div w:id="772477257">
          <w:marLeft w:val="640"/>
          <w:marRight w:val="0"/>
          <w:marTop w:val="0"/>
          <w:marBottom w:val="0"/>
          <w:divBdr>
            <w:top w:val="none" w:sz="0" w:space="0" w:color="auto"/>
            <w:left w:val="none" w:sz="0" w:space="0" w:color="auto"/>
            <w:bottom w:val="none" w:sz="0" w:space="0" w:color="auto"/>
            <w:right w:val="none" w:sz="0" w:space="0" w:color="auto"/>
          </w:divBdr>
        </w:div>
        <w:div w:id="1033044040">
          <w:marLeft w:val="640"/>
          <w:marRight w:val="0"/>
          <w:marTop w:val="0"/>
          <w:marBottom w:val="0"/>
          <w:divBdr>
            <w:top w:val="none" w:sz="0" w:space="0" w:color="auto"/>
            <w:left w:val="none" w:sz="0" w:space="0" w:color="auto"/>
            <w:bottom w:val="none" w:sz="0" w:space="0" w:color="auto"/>
            <w:right w:val="none" w:sz="0" w:space="0" w:color="auto"/>
          </w:divBdr>
        </w:div>
        <w:div w:id="1286807880">
          <w:marLeft w:val="640"/>
          <w:marRight w:val="0"/>
          <w:marTop w:val="0"/>
          <w:marBottom w:val="0"/>
          <w:divBdr>
            <w:top w:val="none" w:sz="0" w:space="0" w:color="auto"/>
            <w:left w:val="none" w:sz="0" w:space="0" w:color="auto"/>
            <w:bottom w:val="none" w:sz="0" w:space="0" w:color="auto"/>
            <w:right w:val="none" w:sz="0" w:space="0" w:color="auto"/>
          </w:divBdr>
        </w:div>
        <w:div w:id="1221944339">
          <w:marLeft w:val="640"/>
          <w:marRight w:val="0"/>
          <w:marTop w:val="0"/>
          <w:marBottom w:val="0"/>
          <w:divBdr>
            <w:top w:val="none" w:sz="0" w:space="0" w:color="auto"/>
            <w:left w:val="none" w:sz="0" w:space="0" w:color="auto"/>
            <w:bottom w:val="none" w:sz="0" w:space="0" w:color="auto"/>
            <w:right w:val="none" w:sz="0" w:space="0" w:color="auto"/>
          </w:divBdr>
        </w:div>
        <w:div w:id="1136265625">
          <w:marLeft w:val="640"/>
          <w:marRight w:val="0"/>
          <w:marTop w:val="0"/>
          <w:marBottom w:val="0"/>
          <w:divBdr>
            <w:top w:val="none" w:sz="0" w:space="0" w:color="auto"/>
            <w:left w:val="none" w:sz="0" w:space="0" w:color="auto"/>
            <w:bottom w:val="none" w:sz="0" w:space="0" w:color="auto"/>
            <w:right w:val="none" w:sz="0" w:space="0" w:color="auto"/>
          </w:divBdr>
        </w:div>
        <w:div w:id="1300106517">
          <w:marLeft w:val="640"/>
          <w:marRight w:val="0"/>
          <w:marTop w:val="0"/>
          <w:marBottom w:val="0"/>
          <w:divBdr>
            <w:top w:val="none" w:sz="0" w:space="0" w:color="auto"/>
            <w:left w:val="none" w:sz="0" w:space="0" w:color="auto"/>
            <w:bottom w:val="none" w:sz="0" w:space="0" w:color="auto"/>
            <w:right w:val="none" w:sz="0" w:space="0" w:color="auto"/>
          </w:divBdr>
        </w:div>
        <w:div w:id="1930236306">
          <w:marLeft w:val="640"/>
          <w:marRight w:val="0"/>
          <w:marTop w:val="0"/>
          <w:marBottom w:val="0"/>
          <w:divBdr>
            <w:top w:val="none" w:sz="0" w:space="0" w:color="auto"/>
            <w:left w:val="none" w:sz="0" w:space="0" w:color="auto"/>
            <w:bottom w:val="none" w:sz="0" w:space="0" w:color="auto"/>
            <w:right w:val="none" w:sz="0" w:space="0" w:color="auto"/>
          </w:divBdr>
        </w:div>
        <w:div w:id="539169212">
          <w:marLeft w:val="640"/>
          <w:marRight w:val="0"/>
          <w:marTop w:val="0"/>
          <w:marBottom w:val="0"/>
          <w:divBdr>
            <w:top w:val="none" w:sz="0" w:space="0" w:color="auto"/>
            <w:left w:val="none" w:sz="0" w:space="0" w:color="auto"/>
            <w:bottom w:val="none" w:sz="0" w:space="0" w:color="auto"/>
            <w:right w:val="none" w:sz="0" w:space="0" w:color="auto"/>
          </w:divBdr>
        </w:div>
        <w:div w:id="1962102738">
          <w:marLeft w:val="640"/>
          <w:marRight w:val="0"/>
          <w:marTop w:val="0"/>
          <w:marBottom w:val="0"/>
          <w:divBdr>
            <w:top w:val="none" w:sz="0" w:space="0" w:color="auto"/>
            <w:left w:val="none" w:sz="0" w:space="0" w:color="auto"/>
            <w:bottom w:val="none" w:sz="0" w:space="0" w:color="auto"/>
            <w:right w:val="none" w:sz="0" w:space="0" w:color="auto"/>
          </w:divBdr>
        </w:div>
        <w:div w:id="1391031472">
          <w:marLeft w:val="640"/>
          <w:marRight w:val="0"/>
          <w:marTop w:val="0"/>
          <w:marBottom w:val="0"/>
          <w:divBdr>
            <w:top w:val="none" w:sz="0" w:space="0" w:color="auto"/>
            <w:left w:val="none" w:sz="0" w:space="0" w:color="auto"/>
            <w:bottom w:val="none" w:sz="0" w:space="0" w:color="auto"/>
            <w:right w:val="none" w:sz="0" w:space="0" w:color="auto"/>
          </w:divBdr>
        </w:div>
        <w:div w:id="967512380">
          <w:marLeft w:val="640"/>
          <w:marRight w:val="0"/>
          <w:marTop w:val="0"/>
          <w:marBottom w:val="0"/>
          <w:divBdr>
            <w:top w:val="none" w:sz="0" w:space="0" w:color="auto"/>
            <w:left w:val="none" w:sz="0" w:space="0" w:color="auto"/>
            <w:bottom w:val="none" w:sz="0" w:space="0" w:color="auto"/>
            <w:right w:val="none" w:sz="0" w:space="0" w:color="auto"/>
          </w:divBdr>
        </w:div>
        <w:div w:id="739139104">
          <w:marLeft w:val="640"/>
          <w:marRight w:val="0"/>
          <w:marTop w:val="0"/>
          <w:marBottom w:val="0"/>
          <w:divBdr>
            <w:top w:val="none" w:sz="0" w:space="0" w:color="auto"/>
            <w:left w:val="none" w:sz="0" w:space="0" w:color="auto"/>
            <w:bottom w:val="none" w:sz="0" w:space="0" w:color="auto"/>
            <w:right w:val="none" w:sz="0" w:space="0" w:color="auto"/>
          </w:divBdr>
        </w:div>
        <w:div w:id="319424700">
          <w:marLeft w:val="640"/>
          <w:marRight w:val="0"/>
          <w:marTop w:val="0"/>
          <w:marBottom w:val="0"/>
          <w:divBdr>
            <w:top w:val="none" w:sz="0" w:space="0" w:color="auto"/>
            <w:left w:val="none" w:sz="0" w:space="0" w:color="auto"/>
            <w:bottom w:val="none" w:sz="0" w:space="0" w:color="auto"/>
            <w:right w:val="none" w:sz="0" w:space="0" w:color="auto"/>
          </w:divBdr>
        </w:div>
        <w:div w:id="327363346">
          <w:marLeft w:val="640"/>
          <w:marRight w:val="0"/>
          <w:marTop w:val="0"/>
          <w:marBottom w:val="0"/>
          <w:divBdr>
            <w:top w:val="none" w:sz="0" w:space="0" w:color="auto"/>
            <w:left w:val="none" w:sz="0" w:space="0" w:color="auto"/>
            <w:bottom w:val="none" w:sz="0" w:space="0" w:color="auto"/>
            <w:right w:val="none" w:sz="0" w:space="0" w:color="auto"/>
          </w:divBdr>
        </w:div>
        <w:div w:id="1883707696">
          <w:marLeft w:val="640"/>
          <w:marRight w:val="0"/>
          <w:marTop w:val="0"/>
          <w:marBottom w:val="0"/>
          <w:divBdr>
            <w:top w:val="none" w:sz="0" w:space="0" w:color="auto"/>
            <w:left w:val="none" w:sz="0" w:space="0" w:color="auto"/>
            <w:bottom w:val="none" w:sz="0" w:space="0" w:color="auto"/>
            <w:right w:val="none" w:sz="0" w:space="0" w:color="auto"/>
          </w:divBdr>
        </w:div>
        <w:div w:id="1309434316">
          <w:marLeft w:val="640"/>
          <w:marRight w:val="0"/>
          <w:marTop w:val="0"/>
          <w:marBottom w:val="0"/>
          <w:divBdr>
            <w:top w:val="none" w:sz="0" w:space="0" w:color="auto"/>
            <w:left w:val="none" w:sz="0" w:space="0" w:color="auto"/>
            <w:bottom w:val="none" w:sz="0" w:space="0" w:color="auto"/>
            <w:right w:val="none" w:sz="0" w:space="0" w:color="auto"/>
          </w:divBdr>
        </w:div>
        <w:div w:id="1783916219">
          <w:marLeft w:val="640"/>
          <w:marRight w:val="0"/>
          <w:marTop w:val="0"/>
          <w:marBottom w:val="0"/>
          <w:divBdr>
            <w:top w:val="none" w:sz="0" w:space="0" w:color="auto"/>
            <w:left w:val="none" w:sz="0" w:space="0" w:color="auto"/>
            <w:bottom w:val="none" w:sz="0" w:space="0" w:color="auto"/>
            <w:right w:val="none" w:sz="0" w:space="0" w:color="auto"/>
          </w:divBdr>
        </w:div>
        <w:div w:id="1169977452">
          <w:marLeft w:val="640"/>
          <w:marRight w:val="0"/>
          <w:marTop w:val="0"/>
          <w:marBottom w:val="0"/>
          <w:divBdr>
            <w:top w:val="none" w:sz="0" w:space="0" w:color="auto"/>
            <w:left w:val="none" w:sz="0" w:space="0" w:color="auto"/>
            <w:bottom w:val="none" w:sz="0" w:space="0" w:color="auto"/>
            <w:right w:val="none" w:sz="0" w:space="0" w:color="auto"/>
          </w:divBdr>
        </w:div>
        <w:div w:id="279335418">
          <w:marLeft w:val="640"/>
          <w:marRight w:val="0"/>
          <w:marTop w:val="0"/>
          <w:marBottom w:val="0"/>
          <w:divBdr>
            <w:top w:val="none" w:sz="0" w:space="0" w:color="auto"/>
            <w:left w:val="none" w:sz="0" w:space="0" w:color="auto"/>
            <w:bottom w:val="none" w:sz="0" w:space="0" w:color="auto"/>
            <w:right w:val="none" w:sz="0" w:space="0" w:color="auto"/>
          </w:divBdr>
        </w:div>
        <w:div w:id="2123379042">
          <w:marLeft w:val="640"/>
          <w:marRight w:val="0"/>
          <w:marTop w:val="0"/>
          <w:marBottom w:val="0"/>
          <w:divBdr>
            <w:top w:val="none" w:sz="0" w:space="0" w:color="auto"/>
            <w:left w:val="none" w:sz="0" w:space="0" w:color="auto"/>
            <w:bottom w:val="none" w:sz="0" w:space="0" w:color="auto"/>
            <w:right w:val="none" w:sz="0" w:space="0" w:color="auto"/>
          </w:divBdr>
        </w:div>
        <w:div w:id="4990173">
          <w:marLeft w:val="640"/>
          <w:marRight w:val="0"/>
          <w:marTop w:val="0"/>
          <w:marBottom w:val="0"/>
          <w:divBdr>
            <w:top w:val="none" w:sz="0" w:space="0" w:color="auto"/>
            <w:left w:val="none" w:sz="0" w:space="0" w:color="auto"/>
            <w:bottom w:val="none" w:sz="0" w:space="0" w:color="auto"/>
            <w:right w:val="none" w:sz="0" w:space="0" w:color="auto"/>
          </w:divBdr>
        </w:div>
        <w:div w:id="892081226">
          <w:marLeft w:val="640"/>
          <w:marRight w:val="0"/>
          <w:marTop w:val="0"/>
          <w:marBottom w:val="0"/>
          <w:divBdr>
            <w:top w:val="none" w:sz="0" w:space="0" w:color="auto"/>
            <w:left w:val="none" w:sz="0" w:space="0" w:color="auto"/>
            <w:bottom w:val="none" w:sz="0" w:space="0" w:color="auto"/>
            <w:right w:val="none" w:sz="0" w:space="0" w:color="auto"/>
          </w:divBdr>
        </w:div>
        <w:div w:id="1801536339">
          <w:marLeft w:val="640"/>
          <w:marRight w:val="0"/>
          <w:marTop w:val="0"/>
          <w:marBottom w:val="0"/>
          <w:divBdr>
            <w:top w:val="none" w:sz="0" w:space="0" w:color="auto"/>
            <w:left w:val="none" w:sz="0" w:space="0" w:color="auto"/>
            <w:bottom w:val="none" w:sz="0" w:space="0" w:color="auto"/>
            <w:right w:val="none" w:sz="0" w:space="0" w:color="auto"/>
          </w:divBdr>
        </w:div>
        <w:div w:id="1403792147">
          <w:marLeft w:val="640"/>
          <w:marRight w:val="0"/>
          <w:marTop w:val="0"/>
          <w:marBottom w:val="0"/>
          <w:divBdr>
            <w:top w:val="none" w:sz="0" w:space="0" w:color="auto"/>
            <w:left w:val="none" w:sz="0" w:space="0" w:color="auto"/>
            <w:bottom w:val="none" w:sz="0" w:space="0" w:color="auto"/>
            <w:right w:val="none" w:sz="0" w:space="0" w:color="auto"/>
          </w:divBdr>
        </w:div>
        <w:div w:id="164515376">
          <w:marLeft w:val="640"/>
          <w:marRight w:val="0"/>
          <w:marTop w:val="0"/>
          <w:marBottom w:val="0"/>
          <w:divBdr>
            <w:top w:val="none" w:sz="0" w:space="0" w:color="auto"/>
            <w:left w:val="none" w:sz="0" w:space="0" w:color="auto"/>
            <w:bottom w:val="none" w:sz="0" w:space="0" w:color="auto"/>
            <w:right w:val="none" w:sz="0" w:space="0" w:color="auto"/>
          </w:divBdr>
        </w:div>
      </w:divsChild>
    </w:div>
    <w:div w:id="1173378130">
      <w:bodyDiv w:val="1"/>
      <w:marLeft w:val="0"/>
      <w:marRight w:val="0"/>
      <w:marTop w:val="0"/>
      <w:marBottom w:val="0"/>
      <w:divBdr>
        <w:top w:val="none" w:sz="0" w:space="0" w:color="auto"/>
        <w:left w:val="none" w:sz="0" w:space="0" w:color="auto"/>
        <w:bottom w:val="none" w:sz="0" w:space="0" w:color="auto"/>
        <w:right w:val="none" w:sz="0" w:space="0" w:color="auto"/>
      </w:divBdr>
      <w:divsChild>
        <w:div w:id="617839169">
          <w:marLeft w:val="640"/>
          <w:marRight w:val="0"/>
          <w:marTop w:val="0"/>
          <w:marBottom w:val="0"/>
          <w:divBdr>
            <w:top w:val="none" w:sz="0" w:space="0" w:color="auto"/>
            <w:left w:val="none" w:sz="0" w:space="0" w:color="auto"/>
            <w:bottom w:val="none" w:sz="0" w:space="0" w:color="auto"/>
            <w:right w:val="none" w:sz="0" w:space="0" w:color="auto"/>
          </w:divBdr>
        </w:div>
        <w:div w:id="954559090">
          <w:marLeft w:val="640"/>
          <w:marRight w:val="0"/>
          <w:marTop w:val="0"/>
          <w:marBottom w:val="0"/>
          <w:divBdr>
            <w:top w:val="none" w:sz="0" w:space="0" w:color="auto"/>
            <w:left w:val="none" w:sz="0" w:space="0" w:color="auto"/>
            <w:bottom w:val="none" w:sz="0" w:space="0" w:color="auto"/>
            <w:right w:val="none" w:sz="0" w:space="0" w:color="auto"/>
          </w:divBdr>
        </w:div>
        <w:div w:id="1309162610">
          <w:marLeft w:val="640"/>
          <w:marRight w:val="0"/>
          <w:marTop w:val="0"/>
          <w:marBottom w:val="0"/>
          <w:divBdr>
            <w:top w:val="none" w:sz="0" w:space="0" w:color="auto"/>
            <w:left w:val="none" w:sz="0" w:space="0" w:color="auto"/>
            <w:bottom w:val="none" w:sz="0" w:space="0" w:color="auto"/>
            <w:right w:val="none" w:sz="0" w:space="0" w:color="auto"/>
          </w:divBdr>
        </w:div>
        <w:div w:id="125507756">
          <w:marLeft w:val="640"/>
          <w:marRight w:val="0"/>
          <w:marTop w:val="0"/>
          <w:marBottom w:val="0"/>
          <w:divBdr>
            <w:top w:val="none" w:sz="0" w:space="0" w:color="auto"/>
            <w:left w:val="none" w:sz="0" w:space="0" w:color="auto"/>
            <w:bottom w:val="none" w:sz="0" w:space="0" w:color="auto"/>
            <w:right w:val="none" w:sz="0" w:space="0" w:color="auto"/>
          </w:divBdr>
        </w:div>
        <w:div w:id="430901357">
          <w:marLeft w:val="640"/>
          <w:marRight w:val="0"/>
          <w:marTop w:val="0"/>
          <w:marBottom w:val="0"/>
          <w:divBdr>
            <w:top w:val="none" w:sz="0" w:space="0" w:color="auto"/>
            <w:left w:val="none" w:sz="0" w:space="0" w:color="auto"/>
            <w:bottom w:val="none" w:sz="0" w:space="0" w:color="auto"/>
            <w:right w:val="none" w:sz="0" w:space="0" w:color="auto"/>
          </w:divBdr>
        </w:div>
        <w:div w:id="1013803296">
          <w:marLeft w:val="640"/>
          <w:marRight w:val="0"/>
          <w:marTop w:val="0"/>
          <w:marBottom w:val="0"/>
          <w:divBdr>
            <w:top w:val="none" w:sz="0" w:space="0" w:color="auto"/>
            <w:left w:val="none" w:sz="0" w:space="0" w:color="auto"/>
            <w:bottom w:val="none" w:sz="0" w:space="0" w:color="auto"/>
            <w:right w:val="none" w:sz="0" w:space="0" w:color="auto"/>
          </w:divBdr>
        </w:div>
        <w:div w:id="390883657">
          <w:marLeft w:val="640"/>
          <w:marRight w:val="0"/>
          <w:marTop w:val="0"/>
          <w:marBottom w:val="0"/>
          <w:divBdr>
            <w:top w:val="none" w:sz="0" w:space="0" w:color="auto"/>
            <w:left w:val="none" w:sz="0" w:space="0" w:color="auto"/>
            <w:bottom w:val="none" w:sz="0" w:space="0" w:color="auto"/>
            <w:right w:val="none" w:sz="0" w:space="0" w:color="auto"/>
          </w:divBdr>
        </w:div>
        <w:div w:id="942802400">
          <w:marLeft w:val="640"/>
          <w:marRight w:val="0"/>
          <w:marTop w:val="0"/>
          <w:marBottom w:val="0"/>
          <w:divBdr>
            <w:top w:val="none" w:sz="0" w:space="0" w:color="auto"/>
            <w:left w:val="none" w:sz="0" w:space="0" w:color="auto"/>
            <w:bottom w:val="none" w:sz="0" w:space="0" w:color="auto"/>
            <w:right w:val="none" w:sz="0" w:space="0" w:color="auto"/>
          </w:divBdr>
        </w:div>
        <w:div w:id="1728138328">
          <w:marLeft w:val="640"/>
          <w:marRight w:val="0"/>
          <w:marTop w:val="0"/>
          <w:marBottom w:val="0"/>
          <w:divBdr>
            <w:top w:val="none" w:sz="0" w:space="0" w:color="auto"/>
            <w:left w:val="none" w:sz="0" w:space="0" w:color="auto"/>
            <w:bottom w:val="none" w:sz="0" w:space="0" w:color="auto"/>
            <w:right w:val="none" w:sz="0" w:space="0" w:color="auto"/>
          </w:divBdr>
        </w:div>
        <w:div w:id="1737625461">
          <w:marLeft w:val="640"/>
          <w:marRight w:val="0"/>
          <w:marTop w:val="0"/>
          <w:marBottom w:val="0"/>
          <w:divBdr>
            <w:top w:val="none" w:sz="0" w:space="0" w:color="auto"/>
            <w:left w:val="none" w:sz="0" w:space="0" w:color="auto"/>
            <w:bottom w:val="none" w:sz="0" w:space="0" w:color="auto"/>
            <w:right w:val="none" w:sz="0" w:space="0" w:color="auto"/>
          </w:divBdr>
        </w:div>
        <w:div w:id="253755514">
          <w:marLeft w:val="640"/>
          <w:marRight w:val="0"/>
          <w:marTop w:val="0"/>
          <w:marBottom w:val="0"/>
          <w:divBdr>
            <w:top w:val="none" w:sz="0" w:space="0" w:color="auto"/>
            <w:left w:val="none" w:sz="0" w:space="0" w:color="auto"/>
            <w:bottom w:val="none" w:sz="0" w:space="0" w:color="auto"/>
            <w:right w:val="none" w:sz="0" w:space="0" w:color="auto"/>
          </w:divBdr>
        </w:div>
        <w:div w:id="1561163476">
          <w:marLeft w:val="640"/>
          <w:marRight w:val="0"/>
          <w:marTop w:val="0"/>
          <w:marBottom w:val="0"/>
          <w:divBdr>
            <w:top w:val="none" w:sz="0" w:space="0" w:color="auto"/>
            <w:left w:val="none" w:sz="0" w:space="0" w:color="auto"/>
            <w:bottom w:val="none" w:sz="0" w:space="0" w:color="auto"/>
            <w:right w:val="none" w:sz="0" w:space="0" w:color="auto"/>
          </w:divBdr>
        </w:div>
        <w:div w:id="1495680309">
          <w:marLeft w:val="640"/>
          <w:marRight w:val="0"/>
          <w:marTop w:val="0"/>
          <w:marBottom w:val="0"/>
          <w:divBdr>
            <w:top w:val="none" w:sz="0" w:space="0" w:color="auto"/>
            <w:left w:val="none" w:sz="0" w:space="0" w:color="auto"/>
            <w:bottom w:val="none" w:sz="0" w:space="0" w:color="auto"/>
            <w:right w:val="none" w:sz="0" w:space="0" w:color="auto"/>
          </w:divBdr>
        </w:div>
        <w:div w:id="618492998">
          <w:marLeft w:val="640"/>
          <w:marRight w:val="0"/>
          <w:marTop w:val="0"/>
          <w:marBottom w:val="0"/>
          <w:divBdr>
            <w:top w:val="none" w:sz="0" w:space="0" w:color="auto"/>
            <w:left w:val="none" w:sz="0" w:space="0" w:color="auto"/>
            <w:bottom w:val="none" w:sz="0" w:space="0" w:color="auto"/>
            <w:right w:val="none" w:sz="0" w:space="0" w:color="auto"/>
          </w:divBdr>
        </w:div>
        <w:div w:id="1455521061">
          <w:marLeft w:val="640"/>
          <w:marRight w:val="0"/>
          <w:marTop w:val="0"/>
          <w:marBottom w:val="0"/>
          <w:divBdr>
            <w:top w:val="none" w:sz="0" w:space="0" w:color="auto"/>
            <w:left w:val="none" w:sz="0" w:space="0" w:color="auto"/>
            <w:bottom w:val="none" w:sz="0" w:space="0" w:color="auto"/>
            <w:right w:val="none" w:sz="0" w:space="0" w:color="auto"/>
          </w:divBdr>
        </w:div>
        <w:div w:id="533201531">
          <w:marLeft w:val="640"/>
          <w:marRight w:val="0"/>
          <w:marTop w:val="0"/>
          <w:marBottom w:val="0"/>
          <w:divBdr>
            <w:top w:val="none" w:sz="0" w:space="0" w:color="auto"/>
            <w:left w:val="none" w:sz="0" w:space="0" w:color="auto"/>
            <w:bottom w:val="none" w:sz="0" w:space="0" w:color="auto"/>
            <w:right w:val="none" w:sz="0" w:space="0" w:color="auto"/>
          </w:divBdr>
        </w:div>
        <w:div w:id="730007971">
          <w:marLeft w:val="640"/>
          <w:marRight w:val="0"/>
          <w:marTop w:val="0"/>
          <w:marBottom w:val="0"/>
          <w:divBdr>
            <w:top w:val="none" w:sz="0" w:space="0" w:color="auto"/>
            <w:left w:val="none" w:sz="0" w:space="0" w:color="auto"/>
            <w:bottom w:val="none" w:sz="0" w:space="0" w:color="auto"/>
            <w:right w:val="none" w:sz="0" w:space="0" w:color="auto"/>
          </w:divBdr>
        </w:div>
        <w:div w:id="1338381968">
          <w:marLeft w:val="640"/>
          <w:marRight w:val="0"/>
          <w:marTop w:val="0"/>
          <w:marBottom w:val="0"/>
          <w:divBdr>
            <w:top w:val="none" w:sz="0" w:space="0" w:color="auto"/>
            <w:left w:val="none" w:sz="0" w:space="0" w:color="auto"/>
            <w:bottom w:val="none" w:sz="0" w:space="0" w:color="auto"/>
            <w:right w:val="none" w:sz="0" w:space="0" w:color="auto"/>
          </w:divBdr>
        </w:div>
        <w:div w:id="270668924">
          <w:marLeft w:val="640"/>
          <w:marRight w:val="0"/>
          <w:marTop w:val="0"/>
          <w:marBottom w:val="0"/>
          <w:divBdr>
            <w:top w:val="none" w:sz="0" w:space="0" w:color="auto"/>
            <w:left w:val="none" w:sz="0" w:space="0" w:color="auto"/>
            <w:bottom w:val="none" w:sz="0" w:space="0" w:color="auto"/>
            <w:right w:val="none" w:sz="0" w:space="0" w:color="auto"/>
          </w:divBdr>
        </w:div>
        <w:div w:id="1444038522">
          <w:marLeft w:val="640"/>
          <w:marRight w:val="0"/>
          <w:marTop w:val="0"/>
          <w:marBottom w:val="0"/>
          <w:divBdr>
            <w:top w:val="none" w:sz="0" w:space="0" w:color="auto"/>
            <w:left w:val="none" w:sz="0" w:space="0" w:color="auto"/>
            <w:bottom w:val="none" w:sz="0" w:space="0" w:color="auto"/>
            <w:right w:val="none" w:sz="0" w:space="0" w:color="auto"/>
          </w:divBdr>
        </w:div>
        <w:div w:id="870923472">
          <w:marLeft w:val="640"/>
          <w:marRight w:val="0"/>
          <w:marTop w:val="0"/>
          <w:marBottom w:val="0"/>
          <w:divBdr>
            <w:top w:val="none" w:sz="0" w:space="0" w:color="auto"/>
            <w:left w:val="none" w:sz="0" w:space="0" w:color="auto"/>
            <w:bottom w:val="none" w:sz="0" w:space="0" w:color="auto"/>
            <w:right w:val="none" w:sz="0" w:space="0" w:color="auto"/>
          </w:divBdr>
        </w:div>
        <w:div w:id="464616108">
          <w:marLeft w:val="640"/>
          <w:marRight w:val="0"/>
          <w:marTop w:val="0"/>
          <w:marBottom w:val="0"/>
          <w:divBdr>
            <w:top w:val="none" w:sz="0" w:space="0" w:color="auto"/>
            <w:left w:val="none" w:sz="0" w:space="0" w:color="auto"/>
            <w:bottom w:val="none" w:sz="0" w:space="0" w:color="auto"/>
            <w:right w:val="none" w:sz="0" w:space="0" w:color="auto"/>
          </w:divBdr>
        </w:div>
        <w:div w:id="1466510701">
          <w:marLeft w:val="640"/>
          <w:marRight w:val="0"/>
          <w:marTop w:val="0"/>
          <w:marBottom w:val="0"/>
          <w:divBdr>
            <w:top w:val="none" w:sz="0" w:space="0" w:color="auto"/>
            <w:left w:val="none" w:sz="0" w:space="0" w:color="auto"/>
            <w:bottom w:val="none" w:sz="0" w:space="0" w:color="auto"/>
            <w:right w:val="none" w:sz="0" w:space="0" w:color="auto"/>
          </w:divBdr>
        </w:div>
        <w:div w:id="1336808466">
          <w:marLeft w:val="640"/>
          <w:marRight w:val="0"/>
          <w:marTop w:val="0"/>
          <w:marBottom w:val="0"/>
          <w:divBdr>
            <w:top w:val="none" w:sz="0" w:space="0" w:color="auto"/>
            <w:left w:val="none" w:sz="0" w:space="0" w:color="auto"/>
            <w:bottom w:val="none" w:sz="0" w:space="0" w:color="auto"/>
            <w:right w:val="none" w:sz="0" w:space="0" w:color="auto"/>
          </w:divBdr>
        </w:div>
        <w:div w:id="1969630325">
          <w:marLeft w:val="640"/>
          <w:marRight w:val="0"/>
          <w:marTop w:val="0"/>
          <w:marBottom w:val="0"/>
          <w:divBdr>
            <w:top w:val="none" w:sz="0" w:space="0" w:color="auto"/>
            <w:left w:val="none" w:sz="0" w:space="0" w:color="auto"/>
            <w:bottom w:val="none" w:sz="0" w:space="0" w:color="auto"/>
            <w:right w:val="none" w:sz="0" w:space="0" w:color="auto"/>
          </w:divBdr>
        </w:div>
        <w:div w:id="230769994">
          <w:marLeft w:val="640"/>
          <w:marRight w:val="0"/>
          <w:marTop w:val="0"/>
          <w:marBottom w:val="0"/>
          <w:divBdr>
            <w:top w:val="none" w:sz="0" w:space="0" w:color="auto"/>
            <w:left w:val="none" w:sz="0" w:space="0" w:color="auto"/>
            <w:bottom w:val="none" w:sz="0" w:space="0" w:color="auto"/>
            <w:right w:val="none" w:sz="0" w:space="0" w:color="auto"/>
          </w:divBdr>
        </w:div>
        <w:div w:id="1118375574">
          <w:marLeft w:val="640"/>
          <w:marRight w:val="0"/>
          <w:marTop w:val="0"/>
          <w:marBottom w:val="0"/>
          <w:divBdr>
            <w:top w:val="none" w:sz="0" w:space="0" w:color="auto"/>
            <w:left w:val="none" w:sz="0" w:space="0" w:color="auto"/>
            <w:bottom w:val="none" w:sz="0" w:space="0" w:color="auto"/>
            <w:right w:val="none" w:sz="0" w:space="0" w:color="auto"/>
          </w:divBdr>
        </w:div>
        <w:div w:id="548079029">
          <w:marLeft w:val="640"/>
          <w:marRight w:val="0"/>
          <w:marTop w:val="0"/>
          <w:marBottom w:val="0"/>
          <w:divBdr>
            <w:top w:val="none" w:sz="0" w:space="0" w:color="auto"/>
            <w:left w:val="none" w:sz="0" w:space="0" w:color="auto"/>
            <w:bottom w:val="none" w:sz="0" w:space="0" w:color="auto"/>
            <w:right w:val="none" w:sz="0" w:space="0" w:color="auto"/>
          </w:divBdr>
        </w:div>
        <w:div w:id="2101021851">
          <w:marLeft w:val="640"/>
          <w:marRight w:val="0"/>
          <w:marTop w:val="0"/>
          <w:marBottom w:val="0"/>
          <w:divBdr>
            <w:top w:val="none" w:sz="0" w:space="0" w:color="auto"/>
            <w:left w:val="none" w:sz="0" w:space="0" w:color="auto"/>
            <w:bottom w:val="none" w:sz="0" w:space="0" w:color="auto"/>
            <w:right w:val="none" w:sz="0" w:space="0" w:color="auto"/>
          </w:divBdr>
        </w:div>
        <w:div w:id="565148160">
          <w:marLeft w:val="640"/>
          <w:marRight w:val="0"/>
          <w:marTop w:val="0"/>
          <w:marBottom w:val="0"/>
          <w:divBdr>
            <w:top w:val="none" w:sz="0" w:space="0" w:color="auto"/>
            <w:left w:val="none" w:sz="0" w:space="0" w:color="auto"/>
            <w:bottom w:val="none" w:sz="0" w:space="0" w:color="auto"/>
            <w:right w:val="none" w:sz="0" w:space="0" w:color="auto"/>
          </w:divBdr>
        </w:div>
        <w:div w:id="1968268545">
          <w:marLeft w:val="640"/>
          <w:marRight w:val="0"/>
          <w:marTop w:val="0"/>
          <w:marBottom w:val="0"/>
          <w:divBdr>
            <w:top w:val="none" w:sz="0" w:space="0" w:color="auto"/>
            <w:left w:val="none" w:sz="0" w:space="0" w:color="auto"/>
            <w:bottom w:val="none" w:sz="0" w:space="0" w:color="auto"/>
            <w:right w:val="none" w:sz="0" w:space="0" w:color="auto"/>
          </w:divBdr>
        </w:div>
        <w:div w:id="73669476">
          <w:marLeft w:val="640"/>
          <w:marRight w:val="0"/>
          <w:marTop w:val="0"/>
          <w:marBottom w:val="0"/>
          <w:divBdr>
            <w:top w:val="none" w:sz="0" w:space="0" w:color="auto"/>
            <w:left w:val="none" w:sz="0" w:space="0" w:color="auto"/>
            <w:bottom w:val="none" w:sz="0" w:space="0" w:color="auto"/>
            <w:right w:val="none" w:sz="0" w:space="0" w:color="auto"/>
          </w:divBdr>
        </w:div>
        <w:div w:id="1467964666">
          <w:marLeft w:val="640"/>
          <w:marRight w:val="0"/>
          <w:marTop w:val="0"/>
          <w:marBottom w:val="0"/>
          <w:divBdr>
            <w:top w:val="none" w:sz="0" w:space="0" w:color="auto"/>
            <w:left w:val="none" w:sz="0" w:space="0" w:color="auto"/>
            <w:bottom w:val="none" w:sz="0" w:space="0" w:color="auto"/>
            <w:right w:val="none" w:sz="0" w:space="0" w:color="auto"/>
          </w:divBdr>
        </w:div>
        <w:div w:id="1963539433">
          <w:marLeft w:val="640"/>
          <w:marRight w:val="0"/>
          <w:marTop w:val="0"/>
          <w:marBottom w:val="0"/>
          <w:divBdr>
            <w:top w:val="none" w:sz="0" w:space="0" w:color="auto"/>
            <w:left w:val="none" w:sz="0" w:space="0" w:color="auto"/>
            <w:bottom w:val="none" w:sz="0" w:space="0" w:color="auto"/>
            <w:right w:val="none" w:sz="0" w:space="0" w:color="auto"/>
          </w:divBdr>
        </w:div>
        <w:div w:id="1885943287">
          <w:marLeft w:val="640"/>
          <w:marRight w:val="0"/>
          <w:marTop w:val="0"/>
          <w:marBottom w:val="0"/>
          <w:divBdr>
            <w:top w:val="none" w:sz="0" w:space="0" w:color="auto"/>
            <w:left w:val="none" w:sz="0" w:space="0" w:color="auto"/>
            <w:bottom w:val="none" w:sz="0" w:space="0" w:color="auto"/>
            <w:right w:val="none" w:sz="0" w:space="0" w:color="auto"/>
          </w:divBdr>
        </w:div>
        <w:div w:id="1558973468">
          <w:marLeft w:val="640"/>
          <w:marRight w:val="0"/>
          <w:marTop w:val="0"/>
          <w:marBottom w:val="0"/>
          <w:divBdr>
            <w:top w:val="none" w:sz="0" w:space="0" w:color="auto"/>
            <w:left w:val="none" w:sz="0" w:space="0" w:color="auto"/>
            <w:bottom w:val="none" w:sz="0" w:space="0" w:color="auto"/>
            <w:right w:val="none" w:sz="0" w:space="0" w:color="auto"/>
          </w:divBdr>
        </w:div>
        <w:div w:id="545023146">
          <w:marLeft w:val="640"/>
          <w:marRight w:val="0"/>
          <w:marTop w:val="0"/>
          <w:marBottom w:val="0"/>
          <w:divBdr>
            <w:top w:val="none" w:sz="0" w:space="0" w:color="auto"/>
            <w:left w:val="none" w:sz="0" w:space="0" w:color="auto"/>
            <w:bottom w:val="none" w:sz="0" w:space="0" w:color="auto"/>
            <w:right w:val="none" w:sz="0" w:space="0" w:color="auto"/>
          </w:divBdr>
        </w:div>
        <w:div w:id="1751344333">
          <w:marLeft w:val="640"/>
          <w:marRight w:val="0"/>
          <w:marTop w:val="0"/>
          <w:marBottom w:val="0"/>
          <w:divBdr>
            <w:top w:val="none" w:sz="0" w:space="0" w:color="auto"/>
            <w:left w:val="none" w:sz="0" w:space="0" w:color="auto"/>
            <w:bottom w:val="none" w:sz="0" w:space="0" w:color="auto"/>
            <w:right w:val="none" w:sz="0" w:space="0" w:color="auto"/>
          </w:divBdr>
        </w:div>
        <w:div w:id="695540367">
          <w:marLeft w:val="640"/>
          <w:marRight w:val="0"/>
          <w:marTop w:val="0"/>
          <w:marBottom w:val="0"/>
          <w:divBdr>
            <w:top w:val="none" w:sz="0" w:space="0" w:color="auto"/>
            <w:left w:val="none" w:sz="0" w:space="0" w:color="auto"/>
            <w:bottom w:val="none" w:sz="0" w:space="0" w:color="auto"/>
            <w:right w:val="none" w:sz="0" w:space="0" w:color="auto"/>
          </w:divBdr>
        </w:div>
        <w:div w:id="35278802">
          <w:marLeft w:val="640"/>
          <w:marRight w:val="0"/>
          <w:marTop w:val="0"/>
          <w:marBottom w:val="0"/>
          <w:divBdr>
            <w:top w:val="none" w:sz="0" w:space="0" w:color="auto"/>
            <w:left w:val="none" w:sz="0" w:space="0" w:color="auto"/>
            <w:bottom w:val="none" w:sz="0" w:space="0" w:color="auto"/>
            <w:right w:val="none" w:sz="0" w:space="0" w:color="auto"/>
          </w:divBdr>
        </w:div>
        <w:div w:id="1369257548">
          <w:marLeft w:val="640"/>
          <w:marRight w:val="0"/>
          <w:marTop w:val="0"/>
          <w:marBottom w:val="0"/>
          <w:divBdr>
            <w:top w:val="none" w:sz="0" w:space="0" w:color="auto"/>
            <w:left w:val="none" w:sz="0" w:space="0" w:color="auto"/>
            <w:bottom w:val="none" w:sz="0" w:space="0" w:color="auto"/>
            <w:right w:val="none" w:sz="0" w:space="0" w:color="auto"/>
          </w:divBdr>
        </w:div>
        <w:div w:id="459033511">
          <w:marLeft w:val="640"/>
          <w:marRight w:val="0"/>
          <w:marTop w:val="0"/>
          <w:marBottom w:val="0"/>
          <w:divBdr>
            <w:top w:val="none" w:sz="0" w:space="0" w:color="auto"/>
            <w:left w:val="none" w:sz="0" w:space="0" w:color="auto"/>
            <w:bottom w:val="none" w:sz="0" w:space="0" w:color="auto"/>
            <w:right w:val="none" w:sz="0" w:space="0" w:color="auto"/>
          </w:divBdr>
        </w:div>
        <w:div w:id="1884171100">
          <w:marLeft w:val="640"/>
          <w:marRight w:val="0"/>
          <w:marTop w:val="0"/>
          <w:marBottom w:val="0"/>
          <w:divBdr>
            <w:top w:val="none" w:sz="0" w:space="0" w:color="auto"/>
            <w:left w:val="none" w:sz="0" w:space="0" w:color="auto"/>
            <w:bottom w:val="none" w:sz="0" w:space="0" w:color="auto"/>
            <w:right w:val="none" w:sz="0" w:space="0" w:color="auto"/>
          </w:divBdr>
        </w:div>
        <w:div w:id="1953587593">
          <w:marLeft w:val="640"/>
          <w:marRight w:val="0"/>
          <w:marTop w:val="0"/>
          <w:marBottom w:val="0"/>
          <w:divBdr>
            <w:top w:val="none" w:sz="0" w:space="0" w:color="auto"/>
            <w:left w:val="none" w:sz="0" w:space="0" w:color="auto"/>
            <w:bottom w:val="none" w:sz="0" w:space="0" w:color="auto"/>
            <w:right w:val="none" w:sz="0" w:space="0" w:color="auto"/>
          </w:divBdr>
        </w:div>
        <w:div w:id="1883446052">
          <w:marLeft w:val="640"/>
          <w:marRight w:val="0"/>
          <w:marTop w:val="0"/>
          <w:marBottom w:val="0"/>
          <w:divBdr>
            <w:top w:val="none" w:sz="0" w:space="0" w:color="auto"/>
            <w:left w:val="none" w:sz="0" w:space="0" w:color="auto"/>
            <w:bottom w:val="none" w:sz="0" w:space="0" w:color="auto"/>
            <w:right w:val="none" w:sz="0" w:space="0" w:color="auto"/>
          </w:divBdr>
        </w:div>
      </w:divsChild>
    </w:div>
    <w:div w:id="1215971117">
      <w:bodyDiv w:val="1"/>
      <w:marLeft w:val="0"/>
      <w:marRight w:val="0"/>
      <w:marTop w:val="0"/>
      <w:marBottom w:val="0"/>
      <w:divBdr>
        <w:top w:val="none" w:sz="0" w:space="0" w:color="auto"/>
        <w:left w:val="none" w:sz="0" w:space="0" w:color="auto"/>
        <w:bottom w:val="none" w:sz="0" w:space="0" w:color="auto"/>
        <w:right w:val="none" w:sz="0" w:space="0" w:color="auto"/>
      </w:divBdr>
      <w:divsChild>
        <w:div w:id="341318472">
          <w:marLeft w:val="640"/>
          <w:marRight w:val="0"/>
          <w:marTop w:val="0"/>
          <w:marBottom w:val="0"/>
          <w:divBdr>
            <w:top w:val="none" w:sz="0" w:space="0" w:color="auto"/>
            <w:left w:val="none" w:sz="0" w:space="0" w:color="auto"/>
            <w:bottom w:val="none" w:sz="0" w:space="0" w:color="auto"/>
            <w:right w:val="none" w:sz="0" w:space="0" w:color="auto"/>
          </w:divBdr>
          <w:divsChild>
            <w:div w:id="1215893372">
              <w:marLeft w:val="0"/>
              <w:marRight w:val="0"/>
              <w:marTop w:val="0"/>
              <w:marBottom w:val="0"/>
              <w:divBdr>
                <w:top w:val="none" w:sz="0" w:space="0" w:color="auto"/>
                <w:left w:val="none" w:sz="0" w:space="0" w:color="auto"/>
                <w:bottom w:val="none" w:sz="0" w:space="0" w:color="auto"/>
                <w:right w:val="none" w:sz="0" w:space="0" w:color="auto"/>
              </w:divBdr>
              <w:divsChild>
                <w:div w:id="136530417">
                  <w:marLeft w:val="640"/>
                  <w:marRight w:val="0"/>
                  <w:marTop w:val="0"/>
                  <w:marBottom w:val="0"/>
                  <w:divBdr>
                    <w:top w:val="none" w:sz="0" w:space="0" w:color="auto"/>
                    <w:left w:val="none" w:sz="0" w:space="0" w:color="auto"/>
                    <w:bottom w:val="none" w:sz="0" w:space="0" w:color="auto"/>
                    <w:right w:val="none" w:sz="0" w:space="0" w:color="auto"/>
                  </w:divBdr>
                </w:div>
                <w:div w:id="1049494268">
                  <w:marLeft w:val="640"/>
                  <w:marRight w:val="0"/>
                  <w:marTop w:val="0"/>
                  <w:marBottom w:val="0"/>
                  <w:divBdr>
                    <w:top w:val="none" w:sz="0" w:space="0" w:color="auto"/>
                    <w:left w:val="none" w:sz="0" w:space="0" w:color="auto"/>
                    <w:bottom w:val="none" w:sz="0" w:space="0" w:color="auto"/>
                    <w:right w:val="none" w:sz="0" w:space="0" w:color="auto"/>
                  </w:divBdr>
                </w:div>
                <w:div w:id="1938832386">
                  <w:marLeft w:val="640"/>
                  <w:marRight w:val="0"/>
                  <w:marTop w:val="0"/>
                  <w:marBottom w:val="0"/>
                  <w:divBdr>
                    <w:top w:val="none" w:sz="0" w:space="0" w:color="auto"/>
                    <w:left w:val="none" w:sz="0" w:space="0" w:color="auto"/>
                    <w:bottom w:val="none" w:sz="0" w:space="0" w:color="auto"/>
                    <w:right w:val="none" w:sz="0" w:space="0" w:color="auto"/>
                  </w:divBdr>
                </w:div>
                <w:div w:id="959455416">
                  <w:marLeft w:val="640"/>
                  <w:marRight w:val="0"/>
                  <w:marTop w:val="0"/>
                  <w:marBottom w:val="0"/>
                  <w:divBdr>
                    <w:top w:val="none" w:sz="0" w:space="0" w:color="auto"/>
                    <w:left w:val="none" w:sz="0" w:space="0" w:color="auto"/>
                    <w:bottom w:val="none" w:sz="0" w:space="0" w:color="auto"/>
                    <w:right w:val="none" w:sz="0" w:space="0" w:color="auto"/>
                  </w:divBdr>
                </w:div>
                <w:div w:id="955672402">
                  <w:marLeft w:val="640"/>
                  <w:marRight w:val="0"/>
                  <w:marTop w:val="0"/>
                  <w:marBottom w:val="0"/>
                  <w:divBdr>
                    <w:top w:val="none" w:sz="0" w:space="0" w:color="auto"/>
                    <w:left w:val="none" w:sz="0" w:space="0" w:color="auto"/>
                    <w:bottom w:val="none" w:sz="0" w:space="0" w:color="auto"/>
                    <w:right w:val="none" w:sz="0" w:space="0" w:color="auto"/>
                  </w:divBdr>
                </w:div>
                <w:div w:id="1784375241">
                  <w:marLeft w:val="640"/>
                  <w:marRight w:val="0"/>
                  <w:marTop w:val="0"/>
                  <w:marBottom w:val="0"/>
                  <w:divBdr>
                    <w:top w:val="none" w:sz="0" w:space="0" w:color="auto"/>
                    <w:left w:val="none" w:sz="0" w:space="0" w:color="auto"/>
                    <w:bottom w:val="none" w:sz="0" w:space="0" w:color="auto"/>
                    <w:right w:val="none" w:sz="0" w:space="0" w:color="auto"/>
                  </w:divBdr>
                </w:div>
                <w:div w:id="635836264">
                  <w:marLeft w:val="640"/>
                  <w:marRight w:val="0"/>
                  <w:marTop w:val="0"/>
                  <w:marBottom w:val="0"/>
                  <w:divBdr>
                    <w:top w:val="none" w:sz="0" w:space="0" w:color="auto"/>
                    <w:left w:val="none" w:sz="0" w:space="0" w:color="auto"/>
                    <w:bottom w:val="none" w:sz="0" w:space="0" w:color="auto"/>
                    <w:right w:val="none" w:sz="0" w:space="0" w:color="auto"/>
                  </w:divBdr>
                </w:div>
                <w:div w:id="76903967">
                  <w:marLeft w:val="640"/>
                  <w:marRight w:val="0"/>
                  <w:marTop w:val="0"/>
                  <w:marBottom w:val="0"/>
                  <w:divBdr>
                    <w:top w:val="none" w:sz="0" w:space="0" w:color="auto"/>
                    <w:left w:val="none" w:sz="0" w:space="0" w:color="auto"/>
                    <w:bottom w:val="none" w:sz="0" w:space="0" w:color="auto"/>
                    <w:right w:val="none" w:sz="0" w:space="0" w:color="auto"/>
                  </w:divBdr>
                </w:div>
                <w:div w:id="481506632">
                  <w:marLeft w:val="640"/>
                  <w:marRight w:val="0"/>
                  <w:marTop w:val="0"/>
                  <w:marBottom w:val="0"/>
                  <w:divBdr>
                    <w:top w:val="none" w:sz="0" w:space="0" w:color="auto"/>
                    <w:left w:val="none" w:sz="0" w:space="0" w:color="auto"/>
                    <w:bottom w:val="none" w:sz="0" w:space="0" w:color="auto"/>
                    <w:right w:val="none" w:sz="0" w:space="0" w:color="auto"/>
                  </w:divBdr>
                </w:div>
                <w:div w:id="464271958">
                  <w:marLeft w:val="640"/>
                  <w:marRight w:val="0"/>
                  <w:marTop w:val="0"/>
                  <w:marBottom w:val="0"/>
                  <w:divBdr>
                    <w:top w:val="none" w:sz="0" w:space="0" w:color="auto"/>
                    <w:left w:val="none" w:sz="0" w:space="0" w:color="auto"/>
                    <w:bottom w:val="none" w:sz="0" w:space="0" w:color="auto"/>
                    <w:right w:val="none" w:sz="0" w:space="0" w:color="auto"/>
                  </w:divBdr>
                </w:div>
                <w:div w:id="148711436">
                  <w:marLeft w:val="640"/>
                  <w:marRight w:val="0"/>
                  <w:marTop w:val="0"/>
                  <w:marBottom w:val="0"/>
                  <w:divBdr>
                    <w:top w:val="none" w:sz="0" w:space="0" w:color="auto"/>
                    <w:left w:val="none" w:sz="0" w:space="0" w:color="auto"/>
                    <w:bottom w:val="none" w:sz="0" w:space="0" w:color="auto"/>
                    <w:right w:val="none" w:sz="0" w:space="0" w:color="auto"/>
                  </w:divBdr>
                </w:div>
                <w:div w:id="1565994382">
                  <w:marLeft w:val="640"/>
                  <w:marRight w:val="0"/>
                  <w:marTop w:val="0"/>
                  <w:marBottom w:val="0"/>
                  <w:divBdr>
                    <w:top w:val="none" w:sz="0" w:space="0" w:color="auto"/>
                    <w:left w:val="none" w:sz="0" w:space="0" w:color="auto"/>
                    <w:bottom w:val="none" w:sz="0" w:space="0" w:color="auto"/>
                    <w:right w:val="none" w:sz="0" w:space="0" w:color="auto"/>
                  </w:divBdr>
                </w:div>
                <w:div w:id="1204714959">
                  <w:marLeft w:val="640"/>
                  <w:marRight w:val="0"/>
                  <w:marTop w:val="0"/>
                  <w:marBottom w:val="0"/>
                  <w:divBdr>
                    <w:top w:val="none" w:sz="0" w:space="0" w:color="auto"/>
                    <w:left w:val="none" w:sz="0" w:space="0" w:color="auto"/>
                    <w:bottom w:val="none" w:sz="0" w:space="0" w:color="auto"/>
                    <w:right w:val="none" w:sz="0" w:space="0" w:color="auto"/>
                  </w:divBdr>
                </w:div>
                <w:div w:id="445734885">
                  <w:marLeft w:val="640"/>
                  <w:marRight w:val="0"/>
                  <w:marTop w:val="0"/>
                  <w:marBottom w:val="0"/>
                  <w:divBdr>
                    <w:top w:val="none" w:sz="0" w:space="0" w:color="auto"/>
                    <w:left w:val="none" w:sz="0" w:space="0" w:color="auto"/>
                    <w:bottom w:val="none" w:sz="0" w:space="0" w:color="auto"/>
                    <w:right w:val="none" w:sz="0" w:space="0" w:color="auto"/>
                  </w:divBdr>
                </w:div>
                <w:div w:id="1746494307">
                  <w:marLeft w:val="640"/>
                  <w:marRight w:val="0"/>
                  <w:marTop w:val="0"/>
                  <w:marBottom w:val="0"/>
                  <w:divBdr>
                    <w:top w:val="none" w:sz="0" w:space="0" w:color="auto"/>
                    <w:left w:val="none" w:sz="0" w:space="0" w:color="auto"/>
                    <w:bottom w:val="none" w:sz="0" w:space="0" w:color="auto"/>
                    <w:right w:val="none" w:sz="0" w:space="0" w:color="auto"/>
                  </w:divBdr>
                </w:div>
                <w:div w:id="14239234">
                  <w:marLeft w:val="640"/>
                  <w:marRight w:val="0"/>
                  <w:marTop w:val="0"/>
                  <w:marBottom w:val="0"/>
                  <w:divBdr>
                    <w:top w:val="none" w:sz="0" w:space="0" w:color="auto"/>
                    <w:left w:val="none" w:sz="0" w:space="0" w:color="auto"/>
                    <w:bottom w:val="none" w:sz="0" w:space="0" w:color="auto"/>
                    <w:right w:val="none" w:sz="0" w:space="0" w:color="auto"/>
                  </w:divBdr>
                </w:div>
                <w:div w:id="1194735942">
                  <w:marLeft w:val="640"/>
                  <w:marRight w:val="0"/>
                  <w:marTop w:val="0"/>
                  <w:marBottom w:val="0"/>
                  <w:divBdr>
                    <w:top w:val="none" w:sz="0" w:space="0" w:color="auto"/>
                    <w:left w:val="none" w:sz="0" w:space="0" w:color="auto"/>
                    <w:bottom w:val="none" w:sz="0" w:space="0" w:color="auto"/>
                    <w:right w:val="none" w:sz="0" w:space="0" w:color="auto"/>
                  </w:divBdr>
                </w:div>
                <w:div w:id="1195273282">
                  <w:marLeft w:val="640"/>
                  <w:marRight w:val="0"/>
                  <w:marTop w:val="0"/>
                  <w:marBottom w:val="0"/>
                  <w:divBdr>
                    <w:top w:val="none" w:sz="0" w:space="0" w:color="auto"/>
                    <w:left w:val="none" w:sz="0" w:space="0" w:color="auto"/>
                    <w:bottom w:val="none" w:sz="0" w:space="0" w:color="auto"/>
                    <w:right w:val="none" w:sz="0" w:space="0" w:color="auto"/>
                  </w:divBdr>
                </w:div>
                <w:div w:id="1049576102">
                  <w:marLeft w:val="640"/>
                  <w:marRight w:val="0"/>
                  <w:marTop w:val="0"/>
                  <w:marBottom w:val="0"/>
                  <w:divBdr>
                    <w:top w:val="none" w:sz="0" w:space="0" w:color="auto"/>
                    <w:left w:val="none" w:sz="0" w:space="0" w:color="auto"/>
                    <w:bottom w:val="none" w:sz="0" w:space="0" w:color="auto"/>
                    <w:right w:val="none" w:sz="0" w:space="0" w:color="auto"/>
                  </w:divBdr>
                </w:div>
                <w:div w:id="136534783">
                  <w:marLeft w:val="640"/>
                  <w:marRight w:val="0"/>
                  <w:marTop w:val="0"/>
                  <w:marBottom w:val="0"/>
                  <w:divBdr>
                    <w:top w:val="none" w:sz="0" w:space="0" w:color="auto"/>
                    <w:left w:val="none" w:sz="0" w:space="0" w:color="auto"/>
                    <w:bottom w:val="none" w:sz="0" w:space="0" w:color="auto"/>
                    <w:right w:val="none" w:sz="0" w:space="0" w:color="auto"/>
                  </w:divBdr>
                </w:div>
                <w:div w:id="394738513">
                  <w:marLeft w:val="640"/>
                  <w:marRight w:val="0"/>
                  <w:marTop w:val="0"/>
                  <w:marBottom w:val="0"/>
                  <w:divBdr>
                    <w:top w:val="none" w:sz="0" w:space="0" w:color="auto"/>
                    <w:left w:val="none" w:sz="0" w:space="0" w:color="auto"/>
                    <w:bottom w:val="none" w:sz="0" w:space="0" w:color="auto"/>
                    <w:right w:val="none" w:sz="0" w:space="0" w:color="auto"/>
                  </w:divBdr>
                </w:div>
                <w:div w:id="890190796">
                  <w:marLeft w:val="640"/>
                  <w:marRight w:val="0"/>
                  <w:marTop w:val="0"/>
                  <w:marBottom w:val="0"/>
                  <w:divBdr>
                    <w:top w:val="none" w:sz="0" w:space="0" w:color="auto"/>
                    <w:left w:val="none" w:sz="0" w:space="0" w:color="auto"/>
                    <w:bottom w:val="none" w:sz="0" w:space="0" w:color="auto"/>
                    <w:right w:val="none" w:sz="0" w:space="0" w:color="auto"/>
                  </w:divBdr>
                </w:div>
                <w:div w:id="554707087">
                  <w:marLeft w:val="640"/>
                  <w:marRight w:val="0"/>
                  <w:marTop w:val="0"/>
                  <w:marBottom w:val="0"/>
                  <w:divBdr>
                    <w:top w:val="none" w:sz="0" w:space="0" w:color="auto"/>
                    <w:left w:val="none" w:sz="0" w:space="0" w:color="auto"/>
                    <w:bottom w:val="none" w:sz="0" w:space="0" w:color="auto"/>
                    <w:right w:val="none" w:sz="0" w:space="0" w:color="auto"/>
                  </w:divBdr>
                </w:div>
                <w:div w:id="2074114977">
                  <w:marLeft w:val="640"/>
                  <w:marRight w:val="0"/>
                  <w:marTop w:val="0"/>
                  <w:marBottom w:val="0"/>
                  <w:divBdr>
                    <w:top w:val="none" w:sz="0" w:space="0" w:color="auto"/>
                    <w:left w:val="none" w:sz="0" w:space="0" w:color="auto"/>
                    <w:bottom w:val="none" w:sz="0" w:space="0" w:color="auto"/>
                    <w:right w:val="none" w:sz="0" w:space="0" w:color="auto"/>
                  </w:divBdr>
                </w:div>
                <w:div w:id="2037924793">
                  <w:marLeft w:val="640"/>
                  <w:marRight w:val="0"/>
                  <w:marTop w:val="0"/>
                  <w:marBottom w:val="0"/>
                  <w:divBdr>
                    <w:top w:val="none" w:sz="0" w:space="0" w:color="auto"/>
                    <w:left w:val="none" w:sz="0" w:space="0" w:color="auto"/>
                    <w:bottom w:val="none" w:sz="0" w:space="0" w:color="auto"/>
                    <w:right w:val="none" w:sz="0" w:space="0" w:color="auto"/>
                  </w:divBdr>
                </w:div>
                <w:div w:id="459345334">
                  <w:marLeft w:val="640"/>
                  <w:marRight w:val="0"/>
                  <w:marTop w:val="0"/>
                  <w:marBottom w:val="0"/>
                  <w:divBdr>
                    <w:top w:val="none" w:sz="0" w:space="0" w:color="auto"/>
                    <w:left w:val="none" w:sz="0" w:space="0" w:color="auto"/>
                    <w:bottom w:val="none" w:sz="0" w:space="0" w:color="auto"/>
                    <w:right w:val="none" w:sz="0" w:space="0" w:color="auto"/>
                  </w:divBdr>
                </w:div>
                <w:div w:id="339285206">
                  <w:marLeft w:val="640"/>
                  <w:marRight w:val="0"/>
                  <w:marTop w:val="0"/>
                  <w:marBottom w:val="0"/>
                  <w:divBdr>
                    <w:top w:val="none" w:sz="0" w:space="0" w:color="auto"/>
                    <w:left w:val="none" w:sz="0" w:space="0" w:color="auto"/>
                    <w:bottom w:val="none" w:sz="0" w:space="0" w:color="auto"/>
                    <w:right w:val="none" w:sz="0" w:space="0" w:color="auto"/>
                  </w:divBdr>
                </w:div>
                <w:div w:id="1660384646">
                  <w:marLeft w:val="640"/>
                  <w:marRight w:val="0"/>
                  <w:marTop w:val="0"/>
                  <w:marBottom w:val="0"/>
                  <w:divBdr>
                    <w:top w:val="none" w:sz="0" w:space="0" w:color="auto"/>
                    <w:left w:val="none" w:sz="0" w:space="0" w:color="auto"/>
                    <w:bottom w:val="none" w:sz="0" w:space="0" w:color="auto"/>
                    <w:right w:val="none" w:sz="0" w:space="0" w:color="auto"/>
                  </w:divBdr>
                </w:div>
                <w:div w:id="1238049813">
                  <w:marLeft w:val="640"/>
                  <w:marRight w:val="0"/>
                  <w:marTop w:val="0"/>
                  <w:marBottom w:val="0"/>
                  <w:divBdr>
                    <w:top w:val="none" w:sz="0" w:space="0" w:color="auto"/>
                    <w:left w:val="none" w:sz="0" w:space="0" w:color="auto"/>
                    <w:bottom w:val="none" w:sz="0" w:space="0" w:color="auto"/>
                    <w:right w:val="none" w:sz="0" w:space="0" w:color="auto"/>
                  </w:divBdr>
                </w:div>
                <w:div w:id="1442916179">
                  <w:marLeft w:val="640"/>
                  <w:marRight w:val="0"/>
                  <w:marTop w:val="0"/>
                  <w:marBottom w:val="0"/>
                  <w:divBdr>
                    <w:top w:val="none" w:sz="0" w:space="0" w:color="auto"/>
                    <w:left w:val="none" w:sz="0" w:space="0" w:color="auto"/>
                    <w:bottom w:val="none" w:sz="0" w:space="0" w:color="auto"/>
                    <w:right w:val="none" w:sz="0" w:space="0" w:color="auto"/>
                  </w:divBdr>
                </w:div>
                <w:div w:id="478115460">
                  <w:marLeft w:val="640"/>
                  <w:marRight w:val="0"/>
                  <w:marTop w:val="0"/>
                  <w:marBottom w:val="0"/>
                  <w:divBdr>
                    <w:top w:val="none" w:sz="0" w:space="0" w:color="auto"/>
                    <w:left w:val="none" w:sz="0" w:space="0" w:color="auto"/>
                    <w:bottom w:val="none" w:sz="0" w:space="0" w:color="auto"/>
                    <w:right w:val="none" w:sz="0" w:space="0" w:color="auto"/>
                  </w:divBdr>
                </w:div>
                <w:div w:id="1086458965">
                  <w:marLeft w:val="640"/>
                  <w:marRight w:val="0"/>
                  <w:marTop w:val="0"/>
                  <w:marBottom w:val="0"/>
                  <w:divBdr>
                    <w:top w:val="none" w:sz="0" w:space="0" w:color="auto"/>
                    <w:left w:val="none" w:sz="0" w:space="0" w:color="auto"/>
                    <w:bottom w:val="none" w:sz="0" w:space="0" w:color="auto"/>
                    <w:right w:val="none" w:sz="0" w:space="0" w:color="auto"/>
                  </w:divBdr>
                </w:div>
                <w:div w:id="929242184">
                  <w:marLeft w:val="640"/>
                  <w:marRight w:val="0"/>
                  <w:marTop w:val="0"/>
                  <w:marBottom w:val="0"/>
                  <w:divBdr>
                    <w:top w:val="none" w:sz="0" w:space="0" w:color="auto"/>
                    <w:left w:val="none" w:sz="0" w:space="0" w:color="auto"/>
                    <w:bottom w:val="none" w:sz="0" w:space="0" w:color="auto"/>
                    <w:right w:val="none" w:sz="0" w:space="0" w:color="auto"/>
                  </w:divBdr>
                </w:div>
                <w:div w:id="5836065">
                  <w:marLeft w:val="640"/>
                  <w:marRight w:val="0"/>
                  <w:marTop w:val="0"/>
                  <w:marBottom w:val="0"/>
                  <w:divBdr>
                    <w:top w:val="none" w:sz="0" w:space="0" w:color="auto"/>
                    <w:left w:val="none" w:sz="0" w:space="0" w:color="auto"/>
                    <w:bottom w:val="none" w:sz="0" w:space="0" w:color="auto"/>
                    <w:right w:val="none" w:sz="0" w:space="0" w:color="auto"/>
                  </w:divBdr>
                </w:div>
                <w:div w:id="618609425">
                  <w:marLeft w:val="640"/>
                  <w:marRight w:val="0"/>
                  <w:marTop w:val="0"/>
                  <w:marBottom w:val="0"/>
                  <w:divBdr>
                    <w:top w:val="none" w:sz="0" w:space="0" w:color="auto"/>
                    <w:left w:val="none" w:sz="0" w:space="0" w:color="auto"/>
                    <w:bottom w:val="none" w:sz="0" w:space="0" w:color="auto"/>
                    <w:right w:val="none" w:sz="0" w:space="0" w:color="auto"/>
                  </w:divBdr>
                </w:div>
                <w:div w:id="202602317">
                  <w:marLeft w:val="640"/>
                  <w:marRight w:val="0"/>
                  <w:marTop w:val="0"/>
                  <w:marBottom w:val="0"/>
                  <w:divBdr>
                    <w:top w:val="none" w:sz="0" w:space="0" w:color="auto"/>
                    <w:left w:val="none" w:sz="0" w:space="0" w:color="auto"/>
                    <w:bottom w:val="none" w:sz="0" w:space="0" w:color="auto"/>
                    <w:right w:val="none" w:sz="0" w:space="0" w:color="auto"/>
                  </w:divBdr>
                </w:div>
                <w:div w:id="1943683777">
                  <w:marLeft w:val="640"/>
                  <w:marRight w:val="0"/>
                  <w:marTop w:val="0"/>
                  <w:marBottom w:val="0"/>
                  <w:divBdr>
                    <w:top w:val="none" w:sz="0" w:space="0" w:color="auto"/>
                    <w:left w:val="none" w:sz="0" w:space="0" w:color="auto"/>
                    <w:bottom w:val="none" w:sz="0" w:space="0" w:color="auto"/>
                    <w:right w:val="none" w:sz="0" w:space="0" w:color="auto"/>
                  </w:divBdr>
                </w:div>
                <w:div w:id="2040546412">
                  <w:marLeft w:val="640"/>
                  <w:marRight w:val="0"/>
                  <w:marTop w:val="0"/>
                  <w:marBottom w:val="0"/>
                  <w:divBdr>
                    <w:top w:val="none" w:sz="0" w:space="0" w:color="auto"/>
                    <w:left w:val="none" w:sz="0" w:space="0" w:color="auto"/>
                    <w:bottom w:val="none" w:sz="0" w:space="0" w:color="auto"/>
                    <w:right w:val="none" w:sz="0" w:space="0" w:color="auto"/>
                  </w:divBdr>
                </w:div>
                <w:div w:id="2062828432">
                  <w:marLeft w:val="640"/>
                  <w:marRight w:val="0"/>
                  <w:marTop w:val="0"/>
                  <w:marBottom w:val="0"/>
                  <w:divBdr>
                    <w:top w:val="none" w:sz="0" w:space="0" w:color="auto"/>
                    <w:left w:val="none" w:sz="0" w:space="0" w:color="auto"/>
                    <w:bottom w:val="none" w:sz="0" w:space="0" w:color="auto"/>
                    <w:right w:val="none" w:sz="0" w:space="0" w:color="auto"/>
                  </w:divBdr>
                </w:div>
                <w:div w:id="263343003">
                  <w:marLeft w:val="640"/>
                  <w:marRight w:val="0"/>
                  <w:marTop w:val="0"/>
                  <w:marBottom w:val="0"/>
                  <w:divBdr>
                    <w:top w:val="none" w:sz="0" w:space="0" w:color="auto"/>
                    <w:left w:val="none" w:sz="0" w:space="0" w:color="auto"/>
                    <w:bottom w:val="none" w:sz="0" w:space="0" w:color="auto"/>
                    <w:right w:val="none" w:sz="0" w:space="0" w:color="auto"/>
                  </w:divBdr>
                </w:div>
                <w:div w:id="631181324">
                  <w:marLeft w:val="640"/>
                  <w:marRight w:val="0"/>
                  <w:marTop w:val="0"/>
                  <w:marBottom w:val="0"/>
                  <w:divBdr>
                    <w:top w:val="none" w:sz="0" w:space="0" w:color="auto"/>
                    <w:left w:val="none" w:sz="0" w:space="0" w:color="auto"/>
                    <w:bottom w:val="none" w:sz="0" w:space="0" w:color="auto"/>
                    <w:right w:val="none" w:sz="0" w:space="0" w:color="auto"/>
                  </w:divBdr>
                </w:div>
                <w:div w:id="942112652">
                  <w:marLeft w:val="640"/>
                  <w:marRight w:val="0"/>
                  <w:marTop w:val="0"/>
                  <w:marBottom w:val="0"/>
                  <w:divBdr>
                    <w:top w:val="none" w:sz="0" w:space="0" w:color="auto"/>
                    <w:left w:val="none" w:sz="0" w:space="0" w:color="auto"/>
                    <w:bottom w:val="none" w:sz="0" w:space="0" w:color="auto"/>
                    <w:right w:val="none" w:sz="0" w:space="0" w:color="auto"/>
                  </w:divBdr>
                </w:div>
                <w:div w:id="1482112721">
                  <w:marLeft w:val="640"/>
                  <w:marRight w:val="0"/>
                  <w:marTop w:val="0"/>
                  <w:marBottom w:val="0"/>
                  <w:divBdr>
                    <w:top w:val="none" w:sz="0" w:space="0" w:color="auto"/>
                    <w:left w:val="none" w:sz="0" w:space="0" w:color="auto"/>
                    <w:bottom w:val="none" w:sz="0" w:space="0" w:color="auto"/>
                    <w:right w:val="none" w:sz="0" w:space="0" w:color="auto"/>
                  </w:divBdr>
                </w:div>
                <w:div w:id="1908301321">
                  <w:marLeft w:val="640"/>
                  <w:marRight w:val="0"/>
                  <w:marTop w:val="0"/>
                  <w:marBottom w:val="0"/>
                  <w:divBdr>
                    <w:top w:val="none" w:sz="0" w:space="0" w:color="auto"/>
                    <w:left w:val="none" w:sz="0" w:space="0" w:color="auto"/>
                    <w:bottom w:val="none" w:sz="0" w:space="0" w:color="auto"/>
                    <w:right w:val="none" w:sz="0" w:space="0" w:color="auto"/>
                  </w:divBdr>
                </w:div>
                <w:div w:id="866066355">
                  <w:marLeft w:val="640"/>
                  <w:marRight w:val="0"/>
                  <w:marTop w:val="0"/>
                  <w:marBottom w:val="0"/>
                  <w:divBdr>
                    <w:top w:val="none" w:sz="0" w:space="0" w:color="auto"/>
                    <w:left w:val="none" w:sz="0" w:space="0" w:color="auto"/>
                    <w:bottom w:val="none" w:sz="0" w:space="0" w:color="auto"/>
                    <w:right w:val="none" w:sz="0" w:space="0" w:color="auto"/>
                  </w:divBdr>
                </w:div>
                <w:div w:id="473790408">
                  <w:marLeft w:val="640"/>
                  <w:marRight w:val="0"/>
                  <w:marTop w:val="0"/>
                  <w:marBottom w:val="0"/>
                  <w:divBdr>
                    <w:top w:val="none" w:sz="0" w:space="0" w:color="auto"/>
                    <w:left w:val="none" w:sz="0" w:space="0" w:color="auto"/>
                    <w:bottom w:val="none" w:sz="0" w:space="0" w:color="auto"/>
                    <w:right w:val="none" w:sz="0" w:space="0" w:color="auto"/>
                  </w:divBdr>
                </w:div>
                <w:div w:id="1309088501">
                  <w:marLeft w:val="640"/>
                  <w:marRight w:val="0"/>
                  <w:marTop w:val="0"/>
                  <w:marBottom w:val="0"/>
                  <w:divBdr>
                    <w:top w:val="none" w:sz="0" w:space="0" w:color="auto"/>
                    <w:left w:val="none" w:sz="0" w:space="0" w:color="auto"/>
                    <w:bottom w:val="none" w:sz="0" w:space="0" w:color="auto"/>
                    <w:right w:val="none" w:sz="0" w:space="0" w:color="auto"/>
                  </w:divBdr>
                </w:div>
              </w:divsChild>
            </w:div>
            <w:div w:id="430902535">
              <w:marLeft w:val="0"/>
              <w:marRight w:val="0"/>
              <w:marTop w:val="0"/>
              <w:marBottom w:val="0"/>
              <w:divBdr>
                <w:top w:val="none" w:sz="0" w:space="0" w:color="auto"/>
                <w:left w:val="none" w:sz="0" w:space="0" w:color="auto"/>
                <w:bottom w:val="none" w:sz="0" w:space="0" w:color="auto"/>
                <w:right w:val="none" w:sz="0" w:space="0" w:color="auto"/>
              </w:divBdr>
              <w:divsChild>
                <w:div w:id="1539388821">
                  <w:marLeft w:val="640"/>
                  <w:marRight w:val="0"/>
                  <w:marTop w:val="0"/>
                  <w:marBottom w:val="0"/>
                  <w:divBdr>
                    <w:top w:val="none" w:sz="0" w:space="0" w:color="auto"/>
                    <w:left w:val="none" w:sz="0" w:space="0" w:color="auto"/>
                    <w:bottom w:val="none" w:sz="0" w:space="0" w:color="auto"/>
                    <w:right w:val="none" w:sz="0" w:space="0" w:color="auto"/>
                  </w:divBdr>
                </w:div>
                <w:div w:id="640620024">
                  <w:marLeft w:val="640"/>
                  <w:marRight w:val="0"/>
                  <w:marTop w:val="0"/>
                  <w:marBottom w:val="0"/>
                  <w:divBdr>
                    <w:top w:val="none" w:sz="0" w:space="0" w:color="auto"/>
                    <w:left w:val="none" w:sz="0" w:space="0" w:color="auto"/>
                    <w:bottom w:val="none" w:sz="0" w:space="0" w:color="auto"/>
                    <w:right w:val="none" w:sz="0" w:space="0" w:color="auto"/>
                  </w:divBdr>
                </w:div>
                <w:div w:id="1415857930">
                  <w:marLeft w:val="640"/>
                  <w:marRight w:val="0"/>
                  <w:marTop w:val="0"/>
                  <w:marBottom w:val="0"/>
                  <w:divBdr>
                    <w:top w:val="none" w:sz="0" w:space="0" w:color="auto"/>
                    <w:left w:val="none" w:sz="0" w:space="0" w:color="auto"/>
                    <w:bottom w:val="none" w:sz="0" w:space="0" w:color="auto"/>
                    <w:right w:val="none" w:sz="0" w:space="0" w:color="auto"/>
                  </w:divBdr>
                </w:div>
                <w:div w:id="1495028060">
                  <w:marLeft w:val="640"/>
                  <w:marRight w:val="0"/>
                  <w:marTop w:val="0"/>
                  <w:marBottom w:val="0"/>
                  <w:divBdr>
                    <w:top w:val="none" w:sz="0" w:space="0" w:color="auto"/>
                    <w:left w:val="none" w:sz="0" w:space="0" w:color="auto"/>
                    <w:bottom w:val="none" w:sz="0" w:space="0" w:color="auto"/>
                    <w:right w:val="none" w:sz="0" w:space="0" w:color="auto"/>
                  </w:divBdr>
                </w:div>
                <w:div w:id="1750421462">
                  <w:marLeft w:val="640"/>
                  <w:marRight w:val="0"/>
                  <w:marTop w:val="0"/>
                  <w:marBottom w:val="0"/>
                  <w:divBdr>
                    <w:top w:val="none" w:sz="0" w:space="0" w:color="auto"/>
                    <w:left w:val="none" w:sz="0" w:space="0" w:color="auto"/>
                    <w:bottom w:val="none" w:sz="0" w:space="0" w:color="auto"/>
                    <w:right w:val="none" w:sz="0" w:space="0" w:color="auto"/>
                  </w:divBdr>
                </w:div>
                <w:div w:id="1483503002">
                  <w:marLeft w:val="640"/>
                  <w:marRight w:val="0"/>
                  <w:marTop w:val="0"/>
                  <w:marBottom w:val="0"/>
                  <w:divBdr>
                    <w:top w:val="none" w:sz="0" w:space="0" w:color="auto"/>
                    <w:left w:val="none" w:sz="0" w:space="0" w:color="auto"/>
                    <w:bottom w:val="none" w:sz="0" w:space="0" w:color="auto"/>
                    <w:right w:val="none" w:sz="0" w:space="0" w:color="auto"/>
                  </w:divBdr>
                </w:div>
                <w:div w:id="1372924587">
                  <w:marLeft w:val="640"/>
                  <w:marRight w:val="0"/>
                  <w:marTop w:val="0"/>
                  <w:marBottom w:val="0"/>
                  <w:divBdr>
                    <w:top w:val="none" w:sz="0" w:space="0" w:color="auto"/>
                    <w:left w:val="none" w:sz="0" w:space="0" w:color="auto"/>
                    <w:bottom w:val="none" w:sz="0" w:space="0" w:color="auto"/>
                    <w:right w:val="none" w:sz="0" w:space="0" w:color="auto"/>
                  </w:divBdr>
                </w:div>
                <w:div w:id="2055696948">
                  <w:marLeft w:val="640"/>
                  <w:marRight w:val="0"/>
                  <w:marTop w:val="0"/>
                  <w:marBottom w:val="0"/>
                  <w:divBdr>
                    <w:top w:val="none" w:sz="0" w:space="0" w:color="auto"/>
                    <w:left w:val="none" w:sz="0" w:space="0" w:color="auto"/>
                    <w:bottom w:val="none" w:sz="0" w:space="0" w:color="auto"/>
                    <w:right w:val="none" w:sz="0" w:space="0" w:color="auto"/>
                  </w:divBdr>
                </w:div>
                <w:div w:id="1278373063">
                  <w:marLeft w:val="640"/>
                  <w:marRight w:val="0"/>
                  <w:marTop w:val="0"/>
                  <w:marBottom w:val="0"/>
                  <w:divBdr>
                    <w:top w:val="none" w:sz="0" w:space="0" w:color="auto"/>
                    <w:left w:val="none" w:sz="0" w:space="0" w:color="auto"/>
                    <w:bottom w:val="none" w:sz="0" w:space="0" w:color="auto"/>
                    <w:right w:val="none" w:sz="0" w:space="0" w:color="auto"/>
                  </w:divBdr>
                </w:div>
                <w:div w:id="753361127">
                  <w:marLeft w:val="640"/>
                  <w:marRight w:val="0"/>
                  <w:marTop w:val="0"/>
                  <w:marBottom w:val="0"/>
                  <w:divBdr>
                    <w:top w:val="none" w:sz="0" w:space="0" w:color="auto"/>
                    <w:left w:val="none" w:sz="0" w:space="0" w:color="auto"/>
                    <w:bottom w:val="none" w:sz="0" w:space="0" w:color="auto"/>
                    <w:right w:val="none" w:sz="0" w:space="0" w:color="auto"/>
                  </w:divBdr>
                </w:div>
                <w:div w:id="502210520">
                  <w:marLeft w:val="640"/>
                  <w:marRight w:val="0"/>
                  <w:marTop w:val="0"/>
                  <w:marBottom w:val="0"/>
                  <w:divBdr>
                    <w:top w:val="none" w:sz="0" w:space="0" w:color="auto"/>
                    <w:left w:val="none" w:sz="0" w:space="0" w:color="auto"/>
                    <w:bottom w:val="none" w:sz="0" w:space="0" w:color="auto"/>
                    <w:right w:val="none" w:sz="0" w:space="0" w:color="auto"/>
                  </w:divBdr>
                </w:div>
                <w:div w:id="735131826">
                  <w:marLeft w:val="640"/>
                  <w:marRight w:val="0"/>
                  <w:marTop w:val="0"/>
                  <w:marBottom w:val="0"/>
                  <w:divBdr>
                    <w:top w:val="none" w:sz="0" w:space="0" w:color="auto"/>
                    <w:left w:val="none" w:sz="0" w:space="0" w:color="auto"/>
                    <w:bottom w:val="none" w:sz="0" w:space="0" w:color="auto"/>
                    <w:right w:val="none" w:sz="0" w:space="0" w:color="auto"/>
                  </w:divBdr>
                </w:div>
                <w:div w:id="745617850">
                  <w:marLeft w:val="640"/>
                  <w:marRight w:val="0"/>
                  <w:marTop w:val="0"/>
                  <w:marBottom w:val="0"/>
                  <w:divBdr>
                    <w:top w:val="none" w:sz="0" w:space="0" w:color="auto"/>
                    <w:left w:val="none" w:sz="0" w:space="0" w:color="auto"/>
                    <w:bottom w:val="none" w:sz="0" w:space="0" w:color="auto"/>
                    <w:right w:val="none" w:sz="0" w:space="0" w:color="auto"/>
                  </w:divBdr>
                </w:div>
                <w:div w:id="877741287">
                  <w:marLeft w:val="640"/>
                  <w:marRight w:val="0"/>
                  <w:marTop w:val="0"/>
                  <w:marBottom w:val="0"/>
                  <w:divBdr>
                    <w:top w:val="none" w:sz="0" w:space="0" w:color="auto"/>
                    <w:left w:val="none" w:sz="0" w:space="0" w:color="auto"/>
                    <w:bottom w:val="none" w:sz="0" w:space="0" w:color="auto"/>
                    <w:right w:val="none" w:sz="0" w:space="0" w:color="auto"/>
                  </w:divBdr>
                </w:div>
                <w:div w:id="2016423374">
                  <w:marLeft w:val="640"/>
                  <w:marRight w:val="0"/>
                  <w:marTop w:val="0"/>
                  <w:marBottom w:val="0"/>
                  <w:divBdr>
                    <w:top w:val="none" w:sz="0" w:space="0" w:color="auto"/>
                    <w:left w:val="none" w:sz="0" w:space="0" w:color="auto"/>
                    <w:bottom w:val="none" w:sz="0" w:space="0" w:color="auto"/>
                    <w:right w:val="none" w:sz="0" w:space="0" w:color="auto"/>
                  </w:divBdr>
                </w:div>
                <w:div w:id="1313831944">
                  <w:marLeft w:val="640"/>
                  <w:marRight w:val="0"/>
                  <w:marTop w:val="0"/>
                  <w:marBottom w:val="0"/>
                  <w:divBdr>
                    <w:top w:val="none" w:sz="0" w:space="0" w:color="auto"/>
                    <w:left w:val="none" w:sz="0" w:space="0" w:color="auto"/>
                    <w:bottom w:val="none" w:sz="0" w:space="0" w:color="auto"/>
                    <w:right w:val="none" w:sz="0" w:space="0" w:color="auto"/>
                  </w:divBdr>
                </w:div>
                <w:div w:id="1751923989">
                  <w:marLeft w:val="640"/>
                  <w:marRight w:val="0"/>
                  <w:marTop w:val="0"/>
                  <w:marBottom w:val="0"/>
                  <w:divBdr>
                    <w:top w:val="none" w:sz="0" w:space="0" w:color="auto"/>
                    <w:left w:val="none" w:sz="0" w:space="0" w:color="auto"/>
                    <w:bottom w:val="none" w:sz="0" w:space="0" w:color="auto"/>
                    <w:right w:val="none" w:sz="0" w:space="0" w:color="auto"/>
                  </w:divBdr>
                </w:div>
                <w:div w:id="1983387807">
                  <w:marLeft w:val="640"/>
                  <w:marRight w:val="0"/>
                  <w:marTop w:val="0"/>
                  <w:marBottom w:val="0"/>
                  <w:divBdr>
                    <w:top w:val="none" w:sz="0" w:space="0" w:color="auto"/>
                    <w:left w:val="none" w:sz="0" w:space="0" w:color="auto"/>
                    <w:bottom w:val="none" w:sz="0" w:space="0" w:color="auto"/>
                    <w:right w:val="none" w:sz="0" w:space="0" w:color="auto"/>
                  </w:divBdr>
                </w:div>
                <w:div w:id="411900223">
                  <w:marLeft w:val="640"/>
                  <w:marRight w:val="0"/>
                  <w:marTop w:val="0"/>
                  <w:marBottom w:val="0"/>
                  <w:divBdr>
                    <w:top w:val="none" w:sz="0" w:space="0" w:color="auto"/>
                    <w:left w:val="none" w:sz="0" w:space="0" w:color="auto"/>
                    <w:bottom w:val="none" w:sz="0" w:space="0" w:color="auto"/>
                    <w:right w:val="none" w:sz="0" w:space="0" w:color="auto"/>
                  </w:divBdr>
                </w:div>
                <w:div w:id="107509561">
                  <w:marLeft w:val="640"/>
                  <w:marRight w:val="0"/>
                  <w:marTop w:val="0"/>
                  <w:marBottom w:val="0"/>
                  <w:divBdr>
                    <w:top w:val="none" w:sz="0" w:space="0" w:color="auto"/>
                    <w:left w:val="none" w:sz="0" w:space="0" w:color="auto"/>
                    <w:bottom w:val="none" w:sz="0" w:space="0" w:color="auto"/>
                    <w:right w:val="none" w:sz="0" w:space="0" w:color="auto"/>
                  </w:divBdr>
                </w:div>
                <w:div w:id="1607620151">
                  <w:marLeft w:val="640"/>
                  <w:marRight w:val="0"/>
                  <w:marTop w:val="0"/>
                  <w:marBottom w:val="0"/>
                  <w:divBdr>
                    <w:top w:val="none" w:sz="0" w:space="0" w:color="auto"/>
                    <w:left w:val="none" w:sz="0" w:space="0" w:color="auto"/>
                    <w:bottom w:val="none" w:sz="0" w:space="0" w:color="auto"/>
                    <w:right w:val="none" w:sz="0" w:space="0" w:color="auto"/>
                  </w:divBdr>
                </w:div>
                <w:div w:id="533270530">
                  <w:marLeft w:val="640"/>
                  <w:marRight w:val="0"/>
                  <w:marTop w:val="0"/>
                  <w:marBottom w:val="0"/>
                  <w:divBdr>
                    <w:top w:val="none" w:sz="0" w:space="0" w:color="auto"/>
                    <w:left w:val="none" w:sz="0" w:space="0" w:color="auto"/>
                    <w:bottom w:val="none" w:sz="0" w:space="0" w:color="auto"/>
                    <w:right w:val="none" w:sz="0" w:space="0" w:color="auto"/>
                  </w:divBdr>
                </w:div>
                <w:div w:id="408312038">
                  <w:marLeft w:val="640"/>
                  <w:marRight w:val="0"/>
                  <w:marTop w:val="0"/>
                  <w:marBottom w:val="0"/>
                  <w:divBdr>
                    <w:top w:val="none" w:sz="0" w:space="0" w:color="auto"/>
                    <w:left w:val="none" w:sz="0" w:space="0" w:color="auto"/>
                    <w:bottom w:val="none" w:sz="0" w:space="0" w:color="auto"/>
                    <w:right w:val="none" w:sz="0" w:space="0" w:color="auto"/>
                  </w:divBdr>
                </w:div>
                <w:div w:id="2143382942">
                  <w:marLeft w:val="640"/>
                  <w:marRight w:val="0"/>
                  <w:marTop w:val="0"/>
                  <w:marBottom w:val="0"/>
                  <w:divBdr>
                    <w:top w:val="none" w:sz="0" w:space="0" w:color="auto"/>
                    <w:left w:val="none" w:sz="0" w:space="0" w:color="auto"/>
                    <w:bottom w:val="none" w:sz="0" w:space="0" w:color="auto"/>
                    <w:right w:val="none" w:sz="0" w:space="0" w:color="auto"/>
                  </w:divBdr>
                </w:div>
                <w:div w:id="1807358319">
                  <w:marLeft w:val="640"/>
                  <w:marRight w:val="0"/>
                  <w:marTop w:val="0"/>
                  <w:marBottom w:val="0"/>
                  <w:divBdr>
                    <w:top w:val="none" w:sz="0" w:space="0" w:color="auto"/>
                    <w:left w:val="none" w:sz="0" w:space="0" w:color="auto"/>
                    <w:bottom w:val="none" w:sz="0" w:space="0" w:color="auto"/>
                    <w:right w:val="none" w:sz="0" w:space="0" w:color="auto"/>
                  </w:divBdr>
                </w:div>
                <w:div w:id="1477531820">
                  <w:marLeft w:val="640"/>
                  <w:marRight w:val="0"/>
                  <w:marTop w:val="0"/>
                  <w:marBottom w:val="0"/>
                  <w:divBdr>
                    <w:top w:val="none" w:sz="0" w:space="0" w:color="auto"/>
                    <w:left w:val="none" w:sz="0" w:space="0" w:color="auto"/>
                    <w:bottom w:val="none" w:sz="0" w:space="0" w:color="auto"/>
                    <w:right w:val="none" w:sz="0" w:space="0" w:color="auto"/>
                  </w:divBdr>
                </w:div>
                <w:div w:id="1343312175">
                  <w:marLeft w:val="640"/>
                  <w:marRight w:val="0"/>
                  <w:marTop w:val="0"/>
                  <w:marBottom w:val="0"/>
                  <w:divBdr>
                    <w:top w:val="none" w:sz="0" w:space="0" w:color="auto"/>
                    <w:left w:val="none" w:sz="0" w:space="0" w:color="auto"/>
                    <w:bottom w:val="none" w:sz="0" w:space="0" w:color="auto"/>
                    <w:right w:val="none" w:sz="0" w:space="0" w:color="auto"/>
                  </w:divBdr>
                </w:div>
                <w:div w:id="647587056">
                  <w:marLeft w:val="640"/>
                  <w:marRight w:val="0"/>
                  <w:marTop w:val="0"/>
                  <w:marBottom w:val="0"/>
                  <w:divBdr>
                    <w:top w:val="none" w:sz="0" w:space="0" w:color="auto"/>
                    <w:left w:val="none" w:sz="0" w:space="0" w:color="auto"/>
                    <w:bottom w:val="none" w:sz="0" w:space="0" w:color="auto"/>
                    <w:right w:val="none" w:sz="0" w:space="0" w:color="auto"/>
                  </w:divBdr>
                </w:div>
                <w:div w:id="1639720137">
                  <w:marLeft w:val="640"/>
                  <w:marRight w:val="0"/>
                  <w:marTop w:val="0"/>
                  <w:marBottom w:val="0"/>
                  <w:divBdr>
                    <w:top w:val="none" w:sz="0" w:space="0" w:color="auto"/>
                    <w:left w:val="none" w:sz="0" w:space="0" w:color="auto"/>
                    <w:bottom w:val="none" w:sz="0" w:space="0" w:color="auto"/>
                    <w:right w:val="none" w:sz="0" w:space="0" w:color="auto"/>
                  </w:divBdr>
                </w:div>
                <w:div w:id="1294367279">
                  <w:marLeft w:val="640"/>
                  <w:marRight w:val="0"/>
                  <w:marTop w:val="0"/>
                  <w:marBottom w:val="0"/>
                  <w:divBdr>
                    <w:top w:val="none" w:sz="0" w:space="0" w:color="auto"/>
                    <w:left w:val="none" w:sz="0" w:space="0" w:color="auto"/>
                    <w:bottom w:val="none" w:sz="0" w:space="0" w:color="auto"/>
                    <w:right w:val="none" w:sz="0" w:space="0" w:color="auto"/>
                  </w:divBdr>
                </w:div>
                <w:div w:id="2075465130">
                  <w:marLeft w:val="640"/>
                  <w:marRight w:val="0"/>
                  <w:marTop w:val="0"/>
                  <w:marBottom w:val="0"/>
                  <w:divBdr>
                    <w:top w:val="none" w:sz="0" w:space="0" w:color="auto"/>
                    <w:left w:val="none" w:sz="0" w:space="0" w:color="auto"/>
                    <w:bottom w:val="none" w:sz="0" w:space="0" w:color="auto"/>
                    <w:right w:val="none" w:sz="0" w:space="0" w:color="auto"/>
                  </w:divBdr>
                </w:div>
                <w:div w:id="1000692729">
                  <w:marLeft w:val="640"/>
                  <w:marRight w:val="0"/>
                  <w:marTop w:val="0"/>
                  <w:marBottom w:val="0"/>
                  <w:divBdr>
                    <w:top w:val="none" w:sz="0" w:space="0" w:color="auto"/>
                    <w:left w:val="none" w:sz="0" w:space="0" w:color="auto"/>
                    <w:bottom w:val="none" w:sz="0" w:space="0" w:color="auto"/>
                    <w:right w:val="none" w:sz="0" w:space="0" w:color="auto"/>
                  </w:divBdr>
                </w:div>
                <w:div w:id="2438113">
                  <w:marLeft w:val="640"/>
                  <w:marRight w:val="0"/>
                  <w:marTop w:val="0"/>
                  <w:marBottom w:val="0"/>
                  <w:divBdr>
                    <w:top w:val="none" w:sz="0" w:space="0" w:color="auto"/>
                    <w:left w:val="none" w:sz="0" w:space="0" w:color="auto"/>
                    <w:bottom w:val="none" w:sz="0" w:space="0" w:color="auto"/>
                    <w:right w:val="none" w:sz="0" w:space="0" w:color="auto"/>
                  </w:divBdr>
                </w:div>
                <w:div w:id="1763336563">
                  <w:marLeft w:val="640"/>
                  <w:marRight w:val="0"/>
                  <w:marTop w:val="0"/>
                  <w:marBottom w:val="0"/>
                  <w:divBdr>
                    <w:top w:val="none" w:sz="0" w:space="0" w:color="auto"/>
                    <w:left w:val="none" w:sz="0" w:space="0" w:color="auto"/>
                    <w:bottom w:val="none" w:sz="0" w:space="0" w:color="auto"/>
                    <w:right w:val="none" w:sz="0" w:space="0" w:color="auto"/>
                  </w:divBdr>
                </w:div>
                <w:div w:id="216864475">
                  <w:marLeft w:val="640"/>
                  <w:marRight w:val="0"/>
                  <w:marTop w:val="0"/>
                  <w:marBottom w:val="0"/>
                  <w:divBdr>
                    <w:top w:val="none" w:sz="0" w:space="0" w:color="auto"/>
                    <w:left w:val="none" w:sz="0" w:space="0" w:color="auto"/>
                    <w:bottom w:val="none" w:sz="0" w:space="0" w:color="auto"/>
                    <w:right w:val="none" w:sz="0" w:space="0" w:color="auto"/>
                  </w:divBdr>
                </w:div>
                <w:div w:id="1595547921">
                  <w:marLeft w:val="640"/>
                  <w:marRight w:val="0"/>
                  <w:marTop w:val="0"/>
                  <w:marBottom w:val="0"/>
                  <w:divBdr>
                    <w:top w:val="none" w:sz="0" w:space="0" w:color="auto"/>
                    <w:left w:val="none" w:sz="0" w:space="0" w:color="auto"/>
                    <w:bottom w:val="none" w:sz="0" w:space="0" w:color="auto"/>
                    <w:right w:val="none" w:sz="0" w:space="0" w:color="auto"/>
                  </w:divBdr>
                </w:div>
                <w:div w:id="166754618">
                  <w:marLeft w:val="640"/>
                  <w:marRight w:val="0"/>
                  <w:marTop w:val="0"/>
                  <w:marBottom w:val="0"/>
                  <w:divBdr>
                    <w:top w:val="none" w:sz="0" w:space="0" w:color="auto"/>
                    <w:left w:val="none" w:sz="0" w:space="0" w:color="auto"/>
                    <w:bottom w:val="none" w:sz="0" w:space="0" w:color="auto"/>
                    <w:right w:val="none" w:sz="0" w:space="0" w:color="auto"/>
                  </w:divBdr>
                </w:div>
                <w:div w:id="1113211777">
                  <w:marLeft w:val="640"/>
                  <w:marRight w:val="0"/>
                  <w:marTop w:val="0"/>
                  <w:marBottom w:val="0"/>
                  <w:divBdr>
                    <w:top w:val="none" w:sz="0" w:space="0" w:color="auto"/>
                    <w:left w:val="none" w:sz="0" w:space="0" w:color="auto"/>
                    <w:bottom w:val="none" w:sz="0" w:space="0" w:color="auto"/>
                    <w:right w:val="none" w:sz="0" w:space="0" w:color="auto"/>
                  </w:divBdr>
                </w:div>
                <w:div w:id="1470247405">
                  <w:marLeft w:val="640"/>
                  <w:marRight w:val="0"/>
                  <w:marTop w:val="0"/>
                  <w:marBottom w:val="0"/>
                  <w:divBdr>
                    <w:top w:val="none" w:sz="0" w:space="0" w:color="auto"/>
                    <w:left w:val="none" w:sz="0" w:space="0" w:color="auto"/>
                    <w:bottom w:val="none" w:sz="0" w:space="0" w:color="auto"/>
                    <w:right w:val="none" w:sz="0" w:space="0" w:color="auto"/>
                  </w:divBdr>
                </w:div>
                <w:div w:id="1712920348">
                  <w:marLeft w:val="640"/>
                  <w:marRight w:val="0"/>
                  <w:marTop w:val="0"/>
                  <w:marBottom w:val="0"/>
                  <w:divBdr>
                    <w:top w:val="none" w:sz="0" w:space="0" w:color="auto"/>
                    <w:left w:val="none" w:sz="0" w:space="0" w:color="auto"/>
                    <w:bottom w:val="none" w:sz="0" w:space="0" w:color="auto"/>
                    <w:right w:val="none" w:sz="0" w:space="0" w:color="auto"/>
                  </w:divBdr>
                </w:div>
                <w:div w:id="475999450">
                  <w:marLeft w:val="640"/>
                  <w:marRight w:val="0"/>
                  <w:marTop w:val="0"/>
                  <w:marBottom w:val="0"/>
                  <w:divBdr>
                    <w:top w:val="none" w:sz="0" w:space="0" w:color="auto"/>
                    <w:left w:val="none" w:sz="0" w:space="0" w:color="auto"/>
                    <w:bottom w:val="none" w:sz="0" w:space="0" w:color="auto"/>
                    <w:right w:val="none" w:sz="0" w:space="0" w:color="auto"/>
                  </w:divBdr>
                </w:div>
                <w:div w:id="982732499">
                  <w:marLeft w:val="640"/>
                  <w:marRight w:val="0"/>
                  <w:marTop w:val="0"/>
                  <w:marBottom w:val="0"/>
                  <w:divBdr>
                    <w:top w:val="none" w:sz="0" w:space="0" w:color="auto"/>
                    <w:left w:val="none" w:sz="0" w:space="0" w:color="auto"/>
                    <w:bottom w:val="none" w:sz="0" w:space="0" w:color="auto"/>
                    <w:right w:val="none" w:sz="0" w:space="0" w:color="auto"/>
                  </w:divBdr>
                </w:div>
                <w:div w:id="524832082">
                  <w:marLeft w:val="640"/>
                  <w:marRight w:val="0"/>
                  <w:marTop w:val="0"/>
                  <w:marBottom w:val="0"/>
                  <w:divBdr>
                    <w:top w:val="none" w:sz="0" w:space="0" w:color="auto"/>
                    <w:left w:val="none" w:sz="0" w:space="0" w:color="auto"/>
                    <w:bottom w:val="none" w:sz="0" w:space="0" w:color="auto"/>
                    <w:right w:val="none" w:sz="0" w:space="0" w:color="auto"/>
                  </w:divBdr>
                </w:div>
                <w:div w:id="1927491399">
                  <w:marLeft w:val="640"/>
                  <w:marRight w:val="0"/>
                  <w:marTop w:val="0"/>
                  <w:marBottom w:val="0"/>
                  <w:divBdr>
                    <w:top w:val="none" w:sz="0" w:space="0" w:color="auto"/>
                    <w:left w:val="none" w:sz="0" w:space="0" w:color="auto"/>
                    <w:bottom w:val="none" w:sz="0" w:space="0" w:color="auto"/>
                    <w:right w:val="none" w:sz="0" w:space="0" w:color="auto"/>
                  </w:divBdr>
                </w:div>
                <w:div w:id="1293368154">
                  <w:marLeft w:val="640"/>
                  <w:marRight w:val="0"/>
                  <w:marTop w:val="0"/>
                  <w:marBottom w:val="0"/>
                  <w:divBdr>
                    <w:top w:val="none" w:sz="0" w:space="0" w:color="auto"/>
                    <w:left w:val="none" w:sz="0" w:space="0" w:color="auto"/>
                    <w:bottom w:val="none" w:sz="0" w:space="0" w:color="auto"/>
                    <w:right w:val="none" w:sz="0" w:space="0" w:color="auto"/>
                  </w:divBdr>
                </w:div>
                <w:div w:id="124199337">
                  <w:marLeft w:val="640"/>
                  <w:marRight w:val="0"/>
                  <w:marTop w:val="0"/>
                  <w:marBottom w:val="0"/>
                  <w:divBdr>
                    <w:top w:val="none" w:sz="0" w:space="0" w:color="auto"/>
                    <w:left w:val="none" w:sz="0" w:space="0" w:color="auto"/>
                    <w:bottom w:val="none" w:sz="0" w:space="0" w:color="auto"/>
                    <w:right w:val="none" w:sz="0" w:space="0" w:color="auto"/>
                  </w:divBdr>
                </w:div>
                <w:div w:id="1865092915">
                  <w:marLeft w:val="640"/>
                  <w:marRight w:val="0"/>
                  <w:marTop w:val="0"/>
                  <w:marBottom w:val="0"/>
                  <w:divBdr>
                    <w:top w:val="none" w:sz="0" w:space="0" w:color="auto"/>
                    <w:left w:val="none" w:sz="0" w:space="0" w:color="auto"/>
                    <w:bottom w:val="none" w:sz="0" w:space="0" w:color="auto"/>
                    <w:right w:val="none" w:sz="0" w:space="0" w:color="auto"/>
                  </w:divBdr>
                </w:div>
              </w:divsChild>
            </w:div>
            <w:div w:id="1531335338">
              <w:marLeft w:val="0"/>
              <w:marRight w:val="0"/>
              <w:marTop w:val="0"/>
              <w:marBottom w:val="0"/>
              <w:divBdr>
                <w:top w:val="none" w:sz="0" w:space="0" w:color="auto"/>
                <w:left w:val="none" w:sz="0" w:space="0" w:color="auto"/>
                <w:bottom w:val="none" w:sz="0" w:space="0" w:color="auto"/>
                <w:right w:val="none" w:sz="0" w:space="0" w:color="auto"/>
              </w:divBdr>
              <w:divsChild>
                <w:div w:id="2033065761">
                  <w:marLeft w:val="640"/>
                  <w:marRight w:val="0"/>
                  <w:marTop w:val="0"/>
                  <w:marBottom w:val="0"/>
                  <w:divBdr>
                    <w:top w:val="none" w:sz="0" w:space="0" w:color="auto"/>
                    <w:left w:val="none" w:sz="0" w:space="0" w:color="auto"/>
                    <w:bottom w:val="none" w:sz="0" w:space="0" w:color="auto"/>
                    <w:right w:val="none" w:sz="0" w:space="0" w:color="auto"/>
                  </w:divBdr>
                </w:div>
                <w:div w:id="1244140257">
                  <w:marLeft w:val="640"/>
                  <w:marRight w:val="0"/>
                  <w:marTop w:val="0"/>
                  <w:marBottom w:val="0"/>
                  <w:divBdr>
                    <w:top w:val="none" w:sz="0" w:space="0" w:color="auto"/>
                    <w:left w:val="none" w:sz="0" w:space="0" w:color="auto"/>
                    <w:bottom w:val="none" w:sz="0" w:space="0" w:color="auto"/>
                    <w:right w:val="none" w:sz="0" w:space="0" w:color="auto"/>
                  </w:divBdr>
                </w:div>
                <w:div w:id="1501121920">
                  <w:marLeft w:val="640"/>
                  <w:marRight w:val="0"/>
                  <w:marTop w:val="0"/>
                  <w:marBottom w:val="0"/>
                  <w:divBdr>
                    <w:top w:val="none" w:sz="0" w:space="0" w:color="auto"/>
                    <w:left w:val="none" w:sz="0" w:space="0" w:color="auto"/>
                    <w:bottom w:val="none" w:sz="0" w:space="0" w:color="auto"/>
                    <w:right w:val="none" w:sz="0" w:space="0" w:color="auto"/>
                  </w:divBdr>
                </w:div>
                <w:div w:id="1152717947">
                  <w:marLeft w:val="640"/>
                  <w:marRight w:val="0"/>
                  <w:marTop w:val="0"/>
                  <w:marBottom w:val="0"/>
                  <w:divBdr>
                    <w:top w:val="none" w:sz="0" w:space="0" w:color="auto"/>
                    <w:left w:val="none" w:sz="0" w:space="0" w:color="auto"/>
                    <w:bottom w:val="none" w:sz="0" w:space="0" w:color="auto"/>
                    <w:right w:val="none" w:sz="0" w:space="0" w:color="auto"/>
                  </w:divBdr>
                </w:div>
                <w:div w:id="1090737350">
                  <w:marLeft w:val="640"/>
                  <w:marRight w:val="0"/>
                  <w:marTop w:val="0"/>
                  <w:marBottom w:val="0"/>
                  <w:divBdr>
                    <w:top w:val="none" w:sz="0" w:space="0" w:color="auto"/>
                    <w:left w:val="none" w:sz="0" w:space="0" w:color="auto"/>
                    <w:bottom w:val="none" w:sz="0" w:space="0" w:color="auto"/>
                    <w:right w:val="none" w:sz="0" w:space="0" w:color="auto"/>
                  </w:divBdr>
                </w:div>
                <w:div w:id="1616055439">
                  <w:marLeft w:val="640"/>
                  <w:marRight w:val="0"/>
                  <w:marTop w:val="0"/>
                  <w:marBottom w:val="0"/>
                  <w:divBdr>
                    <w:top w:val="none" w:sz="0" w:space="0" w:color="auto"/>
                    <w:left w:val="none" w:sz="0" w:space="0" w:color="auto"/>
                    <w:bottom w:val="none" w:sz="0" w:space="0" w:color="auto"/>
                    <w:right w:val="none" w:sz="0" w:space="0" w:color="auto"/>
                  </w:divBdr>
                </w:div>
                <w:div w:id="1227109330">
                  <w:marLeft w:val="640"/>
                  <w:marRight w:val="0"/>
                  <w:marTop w:val="0"/>
                  <w:marBottom w:val="0"/>
                  <w:divBdr>
                    <w:top w:val="none" w:sz="0" w:space="0" w:color="auto"/>
                    <w:left w:val="none" w:sz="0" w:space="0" w:color="auto"/>
                    <w:bottom w:val="none" w:sz="0" w:space="0" w:color="auto"/>
                    <w:right w:val="none" w:sz="0" w:space="0" w:color="auto"/>
                  </w:divBdr>
                </w:div>
                <w:div w:id="480972768">
                  <w:marLeft w:val="640"/>
                  <w:marRight w:val="0"/>
                  <w:marTop w:val="0"/>
                  <w:marBottom w:val="0"/>
                  <w:divBdr>
                    <w:top w:val="none" w:sz="0" w:space="0" w:color="auto"/>
                    <w:left w:val="none" w:sz="0" w:space="0" w:color="auto"/>
                    <w:bottom w:val="none" w:sz="0" w:space="0" w:color="auto"/>
                    <w:right w:val="none" w:sz="0" w:space="0" w:color="auto"/>
                  </w:divBdr>
                </w:div>
                <w:div w:id="262345063">
                  <w:marLeft w:val="640"/>
                  <w:marRight w:val="0"/>
                  <w:marTop w:val="0"/>
                  <w:marBottom w:val="0"/>
                  <w:divBdr>
                    <w:top w:val="none" w:sz="0" w:space="0" w:color="auto"/>
                    <w:left w:val="none" w:sz="0" w:space="0" w:color="auto"/>
                    <w:bottom w:val="none" w:sz="0" w:space="0" w:color="auto"/>
                    <w:right w:val="none" w:sz="0" w:space="0" w:color="auto"/>
                  </w:divBdr>
                </w:div>
                <w:div w:id="505899264">
                  <w:marLeft w:val="640"/>
                  <w:marRight w:val="0"/>
                  <w:marTop w:val="0"/>
                  <w:marBottom w:val="0"/>
                  <w:divBdr>
                    <w:top w:val="none" w:sz="0" w:space="0" w:color="auto"/>
                    <w:left w:val="none" w:sz="0" w:space="0" w:color="auto"/>
                    <w:bottom w:val="none" w:sz="0" w:space="0" w:color="auto"/>
                    <w:right w:val="none" w:sz="0" w:space="0" w:color="auto"/>
                  </w:divBdr>
                </w:div>
                <w:div w:id="1125079803">
                  <w:marLeft w:val="640"/>
                  <w:marRight w:val="0"/>
                  <w:marTop w:val="0"/>
                  <w:marBottom w:val="0"/>
                  <w:divBdr>
                    <w:top w:val="none" w:sz="0" w:space="0" w:color="auto"/>
                    <w:left w:val="none" w:sz="0" w:space="0" w:color="auto"/>
                    <w:bottom w:val="none" w:sz="0" w:space="0" w:color="auto"/>
                    <w:right w:val="none" w:sz="0" w:space="0" w:color="auto"/>
                  </w:divBdr>
                </w:div>
                <w:div w:id="2091273467">
                  <w:marLeft w:val="640"/>
                  <w:marRight w:val="0"/>
                  <w:marTop w:val="0"/>
                  <w:marBottom w:val="0"/>
                  <w:divBdr>
                    <w:top w:val="none" w:sz="0" w:space="0" w:color="auto"/>
                    <w:left w:val="none" w:sz="0" w:space="0" w:color="auto"/>
                    <w:bottom w:val="none" w:sz="0" w:space="0" w:color="auto"/>
                    <w:right w:val="none" w:sz="0" w:space="0" w:color="auto"/>
                  </w:divBdr>
                </w:div>
                <w:div w:id="1180510134">
                  <w:marLeft w:val="640"/>
                  <w:marRight w:val="0"/>
                  <w:marTop w:val="0"/>
                  <w:marBottom w:val="0"/>
                  <w:divBdr>
                    <w:top w:val="none" w:sz="0" w:space="0" w:color="auto"/>
                    <w:left w:val="none" w:sz="0" w:space="0" w:color="auto"/>
                    <w:bottom w:val="none" w:sz="0" w:space="0" w:color="auto"/>
                    <w:right w:val="none" w:sz="0" w:space="0" w:color="auto"/>
                  </w:divBdr>
                </w:div>
                <w:div w:id="2038383537">
                  <w:marLeft w:val="640"/>
                  <w:marRight w:val="0"/>
                  <w:marTop w:val="0"/>
                  <w:marBottom w:val="0"/>
                  <w:divBdr>
                    <w:top w:val="none" w:sz="0" w:space="0" w:color="auto"/>
                    <w:left w:val="none" w:sz="0" w:space="0" w:color="auto"/>
                    <w:bottom w:val="none" w:sz="0" w:space="0" w:color="auto"/>
                    <w:right w:val="none" w:sz="0" w:space="0" w:color="auto"/>
                  </w:divBdr>
                </w:div>
                <w:div w:id="1802379900">
                  <w:marLeft w:val="640"/>
                  <w:marRight w:val="0"/>
                  <w:marTop w:val="0"/>
                  <w:marBottom w:val="0"/>
                  <w:divBdr>
                    <w:top w:val="none" w:sz="0" w:space="0" w:color="auto"/>
                    <w:left w:val="none" w:sz="0" w:space="0" w:color="auto"/>
                    <w:bottom w:val="none" w:sz="0" w:space="0" w:color="auto"/>
                    <w:right w:val="none" w:sz="0" w:space="0" w:color="auto"/>
                  </w:divBdr>
                </w:div>
                <w:div w:id="2126657603">
                  <w:marLeft w:val="640"/>
                  <w:marRight w:val="0"/>
                  <w:marTop w:val="0"/>
                  <w:marBottom w:val="0"/>
                  <w:divBdr>
                    <w:top w:val="none" w:sz="0" w:space="0" w:color="auto"/>
                    <w:left w:val="none" w:sz="0" w:space="0" w:color="auto"/>
                    <w:bottom w:val="none" w:sz="0" w:space="0" w:color="auto"/>
                    <w:right w:val="none" w:sz="0" w:space="0" w:color="auto"/>
                  </w:divBdr>
                </w:div>
                <w:div w:id="10839896">
                  <w:marLeft w:val="640"/>
                  <w:marRight w:val="0"/>
                  <w:marTop w:val="0"/>
                  <w:marBottom w:val="0"/>
                  <w:divBdr>
                    <w:top w:val="none" w:sz="0" w:space="0" w:color="auto"/>
                    <w:left w:val="none" w:sz="0" w:space="0" w:color="auto"/>
                    <w:bottom w:val="none" w:sz="0" w:space="0" w:color="auto"/>
                    <w:right w:val="none" w:sz="0" w:space="0" w:color="auto"/>
                  </w:divBdr>
                </w:div>
                <w:div w:id="1249344555">
                  <w:marLeft w:val="640"/>
                  <w:marRight w:val="0"/>
                  <w:marTop w:val="0"/>
                  <w:marBottom w:val="0"/>
                  <w:divBdr>
                    <w:top w:val="none" w:sz="0" w:space="0" w:color="auto"/>
                    <w:left w:val="none" w:sz="0" w:space="0" w:color="auto"/>
                    <w:bottom w:val="none" w:sz="0" w:space="0" w:color="auto"/>
                    <w:right w:val="none" w:sz="0" w:space="0" w:color="auto"/>
                  </w:divBdr>
                </w:div>
                <w:div w:id="519205953">
                  <w:marLeft w:val="640"/>
                  <w:marRight w:val="0"/>
                  <w:marTop w:val="0"/>
                  <w:marBottom w:val="0"/>
                  <w:divBdr>
                    <w:top w:val="none" w:sz="0" w:space="0" w:color="auto"/>
                    <w:left w:val="none" w:sz="0" w:space="0" w:color="auto"/>
                    <w:bottom w:val="none" w:sz="0" w:space="0" w:color="auto"/>
                    <w:right w:val="none" w:sz="0" w:space="0" w:color="auto"/>
                  </w:divBdr>
                </w:div>
                <w:div w:id="2034722877">
                  <w:marLeft w:val="640"/>
                  <w:marRight w:val="0"/>
                  <w:marTop w:val="0"/>
                  <w:marBottom w:val="0"/>
                  <w:divBdr>
                    <w:top w:val="none" w:sz="0" w:space="0" w:color="auto"/>
                    <w:left w:val="none" w:sz="0" w:space="0" w:color="auto"/>
                    <w:bottom w:val="none" w:sz="0" w:space="0" w:color="auto"/>
                    <w:right w:val="none" w:sz="0" w:space="0" w:color="auto"/>
                  </w:divBdr>
                </w:div>
                <w:div w:id="4595261">
                  <w:marLeft w:val="640"/>
                  <w:marRight w:val="0"/>
                  <w:marTop w:val="0"/>
                  <w:marBottom w:val="0"/>
                  <w:divBdr>
                    <w:top w:val="none" w:sz="0" w:space="0" w:color="auto"/>
                    <w:left w:val="none" w:sz="0" w:space="0" w:color="auto"/>
                    <w:bottom w:val="none" w:sz="0" w:space="0" w:color="auto"/>
                    <w:right w:val="none" w:sz="0" w:space="0" w:color="auto"/>
                  </w:divBdr>
                </w:div>
                <w:div w:id="766778613">
                  <w:marLeft w:val="640"/>
                  <w:marRight w:val="0"/>
                  <w:marTop w:val="0"/>
                  <w:marBottom w:val="0"/>
                  <w:divBdr>
                    <w:top w:val="none" w:sz="0" w:space="0" w:color="auto"/>
                    <w:left w:val="none" w:sz="0" w:space="0" w:color="auto"/>
                    <w:bottom w:val="none" w:sz="0" w:space="0" w:color="auto"/>
                    <w:right w:val="none" w:sz="0" w:space="0" w:color="auto"/>
                  </w:divBdr>
                </w:div>
                <w:div w:id="1772122080">
                  <w:marLeft w:val="640"/>
                  <w:marRight w:val="0"/>
                  <w:marTop w:val="0"/>
                  <w:marBottom w:val="0"/>
                  <w:divBdr>
                    <w:top w:val="none" w:sz="0" w:space="0" w:color="auto"/>
                    <w:left w:val="none" w:sz="0" w:space="0" w:color="auto"/>
                    <w:bottom w:val="none" w:sz="0" w:space="0" w:color="auto"/>
                    <w:right w:val="none" w:sz="0" w:space="0" w:color="auto"/>
                  </w:divBdr>
                </w:div>
                <w:div w:id="88432290">
                  <w:marLeft w:val="640"/>
                  <w:marRight w:val="0"/>
                  <w:marTop w:val="0"/>
                  <w:marBottom w:val="0"/>
                  <w:divBdr>
                    <w:top w:val="none" w:sz="0" w:space="0" w:color="auto"/>
                    <w:left w:val="none" w:sz="0" w:space="0" w:color="auto"/>
                    <w:bottom w:val="none" w:sz="0" w:space="0" w:color="auto"/>
                    <w:right w:val="none" w:sz="0" w:space="0" w:color="auto"/>
                  </w:divBdr>
                </w:div>
                <w:div w:id="155851022">
                  <w:marLeft w:val="640"/>
                  <w:marRight w:val="0"/>
                  <w:marTop w:val="0"/>
                  <w:marBottom w:val="0"/>
                  <w:divBdr>
                    <w:top w:val="none" w:sz="0" w:space="0" w:color="auto"/>
                    <w:left w:val="none" w:sz="0" w:space="0" w:color="auto"/>
                    <w:bottom w:val="none" w:sz="0" w:space="0" w:color="auto"/>
                    <w:right w:val="none" w:sz="0" w:space="0" w:color="auto"/>
                  </w:divBdr>
                </w:div>
                <w:div w:id="727916206">
                  <w:marLeft w:val="640"/>
                  <w:marRight w:val="0"/>
                  <w:marTop w:val="0"/>
                  <w:marBottom w:val="0"/>
                  <w:divBdr>
                    <w:top w:val="none" w:sz="0" w:space="0" w:color="auto"/>
                    <w:left w:val="none" w:sz="0" w:space="0" w:color="auto"/>
                    <w:bottom w:val="none" w:sz="0" w:space="0" w:color="auto"/>
                    <w:right w:val="none" w:sz="0" w:space="0" w:color="auto"/>
                  </w:divBdr>
                </w:div>
                <w:div w:id="184484551">
                  <w:marLeft w:val="640"/>
                  <w:marRight w:val="0"/>
                  <w:marTop w:val="0"/>
                  <w:marBottom w:val="0"/>
                  <w:divBdr>
                    <w:top w:val="none" w:sz="0" w:space="0" w:color="auto"/>
                    <w:left w:val="none" w:sz="0" w:space="0" w:color="auto"/>
                    <w:bottom w:val="none" w:sz="0" w:space="0" w:color="auto"/>
                    <w:right w:val="none" w:sz="0" w:space="0" w:color="auto"/>
                  </w:divBdr>
                </w:div>
                <w:div w:id="254558243">
                  <w:marLeft w:val="640"/>
                  <w:marRight w:val="0"/>
                  <w:marTop w:val="0"/>
                  <w:marBottom w:val="0"/>
                  <w:divBdr>
                    <w:top w:val="none" w:sz="0" w:space="0" w:color="auto"/>
                    <w:left w:val="none" w:sz="0" w:space="0" w:color="auto"/>
                    <w:bottom w:val="none" w:sz="0" w:space="0" w:color="auto"/>
                    <w:right w:val="none" w:sz="0" w:space="0" w:color="auto"/>
                  </w:divBdr>
                </w:div>
                <w:div w:id="446778555">
                  <w:marLeft w:val="640"/>
                  <w:marRight w:val="0"/>
                  <w:marTop w:val="0"/>
                  <w:marBottom w:val="0"/>
                  <w:divBdr>
                    <w:top w:val="none" w:sz="0" w:space="0" w:color="auto"/>
                    <w:left w:val="none" w:sz="0" w:space="0" w:color="auto"/>
                    <w:bottom w:val="none" w:sz="0" w:space="0" w:color="auto"/>
                    <w:right w:val="none" w:sz="0" w:space="0" w:color="auto"/>
                  </w:divBdr>
                </w:div>
                <w:div w:id="1193346665">
                  <w:marLeft w:val="640"/>
                  <w:marRight w:val="0"/>
                  <w:marTop w:val="0"/>
                  <w:marBottom w:val="0"/>
                  <w:divBdr>
                    <w:top w:val="none" w:sz="0" w:space="0" w:color="auto"/>
                    <w:left w:val="none" w:sz="0" w:space="0" w:color="auto"/>
                    <w:bottom w:val="none" w:sz="0" w:space="0" w:color="auto"/>
                    <w:right w:val="none" w:sz="0" w:space="0" w:color="auto"/>
                  </w:divBdr>
                </w:div>
                <w:div w:id="1827087992">
                  <w:marLeft w:val="640"/>
                  <w:marRight w:val="0"/>
                  <w:marTop w:val="0"/>
                  <w:marBottom w:val="0"/>
                  <w:divBdr>
                    <w:top w:val="none" w:sz="0" w:space="0" w:color="auto"/>
                    <w:left w:val="none" w:sz="0" w:space="0" w:color="auto"/>
                    <w:bottom w:val="none" w:sz="0" w:space="0" w:color="auto"/>
                    <w:right w:val="none" w:sz="0" w:space="0" w:color="auto"/>
                  </w:divBdr>
                </w:div>
                <w:div w:id="1270628779">
                  <w:marLeft w:val="640"/>
                  <w:marRight w:val="0"/>
                  <w:marTop w:val="0"/>
                  <w:marBottom w:val="0"/>
                  <w:divBdr>
                    <w:top w:val="none" w:sz="0" w:space="0" w:color="auto"/>
                    <w:left w:val="none" w:sz="0" w:space="0" w:color="auto"/>
                    <w:bottom w:val="none" w:sz="0" w:space="0" w:color="auto"/>
                    <w:right w:val="none" w:sz="0" w:space="0" w:color="auto"/>
                  </w:divBdr>
                </w:div>
                <w:div w:id="1553930021">
                  <w:marLeft w:val="640"/>
                  <w:marRight w:val="0"/>
                  <w:marTop w:val="0"/>
                  <w:marBottom w:val="0"/>
                  <w:divBdr>
                    <w:top w:val="none" w:sz="0" w:space="0" w:color="auto"/>
                    <w:left w:val="none" w:sz="0" w:space="0" w:color="auto"/>
                    <w:bottom w:val="none" w:sz="0" w:space="0" w:color="auto"/>
                    <w:right w:val="none" w:sz="0" w:space="0" w:color="auto"/>
                  </w:divBdr>
                </w:div>
                <w:div w:id="1683311283">
                  <w:marLeft w:val="640"/>
                  <w:marRight w:val="0"/>
                  <w:marTop w:val="0"/>
                  <w:marBottom w:val="0"/>
                  <w:divBdr>
                    <w:top w:val="none" w:sz="0" w:space="0" w:color="auto"/>
                    <w:left w:val="none" w:sz="0" w:space="0" w:color="auto"/>
                    <w:bottom w:val="none" w:sz="0" w:space="0" w:color="auto"/>
                    <w:right w:val="none" w:sz="0" w:space="0" w:color="auto"/>
                  </w:divBdr>
                </w:div>
                <w:div w:id="1204172360">
                  <w:marLeft w:val="640"/>
                  <w:marRight w:val="0"/>
                  <w:marTop w:val="0"/>
                  <w:marBottom w:val="0"/>
                  <w:divBdr>
                    <w:top w:val="none" w:sz="0" w:space="0" w:color="auto"/>
                    <w:left w:val="none" w:sz="0" w:space="0" w:color="auto"/>
                    <w:bottom w:val="none" w:sz="0" w:space="0" w:color="auto"/>
                    <w:right w:val="none" w:sz="0" w:space="0" w:color="auto"/>
                  </w:divBdr>
                </w:div>
                <w:div w:id="179710105">
                  <w:marLeft w:val="640"/>
                  <w:marRight w:val="0"/>
                  <w:marTop w:val="0"/>
                  <w:marBottom w:val="0"/>
                  <w:divBdr>
                    <w:top w:val="none" w:sz="0" w:space="0" w:color="auto"/>
                    <w:left w:val="none" w:sz="0" w:space="0" w:color="auto"/>
                    <w:bottom w:val="none" w:sz="0" w:space="0" w:color="auto"/>
                    <w:right w:val="none" w:sz="0" w:space="0" w:color="auto"/>
                  </w:divBdr>
                </w:div>
                <w:div w:id="145128128">
                  <w:marLeft w:val="640"/>
                  <w:marRight w:val="0"/>
                  <w:marTop w:val="0"/>
                  <w:marBottom w:val="0"/>
                  <w:divBdr>
                    <w:top w:val="none" w:sz="0" w:space="0" w:color="auto"/>
                    <w:left w:val="none" w:sz="0" w:space="0" w:color="auto"/>
                    <w:bottom w:val="none" w:sz="0" w:space="0" w:color="auto"/>
                    <w:right w:val="none" w:sz="0" w:space="0" w:color="auto"/>
                  </w:divBdr>
                </w:div>
                <w:div w:id="1331522691">
                  <w:marLeft w:val="640"/>
                  <w:marRight w:val="0"/>
                  <w:marTop w:val="0"/>
                  <w:marBottom w:val="0"/>
                  <w:divBdr>
                    <w:top w:val="none" w:sz="0" w:space="0" w:color="auto"/>
                    <w:left w:val="none" w:sz="0" w:space="0" w:color="auto"/>
                    <w:bottom w:val="none" w:sz="0" w:space="0" w:color="auto"/>
                    <w:right w:val="none" w:sz="0" w:space="0" w:color="auto"/>
                  </w:divBdr>
                </w:div>
                <w:div w:id="2046784045">
                  <w:marLeft w:val="640"/>
                  <w:marRight w:val="0"/>
                  <w:marTop w:val="0"/>
                  <w:marBottom w:val="0"/>
                  <w:divBdr>
                    <w:top w:val="none" w:sz="0" w:space="0" w:color="auto"/>
                    <w:left w:val="none" w:sz="0" w:space="0" w:color="auto"/>
                    <w:bottom w:val="none" w:sz="0" w:space="0" w:color="auto"/>
                    <w:right w:val="none" w:sz="0" w:space="0" w:color="auto"/>
                  </w:divBdr>
                </w:div>
                <w:div w:id="1685091816">
                  <w:marLeft w:val="640"/>
                  <w:marRight w:val="0"/>
                  <w:marTop w:val="0"/>
                  <w:marBottom w:val="0"/>
                  <w:divBdr>
                    <w:top w:val="none" w:sz="0" w:space="0" w:color="auto"/>
                    <w:left w:val="none" w:sz="0" w:space="0" w:color="auto"/>
                    <w:bottom w:val="none" w:sz="0" w:space="0" w:color="auto"/>
                    <w:right w:val="none" w:sz="0" w:space="0" w:color="auto"/>
                  </w:divBdr>
                </w:div>
                <w:div w:id="14238650">
                  <w:marLeft w:val="640"/>
                  <w:marRight w:val="0"/>
                  <w:marTop w:val="0"/>
                  <w:marBottom w:val="0"/>
                  <w:divBdr>
                    <w:top w:val="none" w:sz="0" w:space="0" w:color="auto"/>
                    <w:left w:val="none" w:sz="0" w:space="0" w:color="auto"/>
                    <w:bottom w:val="none" w:sz="0" w:space="0" w:color="auto"/>
                    <w:right w:val="none" w:sz="0" w:space="0" w:color="auto"/>
                  </w:divBdr>
                </w:div>
                <w:div w:id="1652951001">
                  <w:marLeft w:val="640"/>
                  <w:marRight w:val="0"/>
                  <w:marTop w:val="0"/>
                  <w:marBottom w:val="0"/>
                  <w:divBdr>
                    <w:top w:val="none" w:sz="0" w:space="0" w:color="auto"/>
                    <w:left w:val="none" w:sz="0" w:space="0" w:color="auto"/>
                    <w:bottom w:val="none" w:sz="0" w:space="0" w:color="auto"/>
                    <w:right w:val="none" w:sz="0" w:space="0" w:color="auto"/>
                  </w:divBdr>
                </w:div>
                <w:div w:id="466048228">
                  <w:marLeft w:val="640"/>
                  <w:marRight w:val="0"/>
                  <w:marTop w:val="0"/>
                  <w:marBottom w:val="0"/>
                  <w:divBdr>
                    <w:top w:val="none" w:sz="0" w:space="0" w:color="auto"/>
                    <w:left w:val="none" w:sz="0" w:space="0" w:color="auto"/>
                    <w:bottom w:val="none" w:sz="0" w:space="0" w:color="auto"/>
                    <w:right w:val="none" w:sz="0" w:space="0" w:color="auto"/>
                  </w:divBdr>
                </w:div>
                <w:div w:id="1356807459">
                  <w:marLeft w:val="640"/>
                  <w:marRight w:val="0"/>
                  <w:marTop w:val="0"/>
                  <w:marBottom w:val="0"/>
                  <w:divBdr>
                    <w:top w:val="none" w:sz="0" w:space="0" w:color="auto"/>
                    <w:left w:val="none" w:sz="0" w:space="0" w:color="auto"/>
                    <w:bottom w:val="none" w:sz="0" w:space="0" w:color="auto"/>
                    <w:right w:val="none" w:sz="0" w:space="0" w:color="auto"/>
                  </w:divBdr>
                </w:div>
                <w:div w:id="254439005">
                  <w:marLeft w:val="640"/>
                  <w:marRight w:val="0"/>
                  <w:marTop w:val="0"/>
                  <w:marBottom w:val="0"/>
                  <w:divBdr>
                    <w:top w:val="none" w:sz="0" w:space="0" w:color="auto"/>
                    <w:left w:val="none" w:sz="0" w:space="0" w:color="auto"/>
                    <w:bottom w:val="none" w:sz="0" w:space="0" w:color="auto"/>
                    <w:right w:val="none" w:sz="0" w:space="0" w:color="auto"/>
                  </w:divBdr>
                </w:div>
                <w:div w:id="82534622">
                  <w:marLeft w:val="640"/>
                  <w:marRight w:val="0"/>
                  <w:marTop w:val="0"/>
                  <w:marBottom w:val="0"/>
                  <w:divBdr>
                    <w:top w:val="none" w:sz="0" w:space="0" w:color="auto"/>
                    <w:left w:val="none" w:sz="0" w:space="0" w:color="auto"/>
                    <w:bottom w:val="none" w:sz="0" w:space="0" w:color="auto"/>
                    <w:right w:val="none" w:sz="0" w:space="0" w:color="auto"/>
                  </w:divBdr>
                </w:div>
                <w:div w:id="1234854201">
                  <w:marLeft w:val="640"/>
                  <w:marRight w:val="0"/>
                  <w:marTop w:val="0"/>
                  <w:marBottom w:val="0"/>
                  <w:divBdr>
                    <w:top w:val="none" w:sz="0" w:space="0" w:color="auto"/>
                    <w:left w:val="none" w:sz="0" w:space="0" w:color="auto"/>
                    <w:bottom w:val="none" w:sz="0" w:space="0" w:color="auto"/>
                    <w:right w:val="none" w:sz="0" w:space="0" w:color="auto"/>
                  </w:divBdr>
                </w:div>
              </w:divsChild>
            </w:div>
            <w:div w:id="1524855513">
              <w:marLeft w:val="0"/>
              <w:marRight w:val="0"/>
              <w:marTop w:val="0"/>
              <w:marBottom w:val="0"/>
              <w:divBdr>
                <w:top w:val="none" w:sz="0" w:space="0" w:color="auto"/>
                <w:left w:val="none" w:sz="0" w:space="0" w:color="auto"/>
                <w:bottom w:val="none" w:sz="0" w:space="0" w:color="auto"/>
                <w:right w:val="none" w:sz="0" w:space="0" w:color="auto"/>
              </w:divBdr>
              <w:divsChild>
                <w:div w:id="729231057">
                  <w:marLeft w:val="640"/>
                  <w:marRight w:val="0"/>
                  <w:marTop w:val="0"/>
                  <w:marBottom w:val="0"/>
                  <w:divBdr>
                    <w:top w:val="none" w:sz="0" w:space="0" w:color="auto"/>
                    <w:left w:val="none" w:sz="0" w:space="0" w:color="auto"/>
                    <w:bottom w:val="none" w:sz="0" w:space="0" w:color="auto"/>
                    <w:right w:val="none" w:sz="0" w:space="0" w:color="auto"/>
                  </w:divBdr>
                </w:div>
                <w:div w:id="485822029">
                  <w:marLeft w:val="640"/>
                  <w:marRight w:val="0"/>
                  <w:marTop w:val="0"/>
                  <w:marBottom w:val="0"/>
                  <w:divBdr>
                    <w:top w:val="none" w:sz="0" w:space="0" w:color="auto"/>
                    <w:left w:val="none" w:sz="0" w:space="0" w:color="auto"/>
                    <w:bottom w:val="none" w:sz="0" w:space="0" w:color="auto"/>
                    <w:right w:val="none" w:sz="0" w:space="0" w:color="auto"/>
                  </w:divBdr>
                </w:div>
                <w:div w:id="839466760">
                  <w:marLeft w:val="640"/>
                  <w:marRight w:val="0"/>
                  <w:marTop w:val="0"/>
                  <w:marBottom w:val="0"/>
                  <w:divBdr>
                    <w:top w:val="none" w:sz="0" w:space="0" w:color="auto"/>
                    <w:left w:val="none" w:sz="0" w:space="0" w:color="auto"/>
                    <w:bottom w:val="none" w:sz="0" w:space="0" w:color="auto"/>
                    <w:right w:val="none" w:sz="0" w:space="0" w:color="auto"/>
                  </w:divBdr>
                </w:div>
                <w:div w:id="519782956">
                  <w:marLeft w:val="640"/>
                  <w:marRight w:val="0"/>
                  <w:marTop w:val="0"/>
                  <w:marBottom w:val="0"/>
                  <w:divBdr>
                    <w:top w:val="none" w:sz="0" w:space="0" w:color="auto"/>
                    <w:left w:val="none" w:sz="0" w:space="0" w:color="auto"/>
                    <w:bottom w:val="none" w:sz="0" w:space="0" w:color="auto"/>
                    <w:right w:val="none" w:sz="0" w:space="0" w:color="auto"/>
                  </w:divBdr>
                </w:div>
                <w:div w:id="531265224">
                  <w:marLeft w:val="640"/>
                  <w:marRight w:val="0"/>
                  <w:marTop w:val="0"/>
                  <w:marBottom w:val="0"/>
                  <w:divBdr>
                    <w:top w:val="none" w:sz="0" w:space="0" w:color="auto"/>
                    <w:left w:val="none" w:sz="0" w:space="0" w:color="auto"/>
                    <w:bottom w:val="none" w:sz="0" w:space="0" w:color="auto"/>
                    <w:right w:val="none" w:sz="0" w:space="0" w:color="auto"/>
                  </w:divBdr>
                </w:div>
                <w:div w:id="195432101">
                  <w:marLeft w:val="640"/>
                  <w:marRight w:val="0"/>
                  <w:marTop w:val="0"/>
                  <w:marBottom w:val="0"/>
                  <w:divBdr>
                    <w:top w:val="none" w:sz="0" w:space="0" w:color="auto"/>
                    <w:left w:val="none" w:sz="0" w:space="0" w:color="auto"/>
                    <w:bottom w:val="none" w:sz="0" w:space="0" w:color="auto"/>
                    <w:right w:val="none" w:sz="0" w:space="0" w:color="auto"/>
                  </w:divBdr>
                </w:div>
                <w:div w:id="1467242582">
                  <w:marLeft w:val="640"/>
                  <w:marRight w:val="0"/>
                  <w:marTop w:val="0"/>
                  <w:marBottom w:val="0"/>
                  <w:divBdr>
                    <w:top w:val="none" w:sz="0" w:space="0" w:color="auto"/>
                    <w:left w:val="none" w:sz="0" w:space="0" w:color="auto"/>
                    <w:bottom w:val="none" w:sz="0" w:space="0" w:color="auto"/>
                    <w:right w:val="none" w:sz="0" w:space="0" w:color="auto"/>
                  </w:divBdr>
                </w:div>
                <w:div w:id="1843350539">
                  <w:marLeft w:val="640"/>
                  <w:marRight w:val="0"/>
                  <w:marTop w:val="0"/>
                  <w:marBottom w:val="0"/>
                  <w:divBdr>
                    <w:top w:val="none" w:sz="0" w:space="0" w:color="auto"/>
                    <w:left w:val="none" w:sz="0" w:space="0" w:color="auto"/>
                    <w:bottom w:val="none" w:sz="0" w:space="0" w:color="auto"/>
                    <w:right w:val="none" w:sz="0" w:space="0" w:color="auto"/>
                  </w:divBdr>
                </w:div>
                <w:div w:id="1696224405">
                  <w:marLeft w:val="640"/>
                  <w:marRight w:val="0"/>
                  <w:marTop w:val="0"/>
                  <w:marBottom w:val="0"/>
                  <w:divBdr>
                    <w:top w:val="none" w:sz="0" w:space="0" w:color="auto"/>
                    <w:left w:val="none" w:sz="0" w:space="0" w:color="auto"/>
                    <w:bottom w:val="none" w:sz="0" w:space="0" w:color="auto"/>
                    <w:right w:val="none" w:sz="0" w:space="0" w:color="auto"/>
                  </w:divBdr>
                </w:div>
                <w:div w:id="1952931856">
                  <w:marLeft w:val="640"/>
                  <w:marRight w:val="0"/>
                  <w:marTop w:val="0"/>
                  <w:marBottom w:val="0"/>
                  <w:divBdr>
                    <w:top w:val="none" w:sz="0" w:space="0" w:color="auto"/>
                    <w:left w:val="none" w:sz="0" w:space="0" w:color="auto"/>
                    <w:bottom w:val="none" w:sz="0" w:space="0" w:color="auto"/>
                    <w:right w:val="none" w:sz="0" w:space="0" w:color="auto"/>
                  </w:divBdr>
                </w:div>
                <w:div w:id="1557544080">
                  <w:marLeft w:val="640"/>
                  <w:marRight w:val="0"/>
                  <w:marTop w:val="0"/>
                  <w:marBottom w:val="0"/>
                  <w:divBdr>
                    <w:top w:val="none" w:sz="0" w:space="0" w:color="auto"/>
                    <w:left w:val="none" w:sz="0" w:space="0" w:color="auto"/>
                    <w:bottom w:val="none" w:sz="0" w:space="0" w:color="auto"/>
                    <w:right w:val="none" w:sz="0" w:space="0" w:color="auto"/>
                  </w:divBdr>
                </w:div>
                <w:div w:id="2072657120">
                  <w:marLeft w:val="640"/>
                  <w:marRight w:val="0"/>
                  <w:marTop w:val="0"/>
                  <w:marBottom w:val="0"/>
                  <w:divBdr>
                    <w:top w:val="none" w:sz="0" w:space="0" w:color="auto"/>
                    <w:left w:val="none" w:sz="0" w:space="0" w:color="auto"/>
                    <w:bottom w:val="none" w:sz="0" w:space="0" w:color="auto"/>
                    <w:right w:val="none" w:sz="0" w:space="0" w:color="auto"/>
                  </w:divBdr>
                </w:div>
                <w:div w:id="2086341295">
                  <w:marLeft w:val="640"/>
                  <w:marRight w:val="0"/>
                  <w:marTop w:val="0"/>
                  <w:marBottom w:val="0"/>
                  <w:divBdr>
                    <w:top w:val="none" w:sz="0" w:space="0" w:color="auto"/>
                    <w:left w:val="none" w:sz="0" w:space="0" w:color="auto"/>
                    <w:bottom w:val="none" w:sz="0" w:space="0" w:color="auto"/>
                    <w:right w:val="none" w:sz="0" w:space="0" w:color="auto"/>
                  </w:divBdr>
                </w:div>
                <w:div w:id="1575966769">
                  <w:marLeft w:val="640"/>
                  <w:marRight w:val="0"/>
                  <w:marTop w:val="0"/>
                  <w:marBottom w:val="0"/>
                  <w:divBdr>
                    <w:top w:val="none" w:sz="0" w:space="0" w:color="auto"/>
                    <w:left w:val="none" w:sz="0" w:space="0" w:color="auto"/>
                    <w:bottom w:val="none" w:sz="0" w:space="0" w:color="auto"/>
                    <w:right w:val="none" w:sz="0" w:space="0" w:color="auto"/>
                  </w:divBdr>
                </w:div>
                <w:div w:id="2140368627">
                  <w:marLeft w:val="640"/>
                  <w:marRight w:val="0"/>
                  <w:marTop w:val="0"/>
                  <w:marBottom w:val="0"/>
                  <w:divBdr>
                    <w:top w:val="none" w:sz="0" w:space="0" w:color="auto"/>
                    <w:left w:val="none" w:sz="0" w:space="0" w:color="auto"/>
                    <w:bottom w:val="none" w:sz="0" w:space="0" w:color="auto"/>
                    <w:right w:val="none" w:sz="0" w:space="0" w:color="auto"/>
                  </w:divBdr>
                </w:div>
                <w:div w:id="301808232">
                  <w:marLeft w:val="640"/>
                  <w:marRight w:val="0"/>
                  <w:marTop w:val="0"/>
                  <w:marBottom w:val="0"/>
                  <w:divBdr>
                    <w:top w:val="none" w:sz="0" w:space="0" w:color="auto"/>
                    <w:left w:val="none" w:sz="0" w:space="0" w:color="auto"/>
                    <w:bottom w:val="none" w:sz="0" w:space="0" w:color="auto"/>
                    <w:right w:val="none" w:sz="0" w:space="0" w:color="auto"/>
                  </w:divBdr>
                </w:div>
                <w:div w:id="950283217">
                  <w:marLeft w:val="640"/>
                  <w:marRight w:val="0"/>
                  <w:marTop w:val="0"/>
                  <w:marBottom w:val="0"/>
                  <w:divBdr>
                    <w:top w:val="none" w:sz="0" w:space="0" w:color="auto"/>
                    <w:left w:val="none" w:sz="0" w:space="0" w:color="auto"/>
                    <w:bottom w:val="none" w:sz="0" w:space="0" w:color="auto"/>
                    <w:right w:val="none" w:sz="0" w:space="0" w:color="auto"/>
                  </w:divBdr>
                </w:div>
                <w:div w:id="320937195">
                  <w:marLeft w:val="640"/>
                  <w:marRight w:val="0"/>
                  <w:marTop w:val="0"/>
                  <w:marBottom w:val="0"/>
                  <w:divBdr>
                    <w:top w:val="none" w:sz="0" w:space="0" w:color="auto"/>
                    <w:left w:val="none" w:sz="0" w:space="0" w:color="auto"/>
                    <w:bottom w:val="none" w:sz="0" w:space="0" w:color="auto"/>
                    <w:right w:val="none" w:sz="0" w:space="0" w:color="auto"/>
                  </w:divBdr>
                </w:div>
                <w:div w:id="1703477639">
                  <w:marLeft w:val="640"/>
                  <w:marRight w:val="0"/>
                  <w:marTop w:val="0"/>
                  <w:marBottom w:val="0"/>
                  <w:divBdr>
                    <w:top w:val="none" w:sz="0" w:space="0" w:color="auto"/>
                    <w:left w:val="none" w:sz="0" w:space="0" w:color="auto"/>
                    <w:bottom w:val="none" w:sz="0" w:space="0" w:color="auto"/>
                    <w:right w:val="none" w:sz="0" w:space="0" w:color="auto"/>
                  </w:divBdr>
                </w:div>
                <w:div w:id="533924470">
                  <w:marLeft w:val="640"/>
                  <w:marRight w:val="0"/>
                  <w:marTop w:val="0"/>
                  <w:marBottom w:val="0"/>
                  <w:divBdr>
                    <w:top w:val="none" w:sz="0" w:space="0" w:color="auto"/>
                    <w:left w:val="none" w:sz="0" w:space="0" w:color="auto"/>
                    <w:bottom w:val="none" w:sz="0" w:space="0" w:color="auto"/>
                    <w:right w:val="none" w:sz="0" w:space="0" w:color="auto"/>
                  </w:divBdr>
                </w:div>
                <w:div w:id="1619877378">
                  <w:marLeft w:val="640"/>
                  <w:marRight w:val="0"/>
                  <w:marTop w:val="0"/>
                  <w:marBottom w:val="0"/>
                  <w:divBdr>
                    <w:top w:val="none" w:sz="0" w:space="0" w:color="auto"/>
                    <w:left w:val="none" w:sz="0" w:space="0" w:color="auto"/>
                    <w:bottom w:val="none" w:sz="0" w:space="0" w:color="auto"/>
                    <w:right w:val="none" w:sz="0" w:space="0" w:color="auto"/>
                  </w:divBdr>
                </w:div>
                <w:div w:id="63377628">
                  <w:marLeft w:val="640"/>
                  <w:marRight w:val="0"/>
                  <w:marTop w:val="0"/>
                  <w:marBottom w:val="0"/>
                  <w:divBdr>
                    <w:top w:val="none" w:sz="0" w:space="0" w:color="auto"/>
                    <w:left w:val="none" w:sz="0" w:space="0" w:color="auto"/>
                    <w:bottom w:val="none" w:sz="0" w:space="0" w:color="auto"/>
                    <w:right w:val="none" w:sz="0" w:space="0" w:color="auto"/>
                  </w:divBdr>
                </w:div>
                <w:div w:id="1482040917">
                  <w:marLeft w:val="640"/>
                  <w:marRight w:val="0"/>
                  <w:marTop w:val="0"/>
                  <w:marBottom w:val="0"/>
                  <w:divBdr>
                    <w:top w:val="none" w:sz="0" w:space="0" w:color="auto"/>
                    <w:left w:val="none" w:sz="0" w:space="0" w:color="auto"/>
                    <w:bottom w:val="none" w:sz="0" w:space="0" w:color="auto"/>
                    <w:right w:val="none" w:sz="0" w:space="0" w:color="auto"/>
                  </w:divBdr>
                </w:div>
                <w:div w:id="772630652">
                  <w:marLeft w:val="640"/>
                  <w:marRight w:val="0"/>
                  <w:marTop w:val="0"/>
                  <w:marBottom w:val="0"/>
                  <w:divBdr>
                    <w:top w:val="none" w:sz="0" w:space="0" w:color="auto"/>
                    <w:left w:val="none" w:sz="0" w:space="0" w:color="auto"/>
                    <w:bottom w:val="none" w:sz="0" w:space="0" w:color="auto"/>
                    <w:right w:val="none" w:sz="0" w:space="0" w:color="auto"/>
                  </w:divBdr>
                </w:div>
                <w:div w:id="23134944">
                  <w:marLeft w:val="640"/>
                  <w:marRight w:val="0"/>
                  <w:marTop w:val="0"/>
                  <w:marBottom w:val="0"/>
                  <w:divBdr>
                    <w:top w:val="none" w:sz="0" w:space="0" w:color="auto"/>
                    <w:left w:val="none" w:sz="0" w:space="0" w:color="auto"/>
                    <w:bottom w:val="none" w:sz="0" w:space="0" w:color="auto"/>
                    <w:right w:val="none" w:sz="0" w:space="0" w:color="auto"/>
                  </w:divBdr>
                </w:div>
                <w:div w:id="1687249166">
                  <w:marLeft w:val="640"/>
                  <w:marRight w:val="0"/>
                  <w:marTop w:val="0"/>
                  <w:marBottom w:val="0"/>
                  <w:divBdr>
                    <w:top w:val="none" w:sz="0" w:space="0" w:color="auto"/>
                    <w:left w:val="none" w:sz="0" w:space="0" w:color="auto"/>
                    <w:bottom w:val="none" w:sz="0" w:space="0" w:color="auto"/>
                    <w:right w:val="none" w:sz="0" w:space="0" w:color="auto"/>
                  </w:divBdr>
                </w:div>
                <w:div w:id="1812672402">
                  <w:marLeft w:val="640"/>
                  <w:marRight w:val="0"/>
                  <w:marTop w:val="0"/>
                  <w:marBottom w:val="0"/>
                  <w:divBdr>
                    <w:top w:val="none" w:sz="0" w:space="0" w:color="auto"/>
                    <w:left w:val="none" w:sz="0" w:space="0" w:color="auto"/>
                    <w:bottom w:val="none" w:sz="0" w:space="0" w:color="auto"/>
                    <w:right w:val="none" w:sz="0" w:space="0" w:color="auto"/>
                  </w:divBdr>
                </w:div>
                <w:div w:id="116529577">
                  <w:marLeft w:val="640"/>
                  <w:marRight w:val="0"/>
                  <w:marTop w:val="0"/>
                  <w:marBottom w:val="0"/>
                  <w:divBdr>
                    <w:top w:val="none" w:sz="0" w:space="0" w:color="auto"/>
                    <w:left w:val="none" w:sz="0" w:space="0" w:color="auto"/>
                    <w:bottom w:val="none" w:sz="0" w:space="0" w:color="auto"/>
                    <w:right w:val="none" w:sz="0" w:space="0" w:color="auto"/>
                  </w:divBdr>
                </w:div>
                <w:div w:id="1717392571">
                  <w:marLeft w:val="640"/>
                  <w:marRight w:val="0"/>
                  <w:marTop w:val="0"/>
                  <w:marBottom w:val="0"/>
                  <w:divBdr>
                    <w:top w:val="none" w:sz="0" w:space="0" w:color="auto"/>
                    <w:left w:val="none" w:sz="0" w:space="0" w:color="auto"/>
                    <w:bottom w:val="none" w:sz="0" w:space="0" w:color="auto"/>
                    <w:right w:val="none" w:sz="0" w:space="0" w:color="auto"/>
                  </w:divBdr>
                </w:div>
                <w:div w:id="751313153">
                  <w:marLeft w:val="640"/>
                  <w:marRight w:val="0"/>
                  <w:marTop w:val="0"/>
                  <w:marBottom w:val="0"/>
                  <w:divBdr>
                    <w:top w:val="none" w:sz="0" w:space="0" w:color="auto"/>
                    <w:left w:val="none" w:sz="0" w:space="0" w:color="auto"/>
                    <w:bottom w:val="none" w:sz="0" w:space="0" w:color="auto"/>
                    <w:right w:val="none" w:sz="0" w:space="0" w:color="auto"/>
                  </w:divBdr>
                </w:div>
                <w:div w:id="884949882">
                  <w:marLeft w:val="640"/>
                  <w:marRight w:val="0"/>
                  <w:marTop w:val="0"/>
                  <w:marBottom w:val="0"/>
                  <w:divBdr>
                    <w:top w:val="none" w:sz="0" w:space="0" w:color="auto"/>
                    <w:left w:val="none" w:sz="0" w:space="0" w:color="auto"/>
                    <w:bottom w:val="none" w:sz="0" w:space="0" w:color="auto"/>
                    <w:right w:val="none" w:sz="0" w:space="0" w:color="auto"/>
                  </w:divBdr>
                </w:div>
                <w:div w:id="679936188">
                  <w:marLeft w:val="640"/>
                  <w:marRight w:val="0"/>
                  <w:marTop w:val="0"/>
                  <w:marBottom w:val="0"/>
                  <w:divBdr>
                    <w:top w:val="none" w:sz="0" w:space="0" w:color="auto"/>
                    <w:left w:val="none" w:sz="0" w:space="0" w:color="auto"/>
                    <w:bottom w:val="none" w:sz="0" w:space="0" w:color="auto"/>
                    <w:right w:val="none" w:sz="0" w:space="0" w:color="auto"/>
                  </w:divBdr>
                </w:div>
                <w:div w:id="1133251308">
                  <w:marLeft w:val="640"/>
                  <w:marRight w:val="0"/>
                  <w:marTop w:val="0"/>
                  <w:marBottom w:val="0"/>
                  <w:divBdr>
                    <w:top w:val="none" w:sz="0" w:space="0" w:color="auto"/>
                    <w:left w:val="none" w:sz="0" w:space="0" w:color="auto"/>
                    <w:bottom w:val="none" w:sz="0" w:space="0" w:color="auto"/>
                    <w:right w:val="none" w:sz="0" w:space="0" w:color="auto"/>
                  </w:divBdr>
                </w:div>
                <w:div w:id="388922430">
                  <w:marLeft w:val="640"/>
                  <w:marRight w:val="0"/>
                  <w:marTop w:val="0"/>
                  <w:marBottom w:val="0"/>
                  <w:divBdr>
                    <w:top w:val="none" w:sz="0" w:space="0" w:color="auto"/>
                    <w:left w:val="none" w:sz="0" w:space="0" w:color="auto"/>
                    <w:bottom w:val="none" w:sz="0" w:space="0" w:color="auto"/>
                    <w:right w:val="none" w:sz="0" w:space="0" w:color="auto"/>
                  </w:divBdr>
                </w:div>
                <w:div w:id="1953852682">
                  <w:marLeft w:val="640"/>
                  <w:marRight w:val="0"/>
                  <w:marTop w:val="0"/>
                  <w:marBottom w:val="0"/>
                  <w:divBdr>
                    <w:top w:val="none" w:sz="0" w:space="0" w:color="auto"/>
                    <w:left w:val="none" w:sz="0" w:space="0" w:color="auto"/>
                    <w:bottom w:val="none" w:sz="0" w:space="0" w:color="auto"/>
                    <w:right w:val="none" w:sz="0" w:space="0" w:color="auto"/>
                  </w:divBdr>
                </w:div>
                <w:div w:id="1360933528">
                  <w:marLeft w:val="640"/>
                  <w:marRight w:val="0"/>
                  <w:marTop w:val="0"/>
                  <w:marBottom w:val="0"/>
                  <w:divBdr>
                    <w:top w:val="none" w:sz="0" w:space="0" w:color="auto"/>
                    <w:left w:val="none" w:sz="0" w:space="0" w:color="auto"/>
                    <w:bottom w:val="none" w:sz="0" w:space="0" w:color="auto"/>
                    <w:right w:val="none" w:sz="0" w:space="0" w:color="auto"/>
                  </w:divBdr>
                </w:div>
                <w:div w:id="382683181">
                  <w:marLeft w:val="640"/>
                  <w:marRight w:val="0"/>
                  <w:marTop w:val="0"/>
                  <w:marBottom w:val="0"/>
                  <w:divBdr>
                    <w:top w:val="none" w:sz="0" w:space="0" w:color="auto"/>
                    <w:left w:val="none" w:sz="0" w:space="0" w:color="auto"/>
                    <w:bottom w:val="none" w:sz="0" w:space="0" w:color="auto"/>
                    <w:right w:val="none" w:sz="0" w:space="0" w:color="auto"/>
                  </w:divBdr>
                </w:div>
                <w:div w:id="98259682">
                  <w:marLeft w:val="640"/>
                  <w:marRight w:val="0"/>
                  <w:marTop w:val="0"/>
                  <w:marBottom w:val="0"/>
                  <w:divBdr>
                    <w:top w:val="none" w:sz="0" w:space="0" w:color="auto"/>
                    <w:left w:val="none" w:sz="0" w:space="0" w:color="auto"/>
                    <w:bottom w:val="none" w:sz="0" w:space="0" w:color="auto"/>
                    <w:right w:val="none" w:sz="0" w:space="0" w:color="auto"/>
                  </w:divBdr>
                </w:div>
                <w:div w:id="1236017652">
                  <w:marLeft w:val="640"/>
                  <w:marRight w:val="0"/>
                  <w:marTop w:val="0"/>
                  <w:marBottom w:val="0"/>
                  <w:divBdr>
                    <w:top w:val="none" w:sz="0" w:space="0" w:color="auto"/>
                    <w:left w:val="none" w:sz="0" w:space="0" w:color="auto"/>
                    <w:bottom w:val="none" w:sz="0" w:space="0" w:color="auto"/>
                    <w:right w:val="none" w:sz="0" w:space="0" w:color="auto"/>
                  </w:divBdr>
                </w:div>
                <w:div w:id="604458281">
                  <w:marLeft w:val="640"/>
                  <w:marRight w:val="0"/>
                  <w:marTop w:val="0"/>
                  <w:marBottom w:val="0"/>
                  <w:divBdr>
                    <w:top w:val="none" w:sz="0" w:space="0" w:color="auto"/>
                    <w:left w:val="none" w:sz="0" w:space="0" w:color="auto"/>
                    <w:bottom w:val="none" w:sz="0" w:space="0" w:color="auto"/>
                    <w:right w:val="none" w:sz="0" w:space="0" w:color="auto"/>
                  </w:divBdr>
                </w:div>
                <w:div w:id="978462410">
                  <w:marLeft w:val="640"/>
                  <w:marRight w:val="0"/>
                  <w:marTop w:val="0"/>
                  <w:marBottom w:val="0"/>
                  <w:divBdr>
                    <w:top w:val="none" w:sz="0" w:space="0" w:color="auto"/>
                    <w:left w:val="none" w:sz="0" w:space="0" w:color="auto"/>
                    <w:bottom w:val="none" w:sz="0" w:space="0" w:color="auto"/>
                    <w:right w:val="none" w:sz="0" w:space="0" w:color="auto"/>
                  </w:divBdr>
                </w:div>
                <w:div w:id="798457251">
                  <w:marLeft w:val="640"/>
                  <w:marRight w:val="0"/>
                  <w:marTop w:val="0"/>
                  <w:marBottom w:val="0"/>
                  <w:divBdr>
                    <w:top w:val="none" w:sz="0" w:space="0" w:color="auto"/>
                    <w:left w:val="none" w:sz="0" w:space="0" w:color="auto"/>
                    <w:bottom w:val="none" w:sz="0" w:space="0" w:color="auto"/>
                    <w:right w:val="none" w:sz="0" w:space="0" w:color="auto"/>
                  </w:divBdr>
                </w:div>
                <w:div w:id="68623269">
                  <w:marLeft w:val="640"/>
                  <w:marRight w:val="0"/>
                  <w:marTop w:val="0"/>
                  <w:marBottom w:val="0"/>
                  <w:divBdr>
                    <w:top w:val="none" w:sz="0" w:space="0" w:color="auto"/>
                    <w:left w:val="none" w:sz="0" w:space="0" w:color="auto"/>
                    <w:bottom w:val="none" w:sz="0" w:space="0" w:color="auto"/>
                    <w:right w:val="none" w:sz="0" w:space="0" w:color="auto"/>
                  </w:divBdr>
                </w:div>
                <w:div w:id="273441125">
                  <w:marLeft w:val="640"/>
                  <w:marRight w:val="0"/>
                  <w:marTop w:val="0"/>
                  <w:marBottom w:val="0"/>
                  <w:divBdr>
                    <w:top w:val="none" w:sz="0" w:space="0" w:color="auto"/>
                    <w:left w:val="none" w:sz="0" w:space="0" w:color="auto"/>
                    <w:bottom w:val="none" w:sz="0" w:space="0" w:color="auto"/>
                    <w:right w:val="none" w:sz="0" w:space="0" w:color="auto"/>
                  </w:divBdr>
                </w:div>
                <w:div w:id="145630249">
                  <w:marLeft w:val="640"/>
                  <w:marRight w:val="0"/>
                  <w:marTop w:val="0"/>
                  <w:marBottom w:val="0"/>
                  <w:divBdr>
                    <w:top w:val="none" w:sz="0" w:space="0" w:color="auto"/>
                    <w:left w:val="none" w:sz="0" w:space="0" w:color="auto"/>
                    <w:bottom w:val="none" w:sz="0" w:space="0" w:color="auto"/>
                    <w:right w:val="none" w:sz="0" w:space="0" w:color="auto"/>
                  </w:divBdr>
                </w:div>
                <w:div w:id="1093823123">
                  <w:marLeft w:val="640"/>
                  <w:marRight w:val="0"/>
                  <w:marTop w:val="0"/>
                  <w:marBottom w:val="0"/>
                  <w:divBdr>
                    <w:top w:val="none" w:sz="0" w:space="0" w:color="auto"/>
                    <w:left w:val="none" w:sz="0" w:space="0" w:color="auto"/>
                    <w:bottom w:val="none" w:sz="0" w:space="0" w:color="auto"/>
                    <w:right w:val="none" w:sz="0" w:space="0" w:color="auto"/>
                  </w:divBdr>
                </w:div>
                <w:div w:id="1036080610">
                  <w:marLeft w:val="640"/>
                  <w:marRight w:val="0"/>
                  <w:marTop w:val="0"/>
                  <w:marBottom w:val="0"/>
                  <w:divBdr>
                    <w:top w:val="none" w:sz="0" w:space="0" w:color="auto"/>
                    <w:left w:val="none" w:sz="0" w:space="0" w:color="auto"/>
                    <w:bottom w:val="none" w:sz="0" w:space="0" w:color="auto"/>
                    <w:right w:val="none" w:sz="0" w:space="0" w:color="auto"/>
                  </w:divBdr>
                </w:div>
              </w:divsChild>
            </w:div>
            <w:div w:id="627663686">
              <w:marLeft w:val="0"/>
              <w:marRight w:val="0"/>
              <w:marTop w:val="0"/>
              <w:marBottom w:val="0"/>
              <w:divBdr>
                <w:top w:val="none" w:sz="0" w:space="0" w:color="auto"/>
                <w:left w:val="none" w:sz="0" w:space="0" w:color="auto"/>
                <w:bottom w:val="none" w:sz="0" w:space="0" w:color="auto"/>
                <w:right w:val="none" w:sz="0" w:space="0" w:color="auto"/>
              </w:divBdr>
              <w:divsChild>
                <w:div w:id="1328821123">
                  <w:marLeft w:val="640"/>
                  <w:marRight w:val="0"/>
                  <w:marTop w:val="0"/>
                  <w:marBottom w:val="0"/>
                  <w:divBdr>
                    <w:top w:val="none" w:sz="0" w:space="0" w:color="auto"/>
                    <w:left w:val="none" w:sz="0" w:space="0" w:color="auto"/>
                    <w:bottom w:val="none" w:sz="0" w:space="0" w:color="auto"/>
                    <w:right w:val="none" w:sz="0" w:space="0" w:color="auto"/>
                  </w:divBdr>
                </w:div>
                <w:div w:id="945623999">
                  <w:marLeft w:val="640"/>
                  <w:marRight w:val="0"/>
                  <w:marTop w:val="0"/>
                  <w:marBottom w:val="0"/>
                  <w:divBdr>
                    <w:top w:val="none" w:sz="0" w:space="0" w:color="auto"/>
                    <w:left w:val="none" w:sz="0" w:space="0" w:color="auto"/>
                    <w:bottom w:val="none" w:sz="0" w:space="0" w:color="auto"/>
                    <w:right w:val="none" w:sz="0" w:space="0" w:color="auto"/>
                  </w:divBdr>
                </w:div>
                <w:div w:id="471409783">
                  <w:marLeft w:val="640"/>
                  <w:marRight w:val="0"/>
                  <w:marTop w:val="0"/>
                  <w:marBottom w:val="0"/>
                  <w:divBdr>
                    <w:top w:val="none" w:sz="0" w:space="0" w:color="auto"/>
                    <w:left w:val="none" w:sz="0" w:space="0" w:color="auto"/>
                    <w:bottom w:val="none" w:sz="0" w:space="0" w:color="auto"/>
                    <w:right w:val="none" w:sz="0" w:space="0" w:color="auto"/>
                  </w:divBdr>
                </w:div>
                <w:div w:id="29260443">
                  <w:marLeft w:val="640"/>
                  <w:marRight w:val="0"/>
                  <w:marTop w:val="0"/>
                  <w:marBottom w:val="0"/>
                  <w:divBdr>
                    <w:top w:val="none" w:sz="0" w:space="0" w:color="auto"/>
                    <w:left w:val="none" w:sz="0" w:space="0" w:color="auto"/>
                    <w:bottom w:val="none" w:sz="0" w:space="0" w:color="auto"/>
                    <w:right w:val="none" w:sz="0" w:space="0" w:color="auto"/>
                  </w:divBdr>
                </w:div>
                <w:div w:id="712461303">
                  <w:marLeft w:val="640"/>
                  <w:marRight w:val="0"/>
                  <w:marTop w:val="0"/>
                  <w:marBottom w:val="0"/>
                  <w:divBdr>
                    <w:top w:val="none" w:sz="0" w:space="0" w:color="auto"/>
                    <w:left w:val="none" w:sz="0" w:space="0" w:color="auto"/>
                    <w:bottom w:val="none" w:sz="0" w:space="0" w:color="auto"/>
                    <w:right w:val="none" w:sz="0" w:space="0" w:color="auto"/>
                  </w:divBdr>
                </w:div>
                <w:div w:id="1657606822">
                  <w:marLeft w:val="640"/>
                  <w:marRight w:val="0"/>
                  <w:marTop w:val="0"/>
                  <w:marBottom w:val="0"/>
                  <w:divBdr>
                    <w:top w:val="none" w:sz="0" w:space="0" w:color="auto"/>
                    <w:left w:val="none" w:sz="0" w:space="0" w:color="auto"/>
                    <w:bottom w:val="none" w:sz="0" w:space="0" w:color="auto"/>
                    <w:right w:val="none" w:sz="0" w:space="0" w:color="auto"/>
                  </w:divBdr>
                </w:div>
                <w:div w:id="2020808809">
                  <w:marLeft w:val="640"/>
                  <w:marRight w:val="0"/>
                  <w:marTop w:val="0"/>
                  <w:marBottom w:val="0"/>
                  <w:divBdr>
                    <w:top w:val="none" w:sz="0" w:space="0" w:color="auto"/>
                    <w:left w:val="none" w:sz="0" w:space="0" w:color="auto"/>
                    <w:bottom w:val="none" w:sz="0" w:space="0" w:color="auto"/>
                    <w:right w:val="none" w:sz="0" w:space="0" w:color="auto"/>
                  </w:divBdr>
                </w:div>
                <w:div w:id="129827195">
                  <w:marLeft w:val="640"/>
                  <w:marRight w:val="0"/>
                  <w:marTop w:val="0"/>
                  <w:marBottom w:val="0"/>
                  <w:divBdr>
                    <w:top w:val="none" w:sz="0" w:space="0" w:color="auto"/>
                    <w:left w:val="none" w:sz="0" w:space="0" w:color="auto"/>
                    <w:bottom w:val="none" w:sz="0" w:space="0" w:color="auto"/>
                    <w:right w:val="none" w:sz="0" w:space="0" w:color="auto"/>
                  </w:divBdr>
                </w:div>
                <w:div w:id="1172332106">
                  <w:marLeft w:val="640"/>
                  <w:marRight w:val="0"/>
                  <w:marTop w:val="0"/>
                  <w:marBottom w:val="0"/>
                  <w:divBdr>
                    <w:top w:val="none" w:sz="0" w:space="0" w:color="auto"/>
                    <w:left w:val="none" w:sz="0" w:space="0" w:color="auto"/>
                    <w:bottom w:val="none" w:sz="0" w:space="0" w:color="auto"/>
                    <w:right w:val="none" w:sz="0" w:space="0" w:color="auto"/>
                  </w:divBdr>
                </w:div>
                <w:div w:id="1447505674">
                  <w:marLeft w:val="640"/>
                  <w:marRight w:val="0"/>
                  <w:marTop w:val="0"/>
                  <w:marBottom w:val="0"/>
                  <w:divBdr>
                    <w:top w:val="none" w:sz="0" w:space="0" w:color="auto"/>
                    <w:left w:val="none" w:sz="0" w:space="0" w:color="auto"/>
                    <w:bottom w:val="none" w:sz="0" w:space="0" w:color="auto"/>
                    <w:right w:val="none" w:sz="0" w:space="0" w:color="auto"/>
                  </w:divBdr>
                </w:div>
                <w:div w:id="477845049">
                  <w:marLeft w:val="640"/>
                  <w:marRight w:val="0"/>
                  <w:marTop w:val="0"/>
                  <w:marBottom w:val="0"/>
                  <w:divBdr>
                    <w:top w:val="none" w:sz="0" w:space="0" w:color="auto"/>
                    <w:left w:val="none" w:sz="0" w:space="0" w:color="auto"/>
                    <w:bottom w:val="none" w:sz="0" w:space="0" w:color="auto"/>
                    <w:right w:val="none" w:sz="0" w:space="0" w:color="auto"/>
                  </w:divBdr>
                </w:div>
                <w:div w:id="2033652445">
                  <w:marLeft w:val="640"/>
                  <w:marRight w:val="0"/>
                  <w:marTop w:val="0"/>
                  <w:marBottom w:val="0"/>
                  <w:divBdr>
                    <w:top w:val="none" w:sz="0" w:space="0" w:color="auto"/>
                    <w:left w:val="none" w:sz="0" w:space="0" w:color="auto"/>
                    <w:bottom w:val="none" w:sz="0" w:space="0" w:color="auto"/>
                    <w:right w:val="none" w:sz="0" w:space="0" w:color="auto"/>
                  </w:divBdr>
                </w:div>
                <w:div w:id="807164067">
                  <w:marLeft w:val="640"/>
                  <w:marRight w:val="0"/>
                  <w:marTop w:val="0"/>
                  <w:marBottom w:val="0"/>
                  <w:divBdr>
                    <w:top w:val="none" w:sz="0" w:space="0" w:color="auto"/>
                    <w:left w:val="none" w:sz="0" w:space="0" w:color="auto"/>
                    <w:bottom w:val="none" w:sz="0" w:space="0" w:color="auto"/>
                    <w:right w:val="none" w:sz="0" w:space="0" w:color="auto"/>
                  </w:divBdr>
                </w:div>
                <w:div w:id="151484525">
                  <w:marLeft w:val="640"/>
                  <w:marRight w:val="0"/>
                  <w:marTop w:val="0"/>
                  <w:marBottom w:val="0"/>
                  <w:divBdr>
                    <w:top w:val="none" w:sz="0" w:space="0" w:color="auto"/>
                    <w:left w:val="none" w:sz="0" w:space="0" w:color="auto"/>
                    <w:bottom w:val="none" w:sz="0" w:space="0" w:color="auto"/>
                    <w:right w:val="none" w:sz="0" w:space="0" w:color="auto"/>
                  </w:divBdr>
                </w:div>
                <w:div w:id="739060373">
                  <w:marLeft w:val="640"/>
                  <w:marRight w:val="0"/>
                  <w:marTop w:val="0"/>
                  <w:marBottom w:val="0"/>
                  <w:divBdr>
                    <w:top w:val="none" w:sz="0" w:space="0" w:color="auto"/>
                    <w:left w:val="none" w:sz="0" w:space="0" w:color="auto"/>
                    <w:bottom w:val="none" w:sz="0" w:space="0" w:color="auto"/>
                    <w:right w:val="none" w:sz="0" w:space="0" w:color="auto"/>
                  </w:divBdr>
                </w:div>
                <w:div w:id="465702268">
                  <w:marLeft w:val="640"/>
                  <w:marRight w:val="0"/>
                  <w:marTop w:val="0"/>
                  <w:marBottom w:val="0"/>
                  <w:divBdr>
                    <w:top w:val="none" w:sz="0" w:space="0" w:color="auto"/>
                    <w:left w:val="none" w:sz="0" w:space="0" w:color="auto"/>
                    <w:bottom w:val="none" w:sz="0" w:space="0" w:color="auto"/>
                    <w:right w:val="none" w:sz="0" w:space="0" w:color="auto"/>
                  </w:divBdr>
                </w:div>
                <w:div w:id="1334146220">
                  <w:marLeft w:val="640"/>
                  <w:marRight w:val="0"/>
                  <w:marTop w:val="0"/>
                  <w:marBottom w:val="0"/>
                  <w:divBdr>
                    <w:top w:val="none" w:sz="0" w:space="0" w:color="auto"/>
                    <w:left w:val="none" w:sz="0" w:space="0" w:color="auto"/>
                    <w:bottom w:val="none" w:sz="0" w:space="0" w:color="auto"/>
                    <w:right w:val="none" w:sz="0" w:space="0" w:color="auto"/>
                  </w:divBdr>
                </w:div>
                <w:div w:id="589659026">
                  <w:marLeft w:val="640"/>
                  <w:marRight w:val="0"/>
                  <w:marTop w:val="0"/>
                  <w:marBottom w:val="0"/>
                  <w:divBdr>
                    <w:top w:val="none" w:sz="0" w:space="0" w:color="auto"/>
                    <w:left w:val="none" w:sz="0" w:space="0" w:color="auto"/>
                    <w:bottom w:val="none" w:sz="0" w:space="0" w:color="auto"/>
                    <w:right w:val="none" w:sz="0" w:space="0" w:color="auto"/>
                  </w:divBdr>
                </w:div>
                <w:div w:id="1263882343">
                  <w:marLeft w:val="640"/>
                  <w:marRight w:val="0"/>
                  <w:marTop w:val="0"/>
                  <w:marBottom w:val="0"/>
                  <w:divBdr>
                    <w:top w:val="none" w:sz="0" w:space="0" w:color="auto"/>
                    <w:left w:val="none" w:sz="0" w:space="0" w:color="auto"/>
                    <w:bottom w:val="none" w:sz="0" w:space="0" w:color="auto"/>
                    <w:right w:val="none" w:sz="0" w:space="0" w:color="auto"/>
                  </w:divBdr>
                </w:div>
                <w:div w:id="307245535">
                  <w:marLeft w:val="640"/>
                  <w:marRight w:val="0"/>
                  <w:marTop w:val="0"/>
                  <w:marBottom w:val="0"/>
                  <w:divBdr>
                    <w:top w:val="none" w:sz="0" w:space="0" w:color="auto"/>
                    <w:left w:val="none" w:sz="0" w:space="0" w:color="auto"/>
                    <w:bottom w:val="none" w:sz="0" w:space="0" w:color="auto"/>
                    <w:right w:val="none" w:sz="0" w:space="0" w:color="auto"/>
                  </w:divBdr>
                </w:div>
                <w:div w:id="1012026494">
                  <w:marLeft w:val="640"/>
                  <w:marRight w:val="0"/>
                  <w:marTop w:val="0"/>
                  <w:marBottom w:val="0"/>
                  <w:divBdr>
                    <w:top w:val="none" w:sz="0" w:space="0" w:color="auto"/>
                    <w:left w:val="none" w:sz="0" w:space="0" w:color="auto"/>
                    <w:bottom w:val="none" w:sz="0" w:space="0" w:color="auto"/>
                    <w:right w:val="none" w:sz="0" w:space="0" w:color="auto"/>
                  </w:divBdr>
                </w:div>
                <w:div w:id="730811496">
                  <w:marLeft w:val="640"/>
                  <w:marRight w:val="0"/>
                  <w:marTop w:val="0"/>
                  <w:marBottom w:val="0"/>
                  <w:divBdr>
                    <w:top w:val="none" w:sz="0" w:space="0" w:color="auto"/>
                    <w:left w:val="none" w:sz="0" w:space="0" w:color="auto"/>
                    <w:bottom w:val="none" w:sz="0" w:space="0" w:color="auto"/>
                    <w:right w:val="none" w:sz="0" w:space="0" w:color="auto"/>
                  </w:divBdr>
                </w:div>
                <w:div w:id="1434667908">
                  <w:marLeft w:val="640"/>
                  <w:marRight w:val="0"/>
                  <w:marTop w:val="0"/>
                  <w:marBottom w:val="0"/>
                  <w:divBdr>
                    <w:top w:val="none" w:sz="0" w:space="0" w:color="auto"/>
                    <w:left w:val="none" w:sz="0" w:space="0" w:color="auto"/>
                    <w:bottom w:val="none" w:sz="0" w:space="0" w:color="auto"/>
                    <w:right w:val="none" w:sz="0" w:space="0" w:color="auto"/>
                  </w:divBdr>
                </w:div>
                <w:div w:id="739255797">
                  <w:marLeft w:val="640"/>
                  <w:marRight w:val="0"/>
                  <w:marTop w:val="0"/>
                  <w:marBottom w:val="0"/>
                  <w:divBdr>
                    <w:top w:val="none" w:sz="0" w:space="0" w:color="auto"/>
                    <w:left w:val="none" w:sz="0" w:space="0" w:color="auto"/>
                    <w:bottom w:val="none" w:sz="0" w:space="0" w:color="auto"/>
                    <w:right w:val="none" w:sz="0" w:space="0" w:color="auto"/>
                  </w:divBdr>
                </w:div>
                <w:div w:id="1093475293">
                  <w:marLeft w:val="640"/>
                  <w:marRight w:val="0"/>
                  <w:marTop w:val="0"/>
                  <w:marBottom w:val="0"/>
                  <w:divBdr>
                    <w:top w:val="none" w:sz="0" w:space="0" w:color="auto"/>
                    <w:left w:val="none" w:sz="0" w:space="0" w:color="auto"/>
                    <w:bottom w:val="none" w:sz="0" w:space="0" w:color="auto"/>
                    <w:right w:val="none" w:sz="0" w:space="0" w:color="auto"/>
                  </w:divBdr>
                </w:div>
                <w:div w:id="1969428029">
                  <w:marLeft w:val="640"/>
                  <w:marRight w:val="0"/>
                  <w:marTop w:val="0"/>
                  <w:marBottom w:val="0"/>
                  <w:divBdr>
                    <w:top w:val="none" w:sz="0" w:space="0" w:color="auto"/>
                    <w:left w:val="none" w:sz="0" w:space="0" w:color="auto"/>
                    <w:bottom w:val="none" w:sz="0" w:space="0" w:color="auto"/>
                    <w:right w:val="none" w:sz="0" w:space="0" w:color="auto"/>
                  </w:divBdr>
                </w:div>
                <w:div w:id="969940137">
                  <w:marLeft w:val="640"/>
                  <w:marRight w:val="0"/>
                  <w:marTop w:val="0"/>
                  <w:marBottom w:val="0"/>
                  <w:divBdr>
                    <w:top w:val="none" w:sz="0" w:space="0" w:color="auto"/>
                    <w:left w:val="none" w:sz="0" w:space="0" w:color="auto"/>
                    <w:bottom w:val="none" w:sz="0" w:space="0" w:color="auto"/>
                    <w:right w:val="none" w:sz="0" w:space="0" w:color="auto"/>
                  </w:divBdr>
                </w:div>
                <w:div w:id="116728903">
                  <w:marLeft w:val="640"/>
                  <w:marRight w:val="0"/>
                  <w:marTop w:val="0"/>
                  <w:marBottom w:val="0"/>
                  <w:divBdr>
                    <w:top w:val="none" w:sz="0" w:space="0" w:color="auto"/>
                    <w:left w:val="none" w:sz="0" w:space="0" w:color="auto"/>
                    <w:bottom w:val="none" w:sz="0" w:space="0" w:color="auto"/>
                    <w:right w:val="none" w:sz="0" w:space="0" w:color="auto"/>
                  </w:divBdr>
                </w:div>
                <w:div w:id="1051264844">
                  <w:marLeft w:val="640"/>
                  <w:marRight w:val="0"/>
                  <w:marTop w:val="0"/>
                  <w:marBottom w:val="0"/>
                  <w:divBdr>
                    <w:top w:val="none" w:sz="0" w:space="0" w:color="auto"/>
                    <w:left w:val="none" w:sz="0" w:space="0" w:color="auto"/>
                    <w:bottom w:val="none" w:sz="0" w:space="0" w:color="auto"/>
                    <w:right w:val="none" w:sz="0" w:space="0" w:color="auto"/>
                  </w:divBdr>
                </w:div>
                <w:div w:id="1815635930">
                  <w:marLeft w:val="640"/>
                  <w:marRight w:val="0"/>
                  <w:marTop w:val="0"/>
                  <w:marBottom w:val="0"/>
                  <w:divBdr>
                    <w:top w:val="none" w:sz="0" w:space="0" w:color="auto"/>
                    <w:left w:val="none" w:sz="0" w:space="0" w:color="auto"/>
                    <w:bottom w:val="none" w:sz="0" w:space="0" w:color="auto"/>
                    <w:right w:val="none" w:sz="0" w:space="0" w:color="auto"/>
                  </w:divBdr>
                </w:div>
                <w:div w:id="1108965302">
                  <w:marLeft w:val="640"/>
                  <w:marRight w:val="0"/>
                  <w:marTop w:val="0"/>
                  <w:marBottom w:val="0"/>
                  <w:divBdr>
                    <w:top w:val="none" w:sz="0" w:space="0" w:color="auto"/>
                    <w:left w:val="none" w:sz="0" w:space="0" w:color="auto"/>
                    <w:bottom w:val="none" w:sz="0" w:space="0" w:color="auto"/>
                    <w:right w:val="none" w:sz="0" w:space="0" w:color="auto"/>
                  </w:divBdr>
                </w:div>
                <w:div w:id="838345004">
                  <w:marLeft w:val="640"/>
                  <w:marRight w:val="0"/>
                  <w:marTop w:val="0"/>
                  <w:marBottom w:val="0"/>
                  <w:divBdr>
                    <w:top w:val="none" w:sz="0" w:space="0" w:color="auto"/>
                    <w:left w:val="none" w:sz="0" w:space="0" w:color="auto"/>
                    <w:bottom w:val="none" w:sz="0" w:space="0" w:color="auto"/>
                    <w:right w:val="none" w:sz="0" w:space="0" w:color="auto"/>
                  </w:divBdr>
                </w:div>
                <w:div w:id="424420901">
                  <w:marLeft w:val="640"/>
                  <w:marRight w:val="0"/>
                  <w:marTop w:val="0"/>
                  <w:marBottom w:val="0"/>
                  <w:divBdr>
                    <w:top w:val="none" w:sz="0" w:space="0" w:color="auto"/>
                    <w:left w:val="none" w:sz="0" w:space="0" w:color="auto"/>
                    <w:bottom w:val="none" w:sz="0" w:space="0" w:color="auto"/>
                    <w:right w:val="none" w:sz="0" w:space="0" w:color="auto"/>
                  </w:divBdr>
                </w:div>
                <w:div w:id="2066949204">
                  <w:marLeft w:val="640"/>
                  <w:marRight w:val="0"/>
                  <w:marTop w:val="0"/>
                  <w:marBottom w:val="0"/>
                  <w:divBdr>
                    <w:top w:val="none" w:sz="0" w:space="0" w:color="auto"/>
                    <w:left w:val="none" w:sz="0" w:space="0" w:color="auto"/>
                    <w:bottom w:val="none" w:sz="0" w:space="0" w:color="auto"/>
                    <w:right w:val="none" w:sz="0" w:space="0" w:color="auto"/>
                  </w:divBdr>
                </w:div>
                <w:div w:id="1029179556">
                  <w:marLeft w:val="640"/>
                  <w:marRight w:val="0"/>
                  <w:marTop w:val="0"/>
                  <w:marBottom w:val="0"/>
                  <w:divBdr>
                    <w:top w:val="none" w:sz="0" w:space="0" w:color="auto"/>
                    <w:left w:val="none" w:sz="0" w:space="0" w:color="auto"/>
                    <w:bottom w:val="none" w:sz="0" w:space="0" w:color="auto"/>
                    <w:right w:val="none" w:sz="0" w:space="0" w:color="auto"/>
                  </w:divBdr>
                </w:div>
                <w:div w:id="157775842">
                  <w:marLeft w:val="640"/>
                  <w:marRight w:val="0"/>
                  <w:marTop w:val="0"/>
                  <w:marBottom w:val="0"/>
                  <w:divBdr>
                    <w:top w:val="none" w:sz="0" w:space="0" w:color="auto"/>
                    <w:left w:val="none" w:sz="0" w:space="0" w:color="auto"/>
                    <w:bottom w:val="none" w:sz="0" w:space="0" w:color="auto"/>
                    <w:right w:val="none" w:sz="0" w:space="0" w:color="auto"/>
                  </w:divBdr>
                </w:div>
                <w:div w:id="1206211116">
                  <w:marLeft w:val="640"/>
                  <w:marRight w:val="0"/>
                  <w:marTop w:val="0"/>
                  <w:marBottom w:val="0"/>
                  <w:divBdr>
                    <w:top w:val="none" w:sz="0" w:space="0" w:color="auto"/>
                    <w:left w:val="none" w:sz="0" w:space="0" w:color="auto"/>
                    <w:bottom w:val="none" w:sz="0" w:space="0" w:color="auto"/>
                    <w:right w:val="none" w:sz="0" w:space="0" w:color="auto"/>
                  </w:divBdr>
                </w:div>
                <w:div w:id="253514972">
                  <w:marLeft w:val="640"/>
                  <w:marRight w:val="0"/>
                  <w:marTop w:val="0"/>
                  <w:marBottom w:val="0"/>
                  <w:divBdr>
                    <w:top w:val="none" w:sz="0" w:space="0" w:color="auto"/>
                    <w:left w:val="none" w:sz="0" w:space="0" w:color="auto"/>
                    <w:bottom w:val="none" w:sz="0" w:space="0" w:color="auto"/>
                    <w:right w:val="none" w:sz="0" w:space="0" w:color="auto"/>
                  </w:divBdr>
                </w:div>
                <w:div w:id="307561474">
                  <w:marLeft w:val="640"/>
                  <w:marRight w:val="0"/>
                  <w:marTop w:val="0"/>
                  <w:marBottom w:val="0"/>
                  <w:divBdr>
                    <w:top w:val="none" w:sz="0" w:space="0" w:color="auto"/>
                    <w:left w:val="none" w:sz="0" w:space="0" w:color="auto"/>
                    <w:bottom w:val="none" w:sz="0" w:space="0" w:color="auto"/>
                    <w:right w:val="none" w:sz="0" w:space="0" w:color="auto"/>
                  </w:divBdr>
                </w:div>
                <w:div w:id="1338382701">
                  <w:marLeft w:val="640"/>
                  <w:marRight w:val="0"/>
                  <w:marTop w:val="0"/>
                  <w:marBottom w:val="0"/>
                  <w:divBdr>
                    <w:top w:val="none" w:sz="0" w:space="0" w:color="auto"/>
                    <w:left w:val="none" w:sz="0" w:space="0" w:color="auto"/>
                    <w:bottom w:val="none" w:sz="0" w:space="0" w:color="auto"/>
                    <w:right w:val="none" w:sz="0" w:space="0" w:color="auto"/>
                  </w:divBdr>
                </w:div>
                <w:div w:id="131288677">
                  <w:marLeft w:val="640"/>
                  <w:marRight w:val="0"/>
                  <w:marTop w:val="0"/>
                  <w:marBottom w:val="0"/>
                  <w:divBdr>
                    <w:top w:val="none" w:sz="0" w:space="0" w:color="auto"/>
                    <w:left w:val="none" w:sz="0" w:space="0" w:color="auto"/>
                    <w:bottom w:val="none" w:sz="0" w:space="0" w:color="auto"/>
                    <w:right w:val="none" w:sz="0" w:space="0" w:color="auto"/>
                  </w:divBdr>
                </w:div>
                <w:div w:id="603072211">
                  <w:marLeft w:val="640"/>
                  <w:marRight w:val="0"/>
                  <w:marTop w:val="0"/>
                  <w:marBottom w:val="0"/>
                  <w:divBdr>
                    <w:top w:val="none" w:sz="0" w:space="0" w:color="auto"/>
                    <w:left w:val="none" w:sz="0" w:space="0" w:color="auto"/>
                    <w:bottom w:val="none" w:sz="0" w:space="0" w:color="auto"/>
                    <w:right w:val="none" w:sz="0" w:space="0" w:color="auto"/>
                  </w:divBdr>
                </w:div>
                <w:div w:id="1049395">
                  <w:marLeft w:val="640"/>
                  <w:marRight w:val="0"/>
                  <w:marTop w:val="0"/>
                  <w:marBottom w:val="0"/>
                  <w:divBdr>
                    <w:top w:val="none" w:sz="0" w:space="0" w:color="auto"/>
                    <w:left w:val="none" w:sz="0" w:space="0" w:color="auto"/>
                    <w:bottom w:val="none" w:sz="0" w:space="0" w:color="auto"/>
                    <w:right w:val="none" w:sz="0" w:space="0" w:color="auto"/>
                  </w:divBdr>
                </w:div>
                <w:div w:id="1246305872">
                  <w:marLeft w:val="640"/>
                  <w:marRight w:val="0"/>
                  <w:marTop w:val="0"/>
                  <w:marBottom w:val="0"/>
                  <w:divBdr>
                    <w:top w:val="none" w:sz="0" w:space="0" w:color="auto"/>
                    <w:left w:val="none" w:sz="0" w:space="0" w:color="auto"/>
                    <w:bottom w:val="none" w:sz="0" w:space="0" w:color="auto"/>
                    <w:right w:val="none" w:sz="0" w:space="0" w:color="auto"/>
                  </w:divBdr>
                </w:div>
                <w:div w:id="4094304">
                  <w:marLeft w:val="640"/>
                  <w:marRight w:val="0"/>
                  <w:marTop w:val="0"/>
                  <w:marBottom w:val="0"/>
                  <w:divBdr>
                    <w:top w:val="none" w:sz="0" w:space="0" w:color="auto"/>
                    <w:left w:val="none" w:sz="0" w:space="0" w:color="auto"/>
                    <w:bottom w:val="none" w:sz="0" w:space="0" w:color="auto"/>
                    <w:right w:val="none" w:sz="0" w:space="0" w:color="auto"/>
                  </w:divBdr>
                </w:div>
                <w:div w:id="1963220655">
                  <w:marLeft w:val="640"/>
                  <w:marRight w:val="0"/>
                  <w:marTop w:val="0"/>
                  <w:marBottom w:val="0"/>
                  <w:divBdr>
                    <w:top w:val="none" w:sz="0" w:space="0" w:color="auto"/>
                    <w:left w:val="none" w:sz="0" w:space="0" w:color="auto"/>
                    <w:bottom w:val="none" w:sz="0" w:space="0" w:color="auto"/>
                    <w:right w:val="none" w:sz="0" w:space="0" w:color="auto"/>
                  </w:divBdr>
                </w:div>
                <w:div w:id="12265109">
                  <w:marLeft w:val="640"/>
                  <w:marRight w:val="0"/>
                  <w:marTop w:val="0"/>
                  <w:marBottom w:val="0"/>
                  <w:divBdr>
                    <w:top w:val="none" w:sz="0" w:space="0" w:color="auto"/>
                    <w:left w:val="none" w:sz="0" w:space="0" w:color="auto"/>
                    <w:bottom w:val="none" w:sz="0" w:space="0" w:color="auto"/>
                    <w:right w:val="none" w:sz="0" w:space="0" w:color="auto"/>
                  </w:divBdr>
                </w:div>
              </w:divsChild>
            </w:div>
            <w:div w:id="1553080775">
              <w:marLeft w:val="0"/>
              <w:marRight w:val="0"/>
              <w:marTop w:val="0"/>
              <w:marBottom w:val="0"/>
              <w:divBdr>
                <w:top w:val="none" w:sz="0" w:space="0" w:color="auto"/>
                <w:left w:val="none" w:sz="0" w:space="0" w:color="auto"/>
                <w:bottom w:val="none" w:sz="0" w:space="0" w:color="auto"/>
                <w:right w:val="none" w:sz="0" w:space="0" w:color="auto"/>
              </w:divBdr>
              <w:divsChild>
                <w:div w:id="1106121710">
                  <w:marLeft w:val="640"/>
                  <w:marRight w:val="0"/>
                  <w:marTop w:val="0"/>
                  <w:marBottom w:val="0"/>
                  <w:divBdr>
                    <w:top w:val="none" w:sz="0" w:space="0" w:color="auto"/>
                    <w:left w:val="none" w:sz="0" w:space="0" w:color="auto"/>
                    <w:bottom w:val="none" w:sz="0" w:space="0" w:color="auto"/>
                    <w:right w:val="none" w:sz="0" w:space="0" w:color="auto"/>
                  </w:divBdr>
                </w:div>
                <w:div w:id="258954737">
                  <w:marLeft w:val="640"/>
                  <w:marRight w:val="0"/>
                  <w:marTop w:val="0"/>
                  <w:marBottom w:val="0"/>
                  <w:divBdr>
                    <w:top w:val="none" w:sz="0" w:space="0" w:color="auto"/>
                    <w:left w:val="none" w:sz="0" w:space="0" w:color="auto"/>
                    <w:bottom w:val="none" w:sz="0" w:space="0" w:color="auto"/>
                    <w:right w:val="none" w:sz="0" w:space="0" w:color="auto"/>
                  </w:divBdr>
                </w:div>
                <w:div w:id="417799173">
                  <w:marLeft w:val="640"/>
                  <w:marRight w:val="0"/>
                  <w:marTop w:val="0"/>
                  <w:marBottom w:val="0"/>
                  <w:divBdr>
                    <w:top w:val="none" w:sz="0" w:space="0" w:color="auto"/>
                    <w:left w:val="none" w:sz="0" w:space="0" w:color="auto"/>
                    <w:bottom w:val="none" w:sz="0" w:space="0" w:color="auto"/>
                    <w:right w:val="none" w:sz="0" w:space="0" w:color="auto"/>
                  </w:divBdr>
                </w:div>
                <w:div w:id="198319780">
                  <w:marLeft w:val="640"/>
                  <w:marRight w:val="0"/>
                  <w:marTop w:val="0"/>
                  <w:marBottom w:val="0"/>
                  <w:divBdr>
                    <w:top w:val="none" w:sz="0" w:space="0" w:color="auto"/>
                    <w:left w:val="none" w:sz="0" w:space="0" w:color="auto"/>
                    <w:bottom w:val="none" w:sz="0" w:space="0" w:color="auto"/>
                    <w:right w:val="none" w:sz="0" w:space="0" w:color="auto"/>
                  </w:divBdr>
                </w:div>
                <w:div w:id="183521681">
                  <w:marLeft w:val="640"/>
                  <w:marRight w:val="0"/>
                  <w:marTop w:val="0"/>
                  <w:marBottom w:val="0"/>
                  <w:divBdr>
                    <w:top w:val="none" w:sz="0" w:space="0" w:color="auto"/>
                    <w:left w:val="none" w:sz="0" w:space="0" w:color="auto"/>
                    <w:bottom w:val="none" w:sz="0" w:space="0" w:color="auto"/>
                    <w:right w:val="none" w:sz="0" w:space="0" w:color="auto"/>
                  </w:divBdr>
                </w:div>
                <w:div w:id="1433286218">
                  <w:marLeft w:val="640"/>
                  <w:marRight w:val="0"/>
                  <w:marTop w:val="0"/>
                  <w:marBottom w:val="0"/>
                  <w:divBdr>
                    <w:top w:val="none" w:sz="0" w:space="0" w:color="auto"/>
                    <w:left w:val="none" w:sz="0" w:space="0" w:color="auto"/>
                    <w:bottom w:val="none" w:sz="0" w:space="0" w:color="auto"/>
                    <w:right w:val="none" w:sz="0" w:space="0" w:color="auto"/>
                  </w:divBdr>
                </w:div>
                <w:div w:id="1016275178">
                  <w:marLeft w:val="640"/>
                  <w:marRight w:val="0"/>
                  <w:marTop w:val="0"/>
                  <w:marBottom w:val="0"/>
                  <w:divBdr>
                    <w:top w:val="none" w:sz="0" w:space="0" w:color="auto"/>
                    <w:left w:val="none" w:sz="0" w:space="0" w:color="auto"/>
                    <w:bottom w:val="none" w:sz="0" w:space="0" w:color="auto"/>
                    <w:right w:val="none" w:sz="0" w:space="0" w:color="auto"/>
                  </w:divBdr>
                </w:div>
                <w:div w:id="1195777733">
                  <w:marLeft w:val="640"/>
                  <w:marRight w:val="0"/>
                  <w:marTop w:val="0"/>
                  <w:marBottom w:val="0"/>
                  <w:divBdr>
                    <w:top w:val="none" w:sz="0" w:space="0" w:color="auto"/>
                    <w:left w:val="none" w:sz="0" w:space="0" w:color="auto"/>
                    <w:bottom w:val="none" w:sz="0" w:space="0" w:color="auto"/>
                    <w:right w:val="none" w:sz="0" w:space="0" w:color="auto"/>
                  </w:divBdr>
                </w:div>
                <w:div w:id="1962221882">
                  <w:marLeft w:val="640"/>
                  <w:marRight w:val="0"/>
                  <w:marTop w:val="0"/>
                  <w:marBottom w:val="0"/>
                  <w:divBdr>
                    <w:top w:val="none" w:sz="0" w:space="0" w:color="auto"/>
                    <w:left w:val="none" w:sz="0" w:space="0" w:color="auto"/>
                    <w:bottom w:val="none" w:sz="0" w:space="0" w:color="auto"/>
                    <w:right w:val="none" w:sz="0" w:space="0" w:color="auto"/>
                  </w:divBdr>
                </w:div>
                <w:div w:id="1159418735">
                  <w:marLeft w:val="640"/>
                  <w:marRight w:val="0"/>
                  <w:marTop w:val="0"/>
                  <w:marBottom w:val="0"/>
                  <w:divBdr>
                    <w:top w:val="none" w:sz="0" w:space="0" w:color="auto"/>
                    <w:left w:val="none" w:sz="0" w:space="0" w:color="auto"/>
                    <w:bottom w:val="none" w:sz="0" w:space="0" w:color="auto"/>
                    <w:right w:val="none" w:sz="0" w:space="0" w:color="auto"/>
                  </w:divBdr>
                </w:div>
                <w:div w:id="1809742864">
                  <w:marLeft w:val="640"/>
                  <w:marRight w:val="0"/>
                  <w:marTop w:val="0"/>
                  <w:marBottom w:val="0"/>
                  <w:divBdr>
                    <w:top w:val="none" w:sz="0" w:space="0" w:color="auto"/>
                    <w:left w:val="none" w:sz="0" w:space="0" w:color="auto"/>
                    <w:bottom w:val="none" w:sz="0" w:space="0" w:color="auto"/>
                    <w:right w:val="none" w:sz="0" w:space="0" w:color="auto"/>
                  </w:divBdr>
                </w:div>
                <w:div w:id="629629600">
                  <w:marLeft w:val="640"/>
                  <w:marRight w:val="0"/>
                  <w:marTop w:val="0"/>
                  <w:marBottom w:val="0"/>
                  <w:divBdr>
                    <w:top w:val="none" w:sz="0" w:space="0" w:color="auto"/>
                    <w:left w:val="none" w:sz="0" w:space="0" w:color="auto"/>
                    <w:bottom w:val="none" w:sz="0" w:space="0" w:color="auto"/>
                    <w:right w:val="none" w:sz="0" w:space="0" w:color="auto"/>
                  </w:divBdr>
                </w:div>
                <w:div w:id="1074661579">
                  <w:marLeft w:val="640"/>
                  <w:marRight w:val="0"/>
                  <w:marTop w:val="0"/>
                  <w:marBottom w:val="0"/>
                  <w:divBdr>
                    <w:top w:val="none" w:sz="0" w:space="0" w:color="auto"/>
                    <w:left w:val="none" w:sz="0" w:space="0" w:color="auto"/>
                    <w:bottom w:val="none" w:sz="0" w:space="0" w:color="auto"/>
                    <w:right w:val="none" w:sz="0" w:space="0" w:color="auto"/>
                  </w:divBdr>
                </w:div>
                <w:div w:id="1719010554">
                  <w:marLeft w:val="640"/>
                  <w:marRight w:val="0"/>
                  <w:marTop w:val="0"/>
                  <w:marBottom w:val="0"/>
                  <w:divBdr>
                    <w:top w:val="none" w:sz="0" w:space="0" w:color="auto"/>
                    <w:left w:val="none" w:sz="0" w:space="0" w:color="auto"/>
                    <w:bottom w:val="none" w:sz="0" w:space="0" w:color="auto"/>
                    <w:right w:val="none" w:sz="0" w:space="0" w:color="auto"/>
                  </w:divBdr>
                </w:div>
                <w:div w:id="2075159494">
                  <w:marLeft w:val="640"/>
                  <w:marRight w:val="0"/>
                  <w:marTop w:val="0"/>
                  <w:marBottom w:val="0"/>
                  <w:divBdr>
                    <w:top w:val="none" w:sz="0" w:space="0" w:color="auto"/>
                    <w:left w:val="none" w:sz="0" w:space="0" w:color="auto"/>
                    <w:bottom w:val="none" w:sz="0" w:space="0" w:color="auto"/>
                    <w:right w:val="none" w:sz="0" w:space="0" w:color="auto"/>
                  </w:divBdr>
                </w:div>
                <w:div w:id="603657290">
                  <w:marLeft w:val="640"/>
                  <w:marRight w:val="0"/>
                  <w:marTop w:val="0"/>
                  <w:marBottom w:val="0"/>
                  <w:divBdr>
                    <w:top w:val="none" w:sz="0" w:space="0" w:color="auto"/>
                    <w:left w:val="none" w:sz="0" w:space="0" w:color="auto"/>
                    <w:bottom w:val="none" w:sz="0" w:space="0" w:color="auto"/>
                    <w:right w:val="none" w:sz="0" w:space="0" w:color="auto"/>
                  </w:divBdr>
                </w:div>
                <w:div w:id="1917787719">
                  <w:marLeft w:val="640"/>
                  <w:marRight w:val="0"/>
                  <w:marTop w:val="0"/>
                  <w:marBottom w:val="0"/>
                  <w:divBdr>
                    <w:top w:val="none" w:sz="0" w:space="0" w:color="auto"/>
                    <w:left w:val="none" w:sz="0" w:space="0" w:color="auto"/>
                    <w:bottom w:val="none" w:sz="0" w:space="0" w:color="auto"/>
                    <w:right w:val="none" w:sz="0" w:space="0" w:color="auto"/>
                  </w:divBdr>
                </w:div>
                <w:div w:id="436877742">
                  <w:marLeft w:val="640"/>
                  <w:marRight w:val="0"/>
                  <w:marTop w:val="0"/>
                  <w:marBottom w:val="0"/>
                  <w:divBdr>
                    <w:top w:val="none" w:sz="0" w:space="0" w:color="auto"/>
                    <w:left w:val="none" w:sz="0" w:space="0" w:color="auto"/>
                    <w:bottom w:val="none" w:sz="0" w:space="0" w:color="auto"/>
                    <w:right w:val="none" w:sz="0" w:space="0" w:color="auto"/>
                  </w:divBdr>
                </w:div>
                <w:div w:id="1466774315">
                  <w:marLeft w:val="640"/>
                  <w:marRight w:val="0"/>
                  <w:marTop w:val="0"/>
                  <w:marBottom w:val="0"/>
                  <w:divBdr>
                    <w:top w:val="none" w:sz="0" w:space="0" w:color="auto"/>
                    <w:left w:val="none" w:sz="0" w:space="0" w:color="auto"/>
                    <w:bottom w:val="none" w:sz="0" w:space="0" w:color="auto"/>
                    <w:right w:val="none" w:sz="0" w:space="0" w:color="auto"/>
                  </w:divBdr>
                </w:div>
                <w:div w:id="555700234">
                  <w:marLeft w:val="640"/>
                  <w:marRight w:val="0"/>
                  <w:marTop w:val="0"/>
                  <w:marBottom w:val="0"/>
                  <w:divBdr>
                    <w:top w:val="none" w:sz="0" w:space="0" w:color="auto"/>
                    <w:left w:val="none" w:sz="0" w:space="0" w:color="auto"/>
                    <w:bottom w:val="none" w:sz="0" w:space="0" w:color="auto"/>
                    <w:right w:val="none" w:sz="0" w:space="0" w:color="auto"/>
                  </w:divBdr>
                </w:div>
                <w:div w:id="502745565">
                  <w:marLeft w:val="640"/>
                  <w:marRight w:val="0"/>
                  <w:marTop w:val="0"/>
                  <w:marBottom w:val="0"/>
                  <w:divBdr>
                    <w:top w:val="none" w:sz="0" w:space="0" w:color="auto"/>
                    <w:left w:val="none" w:sz="0" w:space="0" w:color="auto"/>
                    <w:bottom w:val="none" w:sz="0" w:space="0" w:color="auto"/>
                    <w:right w:val="none" w:sz="0" w:space="0" w:color="auto"/>
                  </w:divBdr>
                </w:div>
                <w:div w:id="1155338057">
                  <w:marLeft w:val="640"/>
                  <w:marRight w:val="0"/>
                  <w:marTop w:val="0"/>
                  <w:marBottom w:val="0"/>
                  <w:divBdr>
                    <w:top w:val="none" w:sz="0" w:space="0" w:color="auto"/>
                    <w:left w:val="none" w:sz="0" w:space="0" w:color="auto"/>
                    <w:bottom w:val="none" w:sz="0" w:space="0" w:color="auto"/>
                    <w:right w:val="none" w:sz="0" w:space="0" w:color="auto"/>
                  </w:divBdr>
                </w:div>
                <w:div w:id="2089499878">
                  <w:marLeft w:val="640"/>
                  <w:marRight w:val="0"/>
                  <w:marTop w:val="0"/>
                  <w:marBottom w:val="0"/>
                  <w:divBdr>
                    <w:top w:val="none" w:sz="0" w:space="0" w:color="auto"/>
                    <w:left w:val="none" w:sz="0" w:space="0" w:color="auto"/>
                    <w:bottom w:val="none" w:sz="0" w:space="0" w:color="auto"/>
                    <w:right w:val="none" w:sz="0" w:space="0" w:color="auto"/>
                  </w:divBdr>
                </w:div>
                <w:div w:id="1724988628">
                  <w:marLeft w:val="640"/>
                  <w:marRight w:val="0"/>
                  <w:marTop w:val="0"/>
                  <w:marBottom w:val="0"/>
                  <w:divBdr>
                    <w:top w:val="none" w:sz="0" w:space="0" w:color="auto"/>
                    <w:left w:val="none" w:sz="0" w:space="0" w:color="auto"/>
                    <w:bottom w:val="none" w:sz="0" w:space="0" w:color="auto"/>
                    <w:right w:val="none" w:sz="0" w:space="0" w:color="auto"/>
                  </w:divBdr>
                </w:div>
                <w:div w:id="808785925">
                  <w:marLeft w:val="640"/>
                  <w:marRight w:val="0"/>
                  <w:marTop w:val="0"/>
                  <w:marBottom w:val="0"/>
                  <w:divBdr>
                    <w:top w:val="none" w:sz="0" w:space="0" w:color="auto"/>
                    <w:left w:val="none" w:sz="0" w:space="0" w:color="auto"/>
                    <w:bottom w:val="none" w:sz="0" w:space="0" w:color="auto"/>
                    <w:right w:val="none" w:sz="0" w:space="0" w:color="auto"/>
                  </w:divBdr>
                </w:div>
                <w:div w:id="355735565">
                  <w:marLeft w:val="640"/>
                  <w:marRight w:val="0"/>
                  <w:marTop w:val="0"/>
                  <w:marBottom w:val="0"/>
                  <w:divBdr>
                    <w:top w:val="none" w:sz="0" w:space="0" w:color="auto"/>
                    <w:left w:val="none" w:sz="0" w:space="0" w:color="auto"/>
                    <w:bottom w:val="none" w:sz="0" w:space="0" w:color="auto"/>
                    <w:right w:val="none" w:sz="0" w:space="0" w:color="auto"/>
                  </w:divBdr>
                </w:div>
                <w:div w:id="976181924">
                  <w:marLeft w:val="640"/>
                  <w:marRight w:val="0"/>
                  <w:marTop w:val="0"/>
                  <w:marBottom w:val="0"/>
                  <w:divBdr>
                    <w:top w:val="none" w:sz="0" w:space="0" w:color="auto"/>
                    <w:left w:val="none" w:sz="0" w:space="0" w:color="auto"/>
                    <w:bottom w:val="none" w:sz="0" w:space="0" w:color="auto"/>
                    <w:right w:val="none" w:sz="0" w:space="0" w:color="auto"/>
                  </w:divBdr>
                </w:div>
                <w:div w:id="1516921912">
                  <w:marLeft w:val="640"/>
                  <w:marRight w:val="0"/>
                  <w:marTop w:val="0"/>
                  <w:marBottom w:val="0"/>
                  <w:divBdr>
                    <w:top w:val="none" w:sz="0" w:space="0" w:color="auto"/>
                    <w:left w:val="none" w:sz="0" w:space="0" w:color="auto"/>
                    <w:bottom w:val="none" w:sz="0" w:space="0" w:color="auto"/>
                    <w:right w:val="none" w:sz="0" w:space="0" w:color="auto"/>
                  </w:divBdr>
                </w:div>
                <w:div w:id="1271815375">
                  <w:marLeft w:val="640"/>
                  <w:marRight w:val="0"/>
                  <w:marTop w:val="0"/>
                  <w:marBottom w:val="0"/>
                  <w:divBdr>
                    <w:top w:val="none" w:sz="0" w:space="0" w:color="auto"/>
                    <w:left w:val="none" w:sz="0" w:space="0" w:color="auto"/>
                    <w:bottom w:val="none" w:sz="0" w:space="0" w:color="auto"/>
                    <w:right w:val="none" w:sz="0" w:space="0" w:color="auto"/>
                  </w:divBdr>
                </w:div>
                <w:div w:id="112599485">
                  <w:marLeft w:val="640"/>
                  <w:marRight w:val="0"/>
                  <w:marTop w:val="0"/>
                  <w:marBottom w:val="0"/>
                  <w:divBdr>
                    <w:top w:val="none" w:sz="0" w:space="0" w:color="auto"/>
                    <w:left w:val="none" w:sz="0" w:space="0" w:color="auto"/>
                    <w:bottom w:val="none" w:sz="0" w:space="0" w:color="auto"/>
                    <w:right w:val="none" w:sz="0" w:space="0" w:color="auto"/>
                  </w:divBdr>
                </w:div>
                <w:div w:id="1943877565">
                  <w:marLeft w:val="640"/>
                  <w:marRight w:val="0"/>
                  <w:marTop w:val="0"/>
                  <w:marBottom w:val="0"/>
                  <w:divBdr>
                    <w:top w:val="none" w:sz="0" w:space="0" w:color="auto"/>
                    <w:left w:val="none" w:sz="0" w:space="0" w:color="auto"/>
                    <w:bottom w:val="none" w:sz="0" w:space="0" w:color="auto"/>
                    <w:right w:val="none" w:sz="0" w:space="0" w:color="auto"/>
                  </w:divBdr>
                </w:div>
                <w:div w:id="1668708317">
                  <w:marLeft w:val="640"/>
                  <w:marRight w:val="0"/>
                  <w:marTop w:val="0"/>
                  <w:marBottom w:val="0"/>
                  <w:divBdr>
                    <w:top w:val="none" w:sz="0" w:space="0" w:color="auto"/>
                    <w:left w:val="none" w:sz="0" w:space="0" w:color="auto"/>
                    <w:bottom w:val="none" w:sz="0" w:space="0" w:color="auto"/>
                    <w:right w:val="none" w:sz="0" w:space="0" w:color="auto"/>
                  </w:divBdr>
                </w:div>
                <w:div w:id="47919003">
                  <w:marLeft w:val="640"/>
                  <w:marRight w:val="0"/>
                  <w:marTop w:val="0"/>
                  <w:marBottom w:val="0"/>
                  <w:divBdr>
                    <w:top w:val="none" w:sz="0" w:space="0" w:color="auto"/>
                    <w:left w:val="none" w:sz="0" w:space="0" w:color="auto"/>
                    <w:bottom w:val="none" w:sz="0" w:space="0" w:color="auto"/>
                    <w:right w:val="none" w:sz="0" w:space="0" w:color="auto"/>
                  </w:divBdr>
                </w:div>
                <w:div w:id="1708218342">
                  <w:marLeft w:val="640"/>
                  <w:marRight w:val="0"/>
                  <w:marTop w:val="0"/>
                  <w:marBottom w:val="0"/>
                  <w:divBdr>
                    <w:top w:val="none" w:sz="0" w:space="0" w:color="auto"/>
                    <w:left w:val="none" w:sz="0" w:space="0" w:color="auto"/>
                    <w:bottom w:val="none" w:sz="0" w:space="0" w:color="auto"/>
                    <w:right w:val="none" w:sz="0" w:space="0" w:color="auto"/>
                  </w:divBdr>
                </w:div>
                <w:div w:id="826089472">
                  <w:marLeft w:val="640"/>
                  <w:marRight w:val="0"/>
                  <w:marTop w:val="0"/>
                  <w:marBottom w:val="0"/>
                  <w:divBdr>
                    <w:top w:val="none" w:sz="0" w:space="0" w:color="auto"/>
                    <w:left w:val="none" w:sz="0" w:space="0" w:color="auto"/>
                    <w:bottom w:val="none" w:sz="0" w:space="0" w:color="auto"/>
                    <w:right w:val="none" w:sz="0" w:space="0" w:color="auto"/>
                  </w:divBdr>
                </w:div>
                <w:div w:id="859974227">
                  <w:marLeft w:val="640"/>
                  <w:marRight w:val="0"/>
                  <w:marTop w:val="0"/>
                  <w:marBottom w:val="0"/>
                  <w:divBdr>
                    <w:top w:val="none" w:sz="0" w:space="0" w:color="auto"/>
                    <w:left w:val="none" w:sz="0" w:space="0" w:color="auto"/>
                    <w:bottom w:val="none" w:sz="0" w:space="0" w:color="auto"/>
                    <w:right w:val="none" w:sz="0" w:space="0" w:color="auto"/>
                  </w:divBdr>
                </w:div>
                <w:div w:id="870872763">
                  <w:marLeft w:val="640"/>
                  <w:marRight w:val="0"/>
                  <w:marTop w:val="0"/>
                  <w:marBottom w:val="0"/>
                  <w:divBdr>
                    <w:top w:val="none" w:sz="0" w:space="0" w:color="auto"/>
                    <w:left w:val="none" w:sz="0" w:space="0" w:color="auto"/>
                    <w:bottom w:val="none" w:sz="0" w:space="0" w:color="auto"/>
                    <w:right w:val="none" w:sz="0" w:space="0" w:color="auto"/>
                  </w:divBdr>
                </w:div>
                <w:div w:id="92828280">
                  <w:marLeft w:val="640"/>
                  <w:marRight w:val="0"/>
                  <w:marTop w:val="0"/>
                  <w:marBottom w:val="0"/>
                  <w:divBdr>
                    <w:top w:val="none" w:sz="0" w:space="0" w:color="auto"/>
                    <w:left w:val="none" w:sz="0" w:space="0" w:color="auto"/>
                    <w:bottom w:val="none" w:sz="0" w:space="0" w:color="auto"/>
                    <w:right w:val="none" w:sz="0" w:space="0" w:color="auto"/>
                  </w:divBdr>
                </w:div>
                <w:div w:id="448280632">
                  <w:marLeft w:val="640"/>
                  <w:marRight w:val="0"/>
                  <w:marTop w:val="0"/>
                  <w:marBottom w:val="0"/>
                  <w:divBdr>
                    <w:top w:val="none" w:sz="0" w:space="0" w:color="auto"/>
                    <w:left w:val="none" w:sz="0" w:space="0" w:color="auto"/>
                    <w:bottom w:val="none" w:sz="0" w:space="0" w:color="auto"/>
                    <w:right w:val="none" w:sz="0" w:space="0" w:color="auto"/>
                  </w:divBdr>
                </w:div>
                <w:div w:id="1546868400">
                  <w:marLeft w:val="640"/>
                  <w:marRight w:val="0"/>
                  <w:marTop w:val="0"/>
                  <w:marBottom w:val="0"/>
                  <w:divBdr>
                    <w:top w:val="none" w:sz="0" w:space="0" w:color="auto"/>
                    <w:left w:val="none" w:sz="0" w:space="0" w:color="auto"/>
                    <w:bottom w:val="none" w:sz="0" w:space="0" w:color="auto"/>
                    <w:right w:val="none" w:sz="0" w:space="0" w:color="auto"/>
                  </w:divBdr>
                </w:div>
                <w:div w:id="842863289">
                  <w:marLeft w:val="640"/>
                  <w:marRight w:val="0"/>
                  <w:marTop w:val="0"/>
                  <w:marBottom w:val="0"/>
                  <w:divBdr>
                    <w:top w:val="none" w:sz="0" w:space="0" w:color="auto"/>
                    <w:left w:val="none" w:sz="0" w:space="0" w:color="auto"/>
                    <w:bottom w:val="none" w:sz="0" w:space="0" w:color="auto"/>
                    <w:right w:val="none" w:sz="0" w:space="0" w:color="auto"/>
                  </w:divBdr>
                </w:div>
                <w:div w:id="1671520588">
                  <w:marLeft w:val="640"/>
                  <w:marRight w:val="0"/>
                  <w:marTop w:val="0"/>
                  <w:marBottom w:val="0"/>
                  <w:divBdr>
                    <w:top w:val="none" w:sz="0" w:space="0" w:color="auto"/>
                    <w:left w:val="none" w:sz="0" w:space="0" w:color="auto"/>
                    <w:bottom w:val="none" w:sz="0" w:space="0" w:color="auto"/>
                    <w:right w:val="none" w:sz="0" w:space="0" w:color="auto"/>
                  </w:divBdr>
                </w:div>
                <w:div w:id="930511399">
                  <w:marLeft w:val="640"/>
                  <w:marRight w:val="0"/>
                  <w:marTop w:val="0"/>
                  <w:marBottom w:val="0"/>
                  <w:divBdr>
                    <w:top w:val="none" w:sz="0" w:space="0" w:color="auto"/>
                    <w:left w:val="none" w:sz="0" w:space="0" w:color="auto"/>
                    <w:bottom w:val="none" w:sz="0" w:space="0" w:color="auto"/>
                    <w:right w:val="none" w:sz="0" w:space="0" w:color="auto"/>
                  </w:divBdr>
                </w:div>
                <w:div w:id="1185558582">
                  <w:marLeft w:val="640"/>
                  <w:marRight w:val="0"/>
                  <w:marTop w:val="0"/>
                  <w:marBottom w:val="0"/>
                  <w:divBdr>
                    <w:top w:val="none" w:sz="0" w:space="0" w:color="auto"/>
                    <w:left w:val="none" w:sz="0" w:space="0" w:color="auto"/>
                    <w:bottom w:val="none" w:sz="0" w:space="0" w:color="auto"/>
                    <w:right w:val="none" w:sz="0" w:space="0" w:color="auto"/>
                  </w:divBdr>
                </w:div>
                <w:div w:id="631449771">
                  <w:marLeft w:val="640"/>
                  <w:marRight w:val="0"/>
                  <w:marTop w:val="0"/>
                  <w:marBottom w:val="0"/>
                  <w:divBdr>
                    <w:top w:val="none" w:sz="0" w:space="0" w:color="auto"/>
                    <w:left w:val="none" w:sz="0" w:space="0" w:color="auto"/>
                    <w:bottom w:val="none" w:sz="0" w:space="0" w:color="auto"/>
                    <w:right w:val="none" w:sz="0" w:space="0" w:color="auto"/>
                  </w:divBdr>
                </w:div>
                <w:div w:id="707873106">
                  <w:marLeft w:val="640"/>
                  <w:marRight w:val="0"/>
                  <w:marTop w:val="0"/>
                  <w:marBottom w:val="0"/>
                  <w:divBdr>
                    <w:top w:val="none" w:sz="0" w:space="0" w:color="auto"/>
                    <w:left w:val="none" w:sz="0" w:space="0" w:color="auto"/>
                    <w:bottom w:val="none" w:sz="0" w:space="0" w:color="auto"/>
                    <w:right w:val="none" w:sz="0" w:space="0" w:color="auto"/>
                  </w:divBdr>
                </w:div>
                <w:div w:id="1651443349">
                  <w:marLeft w:val="640"/>
                  <w:marRight w:val="0"/>
                  <w:marTop w:val="0"/>
                  <w:marBottom w:val="0"/>
                  <w:divBdr>
                    <w:top w:val="none" w:sz="0" w:space="0" w:color="auto"/>
                    <w:left w:val="none" w:sz="0" w:space="0" w:color="auto"/>
                    <w:bottom w:val="none" w:sz="0" w:space="0" w:color="auto"/>
                    <w:right w:val="none" w:sz="0" w:space="0" w:color="auto"/>
                  </w:divBdr>
                </w:div>
                <w:div w:id="2058509634">
                  <w:marLeft w:val="640"/>
                  <w:marRight w:val="0"/>
                  <w:marTop w:val="0"/>
                  <w:marBottom w:val="0"/>
                  <w:divBdr>
                    <w:top w:val="none" w:sz="0" w:space="0" w:color="auto"/>
                    <w:left w:val="none" w:sz="0" w:space="0" w:color="auto"/>
                    <w:bottom w:val="none" w:sz="0" w:space="0" w:color="auto"/>
                    <w:right w:val="none" w:sz="0" w:space="0" w:color="auto"/>
                  </w:divBdr>
                </w:div>
              </w:divsChild>
            </w:div>
            <w:div w:id="793717352">
              <w:marLeft w:val="0"/>
              <w:marRight w:val="0"/>
              <w:marTop w:val="0"/>
              <w:marBottom w:val="0"/>
              <w:divBdr>
                <w:top w:val="none" w:sz="0" w:space="0" w:color="auto"/>
                <w:left w:val="none" w:sz="0" w:space="0" w:color="auto"/>
                <w:bottom w:val="none" w:sz="0" w:space="0" w:color="auto"/>
                <w:right w:val="none" w:sz="0" w:space="0" w:color="auto"/>
              </w:divBdr>
              <w:divsChild>
                <w:div w:id="244338043">
                  <w:marLeft w:val="640"/>
                  <w:marRight w:val="0"/>
                  <w:marTop w:val="0"/>
                  <w:marBottom w:val="0"/>
                  <w:divBdr>
                    <w:top w:val="none" w:sz="0" w:space="0" w:color="auto"/>
                    <w:left w:val="none" w:sz="0" w:space="0" w:color="auto"/>
                    <w:bottom w:val="none" w:sz="0" w:space="0" w:color="auto"/>
                    <w:right w:val="none" w:sz="0" w:space="0" w:color="auto"/>
                  </w:divBdr>
                </w:div>
                <w:div w:id="279843109">
                  <w:marLeft w:val="640"/>
                  <w:marRight w:val="0"/>
                  <w:marTop w:val="0"/>
                  <w:marBottom w:val="0"/>
                  <w:divBdr>
                    <w:top w:val="none" w:sz="0" w:space="0" w:color="auto"/>
                    <w:left w:val="none" w:sz="0" w:space="0" w:color="auto"/>
                    <w:bottom w:val="none" w:sz="0" w:space="0" w:color="auto"/>
                    <w:right w:val="none" w:sz="0" w:space="0" w:color="auto"/>
                  </w:divBdr>
                </w:div>
                <w:div w:id="892355277">
                  <w:marLeft w:val="640"/>
                  <w:marRight w:val="0"/>
                  <w:marTop w:val="0"/>
                  <w:marBottom w:val="0"/>
                  <w:divBdr>
                    <w:top w:val="none" w:sz="0" w:space="0" w:color="auto"/>
                    <w:left w:val="none" w:sz="0" w:space="0" w:color="auto"/>
                    <w:bottom w:val="none" w:sz="0" w:space="0" w:color="auto"/>
                    <w:right w:val="none" w:sz="0" w:space="0" w:color="auto"/>
                  </w:divBdr>
                </w:div>
                <w:div w:id="1613317860">
                  <w:marLeft w:val="640"/>
                  <w:marRight w:val="0"/>
                  <w:marTop w:val="0"/>
                  <w:marBottom w:val="0"/>
                  <w:divBdr>
                    <w:top w:val="none" w:sz="0" w:space="0" w:color="auto"/>
                    <w:left w:val="none" w:sz="0" w:space="0" w:color="auto"/>
                    <w:bottom w:val="none" w:sz="0" w:space="0" w:color="auto"/>
                    <w:right w:val="none" w:sz="0" w:space="0" w:color="auto"/>
                  </w:divBdr>
                </w:div>
                <w:div w:id="797649222">
                  <w:marLeft w:val="640"/>
                  <w:marRight w:val="0"/>
                  <w:marTop w:val="0"/>
                  <w:marBottom w:val="0"/>
                  <w:divBdr>
                    <w:top w:val="none" w:sz="0" w:space="0" w:color="auto"/>
                    <w:left w:val="none" w:sz="0" w:space="0" w:color="auto"/>
                    <w:bottom w:val="none" w:sz="0" w:space="0" w:color="auto"/>
                    <w:right w:val="none" w:sz="0" w:space="0" w:color="auto"/>
                  </w:divBdr>
                </w:div>
                <w:div w:id="102698550">
                  <w:marLeft w:val="640"/>
                  <w:marRight w:val="0"/>
                  <w:marTop w:val="0"/>
                  <w:marBottom w:val="0"/>
                  <w:divBdr>
                    <w:top w:val="none" w:sz="0" w:space="0" w:color="auto"/>
                    <w:left w:val="none" w:sz="0" w:space="0" w:color="auto"/>
                    <w:bottom w:val="none" w:sz="0" w:space="0" w:color="auto"/>
                    <w:right w:val="none" w:sz="0" w:space="0" w:color="auto"/>
                  </w:divBdr>
                </w:div>
                <w:div w:id="914166841">
                  <w:marLeft w:val="640"/>
                  <w:marRight w:val="0"/>
                  <w:marTop w:val="0"/>
                  <w:marBottom w:val="0"/>
                  <w:divBdr>
                    <w:top w:val="none" w:sz="0" w:space="0" w:color="auto"/>
                    <w:left w:val="none" w:sz="0" w:space="0" w:color="auto"/>
                    <w:bottom w:val="none" w:sz="0" w:space="0" w:color="auto"/>
                    <w:right w:val="none" w:sz="0" w:space="0" w:color="auto"/>
                  </w:divBdr>
                </w:div>
                <w:div w:id="1752462417">
                  <w:marLeft w:val="640"/>
                  <w:marRight w:val="0"/>
                  <w:marTop w:val="0"/>
                  <w:marBottom w:val="0"/>
                  <w:divBdr>
                    <w:top w:val="none" w:sz="0" w:space="0" w:color="auto"/>
                    <w:left w:val="none" w:sz="0" w:space="0" w:color="auto"/>
                    <w:bottom w:val="none" w:sz="0" w:space="0" w:color="auto"/>
                    <w:right w:val="none" w:sz="0" w:space="0" w:color="auto"/>
                  </w:divBdr>
                </w:div>
                <w:div w:id="2118714511">
                  <w:marLeft w:val="640"/>
                  <w:marRight w:val="0"/>
                  <w:marTop w:val="0"/>
                  <w:marBottom w:val="0"/>
                  <w:divBdr>
                    <w:top w:val="none" w:sz="0" w:space="0" w:color="auto"/>
                    <w:left w:val="none" w:sz="0" w:space="0" w:color="auto"/>
                    <w:bottom w:val="none" w:sz="0" w:space="0" w:color="auto"/>
                    <w:right w:val="none" w:sz="0" w:space="0" w:color="auto"/>
                  </w:divBdr>
                </w:div>
                <w:div w:id="1748647808">
                  <w:marLeft w:val="640"/>
                  <w:marRight w:val="0"/>
                  <w:marTop w:val="0"/>
                  <w:marBottom w:val="0"/>
                  <w:divBdr>
                    <w:top w:val="none" w:sz="0" w:space="0" w:color="auto"/>
                    <w:left w:val="none" w:sz="0" w:space="0" w:color="auto"/>
                    <w:bottom w:val="none" w:sz="0" w:space="0" w:color="auto"/>
                    <w:right w:val="none" w:sz="0" w:space="0" w:color="auto"/>
                  </w:divBdr>
                </w:div>
                <w:div w:id="750196922">
                  <w:marLeft w:val="640"/>
                  <w:marRight w:val="0"/>
                  <w:marTop w:val="0"/>
                  <w:marBottom w:val="0"/>
                  <w:divBdr>
                    <w:top w:val="none" w:sz="0" w:space="0" w:color="auto"/>
                    <w:left w:val="none" w:sz="0" w:space="0" w:color="auto"/>
                    <w:bottom w:val="none" w:sz="0" w:space="0" w:color="auto"/>
                    <w:right w:val="none" w:sz="0" w:space="0" w:color="auto"/>
                  </w:divBdr>
                </w:div>
                <w:div w:id="474444837">
                  <w:marLeft w:val="640"/>
                  <w:marRight w:val="0"/>
                  <w:marTop w:val="0"/>
                  <w:marBottom w:val="0"/>
                  <w:divBdr>
                    <w:top w:val="none" w:sz="0" w:space="0" w:color="auto"/>
                    <w:left w:val="none" w:sz="0" w:space="0" w:color="auto"/>
                    <w:bottom w:val="none" w:sz="0" w:space="0" w:color="auto"/>
                    <w:right w:val="none" w:sz="0" w:space="0" w:color="auto"/>
                  </w:divBdr>
                </w:div>
                <w:div w:id="1820920180">
                  <w:marLeft w:val="640"/>
                  <w:marRight w:val="0"/>
                  <w:marTop w:val="0"/>
                  <w:marBottom w:val="0"/>
                  <w:divBdr>
                    <w:top w:val="none" w:sz="0" w:space="0" w:color="auto"/>
                    <w:left w:val="none" w:sz="0" w:space="0" w:color="auto"/>
                    <w:bottom w:val="none" w:sz="0" w:space="0" w:color="auto"/>
                    <w:right w:val="none" w:sz="0" w:space="0" w:color="auto"/>
                  </w:divBdr>
                </w:div>
                <w:div w:id="721750256">
                  <w:marLeft w:val="640"/>
                  <w:marRight w:val="0"/>
                  <w:marTop w:val="0"/>
                  <w:marBottom w:val="0"/>
                  <w:divBdr>
                    <w:top w:val="none" w:sz="0" w:space="0" w:color="auto"/>
                    <w:left w:val="none" w:sz="0" w:space="0" w:color="auto"/>
                    <w:bottom w:val="none" w:sz="0" w:space="0" w:color="auto"/>
                    <w:right w:val="none" w:sz="0" w:space="0" w:color="auto"/>
                  </w:divBdr>
                </w:div>
                <w:div w:id="1593276314">
                  <w:marLeft w:val="640"/>
                  <w:marRight w:val="0"/>
                  <w:marTop w:val="0"/>
                  <w:marBottom w:val="0"/>
                  <w:divBdr>
                    <w:top w:val="none" w:sz="0" w:space="0" w:color="auto"/>
                    <w:left w:val="none" w:sz="0" w:space="0" w:color="auto"/>
                    <w:bottom w:val="none" w:sz="0" w:space="0" w:color="auto"/>
                    <w:right w:val="none" w:sz="0" w:space="0" w:color="auto"/>
                  </w:divBdr>
                </w:div>
                <w:div w:id="97870443">
                  <w:marLeft w:val="640"/>
                  <w:marRight w:val="0"/>
                  <w:marTop w:val="0"/>
                  <w:marBottom w:val="0"/>
                  <w:divBdr>
                    <w:top w:val="none" w:sz="0" w:space="0" w:color="auto"/>
                    <w:left w:val="none" w:sz="0" w:space="0" w:color="auto"/>
                    <w:bottom w:val="none" w:sz="0" w:space="0" w:color="auto"/>
                    <w:right w:val="none" w:sz="0" w:space="0" w:color="auto"/>
                  </w:divBdr>
                </w:div>
                <w:div w:id="991299223">
                  <w:marLeft w:val="640"/>
                  <w:marRight w:val="0"/>
                  <w:marTop w:val="0"/>
                  <w:marBottom w:val="0"/>
                  <w:divBdr>
                    <w:top w:val="none" w:sz="0" w:space="0" w:color="auto"/>
                    <w:left w:val="none" w:sz="0" w:space="0" w:color="auto"/>
                    <w:bottom w:val="none" w:sz="0" w:space="0" w:color="auto"/>
                    <w:right w:val="none" w:sz="0" w:space="0" w:color="auto"/>
                  </w:divBdr>
                </w:div>
                <w:div w:id="1697122850">
                  <w:marLeft w:val="640"/>
                  <w:marRight w:val="0"/>
                  <w:marTop w:val="0"/>
                  <w:marBottom w:val="0"/>
                  <w:divBdr>
                    <w:top w:val="none" w:sz="0" w:space="0" w:color="auto"/>
                    <w:left w:val="none" w:sz="0" w:space="0" w:color="auto"/>
                    <w:bottom w:val="none" w:sz="0" w:space="0" w:color="auto"/>
                    <w:right w:val="none" w:sz="0" w:space="0" w:color="auto"/>
                  </w:divBdr>
                </w:div>
                <w:div w:id="1232619771">
                  <w:marLeft w:val="640"/>
                  <w:marRight w:val="0"/>
                  <w:marTop w:val="0"/>
                  <w:marBottom w:val="0"/>
                  <w:divBdr>
                    <w:top w:val="none" w:sz="0" w:space="0" w:color="auto"/>
                    <w:left w:val="none" w:sz="0" w:space="0" w:color="auto"/>
                    <w:bottom w:val="none" w:sz="0" w:space="0" w:color="auto"/>
                    <w:right w:val="none" w:sz="0" w:space="0" w:color="auto"/>
                  </w:divBdr>
                </w:div>
                <w:div w:id="1848667148">
                  <w:marLeft w:val="640"/>
                  <w:marRight w:val="0"/>
                  <w:marTop w:val="0"/>
                  <w:marBottom w:val="0"/>
                  <w:divBdr>
                    <w:top w:val="none" w:sz="0" w:space="0" w:color="auto"/>
                    <w:left w:val="none" w:sz="0" w:space="0" w:color="auto"/>
                    <w:bottom w:val="none" w:sz="0" w:space="0" w:color="auto"/>
                    <w:right w:val="none" w:sz="0" w:space="0" w:color="auto"/>
                  </w:divBdr>
                </w:div>
                <w:div w:id="666641506">
                  <w:marLeft w:val="640"/>
                  <w:marRight w:val="0"/>
                  <w:marTop w:val="0"/>
                  <w:marBottom w:val="0"/>
                  <w:divBdr>
                    <w:top w:val="none" w:sz="0" w:space="0" w:color="auto"/>
                    <w:left w:val="none" w:sz="0" w:space="0" w:color="auto"/>
                    <w:bottom w:val="none" w:sz="0" w:space="0" w:color="auto"/>
                    <w:right w:val="none" w:sz="0" w:space="0" w:color="auto"/>
                  </w:divBdr>
                </w:div>
                <w:div w:id="1546256479">
                  <w:marLeft w:val="640"/>
                  <w:marRight w:val="0"/>
                  <w:marTop w:val="0"/>
                  <w:marBottom w:val="0"/>
                  <w:divBdr>
                    <w:top w:val="none" w:sz="0" w:space="0" w:color="auto"/>
                    <w:left w:val="none" w:sz="0" w:space="0" w:color="auto"/>
                    <w:bottom w:val="none" w:sz="0" w:space="0" w:color="auto"/>
                    <w:right w:val="none" w:sz="0" w:space="0" w:color="auto"/>
                  </w:divBdr>
                </w:div>
                <w:div w:id="1066494180">
                  <w:marLeft w:val="640"/>
                  <w:marRight w:val="0"/>
                  <w:marTop w:val="0"/>
                  <w:marBottom w:val="0"/>
                  <w:divBdr>
                    <w:top w:val="none" w:sz="0" w:space="0" w:color="auto"/>
                    <w:left w:val="none" w:sz="0" w:space="0" w:color="auto"/>
                    <w:bottom w:val="none" w:sz="0" w:space="0" w:color="auto"/>
                    <w:right w:val="none" w:sz="0" w:space="0" w:color="auto"/>
                  </w:divBdr>
                </w:div>
                <w:div w:id="464588312">
                  <w:marLeft w:val="640"/>
                  <w:marRight w:val="0"/>
                  <w:marTop w:val="0"/>
                  <w:marBottom w:val="0"/>
                  <w:divBdr>
                    <w:top w:val="none" w:sz="0" w:space="0" w:color="auto"/>
                    <w:left w:val="none" w:sz="0" w:space="0" w:color="auto"/>
                    <w:bottom w:val="none" w:sz="0" w:space="0" w:color="auto"/>
                    <w:right w:val="none" w:sz="0" w:space="0" w:color="auto"/>
                  </w:divBdr>
                </w:div>
                <w:div w:id="1257129840">
                  <w:marLeft w:val="640"/>
                  <w:marRight w:val="0"/>
                  <w:marTop w:val="0"/>
                  <w:marBottom w:val="0"/>
                  <w:divBdr>
                    <w:top w:val="none" w:sz="0" w:space="0" w:color="auto"/>
                    <w:left w:val="none" w:sz="0" w:space="0" w:color="auto"/>
                    <w:bottom w:val="none" w:sz="0" w:space="0" w:color="auto"/>
                    <w:right w:val="none" w:sz="0" w:space="0" w:color="auto"/>
                  </w:divBdr>
                </w:div>
                <w:div w:id="900553660">
                  <w:marLeft w:val="640"/>
                  <w:marRight w:val="0"/>
                  <w:marTop w:val="0"/>
                  <w:marBottom w:val="0"/>
                  <w:divBdr>
                    <w:top w:val="none" w:sz="0" w:space="0" w:color="auto"/>
                    <w:left w:val="none" w:sz="0" w:space="0" w:color="auto"/>
                    <w:bottom w:val="none" w:sz="0" w:space="0" w:color="auto"/>
                    <w:right w:val="none" w:sz="0" w:space="0" w:color="auto"/>
                  </w:divBdr>
                </w:div>
                <w:div w:id="1302417799">
                  <w:marLeft w:val="640"/>
                  <w:marRight w:val="0"/>
                  <w:marTop w:val="0"/>
                  <w:marBottom w:val="0"/>
                  <w:divBdr>
                    <w:top w:val="none" w:sz="0" w:space="0" w:color="auto"/>
                    <w:left w:val="none" w:sz="0" w:space="0" w:color="auto"/>
                    <w:bottom w:val="none" w:sz="0" w:space="0" w:color="auto"/>
                    <w:right w:val="none" w:sz="0" w:space="0" w:color="auto"/>
                  </w:divBdr>
                </w:div>
                <w:div w:id="1032455532">
                  <w:marLeft w:val="640"/>
                  <w:marRight w:val="0"/>
                  <w:marTop w:val="0"/>
                  <w:marBottom w:val="0"/>
                  <w:divBdr>
                    <w:top w:val="none" w:sz="0" w:space="0" w:color="auto"/>
                    <w:left w:val="none" w:sz="0" w:space="0" w:color="auto"/>
                    <w:bottom w:val="none" w:sz="0" w:space="0" w:color="auto"/>
                    <w:right w:val="none" w:sz="0" w:space="0" w:color="auto"/>
                  </w:divBdr>
                </w:div>
                <w:div w:id="449789114">
                  <w:marLeft w:val="640"/>
                  <w:marRight w:val="0"/>
                  <w:marTop w:val="0"/>
                  <w:marBottom w:val="0"/>
                  <w:divBdr>
                    <w:top w:val="none" w:sz="0" w:space="0" w:color="auto"/>
                    <w:left w:val="none" w:sz="0" w:space="0" w:color="auto"/>
                    <w:bottom w:val="none" w:sz="0" w:space="0" w:color="auto"/>
                    <w:right w:val="none" w:sz="0" w:space="0" w:color="auto"/>
                  </w:divBdr>
                </w:div>
                <w:div w:id="1119300199">
                  <w:marLeft w:val="640"/>
                  <w:marRight w:val="0"/>
                  <w:marTop w:val="0"/>
                  <w:marBottom w:val="0"/>
                  <w:divBdr>
                    <w:top w:val="none" w:sz="0" w:space="0" w:color="auto"/>
                    <w:left w:val="none" w:sz="0" w:space="0" w:color="auto"/>
                    <w:bottom w:val="none" w:sz="0" w:space="0" w:color="auto"/>
                    <w:right w:val="none" w:sz="0" w:space="0" w:color="auto"/>
                  </w:divBdr>
                </w:div>
                <w:div w:id="1375807779">
                  <w:marLeft w:val="640"/>
                  <w:marRight w:val="0"/>
                  <w:marTop w:val="0"/>
                  <w:marBottom w:val="0"/>
                  <w:divBdr>
                    <w:top w:val="none" w:sz="0" w:space="0" w:color="auto"/>
                    <w:left w:val="none" w:sz="0" w:space="0" w:color="auto"/>
                    <w:bottom w:val="none" w:sz="0" w:space="0" w:color="auto"/>
                    <w:right w:val="none" w:sz="0" w:space="0" w:color="auto"/>
                  </w:divBdr>
                </w:div>
                <w:div w:id="837581126">
                  <w:marLeft w:val="640"/>
                  <w:marRight w:val="0"/>
                  <w:marTop w:val="0"/>
                  <w:marBottom w:val="0"/>
                  <w:divBdr>
                    <w:top w:val="none" w:sz="0" w:space="0" w:color="auto"/>
                    <w:left w:val="none" w:sz="0" w:space="0" w:color="auto"/>
                    <w:bottom w:val="none" w:sz="0" w:space="0" w:color="auto"/>
                    <w:right w:val="none" w:sz="0" w:space="0" w:color="auto"/>
                  </w:divBdr>
                </w:div>
                <w:div w:id="383142735">
                  <w:marLeft w:val="640"/>
                  <w:marRight w:val="0"/>
                  <w:marTop w:val="0"/>
                  <w:marBottom w:val="0"/>
                  <w:divBdr>
                    <w:top w:val="none" w:sz="0" w:space="0" w:color="auto"/>
                    <w:left w:val="none" w:sz="0" w:space="0" w:color="auto"/>
                    <w:bottom w:val="none" w:sz="0" w:space="0" w:color="auto"/>
                    <w:right w:val="none" w:sz="0" w:space="0" w:color="auto"/>
                  </w:divBdr>
                </w:div>
                <w:div w:id="828638942">
                  <w:marLeft w:val="640"/>
                  <w:marRight w:val="0"/>
                  <w:marTop w:val="0"/>
                  <w:marBottom w:val="0"/>
                  <w:divBdr>
                    <w:top w:val="none" w:sz="0" w:space="0" w:color="auto"/>
                    <w:left w:val="none" w:sz="0" w:space="0" w:color="auto"/>
                    <w:bottom w:val="none" w:sz="0" w:space="0" w:color="auto"/>
                    <w:right w:val="none" w:sz="0" w:space="0" w:color="auto"/>
                  </w:divBdr>
                </w:div>
                <w:div w:id="1812868128">
                  <w:marLeft w:val="640"/>
                  <w:marRight w:val="0"/>
                  <w:marTop w:val="0"/>
                  <w:marBottom w:val="0"/>
                  <w:divBdr>
                    <w:top w:val="none" w:sz="0" w:space="0" w:color="auto"/>
                    <w:left w:val="none" w:sz="0" w:space="0" w:color="auto"/>
                    <w:bottom w:val="none" w:sz="0" w:space="0" w:color="auto"/>
                    <w:right w:val="none" w:sz="0" w:space="0" w:color="auto"/>
                  </w:divBdr>
                </w:div>
                <w:div w:id="1518152163">
                  <w:marLeft w:val="640"/>
                  <w:marRight w:val="0"/>
                  <w:marTop w:val="0"/>
                  <w:marBottom w:val="0"/>
                  <w:divBdr>
                    <w:top w:val="none" w:sz="0" w:space="0" w:color="auto"/>
                    <w:left w:val="none" w:sz="0" w:space="0" w:color="auto"/>
                    <w:bottom w:val="none" w:sz="0" w:space="0" w:color="auto"/>
                    <w:right w:val="none" w:sz="0" w:space="0" w:color="auto"/>
                  </w:divBdr>
                </w:div>
                <w:div w:id="265699789">
                  <w:marLeft w:val="640"/>
                  <w:marRight w:val="0"/>
                  <w:marTop w:val="0"/>
                  <w:marBottom w:val="0"/>
                  <w:divBdr>
                    <w:top w:val="none" w:sz="0" w:space="0" w:color="auto"/>
                    <w:left w:val="none" w:sz="0" w:space="0" w:color="auto"/>
                    <w:bottom w:val="none" w:sz="0" w:space="0" w:color="auto"/>
                    <w:right w:val="none" w:sz="0" w:space="0" w:color="auto"/>
                  </w:divBdr>
                </w:div>
                <w:div w:id="2144151507">
                  <w:marLeft w:val="640"/>
                  <w:marRight w:val="0"/>
                  <w:marTop w:val="0"/>
                  <w:marBottom w:val="0"/>
                  <w:divBdr>
                    <w:top w:val="none" w:sz="0" w:space="0" w:color="auto"/>
                    <w:left w:val="none" w:sz="0" w:space="0" w:color="auto"/>
                    <w:bottom w:val="none" w:sz="0" w:space="0" w:color="auto"/>
                    <w:right w:val="none" w:sz="0" w:space="0" w:color="auto"/>
                  </w:divBdr>
                </w:div>
                <w:div w:id="1706906778">
                  <w:marLeft w:val="640"/>
                  <w:marRight w:val="0"/>
                  <w:marTop w:val="0"/>
                  <w:marBottom w:val="0"/>
                  <w:divBdr>
                    <w:top w:val="none" w:sz="0" w:space="0" w:color="auto"/>
                    <w:left w:val="none" w:sz="0" w:space="0" w:color="auto"/>
                    <w:bottom w:val="none" w:sz="0" w:space="0" w:color="auto"/>
                    <w:right w:val="none" w:sz="0" w:space="0" w:color="auto"/>
                  </w:divBdr>
                </w:div>
                <w:div w:id="1048265995">
                  <w:marLeft w:val="640"/>
                  <w:marRight w:val="0"/>
                  <w:marTop w:val="0"/>
                  <w:marBottom w:val="0"/>
                  <w:divBdr>
                    <w:top w:val="none" w:sz="0" w:space="0" w:color="auto"/>
                    <w:left w:val="none" w:sz="0" w:space="0" w:color="auto"/>
                    <w:bottom w:val="none" w:sz="0" w:space="0" w:color="auto"/>
                    <w:right w:val="none" w:sz="0" w:space="0" w:color="auto"/>
                  </w:divBdr>
                </w:div>
                <w:div w:id="1401094386">
                  <w:marLeft w:val="640"/>
                  <w:marRight w:val="0"/>
                  <w:marTop w:val="0"/>
                  <w:marBottom w:val="0"/>
                  <w:divBdr>
                    <w:top w:val="none" w:sz="0" w:space="0" w:color="auto"/>
                    <w:left w:val="none" w:sz="0" w:space="0" w:color="auto"/>
                    <w:bottom w:val="none" w:sz="0" w:space="0" w:color="auto"/>
                    <w:right w:val="none" w:sz="0" w:space="0" w:color="auto"/>
                  </w:divBdr>
                </w:div>
                <w:div w:id="979454004">
                  <w:marLeft w:val="640"/>
                  <w:marRight w:val="0"/>
                  <w:marTop w:val="0"/>
                  <w:marBottom w:val="0"/>
                  <w:divBdr>
                    <w:top w:val="none" w:sz="0" w:space="0" w:color="auto"/>
                    <w:left w:val="none" w:sz="0" w:space="0" w:color="auto"/>
                    <w:bottom w:val="none" w:sz="0" w:space="0" w:color="auto"/>
                    <w:right w:val="none" w:sz="0" w:space="0" w:color="auto"/>
                  </w:divBdr>
                </w:div>
                <w:div w:id="381288748">
                  <w:marLeft w:val="640"/>
                  <w:marRight w:val="0"/>
                  <w:marTop w:val="0"/>
                  <w:marBottom w:val="0"/>
                  <w:divBdr>
                    <w:top w:val="none" w:sz="0" w:space="0" w:color="auto"/>
                    <w:left w:val="none" w:sz="0" w:space="0" w:color="auto"/>
                    <w:bottom w:val="none" w:sz="0" w:space="0" w:color="auto"/>
                    <w:right w:val="none" w:sz="0" w:space="0" w:color="auto"/>
                  </w:divBdr>
                </w:div>
                <w:div w:id="165899172">
                  <w:marLeft w:val="640"/>
                  <w:marRight w:val="0"/>
                  <w:marTop w:val="0"/>
                  <w:marBottom w:val="0"/>
                  <w:divBdr>
                    <w:top w:val="none" w:sz="0" w:space="0" w:color="auto"/>
                    <w:left w:val="none" w:sz="0" w:space="0" w:color="auto"/>
                    <w:bottom w:val="none" w:sz="0" w:space="0" w:color="auto"/>
                    <w:right w:val="none" w:sz="0" w:space="0" w:color="auto"/>
                  </w:divBdr>
                </w:div>
                <w:div w:id="314840563">
                  <w:marLeft w:val="640"/>
                  <w:marRight w:val="0"/>
                  <w:marTop w:val="0"/>
                  <w:marBottom w:val="0"/>
                  <w:divBdr>
                    <w:top w:val="none" w:sz="0" w:space="0" w:color="auto"/>
                    <w:left w:val="none" w:sz="0" w:space="0" w:color="auto"/>
                    <w:bottom w:val="none" w:sz="0" w:space="0" w:color="auto"/>
                    <w:right w:val="none" w:sz="0" w:space="0" w:color="auto"/>
                  </w:divBdr>
                </w:div>
                <w:div w:id="205798389">
                  <w:marLeft w:val="640"/>
                  <w:marRight w:val="0"/>
                  <w:marTop w:val="0"/>
                  <w:marBottom w:val="0"/>
                  <w:divBdr>
                    <w:top w:val="none" w:sz="0" w:space="0" w:color="auto"/>
                    <w:left w:val="none" w:sz="0" w:space="0" w:color="auto"/>
                    <w:bottom w:val="none" w:sz="0" w:space="0" w:color="auto"/>
                    <w:right w:val="none" w:sz="0" w:space="0" w:color="auto"/>
                  </w:divBdr>
                </w:div>
                <w:div w:id="878855450">
                  <w:marLeft w:val="640"/>
                  <w:marRight w:val="0"/>
                  <w:marTop w:val="0"/>
                  <w:marBottom w:val="0"/>
                  <w:divBdr>
                    <w:top w:val="none" w:sz="0" w:space="0" w:color="auto"/>
                    <w:left w:val="none" w:sz="0" w:space="0" w:color="auto"/>
                    <w:bottom w:val="none" w:sz="0" w:space="0" w:color="auto"/>
                    <w:right w:val="none" w:sz="0" w:space="0" w:color="auto"/>
                  </w:divBdr>
                </w:div>
                <w:div w:id="40374544">
                  <w:marLeft w:val="640"/>
                  <w:marRight w:val="0"/>
                  <w:marTop w:val="0"/>
                  <w:marBottom w:val="0"/>
                  <w:divBdr>
                    <w:top w:val="none" w:sz="0" w:space="0" w:color="auto"/>
                    <w:left w:val="none" w:sz="0" w:space="0" w:color="auto"/>
                    <w:bottom w:val="none" w:sz="0" w:space="0" w:color="auto"/>
                    <w:right w:val="none" w:sz="0" w:space="0" w:color="auto"/>
                  </w:divBdr>
                </w:div>
              </w:divsChild>
            </w:div>
            <w:div w:id="242841173">
              <w:marLeft w:val="0"/>
              <w:marRight w:val="0"/>
              <w:marTop w:val="0"/>
              <w:marBottom w:val="0"/>
              <w:divBdr>
                <w:top w:val="none" w:sz="0" w:space="0" w:color="auto"/>
                <w:left w:val="none" w:sz="0" w:space="0" w:color="auto"/>
                <w:bottom w:val="none" w:sz="0" w:space="0" w:color="auto"/>
                <w:right w:val="none" w:sz="0" w:space="0" w:color="auto"/>
              </w:divBdr>
              <w:divsChild>
                <w:div w:id="1742167732">
                  <w:marLeft w:val="640"/>
                  <w:marRight w:val="0"/>
                  <w:marTop w:val="0"/>
                  <w:marBottom w:val="0"/>
                  <w:divBdr>
                    <w:top w:val="none" w:sz="0" w:space="0" w:color="auto"/>
                    <w:left w:val="none" w:sz="0" w:space="0" w:color="auto"/>
                    <w:bottom w:val="none" w:sz="0" w:space="0" w:color="auto"/>
                    <w:right w:val="none" w:sz="0" w:space="0" w:color="auto"/>
                  </w:divBdr>
                </w:div>
                <w:div w:id="961182695">
                  <w:marLeft w:val="640"/>
                  <w:marRight w:val="0"/>
                  <w:marTop w:val="0"/>
                  <w:marBottom w:val="0"/>
                  <w:divBdr>
                    <w:top w:val="none" w:sz="0" w:space="0" w:color="auto"/>
                    <w:left w:val="none" w:sz="0" w:space="0" w:color="auto"/>
                    <w:bottom w:val="none" w:sz="0" w:space="0" w:color="auto"/>
                    <w:right w:val="none" w:sz="0" w:space="0" w:color="auto"/>
                  </w:divBdr>
                </w:div>
                <w:div w:id="136148089">
                  <w:marLeft w:val="640"/>
                  <w:marRight w:val="0"/>
                  <w:marTop w:val="0"/>
                  <w:marBottom w:val="0"/>
                  <w:divBdr>
                    <w:top w:val="none" w:sz="0" w:space="0" w:color="auto"/>
                    <w:left w:val="none" w:sz="0" w:space="0" w:color="auto"/>
                    <w:bottom w:val="none" w:sz="0" w:space="0" w:color="auto"/>
                    <w:right w:val="none" w:sz="0" w:space="0" w:color="auto"/>
                  </w:divBdr>
                </w:div>
                <w:div w:id="1645505996">
                  <w:marLeft w:val="640"/>
                  <w:marRight w:val="0"/>
                  <w:marTop w:val="0"/>
                  <w:marBottom w:val="0"/>
                  <w:divBdr>
                    <w:top w:val="none" w:sz="0" w:space="0" w:color="auto"/>
                    <w:left w:val="none" w:sz="0" w:space="0" w:color="auto"/>
                    <w:bottom w:val="none" w:sz="0" w:space="0" w:color="auto"/>
                    <w:right w:val="none" w:sz="0" w:space="0" w:color="auto"/>
                  </w:divBdr>
                </w:div>
                <w:div w:id="1163618098">
                  <w:marLeft w:val="640"/>
                  <w:marRight w:val="0"/>
                  <w:marTop w:val="0"/>
                  <w:marBottom w:val="0"/>
                  <w:divBdr>
                    <w:top w:val="none" w:sz="0" w:space="0" w:color="auto"/>
                    <w:left w:val="none" w:sz="0" w:space="0" w:color="auto"/>
                    <w:bottom w:val="none" w:sz="0" w:space="0" w:color="auto"/>
                    <w:right w:val="none" w:sz="0" w:space="0" w:color="auto"/>
                  </w:divBdr>
                </w:div>
                <w:div w:id="527522938">
                  <w:marLeft w:val="640"/>
                  <w:marRight w:val="0"/>
                  <w:marTop w:val="0"/>
                  <w:marBottom w:val="0"/>
                  <w:divBdr>
                    <w:top w:val="none" w:sz="0" w:space="0" w:color="auto"/>
                    <w:left w:val="none" w:sz="0" w:space="0" w:color="auto"/>
                    <w:bottom w:val="none" w:sz="0" w:space="0" w:color="auto"/>
                    <w:right w:val="none" w:sz="0" w:space="0" w:color="auto"/>
                  </w:divBdr>
                </w:div>
                <w:div w:id="1240745801">
                  <w:marLeft w:val="640"/>
                  <w:marRight w:val="0"/>
                  <w:marTop w:val="0"/>
                  <w:marBottom w:val="0"/>
                  <w:divBdr>
                    <w:top w:val="none" w:sz="0" w:space="0" w:color="auto"/>
                    <w:left w:val="none" w:sz="0" w:space="0" w:color="auto"/>
                    <w:bottom w:val="none" w:sz="0" w:space="0" w:color="auto"/>
                    <w:right w:val="none" w:sz="0" w:space="0" w:color="auto"/>
                  </w:divBdr>
                </w:div>
                <w:div w:id="1727029810">
                  <w:marLeft w:val="640"/>
                  <w:marRight w:val="0"/>
                  <w:marTop w:val="0"/>
                  <w:marBottom w:val="0"/>
                  <w:divBdr>
                    <w:top w:val="none" w:sz="0" w:space="0" w:color="auto"/>
                    <w:left w:val="none" w:sz="0" w:space="0" w:color="auto"/>
                    <w:bottom w:val="none" w:sz="0" w:space="0" w:color="auto"/>
                    <w:right w:val="none" w:sz="0" w:space="0" w:color="auto"/>
                  </w:divBdr>
                </w:div>
                <w:div w:id="1084455733">
                  <w:marLeft w:val="640"/>
                  <w:marRight w:val="0"/>
                  <w:marTop w:val="0"/>
                  <w:marBottom w:val="0"/>
                  <w:divBdr>
                    <w:top w:val="none" w:sz="0" w:space="0" w:color="auto"/>
                    <w:left w:val="none" w:sz="0" w:space="0" w:color="auto"/>
                    <w:bottom w:val="none" w:sz="0" w:space="0" w:color="auto"/>
                    <w:right w:val="none" w:sz="0" w:space="0" w:color="auto"/>
                  </w:divBdr>
                </w:div>
                <w:div w:id="1108236414">
                  <w:marLeft w:val="640"/>
                  <w:marRight w:val="0"/>
                  <w:marTop w:val="0"/>
                  <w:marBottom w:val="0"/>
                  <w:divBdr>
                    <w:top w:val="none" w:sz="0" w:space="0" w:color="auto"/>
                    <w:left w:val="none" w:sz="0" w:space="0" w:color="auto"/>
                    <w:bottom w:val="none" w:sz="0" w:space="0" w:color="auto"/>
                    <w:right w:val="none" w:sz="0" w:space="0" w:color="auto"/>
                  </w:divBdr>
                </w:div>
                <w:div w:id="13919262">
                  <w:marLeft w:val="640"/>
                  <w:marRight w:val="0"/>
                  <w:marTop w:val="0"/>
                  <w:marBottom w:val="0"/>
                  <w:divBdr>
                    <w:top w:val="none" w:sz="0" w:space="0" w:color="auto"/>
                    <w:left w:val="none" w:sz="0" w:space="0" w:color="auto"/>
                    <w:bottom w:val="none" w:sz="0" w:space="0" w:color="auto"/>
                    <w:right w:val="none" w:sz="0" w:space="0" w:color="auto"/>
                  </w:divBdr>
                </w:div>
                <w:div w:id="1890918349">
                  <w:marLeft w:val="640"/>
                  <w:marRight w:val="0"/>
                  <w:marTop w:val="0"/>
                  <w:marBottom w:val="0"/>
                  <w:divBdr>
                    <w:top w:val="none" w:sz="0" w:space="0" w:color="auto"/>
                    <w:left w:val="none" w:sz="0" w:space="0" w:color="auto"/>
                    <w:bottom w:val="none" w:sz="0" w:space="0" w:color="auto"/>
                    <w:right w:val="none" w:sz="0" w:space="0" w:color="auto"/>
                  </w:divBdr>
                </w:div>
                <w:div w:id="439447098">
                  <w:marLeft w:val="640"/>
                  <w:marRight w:val="0"/>
                  <w:marTop w:val="0"/>
                  <w:marBottom w:val="0"/>
                  <w:divBdr>
                    <w:top w:val="none" w:sz="0" w:space="0" w:color="auto"/>
                    <w:left w:val="none" w:sz="0" w:space="0" w:color="auto"/>
                    <w:bottom w:val="none" w:sz="0" w:space="0" w:color="auto"/>
                    <w:right w:val="none" w:sz="0" w:space="0" w:color="auto"/>
                  </w:divBdr>
                </w:div>
                <w:div w:id="1097335505">
                  <w:marLeft w:val="640"/>
                  <w:marRight w:val="0"/>
                  <w:marTop w:val="0"/>
                  <w:marBottom w:val="0"/>
                  <w:divBdr>
                    <w:top w:val="none" w:sz="0" w:space="0" w:color="auto"/>
                    <w:left w:val="none" w:sz="0" w:space="0" w:color="auto"/>
                    <w:bottom w:val="none" w:sz="0" w:space="0" w:color="auto"/>
                    <w:right w:val="none" w:sz="0" w:space="0" w:color="auto"/>
                  </w:divBdr>
                </w:div>
                <w:div w:id="226956087">
                  <w:marLeft w:val="640"/>
                  <w:marRight w:val="0"/>
                  <w:marTop w:val="0"/>
                  <w:marBottom w:val="0"/>
                  <w:divBdr>
                    <w:top w:val="none" w:sz="0" w:space="0" w:color="auto"/>
                    <w:left w:val="none" w:sz="0" w:space="0" w:color="auto"/>
                    <w:bottom w:val="none" w:sz="0" w:space="0" w:color="auto"/>
                    <w:right w:val="none" w:sz="0" w:space="0" w:color="auto"/>
                  </w:divBdr>
                </w:div>
                <w:div w:id="856697061">
                  <w:marLeft w:val="640"/>
                  <w:marRight w:val="0"/>
                  <w:marTop w:val="0"/>
                  <w:marBottom w:val="0"/>
                  <w:divBdr>
                    <w:top w:val="none" w:sz="0" w:space="0" w:color="auto"/>
                    <w:left w:val="none" w:sz="0" w:space="0" w:color="auto"/>
                    <w:bottom w:val="none" w:sz="0" w:space="0" w:color="auto"/>
                    <w:right w:val="none" w:sz="0" w:space="0" w:color="auto"/>
                  </w:divBdr>
                </w:div>
                <w:div w:id="2066758431">
                  <w:marLeft w:val="640"/>
                  <w:marRight w:val="0"/>
                  <w:marTop w:val="0"/>
                  <w:marBottom w:val="0"/>
                  <w:divBdr>
                    <w:top w:val="none" w:sz="0" w:space="0" w:color="auto"/>
                    <w:left w:val="none" w:sz="0" w:space="0" w:color="auto"/>
                    <w:bottom w:val="none" w:sz="0" w:space="0" w:color="auto"/>
                    <w:right w:val="none" w:sz="0" w:space="0" w:color="auto"/>
                  </w:divBdr>
                </w:div>
                <w:div w:id="1070687332">
                  <w:marLeft w:val="640"/>
                  <w:marRight w:val="0"/>
                  <w:marTop w:val="0"/>
                  <w:marBottom w:val="0"/>
                  <w:divBdr>
                    <w:top w:val="none" w:sz="0" w:space="0" w:color="auto"/>
                    <w:left w:val="none" w:sz="0" w:space="0" w:color="auto"/>
                    <w:bottom w:val="none" w:sz="0" w:space="0" w:color="auto"/>
                    <w:right w:val="none" w:sz="0" w:space="0" w:color="auto"/>
                  </w:divBdr>
                </w:div>
                <w:div w:id="2035841992">
                  <w:marLeft w:val="640"/>
                  <w:marRight w:val="0"/>
                  <w:marTop w:val="0"/>
                  <w:marBottom w:val="0"/>
                  <w:divBdr>
                    <w:top w:val="none" w:sz="0" w:space="0" w:color="auto"/>
                    <w:left w:val="none" w:sz="0" w:space="0" w:color="auto"/>
                    <w:bottom w:val="none" w:sz="0" w:space="0" w:color="auto"/>
                    <w:right w:val="none" w:sz="0" w:space="0" w:color="auto"/>
                  </w:divBdr>
                </w:div>
                <w:div w:id="1274098643">
                  <w:marLeft w:val="640"/>
                  <w:marRight w:val="0"/>
                  <w:marTop w:val="0"/>
                  <w:marBottom w:val="0"/>
                  <w:divBdr>
                    <w:top w:val="none" w:sz="0" w:space="0" w:color="auto"/>
                    <w:left w:val="none" w:sz="0" w:space="0" w:color="auto"/>
                    <w:bottom w:val="none" w:sz="0" w:space="0" w:color="auto"/>
                    <w:right w:val="none" w:sz="0" w:space="0" w:color="auto"/>
                  </w:divBdr>
                </w:div>
                <w:div w:id="1182545996">
                  <w:marLeft w:val="640"/>
                  <w:marRight w:val="0"/>
                  <w:marTop w:val="0"/>
                  <w:marBottom w:val="0"/>
                  <w:divBdr>
                    <w:top w:val="none" w:sz="0" w:space="0" w:color="auto"/>
                    <w:left w:val="none" w:sz="0" w:space="0" w:color="auto"/>
                    <w:bottom w:val="none" w:sz="0" w:space="0" w:color="auto"/>
                    <w:right w:val="none" w:sz="0" w:space="0" w:color="auto"/>
                  </w:divBdr>
                </w:div>
                <w:div w:id="1187520875">
                  <w:marLeft w:val="640"/>
                  <w:marRight w:val="0"/>
                  <w:marTop w:val="0"/>
                  <w:marBottom w:val="0"/>
                  <w:divBdr>
                    <w:top w:val="none" w:sz="0" w:space="0" w:color="auto"/>
                    <w:left w:val="none" w:sz="0" w:space="0" w:color="auto"/>
                    <w:bottom w:val="none" w:sz="0" w:space="0" w:color="auto"/>
                    <w:right w:val="none" w:sz="0" w:space="0" w:color="auto"/>
                  </w:divBdr>
                </w:div>
                <w:div w:id="379942720">
                  <w:marLeft w:val="640"/>
                  <w:marRight w:val="0"/>
                  <w:marTop w:val="0"/>
                  <w:marBottom w:val="0"/>
                  <w:divBdr>
                    <w:top w:val="none" w:sz="0" w:space="0" w:color="auto"/>
                    <w:left w:val="none" w:sz="0" w:space="0" w:color="auto"/>
                    <w:bottom w:val="none" w:sz="0" w:space="0" w:color="auto"/>
                    <w:right w:val="none" w:sz="0" w:space="0" w:color="auto"/>
                  </w:divBdr>
                </w:div>
                <w:div w:id="1962572806">
                  <w:marLeft w:val="640"/>
                  <w:marRight w:val="0"/>
                  <w:marTop w:val="0"/>
                  <w:marBottom w:val="0"/>
                  <w:divBdr>
                    <w:top w:val="none" w:sz="0" w:space="0" w:color="auto"/>
                    <w:left w:val="none" w:sz="0" w:space="0" w:color="auto"/>
                    <w:bottom w:val="none" w:sz="0" w:space="0" w:color="auto"/>
                    <w:right w:val="none" w:sz="0" w:space="0" w:color="auto"/>
                  </w:divBdr>
                </w:div>
                <w:div w:id="705107554">
                  <w:marLeft w:val="640"/>
                  <w:marRight w:val="0"/>
                  <w:marTop w:val="0"/>
                  <w:marBottom w:val="0"/>
                  <w:divBdr>
                    <w:top w:val="none" w:sz="0" w:space="0" w:color="auto"/>
                    <w:left w:val="none" w:sz="0" w:space="0" w:color="auto"/>
                    <w:bottom w:val="none" w:sz="0" w:space="0" w:color="auto"/>
                    <w:right w:val="none" w:sz="0" w:space="0" w:color="auto"/>
                  </w:divBdr>
                </w:div>
                <w:div w:id="1257864526">
                  <w:marLeft w:val="640"/>
                  <w:marRight w:val="0"/>
                  <w:marTop w:val="0"/>
                  <w:marBottom w:val="0"/>
                  <w:divBdr>
                    <w:top w:val="none" w:sz="0" w:space="0" w:color="auto"/>
                    <w:left w:val="none" w:sz="0" w:space="0" w:color="auto"/>
                    <w:bottom w:val="none" w:sz="0" w:space="0" w:color="auto"/>
                    <w:right w:val="none" w:sz="0" w:space="0" w:color="auto"/>
                  </w:divBdr>
                </w:div>
                <w:div w:id="1423381876">
                  <w:marLeft w:val="640"/>
                  <w:marRight w:val="0"/>
                  <w:marTop w:val="0"/>
                  <w:marBottom w:val="0"/>
                  <w:divBdr>
                    <w:top w:val="none" w:sz="0" w:space="0" w:color="auto"/>
                    <w:left w:val="none" w:sz="0" w:space="0" w:color="auto"/>
                    <w:bottom w:val="none" w:sz="0" w:space="0" w:color="auto"/>
                    <w:right w:val="none" w:sz="0" w:space="0" w:color="auto"/>
                  </w:divBdr>
                </w:div>
                <w:div w:id="259412997">
                  <w:marLeft w:val="640"/>
                  <w:marRight w:val="0"/>
                  <w:marTop w:val="0"/>
                  <w:marBottom w:val="0"/>
                  <w:divBdr>
                    <w:top w:val="none" w:sz="0" w:space="0" w:color="auto"/>
                    <w:left w:val="none" w:sz="0" w:space="0" w:color="auto"/>
                    <w:bottom w:val="none" w:sz="0" w:space="0" w:color="auto"/>
                    <w:right w:val="none" w:sz="0" w:space="0" w:color="auto"/>
                  </w:divBdr>
                </w:div>
                <w:div w:id="1866213592">
                  <w:marLeft w:val="640"/>
                  <w:marRight w:val="0"/>
                  <w:marTop w:val="0"/>
                  <w:marBottom w:val="0"/>
                  <w:divBdr>
                    <w:top w:val="none" w:sz="0" w:space="0" w:color="auto"/>
                    <w:left w:val="none" w:sz="0" w:space="0" w:color="auto"/>
                    <w:bottom w:val="none" w:sz="0" w:space="0" w:color="auto"/>
                    <w:right w:val="none" w:sz="0" w:space="0" w:color="auto"/>
                  </w:divBdr>
                </w:div>
                <w:div w:id="2059162353">
                  <w:marLeft w:val="640"/>
                  <w:marRight w:val="0"/>
                  <w:marTop w:val="0"/>
                  <w:marBottom w:val="0"/>
                  <w:divBdr>
                    <w:top w:val="none" w:sz="0" w:space="0" w:color="auto"/>
                    <w:left w:val="none" w:sz="0" w:space="0" w:color="auto"/>
                    <w:bottom w:val="none" w:sz="0" w:space="0" w:color="auto"/>
                    <w:right w:val="none" w:sz="0" w:space="0" w:color="auto"/>
                  </w:divBdr>
                </w:div>
                <w:div w:id="414013853">
                  <w:marLeft w:val="640"/>
                  <w:marRight w:val="0"/>
                  <w:marTop w:val="0"/>
                  <w:marBottom w:val="0"/>
                  <w:divBdr>
                    <w:top w:val="none" w:sz="0" w:space="0" w:color="auto"/>
                    <w:left w:val="none" w:sz="0" w:space="0" w:color="auto"/>
                    <w:bottom w:val="none" w:sz="0" w:space="0" w:color="auto"/>
                    <w:right w:val="none" w:sz="0" w:space="0" w:color="auto"/>
                  </w:divBdr>
                </w:div>
                <w:div w:id="1905483707">
                  <w:marLeft w:val="640"/>
                  <w:marRight w:val="0"/>
                  <w:marTop w:val="0"/>
                  <w:marBottom w:val="0"/>
                  <w:divBdr>
                    <w:top w:val="none" w:sz="0" w:space="0" w:color="auto"/>
                    <w:left w:val="none" w:sz="0" w:space="0" w:color="auto"/>
                    <w:bottom w:val="none" w:sz="0" w:space="0" w:color="auto"/>
                    <w:right w:val="none" w:sz="0" w:space="0" w:color="auto"/>
                  </w:divBdr>
                </w:div>
                <w:div w:id="970600965">
                  <w:marLeft w:val="640"/>
                  <w:marRight w:val="0"/>
                  <w:marTop w:val="0"/>
                  <w:marBottom w:val="0"/>
                  <w:divBdr>
                    <w:top w:val="none" w:sz="0" w:space="0" w:color="auto"/>
                    <w:left w:val="none" w:sz="0" w:space="0" w:color="auto"/>
                    <w:bottom w:val="none" w:sz="0" w:space="0" w:color="auto"/>
                    <w:right w:val="none" w:sz="0" w:space="0" w:color="auto"/>
                  </w:divBdr>
                </w:div>
                <w:div w:id="1924532838">
                  <w:marLeft w:val="640"/>
                  <w:marRight w:val="0"/>
                  <w:marTop w:val="0"/>
                  <w:marBottom w:val="0"/>
                  <w:divBdr>
                    <w:top w:val="none" w:sz="0" w:space="0" w:color="auto"/>
                    <w:left w:val="none" w:sz="0" w:space="0" w:color="auto"/>
                    <w:bottom w:val="none" w:sz="0" w:space="0" w:color="auto"/>
                    <w:right w:val="none" w:sz="0" w:space="0" w:color="auto"/>
                  </w:divBdr>
                </w:div>
                <w:div w:id="1892232605">
                  <w:marLeft w:val="640"/>
                  <w:marRight w:val="0"/>
                  <w:marTop w:val="0"/>
                  <w:marBottom w:val="0"/>
                  <w:divBdr>
                    <w:top w:val="none" w:sz="0" w:space="0" w:color="auto"/>
                    <w:left w:val="none" w:sz="0" w:space="0" w:color="auto"/>
                    <w:bottom w:val="none" w:sz="0" w:space="0" w:color="auto"/>
                    <w:right w:val="none" w:sz="0" w:space="0" w:color="auto"/>
                  </w:divBdr>
                </w:div>
                <w:div w:id="2101297145">
                  <w:marLeft w:val="640"/>
                  <w:marRight w:val="0"/>
                  <w:marTop w:val="0"/>
                  <w:marBottom w:val="0"/>
                  <w:divBdr>
                    <w:top w:val="none" w:sz="0" w:space="0" w:color="auto"/>
                    <w:left w:val="none" w:sz="0" w:space="0" w:color="auto"/>
                    <w:bottom w:val="none" w:sz="0" w:space="0" w:color="auto"/>
                    <w:right w:val="none" w:sz="0" w:space="0" w:color="auto"/>
                  </w:divBdr>
                </w:div>
                <w:div w:id="1485396442">
                  <w:marLeft w:val="640"/>
                  <w:marRight w:val="0"/>
                  <w:marTop w:val="0"/>
                  <w:marBottom w:val="0"/>
                  <w:divBdr>
                    <w:top w:val="none" w:sz="0" w:space="0" w:color="auto"/>
                    <w:left w:val="none" w:sz="0" w:space="0" w:color="auto"/>
                    <w:bottom w:val="none" w:sz="0" w:space="0" w:color="auto"/>
                    <w:right w:val="none" w:sz="0" w:space="0" w:color="auto"/>
                  </w:divBdr>
                </w:div>
                <w:div w:id="551767022">
                  <w:marLeft w:val="640"/>
                  <w:marRight w:val="0"/>
                  <w:marTop w:val="0"/>
                  <w:marBottom w:val="0"/>
                  <w:divBdr>
                    <w:top w:val="none" w:sz="0" w:space="0" w:color="auto"/>
                    <w:left w:val="none" w:sz="0" w:space="0" w:color="auto"/>
                    <w:bottom w:val="none" w:sz="0" w:space="0" w:color="auto"/>
                    <w:right w:val="none" w:sz="0" w:space="0" w:color="auto"/>
                  </w:divBdr>
                </w:div>
                <w:div w:id="376247247">
                  <w:marLeft w:val="640"/>
                  <w:marRight w:val="0"/>
                  <w:marTop w:val="0"/>
                  <w:marBottom w:val="0"/>
                  <w:divBdr>
                    <w:top w:val="none" w:sz="0" w:space="0" w:color="auto"/>
                    <w:left w:val="none" w:sz="0" w:space="0" w:color="auto"/>
                    <w:bottom w:val="none" w:sz="0" w:space="0" w:color="auto"/>
                    <w:right w:val="none" w:sz="0" w:space="0" w:color="auto"/>
                  </w:divBdr>
                </w:div>
                <w:div w:id="138690359">
                  <w:marLeft w:val="640"/>
                  <w:marRight w:val="0"/>
                  <w:marTop w:val="0"/>
                  <w:marBottom w:val="0"/>
                  <w:divBdr>
                    <w:top w:val="none" w:sz="0" w:space="0" w:color="auto"/>
                    <w:left w:val="none" w:sz="0" w:space="0" w:color="auto"/>
                    <w:bottom w:val="none" w:sz="0" w:space="0" w:color="auto"/>
                    <w:right w:val="none" w:sz="0" w:space="0" w:color="auto"/>
                  </w:divBdr>
                </w:div>
                <w:div w:id="742264024">
                  <w:marLeft w:val="640"/>
                  <w:marRight w:val="0"/>
                  <w:marTop w:val="0"/>
                  <w:marBottom w:val="0"/>
                  <w:divBdr>
                    <w:top w:val="none" w:sz="0" w:space="0" w:color="auto"/>
                    <w:left w:val="none" w:sz="0" w:space="0" w:color="auto"/>
                    <w:bottom w:val="none" w:sz="0" w:space="0" w:color="auto"/>
                    <w:right w:val="none" w:sz="0" w:space="0" w:color="auto"/>
                  </w:divBdr>
                </w:div>
                <w:div w:id="880824077">
                  <w:marLeft w:val="640"/>
                  <w:marRight w:val="0"/>
                  <w:marTop w:val="0"/>
                  <w:marBottom w:val="0"/>
                  <w:divBdr>
                    <w:top w:val="none" w:sz="0" w:space="0" w:color="auto"/>
                    <w:left w:val="none" w:sz="0" w:space="0" w:color="auto"/>
                    <w:bottom w:val="none" w:sz="0" w:space="0" w:color="auto"/>
                    <w:right w:val="none" w:sz="0" w:space="0" w:color="auto"/>
                  </w:divBdr>
                </w:div>
                <w:div w:id="889809474">
                  <w:marLeft w:val="640"/>
                  <w:marRight w:val="0"/>
                  <w:marTop w:val="0"/>
                  <w:marBottom w:val="0"/>
                  <w:divBdr>
                    <w:top w:val="none" w:sz="0" w:space="0" w:color="auto"/>
                    <w:left w:val="none" w:sz="0" w:space="0" w:color="auto"/>
                    <w:bottom w:val="none" w:sz="0" w:space="0" w:color="auto"/>
                    <w:right w:val="none" w:sz="0" w:space="0" w:color="auto"/>
                  </w:divBdr>
                </w:div>
                <w:div w:id="240602095">
                  <w:marLeft w:val="640"/>
                  <w:marRight w:val="0"/>
                  <w:marTop w:val="0"/>
                  <w:marBottom w:val="0"/>
                  <w:divBdr>
                    <w:top w:val="none" w:sz="0" w:space="0" w:color="auto"/>
                    <w:left w:val="none" w:sz="0" w:space="0" w:color="auto"/>
                    <w:bottom w:val="none" w:sz="0" w:space="0" w:color="auto"/>
                    <w:right w:val="none" w:sz="0" w:space="0" w:color="auto"/>
                  </w:divBdr>
                </w:div>
                <w:div w:id="650790204">
                  <w:marLeft w:val="640"/>
                  <w:marRight w:val="0"/>
                  <w:marTop w:val="0"/>
                  <w:marBottom w:val="0"/>
                  <w:divBdr>
                    <w:top w:val="none" w:sz="0" w:space="0" w:color="auto"/>
                    <w:left w:val="none" w:sz="0" w:space="0" w:color="auto"/>
                    <w:bottom w:val="none" w:sz="0" w:space="0" w:color="auto"/>
                    <w:right w:val="none" w:sz="0" w:space="0" w:color="auto"/>
                  </w:divBdr>
                </w:div>
                <w:div w:id="688022877">
                  <w:marLeft w:val="640"/>
                  <w:marRight w:val="0"/>
                  <w:marTop w:val="0"/>
                  <w:marBottom w:val="0"/>
                  <w:divBdr>
                    <w:top w:val="none" w:sz="0" w:space="0" w:color="auto"/>
                    <w:left w:val="none" w:sz="0" w:space="0" w:color="auto"/>
                    <w:bottom w:val="none" w:sz="0" w:space="0" w:color="auto"/>
                    <w:right w:val="none" w:sz="0" w:space="0" w:color="auto"/>
                  </w:divBdr>
                </w:div>
                <w:div w:id="1226333757">
                  <w:marLeft w:val="640"/>
                  <w:marRight w:val="0"/>
                  <w:marTop w:val="0"/>
                  <w:marBottom w:val="0"/>
                  <w:divBdr>
                    <w:top w:val="none" w:sz="0" w:space="0" w:color="auto"/>
                    <w:left w:val="none" w:sz="0" w:space="0" w:color="auto"/>
                    <w:bottom w:val="none" w:sz="0" w:space="0" w:color="auto"/>
                    <w:right w:val="none" w:sz="0" w:space="0" w:color="auto"/>
                  </w:divBdr>
                </w:div>
                <w:div w:id="1954747033">
                  <w:marLeft w:val="640"/>
                  <w:marRight w:val="0"/>
                  <w:marTop w:val="0"/>
                  <w:marBottom w:val="0"/>
                  <w:divBdr>
                    <w:top w:val="none" w:sz="0" w:space="0" w:color="auto"/>
                    <w:left w:val="none" w:sz="0" w:space="0" w:color="auto"/>
                    <w:bottom w:val="none" w:sz="0" w:space="0" w:color="auto"/>
                    <w:right w:val="none" w:sz="0" w:space="0" w:color="auto"/>
                  </w:divBdr>
                </w:div>
              </w:divsChild>
            </w:div>
            <w:div w:id="93867261">
              <w:marLeft w:val="0"/>
              <w:marRight w:val="0"/>
              <w:marTop w:val="0"/>
              <w:marBottom w:val="0"/>
              <w:divBdr>
                <w:top w:val="none" w:sz="0" w:space="0" w:color="auto"/>
                <w:left w:val="none" w:sz="0" w:space="0" w:color="auto"/>
                <w:bottom w:val="none" w:sz="0" w:space="0" w:color="auto"/>
                <w:right w:val="none" w:sz="0" w:space="0" w:color="auto"/>
              </w:divBdr>
              <w:divsChild>
                <w:div w:id="1752850016">
                  <w:marLeft w:val="640"/>
                  <w:marRight w:val="0"/>
                  <w:marTop w:val="0"/>
                  <w:marBottom w:val="0"/>
                  <w:divBdr>
                    <w:top w:val="none" w:sz="0" w:space="0" w:color="auto"/>
                    <w:left w:val="none" w:sz="0" w:space="0" w:color="auto"/>
                    <w:bottom w:val="none" w:sz="0" w:space="0" w:color="auto"/>
                    <w:right w:val="none" w:sz="0" w:space="0" w:color="auto"/>
                  </w:divBdr>
                </w:div>
                <w:div w:id="696664428">
                  <w:marLeft w:val="640"/>
                  <w:marRight w:val="0"/>
                  <w:marTop w:val="0"/>
                  <w:marBottom w:val="0"/>
                  <w:divBdr>
                    <w:top w:val="none" w:sz="0" w:space="0" w:color="auto"/>
                    <w:left w:val="none" w:sz="0" w:space="0" w:color="auto"/>
                    <w:bottom w:val="none" w:sz="0" w:space="0" w:color="auto"/>
                    <w:right w:val="none" w:sz="0" w:space="0" w:color="auto"/>
                  </w:divBdr>
                </w:div>
                <w:div w:id="2055080140">
                  <w:marLeft w:val="640"/>
                  <w:marRight w:val="0"/>
                  <w:marTop w:val="0"/>
                  <w:marBottom w:val="0"/>
                  <w:divBdr>
                    <w:top w:val="none" w:sz="0" w:space="0" w:color="auto"/>
                    <w:left w:val="none" w:sz="0" w:space="0" w:color="auto"/>
                    <w:bottom w:val="none" w:sz="0" w:space="0" w:color="auto"/>
                    <w:right w:val="none" w:sz="0" w:space="0" w:color="auto"/>
                  </w:divBdr>
                </w:div>
                <w:div w:id="2042775531">
                  <w:marLeft w:val="640"/>
                  <w:marRight w:val="0"/>
                  <w:marTop w:val="0"/>
                  <w:marBottom w:val="0"/>
                  <w:divBdr>
                    <w:top w:val="none" w:sz="0" w:space="0" w:color="auto"/>
                    <w:left w:val="none" w:sz="0" w:space="0" w:color="auto"/>
                    <w:bottom w:val="none" w:sz="0" w:space="0" w:color="auto"/>
                    <w:right w:val="none" w:sz="0" w:space="0" w:color="auto"/>
                  </w:divBdr>
                </w:div>
                <w:div w:id="678777467">
                  <w:marLeft w:val="640"/>
                  <w:marRight w:val="0"/>
                  <w:marTop w:val="0"/>
                  <w:marBottom w:val="0"/>
                  <w:divBdr>
                    <w:top w:val="none" w:sz="0" w:space="0" w:color="auto"/>
                    <w:left w:val="none" w:sz="0" w:space="0" w:color="auto"/>
                    <w:bottom w:val="none" w:sz="0" w:space="0" w:color="auto"/>
                    <w:right w:val="none" w:sz="0" w:space="0" w:color="auto"/>
                  </w:divBdr>
                </w:div>
                <w:div w:id="1356418945">
                  <w:marLeft w:val="640"/>
                  <w:marRight w:val="0"/>
                  <w:marTop w:val="0"/>
                  <w:marBottom w:val="0"/>
                  <w:divBdr>
                    <w:top w:val="none" w:sz="0" w:space="0" w:color="auto"/>
                    <w:left w:val="none" w:sz="0" w:space="0" w:color="auto"/>
                    <w:bottom w:val="none" w:sz="0" w:space="0" w:color="auto"/>
                    <w:right w:val="none" w:sz="0" w:space="0" w:color="auto"/>
                  </w:divBdr>
                </w:div>
                <w:div w:id="875779226">
                  <w:marLeft w:val="640"/>
                  <w:marRight w:val="0"/>
                  <w:marTop w:val="0"/>
                  <w:marBottom w:val="0"/>
                  <w:divBdr>
                    <w:top w:val="none" w:sz="0" w:space="0" w:color="auto"/>
                    <w:left w:val="none" w:sz="0" w:space="0" w:color="auto"/>
                    <w:bottom w:val="none" w:sz="0" w:space="0" w:color="auto"/>
                    <w:right w:val="none" w:sz="0" w:space="0" w:color="auto"/>
                  </w:divBdr>
                </w:div>
                <w:div w:id="1098791479">
                  <w:marLeft w:val="640"/>
                  <w:marRight w:val="0"/>
                  <w:marTop w:val="0"/>
                  <w:marBottom w:val="0"/>
                  <w:divBdr>
                    <w:top w:val="none" w:sz="0" w:space="0" w:color="auto"/>
                    <w:left w:val="none" w:sz="0" w:space="0" w:color="auto"/>
                    <w:bottom w:val="none" w:sz="0" w:space="0" w:color="auto"/>
                    <w:right w:val="none" w:sz="0" w:space="0" w:color="auto"/>
                  </w:divBdr>
                </w:div>
                <w:div w:id="1948150051">
                  <w:marLeft w:val="640"/>
                  <w:marRight w:val="0"/>
                  <w:marTop w:val="0"/>
                  <w:marBottom w:val="0"/>
                  <w:divBdr>
                    <w:top w:val="none" w:sz="0" w:space="0" w:color="auto"/>
                    <w:left w:val="none" w:sz="0" w:space="0" w:color="auto"/>
                    <w:bottom w:val="none" w:sz="0" w:space="0" w:color="auto"/>
                    <w:right w:val="none" w:sz="0" w:space="0" w:color="auto"/>
                  </w:divBdr>
                </w:div>
                <w:div w:id="2129739004">
                  <w:marLeft w:val="640"/>
                  <w:marRight w:val="0"/>
                  <w:marTop w:val="0"/>
                  <w:marBottom w:val="0"/>
                  <w:divBdr>
                    <w:top w:val="none" w:sz="0" w:space="0" w:color="auto"/>
                    <w:left w:val="none" w:sz="0" w:space="0" w:color="auto"/>
                    <w:bottom w:val="none" w:sz="0" w:space="0" w:color="auto"/>
                    <w:right w:val="none" w:sz="0" w:space="0" w:color="auto"/>
                  </w:divBdr>
                </w:div>
                <w:div w:id="480663087">
                  <w:marLeft w:val="640"/>
                  <w:marRight w:val="0"/>
                  <w:marTop w:val="0"/>
                  <w:marBottom w:val="0"/>
                  <w:divBdr>
                    <w:top w:val="none" w:sz="0" w:space="0" w:color="auto"/>
                    <w:left w:val="none" w:sz="0" w:space="0" w:color="auto"/>
                    <w:bottom w:val="none" w:sz="0" w:space="0" w:color="auto"/>
                    <w:right w:val="none" w:sz="0" w:space="0" w:color="auto"/>
                  </w:divBdr>
                </w:div>
                <w:div w:id="1702508705">
                  <w:marLeft w:val="640"/>
                  <w:marRight w:val="0"/>
                  <w:marTop w:val="0"/>
                  <w:marBottom w:val="0"/>
                  <w:divBdr>
                    <w:top w:val="none" w:sz="0" w:space="0" w:color="auto"/>
                    <w:left w:val="none" w:sz="0" w:space="0" w:color="auto"/>
                    <w:bottom w:val="none" w:sz="0" w:space="0" w:color="auto"/>
                    <w:right w:val="none" w:sz="0" w:space="0" w:color="auto"/>
                  </w:divBdr>
                </w:div>
                <w:div w:id="30032177">
                  <w:marLeft w:val="640"/>
                  <w:marRight w:val="0"/>
                  <w:marTop w:val="0"/>
                  <w:marBottom w:val="0"/>
                  <w:divBdr>
                    <w:top w:val="none" w:sz="0" w:space="0" w:color="auto"/>
                    <w:left w:val="none" w:sz="0" w:space="0" w:color="auto"/>
                    <w:bottom w:val="none" w:sz="0" w:space="0" w:color="auto"/>
                    <w:right w:val="none" w:sz="0" w:space="0" w:color="auto"/>
                  </w:divBdr>
                </w:div>
                <w:div w:id="180050047">
                  <w:marLeft w:val="640"/>
                  <w:marRight w:val="0"/>
                  <w:marTop w:val="0"/>
                  <w:marBottom w:val="0"/>
                  <w:divBdr>
                    <w:top w:val="none" w:sz="0" w:space="0" w:color="auto"/>
                    <w:left w:val="none" w:sz="0" w:space="0" w:color="auto"/>
                    <w:bottom w:val="none" w:sz="0" w:space="0" w:color="auto"/>
                    <w:right w:val="none" w:sz="0" w:space="0" w:color="auto"/>
                  </w:divBdr>
                </w:div>
                <w:div w:id="304742926">
                  <w:marLeft w:val="640"/>
                  <w:marRight w:val="0"/>
                  <w:marTop w:val="0"/>
                  <w:marBottom w:val="0"/>
                  <w:divBdr>
                    <w:top w:val="none" w:sz="0" w:space="0" w:color="auto"/>
                    <w:left w:val="none" w:sz="0" w:space="0" w:color="auto"/>
                    <w:bottom w:val="none" w:sz="0" w:space="0" w:color="auto"/>
                    <w:right w:val="none" w:sz="0" w:space="0" w:color="auto"/>
                  </w:divBdr>
                </w:div>
                <w:div w:id="1840390499">
                  <w:marLeft w:val="640"/>
                  <w:marRight w:val="0"/>
                  <w:marTop w:val="0"/>
                  <w:marBottom w:val="0"/>
                  <w:divBdr>
                    <w:top w:val="none" w:sz="0" w:space="0" w:color="auto"/>
                    <w:left w:val="none" w:sz="0" w:space="0" w:color="auto"/>
                    <w:bottom w:val="none" w:sz="0" w:space="0" w:color="auto"/>
                    <w:right w:val="none" w:sz="0" w:space="0" w:color="auto"/>
                  </w:divBdr>
                </w:div>
                <w:div w:id="1598437808">
                  <w:marLeft w:val="640"/>
                  <w:marRight w:val="0"/>
                  <w:marTop w:val="0"/>
                  <w:marBottom w:val="0"/>
                  <w:divBdr>
                    <w:top w:val="none" w:sz="0" w:space="0" w:color="auto"/>
                    <w:left w:val="none" w:sz="0" w:space="0" w:color="auto"/>
                    <w:bottom w:val="none" w:sz="0" w:space="0" w:color="auto"/>
                    <w:right w:val="none" w:sz="0" w:space="0" w:color="auto"/>
                  </w:divBdr>
                </w:div>
                <w:div w:id="1069034022">
                  <w:marLeft w:val="640"/>
                  <w:marRight w:val="0"/>
                  <w:marTop w:val="0"/>
                  <w:marBottom w:val="0"/>
                  <w:divBdr>
                    <w:top w:val="none" w:sz="0" w:space="0" w:color="auto"/>
                    <w:left w:val="none" w:sz="0" w:space="0" w:color="auto"/>
                    <w:bottom w:val="none" w:sz="0" w:space="0" w:color="auto"/>
                    <w:right w:val="none" w:sz="0" w:space="0" w:color="auto"/>
                  </w:divBdr>
                </w:div>
                <w:div w:id="180708270">
                  <w:marLeft w:val="640"/>
                  <w:marRight w:val="0"/>
                  <w:marTop w:val="0"/>
                  <w:marBottom w:val="0"/>
                  <w:divBdr>
                    <w:top w:val="none" w:sz="0" w:space="0" w:color="auto"/>
                    <w:left w:val="none" w:sz="0" w:space="0" w:color="auto"/>
                    <w:bottom w:val="none" w:sz="0" w:space="0" w:color="auto"/>
                    <w:right w:val="none" w:sz="0" w:space="0" w:color="auto"/>
                  </w:divBdr>
                </w:div>
                <w:div w:id="796604347">
                  <w:marLeft w:val="640"/>
                  <w:marRight w:val="0"/>
                  <w:marTop w:val="0"/>
                  <w:marBottom w:val="0"/>
                  <w:divBdr>
                    <w:top w:val="none" w:sz="0" w:space="0" w:color="auto"/>
                    <w:left w:val="none" w:sz="0" w:space="0" w:color="auto"/>
                    <w:bottom w:val="none" w:sz="0" w:space="0" w:color="auto"/>
                    <w:right w:val="none" w:sz="0" w:space="0" w:color="auto"/>
                  </w:divBdr>
                </w:div>
                <w:div w:id="272907959">
                  <w:marLeft w:val="640"/>
                  <w:marRight w:val="0"/>
                  <w:marTop w:val="0"/>
                  <w:marBottom w:val="0"/>
                  <w:divBdr>
                    <w:top w:val="none" w:sz="0" w:space="0" w:color="auto"/>
                    <w:left w:val="none" w:sz="0" w:space="0" w:color="auto"/>
                    <w:bottom w:val="none" w:sz="0" w:space="0" w:color="auto"/>
                    <w:right w:val="none" w:sz="0" w:space="0" w:color="auto"/>
                  </w:divBdr>
                </w:div>
                <w:div w:id="404568359">
                  <w:marLeft w:val="640"/>
                  <w:marRight w:val="0"/>
                  <w:marTop w:val="0"/>
                  <w:marBottom w:val="0"/>
                  <w:divBdr>
                    <w:top w:val="none" w:sz="0" w:space="0" w:color="auto"/>
                    <w:left w:val="none" w:sz="0" w:space="0" w:color="auto"/>
                    <w:bottom w:val="none" w:sz="0" w:space="0" w:color="auto"/>
                    <w:right w:val="none" w:sz="0" w:space="0" w:color="auto"/>
                  </w:divBdr>
                </w:div>
                <w:div w:id="855660196">
                  <w:marLeft w:val="640"/>
                  <w:marRight w:val="0"/>
                  <w:marTop w:val="0"/>
                  <w:marBottom w:val="0"/>
                  <w:divBdr>
                    <w:top w:val="none" w:sz="0" w:space="0" w:color="auto"/>
                    <w:left w:val="none" w:sz="0" w:space="0" w:color="auto"/>
                    <w:bottom w:val="none" w:sz="0" w:space="0" w:color="auto"/>
                    <w:right w:val="none" w:sz="0" w:space="0" w:color="auto"/>
                  </w:divBdr>
                </w:div>
                <w:div w:id="1983151307">
                  <w:marLeft w:val="640"/>
                  <w:marRight w:val="0"/>
                  <w:marTop w:val="0"/>
                  <w:marBottom w:val="0"/>
                  <w:divBdr>
                    <w:top w:val="none" w:sz="0" w:space="0" w:color="auto"/>
                    <w:left w:val="none" w:sz="0" w:space="0" w:color="auto"/>
                    <w:bottom w:val="none" w:sz="0" w:space="0" w:color="auto"/>
                    <w:right w:val="none" w:sz="0" w:space="0" w:color="auto"/>
                  </w:divBdr>
                </w:div>
                <w:div w:id="405803597">
                  <w:marLeft w:val="640"/>
                  <w:marRight w:val="0"/>
                  <w:marTop w:val="0"/>
                  <w:marBottom w:val="0"/>
                  <w:divBdr>
                    <w:top w:val="none" w:sz="0" w:space="0" w:color="auto"/>
                    <w:left w:val="none" w:sz="0" w:space="0" w:color="auto"/>
                    <w:bottom w:val="none" w:sz="0" w:space="0" w:color="auto"/>
                    <w:right w:val="none" w:sz="0" w:space="0" w:color="auto"/>
                  </w:divBdr>
                </w:div>
                <w:div w:id="864946157">
                  <w:marLeft w:val="640"/>
                  <w:marRight w:val="0"/>
                  <w:marTop w:val="0"/>
                  <w:marBottom w:val="0"/>
                  <w:divBdr>
                    <w:top w:val="none" w:sz="0" w:space="0" w:color="auto"/>
                    <w:left w:val="none" w:sz="0" w:space="0" w:color="auto"/>
                    <w:bottom w:val="none" w:sz="0" w:space="0" w:color="auto"/>
                    <w:right w:val="none" w:sz="0" w:space="0" w:color="auto"/>
                  </w:divBdr>
                </w:div>
                <w:div w:id="205532809">
                  <w:marLeft w:val="640"/>
                  <w:marRight w:val="0"/>
                  <w:marTop w:val="0"/>
                  <w:marBottom w:val="0"/>
                  <w:divBdr>
                    <w:top w:val="none" w:sz="0" w:space="0" w:color="auto"/>
                    <w:left w:val="none" w:sz="0" w:space="0" w:color="auto"/>
                    <w:bottom w:val="none" w:sz="0" w:space="0" w:color="auto"/>
                    <w:right w:val="none" w:sz="0" w:space="0" w:color="auto"/>
                  </w:divBdr>
                </w:div>
                <w:div w:id="1365132773">
                  <w:marLeft w:val="640"/>
                  <w:marRight w:val="0"/>
                  <w:marTop w:val="0"/>
                  <w:marBottom w:val="0"/>
                  <w:divBdr>
                    <w:top w:val="none" w:sz="0" w:space="0" w:color="auto"/>
                    <w:left w:val="none" w:sz="0" w:space="0" w:color="auto"/>
                    <w:bottom w:val="none" w:sz="0" w:space="0" w:color="auto"/>
                    <w:right w:val="none" w:sz="0" w:space="0" w:color="auto"/>
                  </w:divBdr>
                </w:div>
                <w:div w:id="1876578043">
                  <w:marLeft w:val="640"/>
                  <w:marRight w:val="0"/>
                  <w:marTop w:val="0"/>
                  <w:marBottom w:val="0"/>
                  <w:divBdr>
                    <w:top w:val="none" w:sz="0" w:space="0" w:color="auto"/>
                    <w:left w:val="none" w:sz="0" w:space="0" w:color="auto"/>
                    <w:bottom w:val="none" w:sz="0" w:space="0" w:color="auto"/>
                    <w:right w:val="none" w:sz="0" w:space="0" w:color="auto"/>
                  </w:divBdr>
                </w:div>
                <w:div w:id="420417412">
                  <w:marLeft w:val="640"/>
                  <w:marRight w:val="0"/>
                  <w:marTop w:val="0"/>
                  <w:marBottom w:val="0"/>
                  <w:divBdr>
                    <w:top w:val="none" w:sz="0" w:space="0" w:color="auto"/>
                    <w:left w:val="none" w:sz="0" w:space="0" w:color="auto"/>
                    <w:bottom w:val="none" w:sz="0" w:space="0" w:color="auto"/>
                    <w:right w:val="none" w:sz="0" w:space="0" w:color="auto"/>
                  </w:divBdr>
                </w:div>
                <w:div w:id="1082142183">
                  <w:marLeft w:val="640"/>
                  <w:marRight w:val="0"/>
                  <w:marTop w:val="0"/>
                  <w:marBottom w:val="0"/>
                  <w:divBdr>
                    <w:top w:val="none" w:sz="0" w:space="0" w:color="auto"/>
                    <w:left w:val="none" w:sz="0" w:space="0" w:color="auto"/>
                    <w:bottom w:val="none" w:sz="0" w:space="0" w:color="auto"/>
                    <w:right w:val="none" w:sz="0" w:space="0" w:color="auto"/>
                  </w:divBdr>
                </w:div>
                <w:div w:id="514878622">
                  <w:marLeft w:val="640"/>
                  <w:marRight w:val="0"/>
                  <w:marTop w:val="0"/>
                  <w:marBottom w:val="0"/>
                  <w:divBdr>
                    <w:top w:val="none" w:sz="0" w:space="0" w:color="auto"/>
                    <w:left w:val="none" w:sz="0" w:space="0" w:color="auto"/>
                    <w:bottom w:val="none" w:sz="0" w:space="0" w:color="auto"/>
                    <w:right w:val="none" w:sz="0" w:space="0" w:color="auto"/>
                  </w:divBdr>
                </w:div>
                <w:div w:id="556555375">
                  <w:marLeft w:val="640"/>
                  <w:marRight w:val="0"/>
                  <w:marTop w:val="0"/>
                  <w:marBottom w:val="0"/>
                  <w:divBdr>
                    <w:top w:val="none" w:sz="0" w:space="0" w:color="auto"/>
                    <w:left w:val="none" w:sz="0" w:space="0" w:color="auto"/>
                    <w:bottom w:val="none" w:sz="0" w:space="0" w:color="auto"/>
                    <w:right w:val="none" w:sz="0" w:space="0" w:color="auto"/>
                  </w:divBdr>
                </w:div>
                <w:div w:id="1094471138">
                  <w:marLeft w:val="640"/>
                  <w:marRight w:val="0"/>
                  <w:marTop w:val="0"/>
                  <w:marBottom w:val="0"/>
                  <w:divBdr>
                    <w:top w:val="none" w:sz="0" w:space="0" w:color="auto"/>
                    <w:left w:val="none" w:sz="0" w:space="0" w:color="auto"/>
                    <w:bottom w:val="none" w:sz="0" w:space="0" w:color="auto"/>
                    <w:right w:val="none" w:sz="0" w:space="0" w:color="auto"/>
                  </w:divBdr>
                </w:div>
                <w:div w:id="106892153">
                  <w:marLeft w:val="640"/>
                  <w:marRight w:val="0"/>
                  <w:marTop w:val="0"/>
                  <w:marBottom w:val="0"/>
                  <w:divBdr>
                    <w:top w:val="none" w:sz="0" w:space="0" w:color="auto"/>
                    <w:left w:val="none" w:sz="0" w:space="0" w:color="auto"/>
                    <w:bottom w:val="none" w:sz="0" w:space="0" w:color="auto"/>
                    <w:right w:val="none" w:sz="0" w:space="0" w:color="auto"/>
                  </w:divBdr>
                </w:div>
                <w:div w:id="826673299">
                  <w:marLeft w:val="640"/>
                  <w:marRight w:val="0"/>
                  <w:marTop w:val="0"/>
                  <w:marBottom w:val="0"/>
                  <w:divBdr>
                    <w:top w:val="none" w:sz="0" w:space="0" w:color="auto"/>
                    <w:left w:val="none" w:sz="0" w:space="0" w:color="auto"/>
                    <w:bottom w:val="none" w:sz="0" w:space="0" w:color="auto"/>
                    <w:right w:val="none" w:sz="0" w:space="0" w:color="auto"/>
                  </w:divBdr>
                </w:div>
                <w:div w:id="139421656">
                  <w:marLeft w:val="640"/>
                  <w:marRight w:val="0"/>
                  <w:marTop w:val="0"/>
                  <w:marBottom w:val="0"/>
                  <w:divBdr>
                    <w:top w:val="none" w:sz="0" w:space="0" w:color="auto"/>
                    <w:left w:val="none" w:sz="0" w:space="0" w:color="auto"/>
                    <w:bottom w:val="none" w:sz="0" w:space="0" w:color="auto"/>
                    <w:right w:val="none" w:sz="0" w:space="0" w:color="auto"/>
                  </w:divBdr>
                </w:div>
                <w:div w:id="1799108580">
                  <w:marLeft w:val="640"/>
                  <w:marRight w:val="0"/>
                  <w:marTop w:val="0"/>
                  <w:marBottom w:val="0"/>
                  <w:divBdr>
                    <w:top w:val="none" w:sz="0" w:space="0" w:color="auto"/>
                    <w:left w:val="none" w:sz="0" w:space="0" w:color="auto"/>
                    <w:bottom w:val="none" w:sz="0" w:space="0" w:color="auto"/>
                    <w:right w:val="none" w:sz="0" w:space="0" w:color="auto"/>
                  </w:divBdr>
                </w:div>
                <w:div w:id="1166018827">
                  <w:marLeft w:val="640"/>
                  <w:marRight w:val="0"/>
                  <w:marTop w:val="0"/>
                  <w:marBottom w:val="0"/>
                  <w:divBdr>
                    <w:top w:val="none" w:sz="0" w:space="0" w:color="auto"/>
                    <w:left w:val="none" w:sz="0" w:space="0" w:color="auto"/>
                    <w:bottom w:val="none" w:sz="0" w:space="0" w:color="auto"/>
                    <w:right w:val="none" w:sz="0" w:space="0" w:color="auto"/>
                  </w:divBdr>
                </w:div>
                <w:div w:id="2035685931">
                  <w:marLeft w:val="640"/>
                  <w:marRight w:val="0"/>
                  <w:marTop w:val="0"/>
                  <w:marBottom w:val="0"/>
                  <w:divBdr>
                    <w:top w:val="none" w:sz="0" w:space="0" w:color="auto"/>
                    <w:left w:val="none" w:sz="0" w:space="0" w:color="auto"/>
                    <w:bottom w:val="none" w:sz="0" w:space="0" w:color="auto"/>
                    <w:right w:val="none" w:sz="0" w:space="0" w:color="auto"/>
                  </w:divBdr>
                </w:div>
                <w:div w:id="2126776397">
                  <w:marLeft w:val="640"/>
                  <w:marRight w:val="0"/>
                  <w:marTop w:val="0"/>
                  <w:marBottom w:val="0"/>
                  <w:divBdr>
                    <w:top w:val="none" w:sz="0" w:space="0" w:color="auto"/>
                    <w:left w:val="none" w:sz="0" w:space="0" w:color="auto"/>
                    <w:bottom w:val="none" w:sz="0" w:space="0" w:color="auto"/>
                    <w:right w:val="none" w:sz="0" w:space="0" w:color="auto"/>
                  </w:divBdr>
                </w:div>
                <w:div w:id="2010403350">
                  <w:marLeft w:val="640"/>
                  <w:marRight w:val="0"/>
                  <w:marTop w:val="0"/>
                  <w:marBottom w:val="0"/>
                  <w:divBdr>
                    <w:top w:val="none" w:sz="0" w:space="0" w:color="auto"/>
                    <w:left w:val="none" w:sz="0" w:space="0" w:color="auto"/>
                    <w:bottom w:val="none" w:sz="0" w:space="0" w:color="auto"/>
                    <w:right w:val="none" w:sz="0" w:space="0" w:color="auto"/>
                  </w:divBdr>
                </w:div>
                <w:div w:id="1072506272">
                  <w:marLeft w:val="640"/>
                  <w:marRight w:val="0"/>
                  <w:marTop w:val="0"/>
                  <w:marBottom w:val="0"/>
                  <w:divBdr>
                    <w:top w:val="none" w:sz="0" w:space="0" w:color="auto"/>
                    <w:left w:val="none" w:sz="0" w:space="0" w:color="auto"/>
                    <w:bottom w:val="none" w:sz="0" w:space="0" w:color="auto"/>
                    <w:right w:val="none" w:sz="0" w:space="0" w:color="auto"/>
                  </w:divBdr>
                </w:div>
                <w:div w:id="1912959278">
                  <w:marLeft w:val="640"/>
                  <w:marRight w:val="0"/>
                  <w:marTop w:val="0"/>
                  <w:marBottom w:val="0"/>
                  <w:divBdr>
                    <w:top w:val="none" w:sz="0" w:space="0" w:color="auto"/>
                    <w:left w:val="none" w:sz="0" w:space="0" w:color="auto"/>
                    <w:bottom w:val="none" w:sz="0" w:space="0" w:color="auto"/>
                    <w:right w:val="none" w:sz="0" w:space="0" w:color="auto"/>
                  </w:divBdr>
                </w:div>
                <w:div w:id="217327087">
                  <w:marLeft w:val="640"/>
                  <w:marRight w:val="0"/>
                  <w:marTop w:val="0"/>
                  <w:marBottom w:val="0"/>
                  <w:divBdr>
                    <w:top w:val="none" w:sz="0" w:space="0" w:color="auto"/>
                    <w:left w:val="none" w:sz="0" w:space="0" w:color="auto"/>
                    <w:bottom w:val="none" w:sz="0" w:space="0" w:color="auto"/>
                    <w:right w:val="none" w:sz="0" w:space="0" w:color="auto"/>
                  </w:divBdr>
                </w:div>
                <w:div w:id="1351447315">
                  <w:marLeft w:val="640"/>
                  <w:marRight w:val="0"/>
                  <w:marTop w:val="0"/>
                  <w:marBottom w:val="0"/>
                  <w:divBdr>
                    <w:top w:val="none" w:sz="0" w:space="0" w:color="auto"/>
                    <w:left w:val="none" w:sz="0" w:space="0" w:color="auto"/>
                    <w:bottom w:val="none" w:sz="0" w:space="0" w:color="auto"/>
                    <w:right w:val="none" w:sz="0" w:space="0" w:color="auto"/>
                  </w:divBdr>
                </w:div>
                <w:div w:id="1315597691">
                  <w:marLeft w:val="640"/>
                  <w:marRight w:val="0"/>
                  <w:marTop w:val="0"/>
                  <w:marBottom w:val="0"/>
                  <w:divBdr>
                    <w:top w:val="none" w:sz="0" w:space="0" w:color="auto"/>
                    <w:left w:val="none" w:sz="0" w:space="0" w:color="auto"/>
                    <w:bottom w:val="none" w:sz="0" w:space="0" w:color="auto"/>
                    <w:right w:val="none" w:sz="0" w:space="0" w:color="auto"/>
                  </w:divBdr>
                </w:div>
                <w:div w:id="848450546">
                  <w:marLeft w:val="640"/>
                  <w:marRight w:val="0"/>
                  <w:marTop w:val="0"/>
                  <w:marBottom w:val="0"/>
                  <w:divBdr>
                    <w:top w:val="none" w:sz="0" w:space="0" w:color="auto"/>
                    <w:left w:val="none" w:sz="0" w:space="0" w:color="auto"/>
                    <w:bottom w:val="none" w:sz="0" w:space="0" w:color="auto"/>
                    <w:right w:val="none" w:sz="0" w:space="0" w:color="auto"/>
                  </w:divBdr>
                </w:div>
              </w:divsChild>
            </w:div>
            <w:div w:id="1592929663">
              <w:marLeft w:val="0"/>
              <w:marRight w:val="0"/>
              <w:marTop w:val="0"/>
              <w:marBottom w:val="0"/>
              <w:divBdr>
                <w:top w:val="none" w:sz="0" w:space="0" w:color="auto"/>
                <w:left w:val="none" w:sz="0" w:space="0" w:color="auto"/>
                <w:bottom w:val="none" w:sz="0" w:space="0" w:color="auto"/>
                <w:right w:val="none" w:sz="0" w:space="0" w:color="auto"/>
              </w:divBdr>
              <w:divsChild>
                <w:div w:id="1731540254">
                  <w:marLeft w:val="640"/>
                  <w:marRight w:val="0"/>
                  <w:marTop w:val="0"/>
                  <w:marBottom w:val="0"/>
                  <w:divBdr>
                    <w:top w:val="none" w:sz="0" w:space="0" w:color="auto"/>
                    <w:left w:val="none" w:sz="0" w:space="0" w:color="auto"/>
                    <w:bottom w:val="none" w:sz="0" w:space="0" w:color="auto"/>
                    <w:right w:val="none" w:sz="0" w:space="0" w:color="auto"/>
                  </w:divBdr>
                </w:div>
                <w:div w:id="1346247120">
                  <w:marLeft w:val="640"/>
                  <w:marRight w:val="0"/>
                  <w:marTop w:val="0"/>
                  <w:marBottom w:val="0"/>
                  <w:divBdr>
                    <w:top w:val="none" w:sz="0" w:space="0" w:color="auto"/>
                    <w:left w:val="none" w:sz="0" w:space="0" w:color="auto"/>
                    <w:bottom w:val="none" w:sz="0" w:space="0" w:color="auto"/>
                    <w:right w:val="none" w:sz="0" w:space="0" w:color="auto"/>
                  </w:divBdr>
                </w:div>
                <w:div w:id="1254242378">
                  <w:marLeft w:val="640"/>
                  <w:marRight w:val="0"/>
                  <w:marTop w:val="0"/>
                  <w:marBottom w:val="0"/>
                  <w:divBdr>
                    <w:top w:val="none" w:sz="0" w:space="0" w:color="auto"/>
                    <w:left w:val="none" w:sz="0" w:space="0" w:color="auto"/>
                    <w:bottom w:val="none" w:sz="0" w:space="0" w:color="auto"/>
                    <w:right w:val="none" w:sz="0" w:space="0" w:color="auto"/>
                  </w:divBdr>
                </w:div>
                <w:div w:id="53240626">
                  <w:marLeft w:val="640"/>
                  <w:marRight w:val="0"/>
                  <w:marTop w:val="0"/>
                  <w:marBottom w:val="0"/>
                  <w:divBdr>
                    <w:top w:val="none" w:sz="0" w:space="0" w:color="auto"/>
                    <w:left w:val="none" w:sz="0" w:space="0" w:color="auto"/>
                    <w:bottom w:val="none" w:sz="0" w:space="0" w:color="auto"/>
                    <w:right w:val="none" w:sz="0" w:space="0" w:color="auto"/>
                  </w:divBdr>
                </w:div>
                <w:div w:id="467482235">
                  <w:marLeft w:val="640"/>
                  <w:marRight w:val="0"/>
                  <w:marTop w:val="0"/>
                  <w:marBottom w:val="0"/>
                  <w:divBdr>
                    <w:top w:val="none" w:sz="0" w:space="0" w:color="auto"/>
                    <w:left w:val="none" w:sz="0" w:space="0" w:color="auto"/>
                    <w:bottom w:val="none" w:sz="0" w:space="0" w:color="auto"/>
                    <w:right w:val="none" w:sz="0" w:space="0" w:color="auto"/>
                  </w:divBdr>
                </w:div>
                <w:div w:id="398675091">
                  <w:marLeft w:val="640"/>
                  <w:marRight w:val="0"/>
                  <w:marTop w:val="0"/>
                  <w:marBottom w:val="0"/>
                  <w:divBdr>
                    <w:top w:val="none" w:sz="0" w:space="0" w:color="auto"/>
                    <w:left w:val="none" w:sz="0" w:space="0" w:color="auto"/>
                    <w:bottom w:val="none" w:sz="0" w:space="0" w:color="auto"/>
                    <w:right w:val="none" w:sz="0" w:space="0" w:color="auto"/>
                  </w:divBdr>
                </w:div>
                <w:div w:id="804661801">
                  <w:marLeft w:val="640"/>
                  <w:marRight w:val="0"/>
                  <w:marTop w:val="0"/>
                  <w:marBottom w:val="0"/>
                  <w:divBdr>
                    <w:top w:val="none" w:sz="0" w:space="0" w:color="auto"/>
                    <w:left w:val="none" w:sz="0" w:space="0" w:color="auto"/>
                    <w:bottom w:val="none" w:sz="0" w:space="0" w:color="auto"/>
                    <w:right w:val="none" w:sz="0" w:space="0" w:color="auto"/>
                  </w:divBdr>
                </w:div>
                <w:div w:id="143551366">
                  <w:marLeft w:val="640"/>
                  <w:marRight w:val="0"/>
                  <w:marTop w:val="0"/>
                  <w:marBottom w:val="0"/>
                  <w:divBdr>
                    <w:top w:val="none" w:sz="0" w:space="0" w:color="auto"/>
                    <w:left w:val="none" w:sz="0" w:space="0" w:color="auto"/>
                    <w:bottom w:val="none" w:sz="0" w:space="0" w:color="auto"/>
                    <w:right w:val="none" w:sz="0" w:space="0" w:color="auto"/>
                  </w:divBdr>
                </w:div>
                <w:div w:id="246616299">
                  <w:marLeft w:val="640"/>
                  <w:marRight w:val="0"/>
                  <w:marTop w:val="0"/>
                  <w:marBottom w:val="0"/>
                  <w:divBdr>
                    <w:top w:val="none" w:sz="0" w:space="0" w:color="auto"/>
                    <w:left w:val="none" w:sz="0" w:space="0" w:color="auto"/>
                    <w:bottom w:val="none" w:sz="0" w:space="0" w:color="auto"/>
                    <w:right w:val="none" w:sz="0" w:space="0" w:color="auto"/>
                  </w:divBdr>
                </w:div>
                <w:div w:id="476729681">
                  <w:marLeft w:val="640"/>
                  <w:marRight w:val="0"/>
                  <w:marTop w:val="0"/>
                  <w:marBottom w:val="0"/>
                  <w:divBdr>
                    <w:top w:val="none" w:sz="0" w:space="0" w:color="auto"/>
                    <w:left w:val="none" w:sz="0" w:space="0" w:color="auto"/>
                    <w:bottom w:val="none" w:sz="0" w:space="0" w:color="auto"/>
                    <w:right w:val="none" w:sz="0" w:space="0" w:color="auto"/>
                  </w:divBdr>
                </w:div>
                <w:div w:id="1070420989">
                  <w:marLeft w:val="640"/>
                  <w:marRight w:val="0"/>
                  <w:marTop w:val="0"/>
                  <w:marBottom w:val="0"/>
                  <w:divBdr>
                    <w:top w:val="none" w:sz="0" w:space="0" w:color="auto"/>
                    <w:left w:val="none" w:sz="0" w:space="0" w:color="auto"/>
                    <w:bottom w:val="none" w:sz="0" w:space="0" w:color="auto"/>
                    <w:right w:val="none" w:sz="0" w:space="0" w:color="auto"/>
                  </w:divBdr>
                </w:div>
                <w:div w:id="614365599">
                  <w:marLeft w:val="640"/>
                  <w:marRight w:val="0"/>
                  <w:marTop w:val="0"/>
                  <w:marBottom w:val="0"/>
                  <w:divBdr>
                    <w:top w:val="none" w:sz="0" w:space="0" w:color="auto"/>
                    <w:left w:val="none" w:sz="0" w:space="0" w:color="auto"/>
                    <w:bottom w:val="none" w:sz="0" w:space="0" w:color="auto"/>
                    <w:right w:val="none" w:sz="0" w:space="0" w:color="auto"/>
                  </w:divBdr>
                </w:div>
                <w:div w:id="39744764">
                  <w:marLeft w:val="640"/>
                  <w:marRight w:val="0"/>
                  <w:marTop w:val="0"/>
                  <w:marBottom w:val="0"/>
                  <w:divBdr>
                    <w:top w:val="none" w:sz="0" w:space="0" w:color="auto"/>
                    <w:left w:val="none" w:sz="0" w:space="0" w:color="auto"/>
                    <w:bottom w:val="none" w:sz="0" w:space="0" w:color="auto"/>
                    <w:right w:val="none" w:sz="0" w:space="0" w:color="auto"/>
                  </w:divBdr>
                </w:div>
                <w:div w:id="566233019">
                  <w:marLeft w:val="640"/>
                  <w:marRight w:val="0"/>
                  <w:marTop w:val="0"/>
                  <w:marBottom w:val="0"/>
                  <w:divBdr>
                    <w:top w:val="none" w:sz="0" w:space="0" w:color="auto"/>
                    <w:left w:val="none" w:sz="0" w:space="0" w:color="auto"/>
                    <w:bottom w:val="none" w:sz="0" w:space="0" w:color="auto"/>
                    <w:right w:val="none" w:sz="0" w:space="0" w:color="auto"/>
                  </w:divBdr>
                </w:div>
                <w:div w:id="177358257">
                  <w:marLeft w:val="640"/>
                  <w:marRight w:val="0"/>
                  <w:marTop w:val="0"/>
                  <w:marBottom w:val="0"/>
                  <w:divBdr>
                    <w:top w:val="none" w:sz="0" w:space="0" w:color="auto"/>
                    <w:left w:val="none" w:sz="0" w:space="0" w:color="auto"/>
                    <w:bottom w:val="none" w:sz="0" w:space="0" w:color="auto"/>
                    <w:right w:val="none" w:sz="0" w:space="0" w:color="auto"/>
                  </w:divBdr>
                </w:div>
                <w:div w:id="1082876598">
                  <w:marLeft w:val="640"/>
                  <w:marRight w:val="0"/>
                  <w:marTop w:val="0"/>
                  <w:marBottom w:val="0"/>
                  <w:divBdr>
                    <w:top w:val="none" w:sz="0" w:space="0" w:color="auto"/>
                    <w:left w:val="none" w:sz="0" w:space="0" w:color="auto"/>
                    <w:bottom w:val="none" w:sz="0" w:space="0" w:color="auto"/>
                    <w:right w:val="none" w:sz="0" w:space="0" w:color="auto"/>
                  </w:divBdr>
                </w:div>
                <w:div w:id="1998797183">
                  <w:marLeft w:val="640"/>
                  <w:marRight w:val="0"/>
                  <w:marTop w:val="0"/>
                  <w:marBottom w:val="0"/>
                  <w:divBdr>
                    <w:top w:val="none" w:sz="0" w:space="0" w:color="auto"/>
                    <w:left w:val="none" w:sz="0" w:space="0" w:color="auto"/>
                    <w:bottom w:val="none" w:sz="0" w:space="0" w:color="auto"/>
                    <w:right w:val="none" w:sz="0" w:space="0" w:color="auto"/>
                  </w:divBdr>
                </w:div>
                <w:div w:id="1519732337">
                  <w:marLeft w:val="640"/>
                  <w:marRight w:val="0"/>
                  <w:marTop w:val="0"/>
                  <w:marBottom w:val="0"/>
                  <w:divBdr>
                    <w:top w:val="none" w:sz="0" w:space="0" w:color="auto"/>
                    <w:left w:val="none" w:sz="0" w:space="0" w:color="auto"/>
                    <w:bottom w:val="none" w:sz="0" w:space="0" w:color="auto"/>
                    <w:right w:val="none" w:sz="0" w:space="0" w:color="auto"/>
                  </w:divBdr>
                </w:div>
                <w:div w:id="125707672">
                  <w:marLeft w:val="640"/>
                  <w:marRight w:val="0"/>
                  <w:marTop w:val="0"/>
                  <w:marBottom w:val="0"/>
                  <w:divBdr>
                    <w:top w:val="none" w:sz="0" w:space="0" w:color="auto"/>
                    <w:left w:val="none" w:sz="0" w:space="0" w:color="auto"/>
                    <w:bottom w:val="none" w:sz="0" w:space="0" w:color="auto"/>
                    <w:right w:val="none" w:sz="0" w:space="0" w:color="auto"/>
                  </w:divBdr>
                </w:div>
                <w:div w:id="1462578689">
                  <w:marLeft w:val="640"/>
                  <w:marRight w:val="0"/>
                  <w:marTop w:val="0"/>
                  <w:marBottom w:val="0"/>
                  <w:divBdr>
                    <w:top w:val="none" w:sz="0" w:space="0" w:color="auto"/>
                    <w:left w:val="none" w:sz="0" w:space="0" w:color="auto"/>
                    <w:bottom w:val="none" w:sz="0" w:space="0" w:color="auto"/>
                    <w:right w:val="none" w:sz="0" w:space="0" w:color="auto"/>
                  </w:divBdr>
                </w:div>
                <w:div w:id="2019968651">
                  <w:marLeft w:val="640"/>
                  <w:marRight w:val="0"/>
                  <w:marTop w:val="0"/>
                  <w:marBottom w:val="0"/>
                  <w:divBdr>
                    <w:top w:val="none" w:sz="0" w:space="0" w:color="auto"/>
                    <w:left w:val="none" w:sz="0" w:space="0" w:color="auto"/>
                    <w:bottom w:val="none" w:sz="0" w:space="0" w:color="auto"/>
                    <w:right w:val="none" w:sz="0" w:space="0" w:color="auto"/>
                  </w:divBdr>
                </w:div>
                <w:div w:id="1609969091">
                  <w:marLeft w:val="640"/>
                  <w:marRight w:val="0"/>
                  <w:marTop w:val="0"/>
                  <w:marBottom w:val="0"/>
                  <w:divBdr>
                    <w:top w:val="none" w:sz="0" w:space="0" w:color="auto"/>
                    <w:left w:val="none" w:sz="0" w:space="0" w:color="auto"/>
                    <w:bottom w:val="none" w:sz="0" w:space="0" w:color="auto"/>
                    <w:right w:val="none" w:sz="0" w:space="0" w:color="auto"/>
                  </w:divBdr>
                </w:div>
                <w:div w:id="870725657">
                  <w:marLeft w:val="640"/>
                  <w:marRight w:val="0"/>
                  <w:marTop w:val="0"/>
                  <w:marBottom w:val="0"/>
                  <w:divBdr>
                    <w:top w:val="none" w:sz="0" w:space="0" w:color="auto"/>
                    <w:left w:val="none" w:sz="0" w:space="0" w:color="auto"/>
                    <w:bottom w:val="none" w:sz="0" w:space="0" w:color="auto"/>
                    <w:right w:val="none" w:sz="0" w:space="0" w:color="auto"/>
                  </w:divBdr>
                </w:div>
                <w:div w:id="876703102">
                  <w:marLeft w:val="640"/>
                  <w:marRight w:val="0"/>
                  <w:marTop w:val="0"/>
                  <w:marBottom w:val="0"/>
                  <w:divBdr>
                    <w:top w:val="none" w:sz="0" w:space="0" w:color="auto"/>
                    <w:left w:val="none" w:sz="0" w:space="0" w:color="auto"/>
                    <w:bottom w:val="none" w:sz="0" w:space="0" w:color="auto"/>
                    <w:right w:val="none" w:sz="0" w:space="0" w:color="auto"/>
                  </w:divBdr>
                </w:div>
                <w:div w:id="495194230">
                  <w:marLeft w:val="640"/>
                  <w:marRight w:val="0"/>
                  <w:marTop w:val="0"/>
                  <w:marBottom w:val="0"/>
                  <w:divBdr>
                    <w:top w:val="none" w:sz="0" w:space="0" w:color="auto"/>
                    <w:left w:val="none" w:sz="0" w:space="0" w:color="auto"/>
                    <w:bottom w:val="none" w:sz="0" w:space="0" w:color="auto"/>
                    <w:right w:val="none" w:sz="0" w:space="0" w:color="auto"/>
                  </w:divBdr>
                </w:div>
                <w:div w:id="2092000637">
                  <w:marLeft w:val="640"/>
                  <w:marRight w:val="0"/>
                  <w:marTop w:val="0"/>
                  <w:marBottom w:val="0"/>
                  <w:divBdr>
                    <w:top w:val="none" w:sz="0" w:space="0" w:color="auto"/>
                    <w:left w:val="none" w:sz="0" w:space="0" w:color="auto"/>
                    <w:bottom w:val="none" w:sz="0" w:space="0" w:color="auto"/>
                    <w:right w:val="none" w:sz="0" w:space="0" w:color="auto"/>
                  </w:divBdr>
                </w:div>
                <w:div w:id="34548391">
                  <w:marLeft w:val="640"/>
                  <w:marRight w:val="0"/>
                  <w:marTop w:val="0"/>
                  <w:marBottom w:val="0"/>
                  <w:divBdr>
                    <w:top w:val="none" w:sz="0" w:space="0" w:color="auto"/>
                    <w:left w:val="none" w:sz="0" w:space="0" w:color="auto"/>
                    <w:bottom w:val="none" w:sz="0" w:space="0" w:color="auto"/>
                    <w:right w:val="none" w:sz="0" w:space="0" w:color="auto"/>
                  </w:divBdr>
                </w:div>
                <w:div w:id="1780875735">
                  <w:marLeft w:val="640"/>
                  <w:marRight w:val="0"/>
                  <w:marTop w:val="0"/>
                  <w:marBottom w:val="0"/>
                  <w:divBdr>
                    <w:top w:val="none" w:sz="0" w:space="0" w:color="auto"/>
                    <w:left w:val="none" w:sz="0" w:space="0" w:color="auto"/>
                    <w:bottom w:val="none" w:sz="0" w:space="0" w:color="auto"/>
                    <w:right w:val="none" w:sz="0" w:space="0" w:color="auto"/>
                  </w:divBdr>
                </w:div>
                <w:div w:id="595945052">
                  <w:marLeft w:val="640"/>
                  <w:marRight w:val="0"/>
                  <w:marTop w:val="0"/>
                  <w:marBottom w:val="0"/>
                  <w:divBdr>
                    <w:top w:val="none" w:sz="0" w:space="0" w:color="auto"/>
                    <w:left w:val="none" w:sz="0" w:space="0" w:color="auto"/>
                    <w:bottom w:val="none" w:sz="0" w:space="0" w:color="auto"/>
                    <w:right w:val="none" w:sz="0" w:space="0" w:color="auto"/>
                  </w:divBdr>
                </w:div>
                <w:div w:id="174198048">
                  <w:marLeft w:val="640"/>
                  <w:marRight w:val="0"/>
                  <w:marTop w:val="0"/>
                  <w:marBottom w:val="0"/>
                  <w:divBdr>
                    <w:top w:val="none" w:sz="0" w:space="0" w:color="auto"/>
                    <w:left w:val="none" w:sz="0" w:space="0" w:color="auto"/>
                    <w:bottom w:val="none" w:sz="0" w:space="0" w:color="auto"/>
                    <w:right w:val="none" w:sz="0" w:space="0" w:color="auto"/>
                  </w:divBdr>
                </w:div>
                <w:div w:id="424961584">
                  <w:marLeft w:val="640"/>
                  <w:marRight w:val="0"/>
                  <w:marTop w:val="0"/>
                  <w:marBottom w:val="0"/>
                  <w:divBdr>
                    <w:top w:val="none" w:sz="0" w:space="0" w:color="auto"/>
                    <w:left w:val="none" w:sz="0" w:space="0" w:color="auto"/>
                    <w:bottom w:val="none" w:sz="0" w:space="0" w:color="auto"/>
                    <w:right w:val="none" w:sz="0" w:space="0" w:color="auto"/>
                  </w:divBdr>
                </w:div>
                <w:div w:id="1635599118">
                  <w:marLeft w:val="640"/>
                  <w:marRight w:val="0"/>
                  <w:marTop w:val="0"/>
                  <w:marBottom w:val="0"/>
                  <w:divBdr>
                    <w:top w:val="none" w:sz="0" w:space="0" w:color="auto"/>
                    <w:left w:val="none" w:sz="0" w:space="0" w:color="auto"/>
                    <w:bottom w:val="none" w:sz="0" w:space="0" w:color="auto"/>
                    <w:right w:val="none" w:sz="0" w:space="0" w:color="auto"/>
                  </w:divBdr>
                </w:div>
                <w:div w:id="500854931">
                  <w:marLeft w:val="640"/>
                  <w:marRight w:val="0"/>
                  <w:marTop w:val="0"/>
                  <w:marBottom w:val="0"/>
                  <w:divBdr>
                    <w:top w:val="none" w:sz="0" w:space="0" w:color="auto"/>
                    <w:left w:val="none" w:sz="0" w:space="0" w:color="auto"/>
                    <w:bottom w:val="none" w:sz="0" w:space="0" w:color="auto"/>
                    <w:right w:val="none" w:sz="0" w:space="0" w:color="auto"/>
                  </w:divBdr>
                </w:div>
                <w:div w:id="1782147578">
                  <w:marLeft w:val="640"/>
                  <w:marRight w:val="0"/>
                  <w:marTop w:val="0"/>
                  <w:marBottom w:val="0"/>
                  <w:divBdr>
                    <w:top w:val="none" w:sz="0" w:space="0" w:color="auto"/>
                    <w:left w:val="none" w:sz="0" w:space="0" w:color="auto"/>
                    <w:bottom w:val="none" w:sz="0" w:space="0" w:color="auto"/>
                    <w:right w:val="none" w:sz="0" w:space="0" w:color="auto"/>
                  </w:divBdr>
                </w:div>
                <w:div w:id="1211722469">
                  <w:marLeft w:val="640"/>
                  <w:marRight w:val="0"/>
                  <w:marTop w:val="0"/>
                  <w:marBottom w:val="0"/>
                  <w:divBdr>
                    <w:top w:val="none" w:sz="0" w:space="0" w:color="auto"/>
                    <w:left w:val="none" w:sz="0" w:space="0" w:color="auto"/>
                    <w:bottom w:val="none" w:sz="0" w:space="0" w:color="auto"/>
                    <w:right w:val="none" w:sz="0" w:space="0" w:color="auto"/>
                  </w:divBdr>
                </w:div>
                <w:div w:id="1885437246">
                  <w:marLeft w:val="640"/>
                  <w:marRight w:val="0"/>
                  <w:marTop w:val="0"/>
                  <w:marBottom w:val="0"/>
                  <w:divBdr>
                    <w:top w:val="none" w:sz="0" w:space="0" w:color="auto"/>
                    <w:left w:val="none" w:sz="0" w:space="0" w:color="auto"/>
                    <w:bottom w:val="none" w:sz="0" w:space="0" w:color="auto"/>
                    <w:right w:val="none" w:sz="0" w:space="0" w:color="auto"/>
                  </w:divBdr>
                </w:div>
                <w:div w:id="1334912222">
                  <w:marLeft w:val="640"/>
                  <w:marRight w:val="0"/>
                  <w:marTop w:val="0"/>
                  <w:marBottom w:val="0"/>
                  <w:divBdr>
                    <w:top w:val="none" w:sz="0" w:space="0" w:color="auto"/>
                    <w:left w:val="none" w:sz="0" w:space="0" w:color="auto"/>
                    <w:bottom w:val="none" w:sz="0" w:space="0" w:color="auto"/>
                    <w:right w:val="none" w:sz="0" w:space="0" w:color="auto"/>
                  </w:divBdr>
                </w:div>
                <w:div w:id="1905213872">
                  <w:marLeft w:val="640"/>
                  <w:marRight w:val="0"/>
                  <w:marTop w:val="0"/>
                  <w:marBottom w:val="0"/>
                  <w:divBdr>
                    <w:top w:val="none" w:sz="0" w:space="0" w:color="auto"/>
                    <w:left w:val="none" w:sz="0" w:space="0" w:color="auto"/>
                    <w:bottom w:val="none" w:sz="0" w:space="0" w:color="auto"/>
                    <w:right w:val="none" w:sz="0" w:space="0" w:color="auto"/>
                  </w:divBdr>
                </w:div>
                <w:div w:id="156464698">
                  <w:marLeft w:val="640"/>
                  <w:marRight w:val="0"/>
                  <w:marTop w:val="0"/>
                  <w:marBottom w:val="0"/>
                  <w:divBdr>
                    <w:top w:val="none" w:sz="0" w:space="0" w:color="auto"/>
                    <w:left w:val="none" w:sz="0" w:space="0" w:color="auto"/>
                    <w:bottom w:val="none" w:sz="0" w:space="0" w:color="auto"/>
                    <w:right w:val="none" w:sz="0" w:space="0" w:color="auto"/>
                  </w:divBdr>
                </w:div>
                <w:div w:id="731468077">
                  <w:marLeft w:val="640"/>
                  <w:marRight w:val="0"/>
                  <w:marTop w:val="0"/>
                  <w:marBottom w:val="0"/>
                  <w:divBdr>
                    <w:top w:val="none" w:sz="0" w:space="0" w:color="auto"/>
                    <w:left w:val="none" w:sz="0" w:space="0" w:color="auto"/>
                    <w:bottom w:val="none" w:sz="0" w:space="0" w:color="auto"/>
                    <w:right w:val="none" w:sz="0" w:space="0" w:color="auto"/>
                  </w:divBdr>
                </w:div>
                <w:div w:id="1063870282">
                  <w:marLeft w:val="640"/>
                  <w:marRight w:val="0"/>
                  <w:marTop w:val="0"/>
                  <w:marBottom w:val="0"/>
                  <w:divBdr>
                    <w:top w:val="none" w:sz="0" w:space="0" w:color="auto"/>
                    <w:left w:val="none" w:sz="0" w:space="0" w:color="auto"/>
                    <w:bottom w:val="none" w:sz="0" w:space="0" w:color="auto"/>
                    <w:right w:val="none" w:sz="0" w:space="0" w:color="auto"/>
                  </w:divBdr>
                </w:div>
                <w:div w:id="1129125256">
                  <w:marLeft w:val="640"/>
                  <w:marRight w:val="0"/>
                  <w:marTop w:val="0"/>
                  <w:marBottom w:val="0"/>
                  <w:divBdr>
                    <w:top w:val="none" w:sz="0" w:space="0" w:color="auto"/>
                    <w:left w:val="none" w:sz="0" w:space="0" w:color="auto"/>
                    <w:bottom w:val="none" w:sz="0" w:space="0" w:color="auto"/>
                    <w:right w:val="none" w:sz="0" w:space="0" w:color="auto"/>
                  </w:divBdr>
                </w:div>
                <w:div w:id="255753995">
                  <w:marLeft w:val="640"/>
                  <w:marRight w:val="0"/>
                  <w:marTop w:val="0"/>
                  <w:marBottom w:val="0"/>
                  <w:divBdr>
                    <w:top w:val="none" w:sz="0" w:space="0" w:color="auto"/>
                    <w:left w:val="none" w:sz="0" w:space="0" w:color="auto"/>
                    <w:bottom w:val="none" w:sz="0" w:space="0" w:color="auto"/>
                    <w:right w:val="none" w:sz="0" w:space="0" w:color="auto"/>
                  </w:divBdr>
                </w:div>
                <w:div w:id="112794917">
                  <w:marLeft w:val="640"/>
                  <w:marRight w:val="0"/>
                  <w:marTop w:val="0"/>
                  <w:marBottom w:val="0"/>
                  <w:divBdr>
                    <w:top w:val="none" w:sz="0" w:space="0" w:color="auto"/>
                    <w:left w:val="none" w:sz="0" w:space="0" w:color="auto"/>
                    <w:bottom w:val="none" w:sz="0" w:space="0" w:color="auto"/>
                    <w:right w:val="none" w:sz="0" w:space="0" w:color="auto"/>
                  </w:divBdr>
                </w:div>
                <w:div w:id="550776805">
                  <w:marLeft w:val="640"/>
                  <w:marRight w:val="0"/>
                  <w:marTop w:val="0"/>
                  <w:marBottom w:val="0"/>
                  <w:divBdr>
                    <w:top w:val="none" w:sz="0" w:space="0" w:color="auto"/>
                    <w:left w:val="none" w:sz="0" w:space="0" w:color="auto"/>
                    <w:bottom w:val="none" w:sz="0" w:space="0" w:color="auto"/>
                    <w:right w:val="none" w:sz="0" w:space="0" w:color="auto"/>
                  </w:divBdr>
                </w:div>
                <w:div w:id="1795247599">
                  <w:marLeft w:val="640"/>
                  <w:marRight w:val="0"/>
                  <w:marTop w:val="0"/>
                  <w:marBottom w:val="0"/>
                  <w:divBdr>
                    <w:top w:val="none" w:sz="0" w:space="0" w:color="auto"/>
                    <w:left w:val="none" w:sz="0" w:space="0" w:color="auto"/>
                    <w:bottom w:val="none" w:sz="0" w:space="0" w:color="auto"/>
                    <w:right w:val="none" w:sz="0" w:space="0" w:color="auto"/>
                  </w:divBdr>
                </w:div>
                <w:div w:id="1899320366">
                  <w:marLeft w:val="640"/>
                  <w:marRight w:val="0"/>
                  <w:marTop w:val="0"/>
                  <w:marBottom w:val="0"/>
                  <w:divBdr>
                    <w:top w:val="none" w:sz="0" w:space="0" w:color="auto"/>
                    <w:left w:val="none" w:sz="0" w:space="0" w:color="auto"/>
                    <w:bottom w:val="none" w:sz="0" w:space="0" w:color="auto"/>
                    <w:right w:val="none" w:sz="0" w:space="0" w:color="auto"/>
                  </w:divBdr>
                </w:div>
                <w:div w:id="61097794">
                  <w:marLeft w:val="640"/>
                  <w:marRight w:val="0"/>
                  <w:marTop w:val="0"/>
                  <w:marBottom w:val="0"/>
                  <w:divBdr>
                    <w:top w:val="none" w:sz="0" w:space="0" w:color="auto"/>
                    <w:left w:val="none" w:sz="0" w:space="0" w:color="auto"/>
                    <w:bottom w:val="none" w:sz="0" w:space="0" w:color="auto"/>
                    <w:right w:val="none" w:sz="0" w:space="0" w:color="auto"/>
                  </w:divBdr>
                </w:div>
              </w:divsChild>
            </w:div>
            <w:div w:id="1136532176">
              <w:marLeft w:val="0"/>
              <w:marRight w:val="0"/>
              <w:marTop w:val="0"/>
              <w:marBottom w:val="0"/>
              <w:divBdr>
                <w:top w:val="none" w:sz="0" w:space="0" w:color="auto"/>
                <w:left w:val="none" w:sz="0" w:space="0" w:color="auto"/>
                <w:bottom w:val="none" w:sz="0" w:space="0" w:color="auto"/>
                <w:right w:val="none" w:sz="0" w:space="0" w:color="auto"/>
              </w:divBdr>
              <w:divsChild>
                <w:div w:id="956133638">
                  <w:marLeft w:val="640"/>
                  <w:marRight w:val="0"/>
                  <w:marTop w:val="0"/>
                  <w:marBottom w:val="0"/>
                  <w:divBdr>
                    <w:top w:val="none" w:sz="0" w:space="0" w:color="auto"/>
                    <w:left w:val="none" w:sz="0" w:space="0" w:color="auto"/>
                    <w:bottom w:val="none" w:sz="0" w:space="0" w:color="auto"/>
                    <w:right w:val="none" w:sz="0" w:space="0" w:color="auto"/>
                  </w:divBdr>
                </w:div>
                <w:div w:id="667905233">
                  <w:marLeft w:val="640"/>
                  <w:marRight w:val="0"/>
                  <w:marTop w:val="0"/>
                  <w:marBottom w:val="0"/>
                  <w:divBdr>
                    <w:top w:val="none" w:sz="0" w:space="0" w:color="auto"/>
                    <w:left w:val="none" w:sz="0" w:space="0" w:color="auto"/>
                    <w:bottom w:val="none" w:sz="0" w:space="0" w:color="auto"/>
                    <w:right w:val="none" w:sz="0" w:space="0" w:color="auto"/>
                  </w:divBdr>
                </w:div>
                <w:div w:id="1032148793">
                  <w:marLeft w:val="640"/>
                  <w:marRight w:val="0"/>
                  <w:marTop w:val="0"/>
                  <w:marBottom w:val="0"/>
                  <w:divBdr>
                    <w:top w:val="none" w:sz="0" w:space="0" w:color="auto"/>
                    <w:left w:val="none" w:sz="0" w:space="0" w:color="auto"/>
                    <w:bottom w:val="none" w:sz="0" w:space="0" w:color="auto"/>
                    <w:right w:val="none" w:sz="0" w:space="0" w:color="auto"/>
                  </w:divBdr>
                </w:div>
                <w:div w:id="1292589188">
                  <w:marLeft w:val="640"/>
                  <w:marRight w:val="0"/>
                  <w:marTop w:val="0"/>
                  <w:marBottom w:val="0"/>
                  <w:divBdr>
                    <w:top w:val="none" w:sz="0" w:space="0" w:color="auto"/>
                    <w:left w:val="none" w:sz="0" w:space="0" w:color="auto"/>
                    <w:bottom w:val="none" w:sz="0" w:space="0" w:color="auto"/>
                    <w:right w:val="none" w:sz="0" w:space="0" w:color="auto"/>
                  </w:divBdr>
                </w:div>
                <w:div w:id="1598707637">
                  <w:marLeft w:val="640"/>
                  <w:marRight w:val="0"/>
                  <w:marTop w:val="0"/>
                  <w:marBottom w:val="0"/>
                  <w:divBdr>
                    <w:top w:val="none" w:sz="0" w:space="0" w:color="auto"/>
                    <w:left w:val="none" w:sz="0" w:space="0" w:color="auto"/>
                    <w:bottom w:val="none" w:sz="0" w:space="0" w:color="auto"/>
                    <w:right w:val="none" w:sz="0" w:space="0" w:color="auto"/>
                  </w:divBdr>
                </w:div>
                <w:div w:id="1765489434">
                  <w:marLeft w:val="640"/>
                  <w:marRight w:val="0"/>
                  <w:marTop w:val="0"/>
                  <w:marBottom w:val="0"/>
                  <w:divBdr>
                    <w:top w:val="none" w:sz="0" w:space="0" w:color="auto"/>
                    <w:left w:val="none" w:sz="0" w:space="0" w:color="auto"/>
                    <w:bottom w:val="none" w:sz="0" w:space="0" w:color="auto"/>
                    <w:right w:val="none" w:sz="0" w:space="0" w:color="auto"/>
                  </w:divBdr>
                </w:div>
                <w:div w:id="2038309689">
                  <w:marLeft w:val="640"/>
                  <w:marRight w:val="0"/>
                  <w:marTop w:val="0"/>
                  <w:marBottom w:val="0"/>
                  <w:divBdr>
                    <w:top w:val="none" w:sz="0" w:space="0" w:color="auto"/>
                    <w:left w:val="none" w:sz="0" w:space="0" w:color="auto"/>
                    <w:bottom w:val="none" w:sz="0" w:space="0" w:color="auto"/>
                    <w:right w:val="none" w:sz="0" w:space="0" w:color="auto"/>
                  </w:divBdr>
                </w:div>
                <w:div w:id="1519735311">
                  <w:marLeft w:val="640"/>
                  <w:marRight w:val="0"/>
                  <w:marTop w:val="0"/>
                  <w:marBottom w:val="0"/>
                  <w:divBdr>
                    <w:top w:val="none" w:sz="0" w:space="0" w:color="auto"/>
                    <w:left w:val="none" w:sz="0" w:space="0" w:color="auto"/>
                    <w:bottom w:val="none" w:sz="0" w:space="0" w:color="auto"/>
                    <w:right w:val="none" w:sz="0" w:space="0" w:color="auto"/>
                  </w:divBdr>
                </w:div>
                <w:div w:id="479201790">
                  <w:marLeft w:val="640"/>
                  <w:marRight w:val="0"/>
                  <w:marTop w:val="0"/>
                  <w:marBottom w:val="0"/>
                  <w:divBdr>
                    <w:top w:val="none" w:sz="0" w:space="0" w:color="auto"/>
                    <w:left w:val="none" w:sz="0" w:space="0" w:color="auto"/>
                    <w:bottom w:val="none" w:sz="0" w:space="0" w:color="auto"/>
                    <w:right w:val="none" w:sz="0" w:space="0" w:color="auto"/>
                  </w:divBdr>
                </w:div>
                <w:div w:id="1554586206">
                  <w:marLeft w:val="640"/>
                  <w:marRight w:val="0"/>
                  <w:marTop w:val="0"/>
                  <w:marBottom w:val="0"/>
                  <w:divBdr>
                    <w:top w:val="none" w:sz="0" w:space="0" w:color="auto"/>
                    <w:left w:val="none" w:sz="0" w:space="0" w:color="auto"/>
                    <w:bottom w:val="none" w:sz="0" w:space="0" w:color="auto"/>
                    <w:right w:val="none" w:sz="0" w:space="0" w:color="auto"/>
                  </w:divBdr>
                </w:div>
                <w:div w:id="524485710">
                  <w:marLeft w:val="640"/>
                  <w:marRight w:val="0"/>
                  <w:marTop w:val="0"/>
                  <w:marBottom w:val="0"/>
                  <w:divBdr>
                    <w:top w:val="none" w:sz="0" w:space="0" w:color="auto"/>
                    <w:left w:val="none" w:sz="0" w:space="0" w:color="auto"/>
                    <w:bottom w:val="none" w:sz="0" w:space="0" w:color="auto"/>
                    <w:right w:val="none" w:sz="0" w:space="0" w:color="auto"/>
                  </w:divBdr>
                </w:div>
                <w:div w:id="683939606">
                  <w:marLeft w:val="640"/>
                  <w:marRight w:val="0"/>
                  <w:marTop w:val="0"/>
                  <w:marBottom w:val="0"/>
                  <w:divBdr>
                    <w:top w:val="none" w:sz="0" w:space="0" w:color="auto"/>
                    <w:left w:val="none" w:sz="0" w:space="0" w:color="auto"/>
                    <w:bottom w:val="none" w:sz="0" w:space="0" w:color="auto"/>
                    <w:right w:val="none" w:sz="0" w:space="0" w:color="auto"/>
                  </w:divBdr>
                </w:div>
                <w:div w:id="1052996331">
                  <w:marLeft w:val="640"/>
                  <w:marRight w:val="0"/>
                  <w:marTop w:val="0"/>
                  <w:marBottom w:val="0"/>
                  <w:divBdr>
                    <w:top w:val="none" w:sz="0" w:space="0" w:color="auto"/>
                    <w:left w:val="none" w:sz="0" w:space="0" w:color="auto"/>
                    <w:bottom w:val="none" w:sz="0" w:space="0" w:color="auto"/>
                    <w:right w:val="none" w:sz="0" w:space="0" w:color="auto"/>
                  </w:divBdr>
                </w:div>
                <w:div w:id="1060598303">
                  <w:marLeft w:val="640"/>
                  <w:marRight w:val="0"/>
                  <w:marTop w:val="0"/>
                  <w:marBottom w:val="0"/>
                  <w:divBdr>
                    <w:top w:val="none" w:sz="0" w:space="0" w:color="auto"/>
                    <w:left w:val="none" w:sz="0" w:space="0" w:color="auto"/>
                    <w:bottom w:val="none" w:sz="0" w:space="0" w:color="auto"/>
                    <w:right w:val="none" w:sz="0" w:space="0" w:color="auto"/>
                  </w:divBdr>
                </w:div>
                <w:div w:id="1091464508">
                  <w:marLeft w:val="640"/>
                  <w:marRight w:val="0"/>
                  <w:marTop w:val="0"/>
                  <w:marBottom w:val="0"/>
                  <w:divBdr>
                    <w:top w:val="none" w:sz="0" w:space="0" w:color="auto"/>
                    <w:left w:val="none" w:sz="0" w:space="0" w:color="auto"/>
                    <w:bottom w:val="none" w:sz="0" w:space="0" w:color="auto"/>
                    <w:right w:val="none" w:sz="0" w:space="0" w:color="auto"/>
                  </w:divBdr>
                </w:div>
                <w:div w:id="984042490">
                  <w:marLeft w:val="640"/>
                  <w:marRight w:val="0"/>
                  <w:marTop w:val="0"/>
                  <w:marBottom w:val="0"/>
                  <w:divBdr>
                    <w:top w:val="none" w:sz="0" w:space="0" w:color="auto"/>
                    <w:left w:val="none" w:sz="0" w:space="0" w:color="auto"/>
                    <w:bottom w:val="none" w:sz="0" w:space="0" w:color="auto"/>
                    <w:right w:val="none" w:sz="0" w:space="0" w:color="auto"/>
                  </w:divBdr>
                </w:div>
                <w:div w:id="1519998767">
                  <w:marLeft w:val="640"/>
                  <w:marRight w:val="0"/>
                  <w:marTop w:val="0"/>
                  <w:marBottom w:val="0"/>
                  <w:divBdr>
                    <w:top w:val="none" w:sz="0" w:space="0" w:color="auto"/>
                    <w:left w:val="none" w:sz="0" w:space="0" w:color="auto"/>
                    <w:bottom w:val="none" w:sz="0" w:space="0" w:color="auto"/>
                    <w:right w:val="none" w:sz="0" w:space="0" w:color="auto"/>
                  </w:divBdr>
                </w:div>
                <w:div w:id="1237394957">
                  <w:marLeft w:val="640"/>
                  <w:marRight w:val="0"/>
                  <w:marTop w:val="0"/>
                  <w:marBottom w:val="0"/>
                  <w:divBdr>
                    <w:top w:val="none" w:sz="0" w:space="0" w:color="auto"/>
                    <w:left w:val="none" w:sz="0" w:space="0" w:color="auto"/>
                    <w:bottom w:val="none" w:sz="0" w:space="0" w:color="auto"/>
                    <w:right w:val="none" w:sz="0" w:space="0" w:color="auto"/>
                  </w:divBdr>
                </w:div>
                <w:div w:id="1603755123">
                  <w:marLeft w:val="640"/>
                  <w:marRight w:val="0"/>
                  <w:marTop w:val="0"/>
                  <w:marBottom w:val="0"/>
                  <w:divBdr>
                    <w:top w:val="none" w:sz="0" w:space="0" w:color="auto"/>
                    <w:left w:val="none" w:sz="0" w:space="0" w:color="auto"/>
                    <w:bottom w:val="none" w:sz="0" w:space="0" w:color="auto"/>
                    <w:right w:val="none" w:sz="0" w:space="0" w:color="auto"/>
                  </w:divBdr>
                </w:div>
                <w:div w:id="1192764394">
                  <w:marLeft w:val="640"/>
                  <w:marRight w:val="0"/>
                  <w:marTop w:val="0"/>
                  <w:marBottom w:val="0"/>
                  <w:divBdr>
                    <w:top w:val="none" w:sz="0" w:space="0" w:color="auto"/>
                    <w:left w:val="none" w:sz="0" w:space="0" w:color="auto"/>
                    <w:bottom w:val="none" w:sz="0" w:space="0" w:color="auto"/>
                    <w:right w:val="none" w:sz="0" w:space="0" w:color="auto"/>
                  </w:divBdr>
                </w:div>
                <w:div w:id="1681079475">
                  <w:marLeft w:val="640"/>
                  <w:marRight w:val="0"/>
                  <w:marTop w:val="0"/>
                  <w:marBottom w:val="0"/>
                  <w:divBdr>
                    <w:top w:val="none" w:sz="0" w:space="0" w:color="auto"/>
                    <w:left w:val="none" w:sz="0" w:space="0" w:color="auto"/>
                    <w:bottom w:val="none" w:sz="0" w:space="0" w:color="auto"/>
                    <w:right w:val="none" w:sz="0" w:space="0" w:color="auto"/>
                  </w:divBdr>
                </w:div>
                <w:div w:id="1229922791">
                  <w:marLeft w:val="640"/>
                  <w:marRight w:val="0"/>
                  <w:marTop w:val="0"/>
                  <w:marBottom w:val="0"/>
                  <w:divBdr>
                    <w:top w:val="none" w:sz="0" w:space="0" w:color="auto"/>
                    <w:left w:val="none" w:sz="0" w:space="0" w:color="auto"/>
                    <w:bottom w:val="none" w:sz="0" w:space="0" w:color="auto"/>
                    <w:right w:val="none" w:sz="0" w:space="0" w:color="auto"/>
                  </w:divBdr>
                </w:div>
                <w:div w:id="513307198">
                  <w:marLeft w:val="640"/>
                  <w:marRight w:val="0"/>
                  <w:marTop w:val="0"/>
                  <w:marBottom w:val="0"/>
                  <w:divBdr>
                    <w:top w:val="none" w:sz="0" w:space="0" w:color="auto"/>
                    <w:left w:val="none" w:sz="0" w:space="0" w:color="auto"/>
                    <w:bottom w:val="none" w:sz="0" w:space="0" w:color="auto"/>
                    <w:right w:val="none" w:sz="0" w:space="0" w:color="auto"/>
                  </w:divBdr>
                </w:div>
                <w:div w:id="1467232924">
                  <w:marLeft w:val="640"/>
                  <w:marRight w:val="0"/>
                  <w:marTop w:val="0"/>
                  <w:marBottom w:val="0"/>
                  <w:divBdr>
                    <w:top w:val="none" w:sz="0" w:space="0" w:color="auto"/>
                    <w:left w:val="none" w:sz="0" w:space="0" w:color="auto"/>
                    <w:bottom w:val="none" w:sz="0" w:space="0" w:color="auto"/>
                    <w:right w:val="none" w:sz="0" w:space="0" w:color="auto"/>
                  </w:divBdr>
                </w:div>
                <w:div w:id="611475909">
                  <w:marLeft w:val="640"/>
                  <w:marRight w:val="0"/>
                  <w:marTop w:val="0"/>
                  <w:marBottom w:val="0"/>
                  <w:divBdr>
                    <w:top w:val="none" w:sz="0" w:space="0" w:color="auto"/>
                    <w:left w:val="none" w:sz="0" w:space="0" w:color="auto"/>
                    <w:bottom w:val="none" w:sz="0" w:space="0" w:color="auto"/>
                    <w:right w:val="none" w:sz="0" w:space="0" w:color="auto"/>
                  </w:divBdr>
                </w:div>
                <w:div w:id="1776440225">
                  <w:marLeft w:val="640"/>
                  <w:marRight w:val="0"/>
                  <w:marTop w:val="0"/>
                  <w:marBottom w:val="0"/>
                  <w:divBdr>
                    <w:top w:val="none" w:sz="0" w:space="0" w:color="auto"/>
                    <w:left w:val="none" w:sz="0" w:space="0" w:color="auto"/>
                    <w:bottom w:val="none" w:sz="0" w:space="0" w:color="auto"/>
                    <w:right w:val="none" w:sz="0" w:space="0" w:color="auto"/>
                  </w:divBdr>
                </w:div>
                <w:div w:id="1625233508">
                  <w:marLeft w:val="640"/>
                  <w:marRight w:val="0"/>
                  <w:marTop w:val="0"/>
                  <w:marBottom w:val="0"/>
                  <w:divBdr>
                    <w:top w:val="none" w:sz="0" w:space="0" w:color="auto"/>
                    <w:left w:val="none" w:sz="0" w:space="0" w:color="auto"/>
                    <w:bottom w:val="none" w:sz="0" w:space="0" w:color="auto"/>
                    <w:right w:val="none" w:sz="0" w:space="0" w:color="auto"/>
                  </w:divBdr>
                </w:div>
                <w:div w:id="992951633">
                  <w:marLeft w:val="640"/>
                  <w:marRight w:val="0"/>
                  <w:marTop w:val="0"/>
                  <w:marBottom w:val="0"/>
                  <w:divBdr>
                    <w:top w:val="none" w:sz="0" w:space="0" w:color="auto"/>
                    <w:left w:val="none" w:sz="0" w:space="0" w:color="auto"/>
                    <w:bottom w:val="none" w:sz="0" w:space="0" w:color="auto"/>
                    <w:right w:val="none" w:sz="0" w:space="0" w:color="auto"/>
                  </w:divBdr>
                </w:div>
                <w:div w:id="1784499892">
                  <w:marLeft w:val="640"/>
                  <w:marRight w:val="0"/>
                  <w:marTop w:val="0"/>
                  <w:marBottom w:val="0"/>
                  <w:divBdr>
                    <w:top w:val="none" w:sz="0" w:space="0" w:color="auto"/>
                    <w:left w:val="none" w:sz="0" w:space="0" w:color="auto"/>
                    <w:bottom w:val="none" w:sz="0" w:space="0" w:color="auto"/>
                    <w:right w:val="none" w:sz="0" w:space="0" w:color="auto"/>
                  </w:divBdr>
                </w:div>
                <w:div w:id="1633824626">
                  <w:marLeft w:val="640"/>
                  <w:marRight w:val="0"/>
                  <w:marTop w:val="0"/>
                  <w:marBottom w:val="0"/>
                  <w:divBdr>
                    <w:top w:val="none" w:sz="0" w:space="0" w:color="auto"/>
                    <w:left w:val="none" w:sz="0" w:space="0" w:color="auto"/>
                    <w:bottom w:val="none" w:sz="0" w:space="0" w:color="auto"/>
                    <w:right w:val="none" w:sz="0" w:space="0" w:color="auto"/>
                  </w:divBdr>
                </w:div>
                <w:div w:id="990714517">
                  <w:marLeft w:val="640"/>
                  <w:marRight w:val="0"/>
                  <w:marTop w:val="0"/>
                  <w:marBottom w:val="0"/>
                  <w:divBdr>
                    <w:top w:val="none" w:sz="0" w:space="0" w:color="auto"/>
                    <w:left w:val="none" w:sz="0" w:space="0" w:color="auto"/>
                    <w:bottom w:val="none" w:sz="0" w:space="0" w:color="auto"/>
                    <w:right w:val="none" w:sz="0" w:space="0" w:color="auto"/>
                  </w:divBdr>
                </w:div>
                <w:div w:id="1753044635">
                  <w:marLeft w:val="640"/>
                  <w:marRight w:val="0"/>
                  <w:marTop w:val="0"/>
                  <w:marBottom w:val="0"/>
                  <w:divBdr>
                    <w:top w:val="none" w:sz="0" w:space="0" w:color="auto"/>
                    <w:left w:val="none" w:sz="0" w:space="0" w:color="auto"/>
                    <w:bottom w:val="none" w:sz="0" w:space="0" w:color="auto"/>
                    <w:right w:val="none" w:sz="0" w:space="0" w:color="auto"/>
                  </w:divBdr>
                </w:div>
                <w:div w:id="726760532">
                  <w:marLeft w:val="640"/>
                  <w:marRight w:val="0"/>
                  <w:marTop w:val="0"/>
                  <w:marBottom w:val="0"/>
                  <w:divBdr>
                    <w:top w:val="none" w:sz="0" w:space="0" w:color="auto"/>
                    <w:left w:val="none" w:sz="0" w:space="0" w:color="auto"/>
                    <w:bottom w:val="none" w:sz="0" w:space="0" w:color="auto"/>
                    <w:right w:val="none" w:sz="0" w:space="0" w:color="auto"/>
                  </w:divBdr>
                </w:div>
                <w:div w:id="1239169651">
                  <w:marLeft w:val="640"/>
                  <w:marRight w:val="0"/>
                  <w:marTop w:val="0"/>
                  <w:marBottom w:val="0"/>
                  <w:divBdr>
                    <w:top w:val="none" w:sz="0" w:space="0" w:color="auto"/>
                    <w:left w:val="none" w:sz="0" w:space="0" w:color="auto"/>
                    <w:bottom w:val="none" w:sz="0" w:space="0" w:color="auto"/>
                    <w:right w:val="none" w:sz="0" w:space="0" w:color="auto"/>
                  </w:divBdr>
                </w:div>
                <w:div w:id="1584603413">
                  <w:marLeft w:val="640"/>
                  <w:marRight w:val="0"/>
                  <w:marTop w:val="0"/>
                  <w:marBottom w:val="0"/>
                  <w:divBdr>
                    <w:top w:val="none" w:sz="0" w:space="0" w:color="auto"/>
                    <w:left w:val="none" w:sz="0" w:space="0" w:color="auto"/>
                    <w:bottom w:val="none" w:sz="0" w:space="0" w:color="auto"/>
                    <w:right w:val="none" w:sz="0" w:space="0" w:color="auto"/>
                  </w:divBdr>
                </w:div>
                <w:div w:id="1083912920">
                  <w:marLeft w:val="640"/>
                  <w:marRight w:val="0"/>
                  <w:marTop w:val="0"/>
                  <w:marBottom w:val="0"/>
                  <w:divBdr>
                    <w:top w:val="none" w:sz="0" w:space="0" w:color="auto"/>
                    <w:left w:val="none" w:sz="0" w:space="0" w:color="auto"/>
                    <w:bottom w:val="none" w:sz="0" w:space="0" w:color="auto"/>
                    <w:right w:val="none" w:sz="0" w:space="0" w:color="auto"/>
                  </w:divBdr>
                </w:div>
                <w:div w:id="847407990">
                  <w:marLeft w:val="640"/>
                  <w:marRight w:val="0"/>
                  <w:marTop w:val="0"/>
                  <w:marBottom w:val="0"/>
                  <w:divBdr>
                    <w:top w:val="none" w:sz="0" w:space="0" w:color="auto"/>
                    <w:left w:val="none" w:sz="0" w:space="0" w:color="auto"/>
                    <w:bottom w:val="none" w:sz="0" w:space="0" w:color="auto"/>
                    <w:right w:val="none" w:sz="0" w:space="0" w:color="auto"/>
                  </w:divBdr>
                </w:div>
                <w:div w:id="1105349216">
                  <w:marLeft w:val="640"/>
                  <w:marRight w:val="0"/>
                  <w:marTop w:val="0"/>
                  <w:marBottom w:val="0"/>
                  <w:divBdr>
                    <w:top w:val="none" w:sz="0" w:space="0" w:color="auto"/>
                    <w:left w:val="none" w:sz="0" w:space="0" w:color="auto"/>
                    <w:bottom w:val="none" w:sz="0" w:space="0" w:color="auto"/>
                    <w:right w:val="none" w:sz="0" w:space="0" w:color="auto"/>
                  </w:divBdr>
                </w:div>
                <w:div w:id="1482044556">
                  <w:marLeft w:val="640"/>
                  <w:marRight w:val="0"/>
                  <w:marTop w:val="0"/>
                  <w:marBottom w:val="0"/>
                  <w:divBdr>
                    <w:top w:val="none" w:sz="0" w:space="0" w:color="auto"/>
                    <w:left w:val="none" w:sz="0" w:space="0" w:color="auto"/>
                    <w:bottom w:val="none" w:sz="0" w:space="0" w:color="auto"/>
                    <w:right w:val="none" w:sz="0" w:space="0" w:color="auto"/>
                  </w:divBdr>
                </w:div>
                <w:div w:id="1753044592">
                  <w:marLeft w:val="640"/>
                  <w:marRight w:val="0"/>
                  <w:marTop w:val="0"/>
                  <w:marBottom w:val="0"/>
                  <w:divBdr>
                    <w:top w:val="none" w:sz="0" w:space="0" w:color="auto"/>
                    <w:left w:val="none" w:sz="0" w:space="0" w:color="auto"/>
                    <w:bottom w:val="none" w:sz="0" w:space="0" w:color="auto"/>
                    <w:right w:val="none" w:sz="0" w:space="0" w:color="auto"/>
                  </w:divBdr>
                </w:div>
                <w:div w:id="507208287">
                  <w:marLeft w:val="640"/>
                  <w:marRight w:val="0"/>
                  <w:marTop w:val="0"/>
                  <w:marBottom w:val="0"/>
                  <w:divBdr>
                    <w:top w:val="none" w:sz="0" w:space="0" w:color="auto"/>
                    <w:left w:val="none" w:sz="0" w:space="0" w:color="auto"/>
                    <w:bottom w:val="none" w:sz="0" w:space="0" w:color="auto"/>
                    <w:right w:val="none" w:sz="0" w:space="0" w:color="auto"/>
                  </w:divBdr>
                </w:div>
                <w:div w:id="231934365">
                  <w:marLeft w:val="640"/>
                  <w:marRight w:val="0"/>
                  <w:marTop w:val="0"/>
                  <w:marBottom w:val="0"/>
                  <w:divBdr>
                    <w:top w:val="none" w:sz="0" w:space="0" w:color="auto"/>
                    <w:left w:val="none" w:sz="0" w:space="0" w:color="auto"/>
                    <w:bottom w:val="none" w:sz="0" w:space="0" w:color="auto"/>
                    <w:right w:val="none" w:sz="0" w:space="0" w:color="auto"/>
                  </w:divBdr>
                </w:div>
                <w:div w:id="1331103335">
                  <w:marLeft w:val="640"/>
                  <w:marRight w:val="0"/>
                  <w:marTop w:val="0"/>
                  <w:marBottom w:val="0"/>
                  <w:divBdr>
                    <w:top w:val="none" w:sz="0" w:space="0" w:color="auto"/>
                    <w:left w:val="none" w:sz="0" w:space="0" w:color="auto"/>
                    <w:bottom w:val="none" w:sz="0" w:space="0" w:color="auto"/>
                    <w:right w:val="none" w:sz="0" w:space="0" w:color="auto"/>
                  </w:divBdr>
                </w:div>
                <w:div w:id="921795295">
                  <w:marLeft w:val="640"/>
                  <w:marRight w:val="0"/>
                  <w:marTop w:val="0"/>
                  <w:marBottom w:val="0"/>
                  <w:divBdr>
                    <w:top w:val="none" w:sz="0" w:space="0" w:color="auto"/>
                    <w:left w:val="none" w:sz="0" w:space="0" w:color="auto"/>
                    <w:bottom w:val="none" w:sz="0" w:space="0" w:color="auto"/>
                    <w:right w:val="none" w:sz="0" w:space="0" w:color="auto"/>
                  </w:divBdr>
                </w:div>
                <w:div w:id="1940870477">
                  <w:marLeft w:val="640"/>
                  <w:marRight w:val="0"/>
                  <w:marTop w:val="0"/>
                  <w:marBottom w:val="0"/>
                  <w:divBdr>
                    <w:top w:val="none" w:sz="0" w:space="0" w:color="auto"/>
                    <w:left w:val="none" w:sz="0" w:space="0" w:color="auto"/>
                    <w:bottom w:val="none" w:sz="0" w:space="0" w:color="auto"/>
                    <w:right w:val="none" w:sz="0" w:space="0" w:color="auto"/>
                  </w:divBdr>
                </w:div>
                <w:div w:id="185141521">
                  <w:marLeft w:val="640"/>
                  <w:marRight w:val="0"/>
                  <w:marTop w:val="0"/>
                  <w:marBottom w:val="0"/>
                  <w:divBdr>
                    <w:top w:val="none" w:sz="0" w:space="0" w:color="auto"/>
                    <w:left w:val="none" w:sz="0" w:space="0" w:color="auto"/>
                    <w:bottom w:val="none" w:sz="0" w:space="0" w:color="auto"/>
                    <w:right w:val="none" w:sz="0" w:space="0" w:color="auto"/>
                  </w:divBdr>
                </w:div>
                <w:div w:id="1289626449">
                  <w:marLeft w:val="640"/>
                  <w:marRight w:val="0"/>
                  <w:marTop w:val="0"/>
                  <w:marBottom w:val="0"/>
                  <w:divBdr>
                    <w:top w:val="none" w:sz="0" w:space="0" w:color="auto"/>
                    <w:left w:val="none" w:sz="0" w:space="0" w:color="auto"/>
                    <w:bottom w:val="none" w:sz="0" w:space="0" w:color="auto"/>
                    <w:right w:val="none" w:sz="0" w:space="0" w:color="auto"/>
                  </w:divBdr>
                </w:div>
                <w:div w:id="1887790619">
                  <w:marLeft w:val="640"/>
                  <w:marRight w:val="0"/>
                  <w:marTop w:val="0"/>
                  <w:marBottom w:val="0"/>
                  <w:divBdr>
                    <w:top w:val="none" w:sz="0" w:space="0" w:color="auto"/>
                    <w:left w:val="none" w:sz="0" w:space="0" w:color="auto"/>
                    <w:bottom w:val="none" w:sz="0" w:space="0" w:color="auto"/>
                    <w:right w:val="none" w:sz="0" w:space="0" w:color="auto"/>
                  </w:divBdr>
                </w:div>
              </w:divsChild>
            </w:div>
            <w:div w:id="1846239223">
              <w:marLeft w:val="0"/>
              <w:marRight w:val="0"/>
              <w:marTop w:val="0"/>
              <w:marBottom w:val="0"/>
              <w:divBdr>
                <w:top w:val="none" w:sz="0" w:space="0" w:color="auto"/>
                <w:left w:val="none" w:sz="0" w:space="0" w:color="auto"/>
                <w:bottom w:val="none" w:sz="0" w:space="0" w:color="auto"/>
                <w:right w:val="none" w:sz="0" w:space="0" w:color="auto"/>
              </w:divBdr>
              <w:divsChild>
                <w:div w:id="191192586">
                  <w:marLeft w:val="640"/>
                  <w:marRight w:val="0"/>
                  <w:marTop w:val="0"/>
                  <w:marBottom w:val="0"/>
                  <w:divBdr>
                    <w:top w:val="none" w:sz="0" w:space="0" w:color="auto"/>
                    <w:left w:val="none" w:sz="0" w:space="0" w:color="auto"/>
                    <w:bottom w:val="none" w:sz="0" w:space="0" w:color="auto"/>
                    <w:right w:val="none" w:sz="0" w:space="0" w:color="auto"/>
                  </w:divBdr>
                </w:div>
                <w:div w:id="1173376537">
                  <w:marLeft w:val="640"/>
                  <w:marRight w:val="0"/>
                  <w:marTop w:val="0"/>
                  <w:marBottom w:val="0"/>
                  <w:divBdr>
                    <w:top w:val="none" w:sz="0" w:space="0" w:color="auto"/>
                    <w:left w:val="none" w:sz="0" w:space="0" w:color="auto"/>
                    <w:bottom w:val="none" w:sz="0" w:space="0" w:color="auto"/>
                    <w:right w:val="none" w:sz="0" w:space="0" w:color="auto"/>
                  </w:divBdr>
                </w:div>
                <w:div w:id="1110512976">
                  <w:marLeft w:val="640"/>
                  <w:marRight w:val="0"/>
                  <w:marTop w:val="0"/>
                  <w:marBottom w:val="0"/>
                  <w:divBdr>
                    <w:top w:val="none" w:sz="0" w:space="0" w:color="auto"/>
                    <w:left w:val="none" w:sz="0" w:space="0" w:color="auto"/>
                    <w:bottom w:val="none" w:sz="0" w:space="0" w:color="auto"/>
                    <w:right w:val="none" w:sz="0" w:space="0" w:color="auto"/>
                  </w:divBdr>
                </w:div>
                <w:div w:id="646789330">
                  <w:marLeft w:val="640"/>
                  <w:marRight w:val="0"/>
                  <w:marTop w:val="0"/>
                  <w:marBottom w:val="0"/>
                  <w:divBdr>
                    <w:top w:val="none" w:sz="0" w:space="0" w:color="auto"/>
                    <w:left w:val="none" w:sz="0" w:space="0" w:color="auto"/>
                    <w:bottom w:val="none" w:sz="0" w:space="0" w:color="auto"/>
                    <w:right w:val="none" w:sz="0" w:space="0" w:color="auto"/>
                  </w:divBdr>
                </w:div>
                <w:div w:id="1928464798">
                  <w:marLeft w:val="640"/>
                  <w:marRight w:val="0"/>
                  <w:marTop w:val="0"/>
                  <w:marBottom w:val="0"/>
                  <w:divBdr>
                    <w:top w:val="none" w:sz="0" w:space="0" w:color="auto"/>
                    <w:left w:val="none" w:sz="0" w:space="0" w:color="auto"/>
                    <w:bottom w:val="none" w:sz="0" w:space="0" w:color="auto"/>
                    <w:right w:val="none" w:sz="0" w:space="0" w:color="auto"/>
                  </w:divBdr>
                </w:div>
                <w:div w:id="26951358">
                  <w:marLeft w:val="640"/>
                  <w:marRight w:val="0"/>
                  <w:marTop w:val="0"/>
                  <w:marBottom w:val="0"/>
                  <w:divBdr>
                    <w:top w:val="none" w:sz="0" w:space="0" w:color="auto"/>
                    <w:left w:val="none" w:sz="0" w:space="0" w:color="auto"/>
                    <w:bottom w:val="none" w:sz="0" w:space="0" w:color="auto"/>
                    <w:right w:val="none" w:sz="0" w:space="0" w:color="auto"/>
                  </w:divBdr>
                </w:div>
                <w:div w:id="613513103">
                  <w:marLeft w:val="640"/>
                  <w:marRight w:val="0"/>
                  <w:marTop w:val="0"/>
                  <w:marBottom w:val="0"/>
                  <w:divBdr>
                    <w:top w:val="none" w:sz="0" w:space="0" w:color="auto"/>
                    <w:left w:val="none" w:sz="0" w:space="0" w:color="auto"/>
                    <w:bottom w:val="none" w:sz="0" w:space="0" w:color="auto"/>
                    <w:right w:val="none" w:sz="0" w:space="0" w:color="auto"/>
                  </w:divBdr>
                </w:div>
                <w:div w:id="1631125861">
                  <w:marLeft w:val="640"/>
                  <w:marRight w:val="0"/>
                  <w:marTop w:val="0"/>
                  <w:marBottom w:val="0"/>
                  <w:divBdr>
                    <w:top w:val="none" w:sz="0" w:space="0" w:color="auto"/>
                    <w:left w:val="none" w:sz="0" w:space="0" w:color="auto"/>
                    <w:bottom w:val="none" w:sz="0" w:space="0" w:color="auto"/>
                    <w:right w:val="none" w:sz="0" w:space="0" w:color="auto"/>
                  </w:divBdr>
                </w:div>
                <w:div w:id="409083636">
                  <w:marLeft w:val="640"/>
                  <w:marRight w:val="0"/>
                  <w:marTop w:val="0"/>
                  <w:marBottom w:val="0"/>
                  <w:divBdr>
                    <w:top w:val="none" w:sz="0" w:space="0" w:color="auto"/>
                    <w:left w:val="none" w:sz="0" w:space="0" w:color="auto"/>
                    <w:bottom w:val="none" w:sz="0" w:space="0" w:color="auto"/>
                    <w:right w:val="none" w:sz="0" w:space="0" w:color="auto"/>
                  </w:divBdr>
                </w:div>
                <w:div w:id="2100444036">
                  <w:marLeft w:val="640"/>
                  <w:marRight w:val="0"/>
                  <w:marTop w:val="0"/>
                  <w:marBottom w:val="0"/>
                  <w:divBdr>
                    <w:top w:val="none" w:sz="0" w:space="0" w:color="auto"/>
                    <w:left w:val="none" w:sz="0" w:space="0" w:color="auto"/>
                    <w:bottom w:val="none" w:sz="0" w:space="0" w:color="auto"/>
                    <w:right w:val="none" w:sz="0" w:space="0" w:color="auto"/>
                  </w:divBdr>
                </w:div>
                <w:div w:id="1388458419">
                  <w:marLeft w:val="640"/>
                  <w:marRight w:val="0"/>
                  <w:marTop w:val="0"/>
                  <w:marBottom w:val="0"/>
                  <w:divBdr>
                    <w:top w:val="none" w:sz="0" w:space="0" w:color="auto"/>
                    <w:left w:val="none" w:sz="0" w:space="0" w:color="auto"/>
                    <w:bottom w:val="none" w:sz="0" w:space="0" w:color="auto"/>
                    <w:right w:val="none" w:sz="0" w:space="0" w:color="auto"/>
                  </w:divBdr>
                </w:div>
                <w:div w:id="1073890383">
                  <w:marLeft w:val="640"/>
                  <w:marRight w:val="0"/>
                  <w:marTop w:val="0"/>
                  <w:marBottom w:val="0"/>
                  <w:divBdr>
                    <w:top w:val="none" w:sz="0" w:space="0" w:color="auto"/>
                    <w:left w:val="none" w:sz="0" w:space="0" w:color="auto"/>
                    <w:bottom w:val="none" w:sz="0" w:space="0" w:color="auto"/>
                    <w:right w:val="none" w:sz="0" w:space="0" w:color="auto"/>
                  </w:divBdr>
                </w:div>
                <w:div w:id="712576166">
                  <w:marLeft w:val="640"/>
                  <w:marRight w:val="0"/>
                  <w:marTop w:val="0"/>
                  <w:marBottom w:val="0"/>
                  <w:divBdr>
                    <w:top w:val="none" w:sz="0" w:space="0" w:color="auto"/>
                    <w:left w:val="none" w:sz="0" w:space="0" w:color="auto"/>
                    <w:bottom w:val="none" w:sz="0" w:space="0" w:color="auto"/>
                    <w:right w:val="none" w:sz="0" w:space="0" w:color="auto"/>
                  </w:divBdr>
                </w:div>
                <w:div w:id="1478953216">
                  <w:marLeft w:val="640"/>
                  <w:marRight w:val="0"/>
                  <w:marTop w:val="0"/>
                  <w:marBottom w:val="0"/>
                  <w:divBdr>
                    <w:top w:val="none" w:sz="0" w:space="0" w:color="auto"/>
                    <w:left w:val="none" w:sz="0" w:space="0" w:color="auto"/>
                    <w:bottom w:val="none" w:sz="0" w:space="0" w:color="auto"/>
                    <w:right w:val="none" w:sz="0" w:space="0" w:color="auto"/>
                  </w:divBdr>
                </w:div>
                <w:div w:id="1399016095">
                  <w:marLeft w:val="640"/>
                  <w:marRight w:val="0"/>
                  <w:marTop w:val="0"/>
                  <w:marBottom w:val="0"/>
                  <w:divBdr>
                    <w:top w:val="none" w:sz="0" w:space="0" w:color="auto"/>
                    <w:left w:val="none" w:sz="0" w:space="0" w:color="auto"/>
                    <w:bottom w:val="none" w:sz="0" w:space="0" w:color="auto"/>
                    <w:right w:val="none" w:sz="0" w:space="0" w:color="auto"/>
                  </w:divBdr>
                </w:div>
                <w:div w:id="1524972438">
                  <w:marLeft w:val="640"/>
                  <w:marRight w:val="0"/>
                  <w:marTop w:val="0"/>
                  <w:marBottom w:val="0"/>
                  <w:divBdr>
                    <w:top w:val="none" w:sz="0" w:space="0" w:color="auto"/>
                    <w:left w:val="none" w:sz="0" w:space="0" w:color="auto"/>
                    <w:bottom w:val="none" w:sz="0" w:space="0" w:color="auto"/>
                    <w:right w:val="none" w:sz="0" w:space="0" w:color="auto"/>
                  </w:divBdr>
                </w:div>
                <w:div w:id="1901091794">
                  <w:marLeft w:val="640"/>
                  <w:marRight w:val="0"/>
                  <w:marTop w:val="0"/>
                  <w:marBottom w:val="0"/>
                  <w:divBdr>
                    <w:top w:val="none" w:sz="0" w:space="0" w:color="auto"/>
                    <w:left w:val="none" w:sz="0" w:space="0" w:color="auto"/>
                    <w:bottom w:val="none" w:sz="0" w:space="0" w:color="auto"/>
                    <w:right w:val="none" w:sz="0" w:space="0" w:color="auto"/>
                  </w:divBdr>
                </w:div>
                <w:div w:id="561017482">
                  <w:marLeft w:val="640"/>
                  <w:marRight w:val="0"/>
                  <w:marTop w:val="0"/>
                  <w:marBottom w:val="0"/>
                  <w:divBdr>
                    <w:top w:val="none" w:sz="0" w:space="0" w:color="auto"/>
                    <w:left w:val="none" w:sz="0" w:space="0" w:color="auto"/>
                    <w:bottom w:val="none" w:sz="0" w:space="0" w:color="auto"/>
                    <w:right w:val="none" w:sz="0" w:space="0" w:color="auto"/>
                  </w:divBdr>
                </w:div>
                <w:div w:id="869538504">
                  <w:marLeft w:val="640"/>
                  <w:marRight w:val="0"/>
                  <w:marTop w:val="0"/>
                  <w:marBottom w:val="0"/>
                  <w:divBdr>
                    <w:top w:val="none" w:sz="0" w:space="0" w:color="auto"/>
                    <w:left w:val="none" w:sz="0" w:space="0" w:color="auto"/>
                    <w:bottom w:val="none" w:sz="0" w:space="0" w:color="auto"/>
                    <w:right w:val="none" w:sz="0" w:space="0" w:color="auto"/>
                  </w:divBdr>
                </w:div>
                <w:div w:id="2080515957">
                  <w:marLeft w:val="640"/>
                  <w:marRight w:val="0"/>
                  <w:marTop w:val="0"/>
                  <w:marBottom w:val="0"/>
                  <w:divBdr>
                    <w:top w:val="none" w:sz="0" w:space="0" w:color="auto"/>
                    <w:left w:val="none" w:sz="0" w:space="0" w:color="auto"/>
                    <w:bottom w:val="none" w:sz="0" w:space="0" w:color="auto"/>
                    <w:right w:val="none" w:sz="0" w:space="0" w:color="auto"/>
                  </w:divBdr>
                </w:div>
                <w:div w:id="873277183">
                  <w:marLeft w:val="640"/>
                  <w:marRight w:val="0"/>
                  <w:marTop w:val="0"/>
                  <w:marBottom w:val="0"/>
                  <w:divBdr>
                    <w:top w:val="none" w:sz="0" w:space="0" w:color="auto"/>
                    <w:left w:val="none" w:sz="0" w:space="0" w:color="auto"/>
                    <w:bottom w:val="none" w:sz="0" w:space="0" w:color="auto"/>
                    <w:right w:val="none" w:sz="0" w:space="0" w:color="auto"/>
                  </w:divBdr>
                </w:div>
                <w:div w:id="593780006">
                  <w:marLeft w:val="640"/>
                  <w:marRight w:val="0"/>
                  <w:marTop w:val="0"/>
                  <w:marBottom w:val="0"/>
                  <w:divBdr>
                    <w:top w:val="none" w:sz="0" w:space="0" w:color="auto"/>
                    <w:left w:val="none" w:sz="0" w:space="0" w:color="auto"/>
                    <w:bottom w:val="none" w:sz="0" w:space="0" w:color="auto"/>
                    <w:right w:val="none" w:sz="0" w:space="0" w:color="auto"/>
                  </w:divBdr>
                </w:div>
                <w:div w:id="659314754">
                  <w:marLeft w:val="640"/>
                  <w:marRight w:val="0"/>
                  <w:marTop w:val="0"/>
                  <w:marBottom w:val="0"/>
                  <w:divBdr>
                    <w:top w:val="none" w:sz="0" w:space="0" w:color="auto"/>
                    <w:left w:val="none" w:sz="0" w:space="0" w:color="auto"/>
                    <w:bottom w:val="none" w:sz="0" w:space="0" w:color="auto"/>
                    <w:right w:val="none" w:sz="0" w:space="0" w:color="auto"/>
                  </w:divBdr>
                </w:div>
                <w:div w:id="137307113">
                  <w:marLeft w:val="640"/>
                  <w:marRight w:val="0"/>
                  <w:marTop w:val="0"/>
                  <w:marBottom w:val="0"/>
                  <w:divBdr>
                    <w:top w:val="none" w:sz="0" w:space="0" w:color="auto"/>
                    <w:left w:val="none" w:sz="0" w:space="0" w:color="auto"/>
                    <w:bottom w:val="none" w:sz="0" w:space="0" w:color="auto"/>
                    <w:right w:val="none" w:sz="0" w:space="0" w:color="auto"/>
                  </w:divBdr>
                </w:div>
                <w:div w:id="575092621">
                  <w:marLeft w:val="640"/>
                  <w:marRight w:val="0"/>
                  <w:marTop w:val="0"/>
                  <w:marBottom w:val="0"/>
                  <w:divBdr>
                    <w:top w:val="none" w:sz="0" w:space="0" w:color="auto"/>
                    <w:left w:val="none" w:sz="0" w:space="0" w:color="auto"/>
                    <w:bottom w:val="none" w:sz="0" w:space="0" w:color="auto"/>
                    <w:right w:val="none" w:sz="0" w:space="0" w:color="auto"/>
                  </w:divBdr>
                </w:div>
                <w:div w:id="1015884995">
                  <w:marLeft w:val="640"/>
                  <w:marRight w:val="0"/>
                  <w:marTop w:val="0"/>
                  <w:marBottom w:val="0"/>
                  <w:divBdr>
                    <w:top w:val="none" w:sz="0" w:space="0" w:color="auto"/>
                    <w:left w:val="none" w:sz="0" w:space="0" w:color="auto"/>
                    <w:bottom w:val="none" w:sz="0" w:space="0" w:color="auto"/>
                    <w:right w:val="none" w:sz="0" w:space="0" w:color="auto"/>
                  </w:divBdr>
                </w:div>
                <w:div w:id="1276979191">
                  <w:marLeft w:val="640"/>
                  <w:marRight w:val="0"/>
                  <w:marTop w:val="0"/>
                  <w:marBottom w:val="0"/>
                  <w:divBdr>
                    <w:top w:val="none" w:sz="0" w:space="0" w:color="auto"/>
                    <w:left w:val="none" w:sz="0" w:space="0" w:color="auto"/>
                    <w:bottom w:val="none" w:sz="0" w:space="0" w:color="auto"/>
                    <w:right w:val="none" w:sz="0" w:space="0" w:color="auto"/>
                  </w:divBdr>
                </w:div>
                <w:div w:id="1272275102">
                  <w:marLeft w:val="640"/>
                  <w:marRight w:val="0"/>
                  <w:marTop w:val="0"/>
                  <w:marBottom w:val="0"/>
                  <w:divBdr>
                    <w:top w:val="none" w:sz="0" w:space="0" w:color="auto"/>
                    <w:left w:val="none" w:sz="0" w:space="0" w:color="auto"/>
                    <w:bottom w:val="none" w:sz="0" w:space="0" w:color="auto"/>
                    <w:right w:val="none" w:sz="0" w:space="0" w:color="auto"/>
                  </w:divBdr>
                </w:div>
                <w:div w:id="995300733">
                  <w:marLeft w:val="640"/>
                  <w:marRight w:val="0"/>
                  <w:marTop w:val="0"/>
                  <w:marBottom w:val="0"/>
                  <w:divBdr>
                    <w:top w:val="none" w:sz="0" w:space="0" w:color="auto"/>
                    <w:left w:val="none" w:sz="0" w:space="0" w:color="auto"/>
                    <w:bottom w:val="none" w:sz="0" w:space="0" w:color="auto"/>
                    <w:right w:val="none" w:sz="0" w:space="0" w:color="auto"/>
                  </w:divBdr>
                </w:div>
                <w:div w:id="1602567128">
                  <w:marLeft w:val="640"/>
                  <w:marRight w:val="0"/>
                  <w:marTop w:val="0"/>
                  <w:marBottom w:val="0"/>
                  <w:divBdr>
                    <w:top w:val="none" w:sz="0" w:space="0" w:color="auto"/>
                    <w:left w:val="none" w:sz="0" w:space="0" w:color="auto"/>
                    <w:bottom w:val="none" w:sz="0" w:space="0" w:color="auto"/>
                    <w:right w:val="none" w:sz="0" w:space="0" w:color="auto"/>
                  </w:divBdr>
                </w:div>
                <w:div w:id="1658342632">
                  <w:marLeft w:val="640"/>
                  <w:marRight w:val="0"/>
                  <w:marTop w:val="0"/>
                  <w:marBottom w:val="0"/>
                  <w:divBdr>
                    <w:top w:val="none" w:sz="0" w:space="0" w:color="auto"/>
                    <w:left w:val="none" w:sz="0" w:space="0" w:color="auto"/>
                    <w:bottom w:val="none" w:sz="0" w:space="0" w:color="auto"/>
                    <w:right w:val="none" w:sz="0" w:space="0" w:color="auto"/>
                  </w:divBdr>
                </w:div>
                <w:div w:id="180510889">
                  <w:marLeft w:val="640"/>
                  <w:marRight w:val="0"/>
                  <w:marTop w:val="0"/>
                  <w:marBottom w:val="0"/>
                  <w:divBdr>
                    <w:top w:val="none" w:sz="0" w:space="0" w:color="auto"/>
                    <w:left w:val="none" w:sz="0" w:space="0" w:color="auto"/>
                    <w:bottom w:val="none" w:sz="0" w:space="0" w:color="auto"/>
                    <w:right w:val="none" w:sz="0" w:space="0" w:color="auto"/>
                  </w:divBdr>
                </w:div>
                <w:div w:id="1403944201">
                  <w:marLeft w:val="640"/>
                  <w:marRight w:val="0"/>
                  <w:marTop w:val="0"/>
                  <w:marBottom w:val="0"/>
                  <w:divBdr>
                    <w:top w:val="none" w:sz="0" w:space="0" w:color="auto"/>
                    <w:left w:val="none" w:sz="0" w:space="0" w:color="auto"/>
                    <w:bottom w:val="none" w:sz="0" w:space="0" w:color="auto"/>
                    <w:right w:val="none" w:sz="0" w:space="0" w:color="auto"/>
                  </w:divBdr>
                </w:div>
                <w:div w:id="1558974905">
                  <w:marLeft w:val="640"/>
                  <w:marRight w:val="0"/>
                  <w:marTop w:val="0"/>
                  <w:marBottom w:val="0"/>
                  <w:divBdr>
                    <w:top w:val="none" w:sz="0" w:space="0" w:color="auto"/>
                    <w:left w:val="none" w:sz="0" w:space="0" w:color="auto"/>
                    <w:bottom w:val="none" w:sz="0" w:space="0" w:color="auto"/>
                    <w:right w:val="none" w:sz="0" w:space="0" w:color="auto"/>
                  </w:divBdr>
                </w:div>
                <w:div w:id="1777865427">
                  <w:marLeft w:val="640"/>
                  <w:marRight w:val="0"/>
                  <w:marTop w:val="0"/>
                  <w:marBottom w:val="0"/>
                  <w:divBdr>
                    <w:top w:val="none" w:sz="0" w:space="0" w:color="auto"/>
                    <w:left w:val="none" w:sz="0" w:space="0" w:color="auto"/>
                    <w:bottom w:val="none" w:sz="0" w:space="0" w:color="auto"/>
                    <w:right w:val="none" w:sz="0" w:space="0" w:color="auto"/>
                  </w:divBdr>
                </w:div>
                <w:div w:id="1162698078">
                  <w:marLeft w:val="640"/>
                  <w:marRight w:val="0"/>
                  <w:marTop w:val="0"/>
                  <w:marBottom w:val="0"/>
                  <w:divBdr>
                    <w:top w:val="none" w:sz="0" w:space="0" w:color="auto"/>
                    <w:left w:val="none" w:sz="0" w:space="0" w:color="auto"/>
                    <w:bottom w:val="none" w:sz="0" w:space="0" w:color="auto"/>
                    <w:right w:val="none" w:sz="0" w:space="0" w:color="auto"/>
                  </w:divBdr>
                </w:div>
                <w:div w:id="247421090">
                  <w:marLeft w:val="640"/>
                  <w:marRight w:val="0"/>
                  <w:marTop w:val="0"/>
                  <w:marBottom w:val="0"/>
                  <w:divBdr>
                    <w:top w:val="none" w:sz="0" w:space="0" w:color="auto"/>
                    <w:left w:val="none" w:sz="0" w:space="0" w:color="auto"/>
                    <w:bottom w:val="none" w:sz="0" w:space="0" w:color="auto"/>
                    <w:right w:val="none" w:sz="0" w:space="0" w:color="auto"/>
                  </w:divBdr>
                </w:div>
                <w:div w:id="1433475120">
                  <w:marLeft w:val="640"/>
                  <w:marRight w:val="0"/>
                  <w:marTop w:val="0"/>
                  <w:marBottom w:val="0"/>
                  <w:divBdr>
                    <w:top w:val="none" w:sz="0" w:space="0" w:color="auto"/>
                    <w:left w:val="none" w:sz="0" w:space="0" w:color="auto"/>
                    <w:bottom w:val="none" w:sz="0" w:space="0" w:color="auto"/>
                    <w:right w:val="none" w:sz="0" w:space="0" w:color="auto"/>
                  </w:divBdr>
                </w:div>
                <w:div w:id="2091466396">
                  <w:marLeft w:val="640"/>
                  <w:marRight w:val="0"/>
                  <w:marTop w:val="0"/>
                  <w:marBottom w:val="0"/>
                  <w:divBdr>
                    <w:top w:val="none" w:sz="0" w:space="0" w:color="auto"/>
                    <w:left w:val="none" w:sz="0" w:space="0" w:color="auto"/>
                    <w:bottom w:val="none" w:sz="0" w:space="0" w:color="auto"/>
                    <w:right w:val="none" w:sz="0" w:space="0" w:color="auto"/>
                  </w:divBdr>
                </w:div>
                <w:div w:id="232083634">
                  <w:marLeft w:val="640"/>
                  <w:marRight w:val="0"/>
                  <w:marTop w:val="0"/>
                  <w:marBottom w:val="0"/>
                  <w:divBdr>
                    <w:top w:val="none" w:sz="0" w:space="0" w:color="auto"/>
                    <w:left w:val="none" w:sz="0" w:space="0" w:color="auto"/>
                    <w:bottom w:val="none" w:sz="0" w:space="0" w:color="auto"/>
                    <w:right w:val="none" w:sz="0" w:space="0" w:color="auto"/>
                  </w:divBdr>
                </w:div>
                <w:div w:id="1311059245">
                  <w:marLeft w:val="640"/>
                  <w:marRight w:val="0"/>
                  <w:marTop w:val="0"/>
                  <w:marBottom w:val="0"/>
                  <w:divBdr>
                    <w:top w:val="none" w:sz="0" w:space="0" w:color="auto"/>
                    <w:left w:val="none" w:sz="0" w:space="0" w:color="auto"/>
                    <w:bottom w:val="none" w:sz="0" w:space="0" w:color="auto"/>
                    <w:right w:val="none" w:sz="0" w:space="0" w:color="auto"/>
                  </w:divBdr>
                </w:div>
                <w:div w:id="434400889">
                  <w:marLeft w:val="640"/>
                  <w:marRight w:val="0"/>
                  <w:marTop w:val="0"/>
                  <w:marBottom w:val="0"/>
                  <w:divBdr>
                    <w:top w:val="none" w:sz="0" w:space="0" w:color="auto"/>
                    <w:left w:val="none" w:sz="0" w:space="0" w:color="auto"/>
                    <w:bottom w:val="none" w:sz="0" w:space="0" w:color="auto"/>
                    <w:right w:val="none" w:sz="0" w:space="0" w:color="auto"/>
                  </w:divBdr>
                </w:div>
                <w:div w:id="1258490160">
                  <w:marLeft w:val="640"/>
                  <w:marRight w:val="0"/>
                  <w:marTop w:val="0"/>
                  <w:marBottom w:val="0"/>
                  <w:divBdr>
                    <w:top w:val="none" w:sz="0" w:space="0" w:color="auto"/>
                    <w:left w:val="none" w:sz="0" w:space="0" w:color="auto"/>
                    <w:bottom w:val="none" w:sz="0" w:space="0" w:color="auto"/>
                    <w:right w:val="none" w:sz="0" w:space="0" w:color="auto"/>
                  </w:divBdr>
                </w:div>
                <w:div w:id="2067802311">
                  <w:marLeft w:val="640"/>
                  <w:marRight w:val="0"/>
                  <w:marTop w:val="0"/>
                  <w:marBottom w:val="0"/>
                  <w:divBdr>
                    <w:top w:val="none" w:sz="0" w:space="0" w:color="auto"/>
                    <w:left w:val="none" w:sz="0" w:space="0" w:color="auto"/>
                    <w:bottom w:val="none" w:sz="0" w:space="0" w:color="auto"/>
                    <w:right w:val="none" w:sz="0" w:space="0" w:color="auto"/>
                  </w:divBdr>
                </w:div>
                <w:div w:id="1558977636">
                  <w:marLeft w:val="640"/>
                  <w:marRight w:val="0"/>
                  <w:marTop w:val="0"/>
                  <w:marBottom w:val="0"/>
                  <w:divBdr>
                    <w:top w:val="none" w:sz="0" w:space="0" w:color="auto"/>
                    <w:left w:val="none" w:sz="0" w:space="0" w:color="auto"/>
                    <w:bottom w:val="none" w:sz="0" w:space="0" w:color="auto"/>
                    <w:right w:val="none" w:sz="0" w:space="0" w:color="auto"/>
                  </w:divBdr>
                </w:div>
                <w:div w:id="830412419">
                  <w:marLeft w:val="640"/>
                  <w:marRight w:val="0"/>
                  <w:marTop w:val="0"/>
                  <w:marBottom w:val="0"/>
                  <w:divBdr>
                    <w:top w:val="none" w:sz="0" w:space="0" w:color="auto"/>
                    <w:left w:val="none" w:sz="0" w:space="0" w:color="auto"/>
                    <w:bottom w:val="none" w:sz="0" w:space="0" w:color="auto"/>
                    <w:right w:val="none" w:sz="0" w:space="0" w:color="auto"/>
                  </w:divBdr>
                </w:div>
                <w:div w:id="819812069">
                  <w:marLeft w:val="640"/>
                  <w:marRight w:val="0"/>
                  <w:marTop w:val="0"/>
                  <w:marBottom w:val="0"/>
                  <w:divBdr>
                    <w:top w:val="none" w:sz="0" w:space="0" w:color="auto"/>
                    <w:left w:val="none" w:sz="0" w:space="0" w:color="auto"/>
                    <w:bottom w:val="none" w:sz="0" w:space="0" w:color="auto"/>
                    <w:right w:val="none" w:sz="0" w:space="0" w:color="auto"/>
                  </w:divBdr>
                </w:div>
                <w:div w:id="534580353">
                  <w:marLeft w:val="640"/>
                  <w:marRight w:val="0"/>
                  <w:marTop w:val="0"/>
                  <w:marBottom w:val="0"/>
                  <w:divBdr>
                    <w:top w:val="none" w:sz="0" w:space="0" w:color="auto"/>
                    <w:left w:val="none" w:sz="0" w:space="0" w:color="auto"/>
                    <w:bottom w:val="none" w:sz="0" w:space="0" w:color="auto"/>
                    <w:right w:val="none" w:sz="0" w:space="0" w:color="auto"/>
                  </w:divBdr>
                </w:div>
                <w:div w:id="1019428254">
                  <w:marLeft w:val="640"/>
                  <w:marRight w:val="0"/>
                  <w:marTop w:val="0"/>
                  <w:marBottom w:val="0"/>
                  <w:divBdr>
                    <w:top w:val="none" w:sz="0" w:space="0" w:color="auto"/>
                    <w:left w:val="none" w:sz="0" w:space="0" w:color="auto"/>
                    <w:bottom w:val="none" w:sz="0" w:space="0" w:color="auto"/>
                    <w:right w:val="none" w:sz="0" w:space="0" w:color="auto"/>
                  </w:divBdr>
                </w:div>
              </w:divsChild>
            </w:div>
            <w:div w:id="1926841343">
              <w:marLeft w:val="0"/>
              <w:marRight w:val="0"/>
              <w:marTop w:val="0"/>
              <w:marBottom w:val="0"/>
              <w:divBdr>
                <w:top w:val="none" w:sz="0" w:space="0" w:color="auto"/>
                <w:left w:val="none" w:sz="0" w:space="0" w:color="auto"/>
                <w:bottom w:val="none" w:sz="0" w:space="0" w:color="auto"/>
                <w:right w:val="none" w:sz="0" w:space="0" w:color="auto"/>
              </w:divBdr>
              <w:divsChild>
                <w:div w:id="932592270">
                  <w:marLeft w:val="640"/>
                  <w:marRight w:val="0"/>
                  <w:marTop w:val="0"/>
                  <w:marBottom w:val="0"/>
                  <w:divBdr>
                    <w:top w:val="none" w:sz="0" w:space="0" w:color="auto"/>
                    <w:left w:val="none" w:sz="0" w:space="0" w:color="auto"/>
                    <w:bottom w:val="none" w:sz="0" w:space="0" w:color="auto"/>
                    <w:right w:val="none" w:sz="0" w:space="0" w:color="auto"/>
                  </w:divBdr>
                </w:div>
                <w:div w:id="1937903731">
                  <w:marLeft w:val="640"/>
                  <w:marRight w:val="0"/>
                  <w:marTop w:val="0"/>
                  <w:marBottom w:val="0"/>
                  <w:divBdr>
                    <w:top w:val="none" w:sz="0" w:space="0" w:color="auto"/>
                    <w:left w:val="none" w:sz="0" w:space="0" w:color="auto"/>
                    <w:bottom w:val="none" w:sz="0" w:space="0" w:color="auto"/>
                    <w:right w:val="none" w:sz="0" w:space="0" w:color="auto"/>
                  </w:divBdr>
                </w:div>
                <w:div w:id="328558355">
                  <w:marLeft w:val="640"/>
                  <w:marRight w:val="0"/>
                  <w:marTop w:val="0"/>
                  <w:marBottom w:val="0"/>
                  <w:divBdr>
                    <w:top w:val="none" w:sz="0" w:space="0" w:color="auto"/>
                    <w:left w:val="none" w:sz="0" w:space="0" w:color="auto"/>
                    <w:bottom w:val="none" w:sz="0" w:space="0" w:color="auto"/>
                    <w:right w:val="none" w:sz="0" w:space="0" w:color="auto"/>
                  </w:divBdr>
                </w:div>
                <w:div w:id="1484665383">
                  <w:marLeft w:val="640"/>
                  <w:marRight w:val="0"/>
                  <w:marTop w:val="0"/>
                  <w:marBottom w:val="0"/>
                  <w:divBdr>
                    <w:top w:val="none" w:sz="0" w:space="0" w:color="auto"/>
                    <w:left w:val="none" w:sz="0" w:space="0" w:color="auto"/>
                    <w:bottom w:val="none" w:sz="0" w:space="0" w:color="auto"/>
                    <w:right w:val="none" w:sz="0" w:space="0" w:color="auto"/>
                  </w:divBdr>
                </w:div>
                <w:div w:id="104009725">
                  <w:marLeft w:val="640"/>
                  <w:marRight w:val="0"/>
                  <w:marTop w:val="0"/>
                  <w:marBottom w:val="0"/>
                  <w:divBdr>
                    <w:top w:val="none" w:sz="0" w:space="0" w:color="auto"/>
                    <w:left w:val="none" w:sz="0" w:space="0" w:color="auto"/>
                    <w:bottom w:val="none" w:sz="0" w:space="0" w:color="auto"/>
                    <w:right w:val="none" w:sz="0" w:space="0" w:color="auto"/>
                  </w:divBdr>
                </w:div>
                <w:div w:id="1919291171">
                  <w:marLeft w:val="640"/>
                  <w:marRight w:val="0"/>
                  <w:marTop w:val="0"/>
                  <w:marBottom w:val="0"/>
                  <w:divBdr>
                    <w:top w:val="none" w:sz="0" w:space="0" w:color="auto"/>
                    <w:left w:val="none" w:sz="0" w:space="0" w:color="auto"/>
                    <w:bottom w:val="none" w:sz="0" w:space="0" w:color="auto"/>
                    <w:right w:val="none" w:sz="0" w:space="0" w:color="auto"/>
                  </w:divBdr>
                </w:div>
                <w:div w:id="1129854669">
                  <w:marLeft w:val="640"/>
                  <w:marRight w:val="0"/>
                  <w:marTop w:val="0"/>
                  <w:marBottom w:val="0"/>
                  <w:divBdr>
                    <w:top w:val="none" w:sz="0" w:space="0" w:color="auto"/>
                    <w:left w:val="none" w:sz="0" w:space="0" w:color="auto"/>
                    <w:bottom w:val="none" w:sz="0" w:space="0" w:color="auto"/>
                    <w:right w:val="none" w:sz="0" w:space="0" w:color="auto"/>
                  </w:divBdr>
                </w:div>
                <w:div w:id="1762099051">
                  <w:marLeft w:val="640"/>
                  <w:marRight w:val="0"/>
                  <w:marTop w:val="0"/>
                  <w:marBottom w:val="0"/>
                  <w:divBdr>
                    <w:top w:val="none" w:sz="0" w:space="0" w:color="auto"/>
                    <w:left w:val="none" w:sz="0" w:space="0" w:color="auto"/>
                    <w:bottom w:val="none" w:sz="0" w:space="0" w:color="auto"/>
                    <w:right w:val="none" w:sz="0" w:space="0" w:color="auto"/>
                  </w:divBdr>
                </w:div>
                <w:div w:id="1264531367">
                  <w:marLeft w:val="640"/>
                  <w:marRight w:val="0"/>
                  <w:marTop w:val="0"/>
                  <w:marBottom w:val="0"/>
                  <w:divBdr>
                    <w:top w:val="none" w:sz="0" w:space="0" w:color="auto"/>
                    <w:left w:val="none" w:sz="0" w:space="0" w:color="auto"/>
                    <w:bottom w:val="none" w:sz="0" w:space="0" w:color="auto"/>
                    <w:right w:val="none" w:sz="0" w:space="0" w:color="auto"/>
                  </w:divBdr>
                </w:div>
                <w:div w:id="298918281">
                  <w:marLeft w:val="640"/>
                  <w:marRight w:val="0"/>
                  <w:marTop w:val="0"/>
                  <w:marBottom w:val="0"/>
                  <w:divBdr>
                    <w:top w:val="none" w:sz="0" w:space="0" w:color="auto"/>
                    <w:left w:val="none" w:sz="0" w:space="0" w:color="auto"/>
                    <w:bottom w:val="none" w:sz="0" w:space="0" w:color="auto"/>
                    <w:right w:val="none" w:sz="0" w:space="0" w:color="auto"/>
                  </w:divBdr>
                </w:div>
                <w:div w:id="630860691">
                  <w:marLeft w:val="640"/>
                  <w:marRight w:val="0"/>
                  <w:marTop w:val="0"/>
                  <w:marBottom w:val="0"/>
                  <w:divBdr>
                    <w:top w:val="none" w:sz="0" w:space="0" w:color="auto"/>
                    <w:left w:val="none" w:sz="0" w:space="0" w:color="auto"/>
                    <w:bottom w:val="none" w:sz="0" w:space="0" w:color="auto"/>
                    <w:right w:val="none" w:sz="0" w:space="0" w:color="auto"/>
                  </w:divBdr>
                </w:div>
                <w:div w:id="1094133473">
                  <w:marLeft w:val="640"/>
                  <w:marRight w:val="0"/>
                  <w:marTop w:val="0"/>
                  <w:marBottom w:val="0"/>
                  <w:divBdr>
                    <w:top w:val="none" w:sz="0" w:space="0" w:color="auto"/>
                    <w:left w:val="none" w:sz="0" w:space="0" w:color="auto"/>
                    <w:bottom w:val="none" w:sz="0" w:space="0" w:color="auto"/>
                    <w:right w:val="none" w:sz="0" w:space="0" w:color="auto"/>
                  </w:divBdr>
                </w:div>
                <w:div w:id="438064622">
                  <w:marLeft w:val="640"/>
                  <w:marRight w:val="0"/>
                  <w:marTop w:val="0"/>
                  <w:marBottom w:val="0"/>
                  <w:divBdr>
                    <w:top w:val="none" w:sz="0" w:space="0" w:color="auto"/>
                    <w:left w:val="none" w:sz="0" w:space="0" w:color="auto"/>
                    <w:bottom w:val="none" w:sz="0" w:space="0" w:color="auto"/>
                    <w:right w:val="none" w:sz="0" w:space="0" w:color="auto"/>
                  </w:divBdr>
                </w:div>
                <w:div w:id="593512899">
                  <w:marLeft w:val="640"/>
                  <w:marRight w:val="0"/>
                  <w:marTop w:val="0"/>
                  <w:marBottom w:val="0"/>
                  <w:divBdr>
                    <w:top w:val="none" w:sz="0" w:space="0" w:color="auto"/>
                    <w:left w:val="none" w:sz="0" w:space="0" w:color="auto"/>
                    <w:bottom w:val="none" w:sz="0" w:space="0" w:color="auto"/>
                    <w:right w:val="none" w:sz="0" w:space="0" w:color="auto"/>
                  </w:divBdr>
                </w:div>
                <w:div w:id="1668053027">
                  <w:marLeft w:val="640"/>
                  <w:marRight w:val="0"/>
                  <w:marTop w:val="0"/>
                  <w:marBottom w:val="0"/>
                  <w:divBdr>
                    <w:top w:val="none" w:sz="0" w:space="0" w:color="auto"/>
                    <w:left w:val="none" w:sz="0" w:space="0" w:color="auto"/>
                    <w:bottom w:val="none" w:sz="0" w:space="0" w:color="auto"/>
                    <w:right w:val="none" w:sz="0" w:space="0" w:color="auto"/>
                  </w:divBdr>
                </w:div>
                <w:div w:id="2060932657">
                  <w:marLeft w:val="640"/>
                  <w:marRight w:val="0"/>
                  <w:marTop w:val="0"/>
                  <w:marBottom w:val="0"/>
                  <w:divBdr>
                    <w:top w:val="none" w:sz="0" w:space="0" w:color="auto"/>
                    <w:left w:val="none" w:sz="0" w:space="0" w:color="auto"/>
                    <w:bottom w:val="none" w:sz="0" w:space="0" w:color="auto"/>
                    <w:right w:val="none" w:sz="0" w:space="0" w:color="auto"/>
                  </w:divBdr>
                </w:div>
                <w:div w:id="848643070">
                  <w:marLeft w:val="640"/>
                  <w:marRight w:val="0"/>
                  <w:marTop w:val="0"/>
                  <w:marBottom w:val="0"/>
                  <w:divBdr>
                    <w:top w:val="none" w:sz="0" w:space="0" w:color="auto"/>
                    <w:left w:val="none" w:sz="0" w:space="0" w:color="auto"/>
                    <w:bottom w:val="none" w:sz="0" w:space="0" w:color="auto"/>
                    <w:right w:val="none" w:sz="0" w:space="0" w:color="auto"/>
                  </w:divBdr>
                </w:div>
                <w:div w:id="1910191574">
                  <w:marLeft w:val="640"/>
                  <w:marRight w:val="0"/>
                  <w:marTop w:val="0"/>
                  <w:marBottom w:val="0"/>
                  <w:divBdr>
                    <w:top w:val="none" w:sz="0" w:space="0" w:color="auto"/>
                    <w:left w:val="none" w:sz="0" w:space="0" w:color="auto"/>
                    <w:bottom w:val="none" w:sz="0" w:space="0" w:color="auto"/>
                    <w:right w:val="none" w:sz="0" w:space="0" w:color="auto"/>
                  </w:divBdr>
                </w:div>
                <w:div w:id="1809470076">
                  <w:marLeft w:val="640"/>
                  <w:marRight w:val="0"/>
                  <w:marTop w:val="0"/>
                  <w:marBottom w:val="0"/>
                  <w:divBdr>
                    <w:top w:val="none" w:sz="0" w:space="0" w:color="auto"/>
                    <w:left w:val="none" w:sz="0" w:space="0" w:color="auto"/>
                    <w:bottom w:val="none" w:sz="0" w:space="0" w:color="auto"/>
                    <w:right w:val="none" w:sz="0" w:space="0" w:color="auto"/>
                  </w:divBdr>
                </w:div>
                <w:div w:id="156580778">
                  <w:marLeft w:val="640"/>
                  <w:marRight w:val="0"/>
                  <w:marTop w:val="0"/>
                  <w:marBottom w:val="0"/>
                  <w:divBdr>
                    <w:top w:val="none" w:sz="0" w:space="0" w:color="auto"/>
                    <w:left w:val="none" w:sz="0" w:space="0" w:color="auto"/>
                    <w:bottom w:val="none" w:sz="0" w:space="0" w:color="auto"/>
                    <w:right w:val="none" w:sz="0" w:space="0" w:color="auto"/>
                  </w:divBdr>
                </w:div>
                <w:div w:id="288055359">
                  <w:marLeft w:val="640"/>
                  <w:marRight w:val="0"/>
                  <w:marTop w:val="0"/>
                  <w:marBottom w:val="0"/>
                  <w:divBdr>
                    <w:top w:val="none" w:sz="0" w:space="0" w:color="auto"/>
                    <w:left w:val="none" w:sz="0" w:space="0" w:color="auto"/>
                    <w:bottom w:val="none" w:sz="0" w:space="0" w:color="auto"/>
                    <w:right w:val="none" w:sz="0" w:space="0" w:color="auto"/>
                  </w:divBdr>
                </w:div>
                <w:div w:id="1954559587">
                  <w:marLeft w:val="640"/>
                  <w:marRight w:val="0"/>
                  <w:marTop w:val="0"/>
                  <w:marBottom w:val="0"/>
                  <w:divBdr>
                    <w:top w:val="none" w:sz="0" w:space="0" w:color="auto"/>
                    <w:left w:val="none" w:sz="0" w:space="0" w:color="auto"/>
                    <w:bottom w:val="none" w:sz="0" w:space="0" w:color="auto"/>
                    <w:right w:val="none" w:sz="0" w:space="0" w:color="auto"/>
                  </w:divBdr>
                </w:div>
                <w:div w:id="222447542">
                  <w:marLeft w:val="640"/>
                  <w:marRight w:val="0"/>
                  <w:marTop w:val="0"/>
                  <w:marBottom w:val="0"/>
                  <w:divBdr>
                    <w:top w:val="none" w:sz="0" w:space="0" w:color="auto"/>
                    <w:left w:val="none" w:sz="0" w:space="0" w:color="auto"/>
                    <w:bottom w:val="none" w:sz="0" w:space="0" w:color="auto"/>
                    <w:right w:val="none" w:sz="0" w:space="0" w:color="auto"/>
                  </w:divBdr>
                </w:div>
                <w:div w:id="808667613">
                  <w:marLeft w:val="640"/>
                  <w:marRight w:val="0"/>
                  <w:marTop w:val="0"/>
                  <w:marBottom w:val="0"/>
                  <w:divBdr>
                    <w:top w:val="none" w:sz="0" w:space="0" w:color="auto"/>
                    <w:left w:val="none" w:sz="0" w:space="0" w:color="auto"/>
                    <w:bottom w:val="none" w:sz="0" w:space="0" w:color="auto"/>
                    <w:right w:val="none" w:sz="0" w:space="0" w:color="auto"/>
                  </w:divBdr>
                </w:div>
                <w:div w:id="1337347348">
                  <w:marLeft w:val="640"/>
                  <w:marRight w:val="0"/>
                  <w:marTop w:val="0"/>
                  <w:marBottom w:val="0"/>
                  <w:divBdr>
                    <w:top w:val="none" w:sz="0" w:space="0" w:color="auto"/>
                    <w:left w:val="none" w:sz="0" w:space="0" w:color="auto"/>
                    <w:bottom w:val="none" w:sz="0" w:space="0" w:color="auto"/>
                    <w:right w:val="none" w:sz="0" w:space="0" w:color="auto"/>
                  </w:divBdr>
                </w:div>
                <w:div w:id="211620299">
                  <w:marLeft w:val="640"/>
                  <w:marRight w:val="0"/>
                  <w:marTop w:val="0"/>
                  <w:marBottom w:val="0"/>
                  <w:divBdr>
                    <w:top w:val="none" w:sz="0" w:space="0" w:color="auto"/>
                    <w:left w:val="none" w:sz="0" w:space="0" w:color="auto"/>
                    <w:bottom w:val="none" w:sz="0" w:space="0" w:color="auto"/>
                    <w:right w:val="none" w:sz="0" w:space="0" w:color="auto"/>
                  </w:divBdr>
                </w:div>
                <w:div w:id="408384200">
                  <w:marLeft w:val="640"/>
                  <w:marRight w:val="0"/>
                  <w:marTop w:val="0"/>
                  <w:marBottom w:val="0"/>
                  <w:divBdr>
                    <w:top w:val="none" w:sz="0" w:space="0" w:color="auto"/>
                    <w:left w:val="none" w:sz="0" w:space="0" w:color="auto"/>
                    <w:bottom w:val="none" w:sz="0" w:space="0" w:color="auto"/>
                    <w:right w:val="none" w:sz="0" w:space="0" w:color="auto"/>
                  </w:divBdr>
                </w:div>
                <w:div w:id="50660241">
                  <w:marLeft w:val="640"/>
                  <w:marRight w:val="0"/>
                  <w:marTop w:val="0"/>
                  <w:marBottom w:val="0"/>
                  <w:divBdr>
                    <w:top w:val="none" w:sz="0" w:space="0" w:color="auto"/>
                    <w:left w:val="none" w:sz="0" w:space="0" w:color="auto"/>
                    <w:bottom w:val="none" w:sz="0" w:space="0" w:color="auto"/>
                    <w:right w:val="none" w:sz="0" w:space="0" w:color="auto"/>
                  </w:divBdr>
                </w:div>
                <w:div w:id="1639532014">
                  <w:marLeft w:val="640"/>
                  <w:marRight w:val="0"/>
                  <w:marTop w:val="0"/>
                  <w:marBottom w:val="0"/>
                  <w:divBdr>
                    <w:top w:val="none" w:sz="0" w:space="0" w:color="auto"/>
                    <w:left w:val="none" w:sz="0" w:space="0" w:color="auto"/>
                    <w:bottom w:val="none" w:sz="0" w:space="0" w:color="auto"/>
                    <w:right w:val="none" w:sz="0" w:space="0" w:color="auto"/>
                  </w:divBdr>
                </w:div>
                <w:div w:id="1346326352">
                  <w:marLeft w:val="640"/>
                  <w:marRight w:val="0"/>
                  <w:marTop w:val="0"/>
                  <w:marBottom w:val="0"/>
                  <w:divBdr>
                    <w:top w:val="none" w:sz="0" w:space="0" w:color="auto"/>
                    <w:left w:val="none" w:sz="0" w:space="0" w:color="auto"/>
                    <w:bottom w:val="none" w:sz="0" w:space="0" w:color="auto"/>
                    <w:right w:val="none" w:sz="0" w:space="0" w:color="auto"/>
                  </w:divBdr>
                </w:div>
                <w:div w:id="1612777954">
                  <w:marLeft w:val="640"/>
                  <w:marRight w:val="0"/>
                  <w:marTop w:val="0"/>
                  <w:marBottom w:val="0"/>
                  <w:divBdr>
                    <w:top w:val="none" w:sz="0" w:space="0" w:color="auto"/>
                    <w:left w:val="none" w:sz="0" w:space="0" w:color="auto"/>
                    <w:bottom w:val="none" w:sz="0" w:space="0" w:color="auto"/>
                    <w:right w:val="none" w:sz="0" w:space="0" w:color="auto"/>
                  </w:divBdr>
                </w:div>
                <w:div w:id="1017196565">
                  <w:marLeft w:val="640"/>
                  <w:marRight w:val="0"/>
                  <w:marTop w:val="0"/>
                  <w:marBottom w:val="0"/>
                  <w:divBdr>
                    <w:top w:val="none" w:sz="0" w:space="0" w:color="auto"/>
                    <w:left w:val="none" w:sz="0" w:space="0" w:color="auto"/>
                    <w:bottom w:val="none" w:sz="0" w:space="0" w:color="auto"/>
                    <w:right w:val="none" w:sz="0" w:space="0" w:color="auto"/>
                  </w:divBdr>
                </w:div>
                <w:div w:id="930550938">
                  <w:marLeft w:val="640"/>
                  <w:marRight w:val="0"/>
                  <w:marTop w:val="0"/>
                  <w:marBottom w:val="0"/>
                  <w:divBdr>
                    <w:top w:val="none" w:sz="0" w:space="0" w:color="auto"/>
                    <w:left w:val="none" w:sz="0" w:space="0" w:color="auto"/>
                    <w:bottom w:val="none" w:sz="0" w:space="0" w:color="auto"/>
                    <w:right w:val="none" w:sz="0" w:space="0" w:color="auto"/>
                  </w:divBdr>
                </w:div>
                <w:div w:id="1736198210">
                  <w:marLeft w:val="640"/>
                  <w:marRight w:val="0"/>
                  <w:marTop w:val="0"/>
                  <w:marBottom w:val="0"/>
                  <w:divBdr>
                    <w:top w:val="none" w:sz="0" w:space="0" w:color="auto"/>
                    <w:left w:val="none" w:sz="0" w:space="0" w:color="auto"/>
                    <w:bottom w:val="none" w:sz="0" w:space="0" w:color="auto"/>
                    <w:right w:val="none" w:sz="0" w:space="0" w:color="auto"/>
                  </w:divBdr>
                </w:div>
                <w:div w:id="551312029">
                  <w:marLeft w:val="640"/>
                  <w:marRight w:val="0"/>
                  <w:marTop w:val="0"/>
                  <w:marBottom w:val="0"/>
                  <w:divBdr>
                    <w:top w:val="none" w:sz="0" w:space="0" w:color="auto"/>
                    <w:left w:val="none" w:sz="0" w:space="0" w:color="auto"/>
                    <w:bottom w:val="none" w:sz="0" w:space="0" w:color="auto"/>
                    <w:right w:val="none" w:sz="0" w:space="0" w:color="auto"/>
                  </w:divBdr>
                </w:div>
                <w:div w:id="1845702927">
                  <w:marLeft w:val="640"/>
                  <w:marRight w:val="0"/>
                  <w:marTop w:val="0"/>
                  <w:marBottom w:val="0"/>
                  <w:divBdr>
                    <w:top w:val="none" w:sz="0" w:space="0" w:color="auto"/>
                    <w:left w:val="none" w:sz="0" w:space="0" w:color="auto"/>
                    <w:bottom w:val="none" w:sz="0" w:space="0" w:color="auto"/>
                    <w:right w:val="none" w:sz="0" w:space="0" w:color="auto"/>
                  </w:divBdr>
                </w:div>
                <w:div w:id="283730071">
                  <w:marLeft w:val="640"/>
                  <w:marRight w:val="0"/>
                  <w:marTop w:val="0"/>
                  <w:marBottom w:val="0"/>
                  <w:divBdr>
                    <w:top w:val="none" w:sz="0" w:space="0" w:color="auto"/>
                    <w:left w:val="none" w:sz="0" w:space="0" w:color="auto"/>
                    <w:bottom w:val="none" w:sz="0" w:space="0" w:color="auto"/>
                    <w:right w:val="none" w:sz="0" w:space="0" w:color="auto"/>
                  </w:divBdr>
                </w:div>
                <w:div w:id="824467354">
                  <w:marLeft w:val="640"/>
                  <w:marRight w:val="0"/>
                  <w:marTop w:val="0"/>
                  <w:marBottom w:val="0"/>
                  <w:divBdr>
                    <w:top w:val="none" w:sz="0" w:space="0" w:color="auto"/>
                    <w:left w:val="none" w:sz="0" w:space="0" w:color="auto"/>
                    <w:bottom w:val="none" w:sz="0" w:space="0" w:color="auto"/>
                    <w:right w:val="none" w:sz="0" w:space="0" w:color="auto"/>
                  </w:divBdr>
                </w:div>
                <w:div w:id="852452825">
                  <w:marLeft w:val="640"/>
                  <w:marRight w:val="0"/>
                  <w:marTop w:val="0"/>
                  <w:marBottom w:val="0"/>
                  <w:divBdr>
                    <w:top w:val="none" w:sz="0" w:space="0" w:color="auto"/>
                    <w:left w:val="none" w:sz="0" w:space="0" w:color="auto"/>
                    <w:bottom w:val="none" w:sz="0" w:space="0" w:color="auto"/>
                    <w:right w:val="none" w:sz="0" w:space="0" w:color="auto"/>
                  </w:divBdr>
                </w:div>
                <w:div w:id="1269579728">
                  <w:marLeft w:val="640"/>
                  <w:marRight w:val="0"/>
                  <w:marTop w:val="0"/>
                  <w:marBottom w:val="0"/>
                  <w:divBdr>
                    <w:top w:val="none" w:sz="0" w:space="0" w:color="auto"/>
                    <w:left w:val="none" w:sz="0" w:space="0" w:color="auto"/>
                    <w:bottom w:val="none" w:sz="0" w:space="0" w:color="auto"/>
                    <w:right w:val="none" w:sz="0" w:space="0" w:color="auto"/>
                  </w:divBdr>
                </w:div>
                <w:div w:id="655301355">
                  <w:marLeft w:val="640"/>
                  <w:marRight w:val="0"/>
                  <w:marTop w:val="0"/>
                  <w:marBottom w:val="0"/>
                  <w:divBdr>
                    <w:top w:val="none" w:sz="0" w:space="0" w:color="auto"/>
                    <w:left w:val="none" w:sz="0" w:space="0" w:color="auto"/>
                    <w:bottom w:val="none" w:sz="0" w:space="0" w:color="auto"/>
                    <w:right w:val="none" w:sz="0" w:space="0" w:color="auto"/>
                  </w:divBdr>
                </w:div>
                <w:div w:id="794099763">
                  <w:marLeft w:val="640"/>
                  <w:marRight w:val="0"/>
                  <w:marTop w:val="0"/>
                  <w:marBottom w:val="0"/>
                  <w:divBdr>
                    <w:top w:val="none" w:sz="0" w:space="0" w:color="auto"/>
                    <w:left w:val="none" w:sz="0" w:space="0" w:color="auto"/>
                    <w:bottom w:val="none" w:sz="0" w:space="0" w:color="auto"/>
                    <w:right w:val="none" w:sz="0" w:space="0" w:color="auto"/>
                  </w:divBdr>
                </w:div>
                <w:div w:id="458302343">
                  <w:marLeft w:val="640"/>
                  <w:marRight w:val="0"/>
                  <w:marTop w:val="0"/>
                  <w:marBottom w:val="0"/>
                  <w:divBdr>
                    <w:top w:val="none" w:sz="0" w:space="0" w:color="auto"/>
                    <w:left w:val="none" w:sz="0" w:space="0" w:color="auto"/>
                    <w:bottom w:val="none" w:sz="0" w:space="0" w:color="auto"/>
                    <w:right w:val="none" w:sz="0" w:space="0" w:color="auto"/>
                  </w:divBdr>
                </w:div>
                <w:div w:id="2068065955">
                  <w:marLeft w:val="640"/>
                  <w:marRight w:val="0"/>
                  <w:marTop w:val="0"/>
                  <w:marBottom w:val="0"/>
                  <w:divBdr>
                    <w:top w:val="none" w:sz="0" w:space="0" w:color="auto"/>
                    <w:left w:val="none" w:sz="0" w:space="0" w:color="auto"/>
                    <w:bottom w:val="none" w:sz="0" w:space="0" w:color="auto"/>
                    <w:right w:val="none" w:sz="0" w:space="0" w:color="auto"/>
                  </w:divBdr>
                </w:div>
                <w:div w:id="1026099772">
                  <w:marLeft w:val="640"/>
                  <w:marRight w:val="0"/>
                  <w:marTop w:val="0"/>
                  <w:marBottom w:val="0"/>
                  <w:divBdr>
                    <w:top w:val="none" w:sz="0" w:space="0" w:color="auto"/>
                    <w:left w:val="none" w:sz="0" w:space="0" w:color="auto"/>
                    <w:bottom w:val="none" w:sz="0" w:space="0" w:color="auto"/>
                    <w:right w:val="none" w:sz="0" w:space="0" w:color="auto"/>
                  </w:divBdr>
                </w:div>
                <w:div w:id="711734364">
                  <w:marLeft w:val="640"/>
                  <w:marRight w:val="0"/>
                  <w:marTop w:val="0"/>
                  <w:marBottom w:val="0"/>
                  <w:divBdr>
                    <w:top w:val="none" w:sz="0" w:space="0" w:color="auto"/>
                    <w:left w:val="none" w:sz="0" w:space="0" w:color="auto"/>
                    <w:bottom w:val="none" w:sz="0" w:space="0" w:color="auto"/>
                    <w:right w:val="none" w:sz="0" w:space="0" w:color="auto"/>
                  </w:divBdr>
                </w:div>
                <w:div w:id="1454058871">
                  <w:marLeft w:val="640"/>
                  <w:marRight w:val="0"/>
                  <w:marTop w:val="0"/>
                  <w:marBottom w:val="0"/>
                  <w:divBdr>
                    <w:top w:val="none" w:sz="0" w:space="0" w:color="auto"/>
                    <w:left w:val="none" w:sz="0" w:space="0" w:color="auto"/>
                    <w:bottom w:val="none" w:sz="0" w:space="0" w:color="auto"/>
                    <w:right w:val="none" w:sz="0" w:space="0" w:color="auto"/>
                  </w:divBdr>
                </w:div>
                <w:div w:id="903294852">
                  <w:marLeft w:val="640"/>
                  <w:marRight w:val="0"/>
                  <w:marTop w:val="0"/>
                  <w:marBottom w:val="0"/>
                  <w:divBdr>
                    <w:top w:val="none" w:sz="0" w:space="0" w:color="auto"/>
                    <w:left w:val="none" w:sz="0" w:space="0" w:color="auto"/>
                    <w:bottom w:val="none" w:sz="0" w:space="0" w:color="auto"/>
                    <w:right w:val="none" w:sz="0" w:space="0" w:color="auto"/>
                  </w:divBdr>
                </w:div>
                <w:div w:id="1922181639">
                  <w:marLeft w:val="640"/>
                  <w:marRight w:val="0"/>
                  <w:marTop w:val="0"/>
                  <w:marBottom w:val="0"/>
                  <w:divBdr>
                    <w:top w:val="none" w:sz="0" w:space="0" w:color="auto"/>
                    <w:left w:val="none" w:sz="0" w:space="0" w:color="auto"/>
                    <w:bottom w:val="none" w:sz="0" w:space="0" w:color="auto"/>
                    <w:right w:val="none" w:sz="0" w:space="0" w:color="auto"/>
                  </w:divBdr>
                </w:div>
                <w:div w:id="158244715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91808092">
          <w:marLeft w:val="640"/>
          <w:marRight w:val="0"/>
          <w:marTop w:val="0"/>
          <w:marBottom w:val="0"/>
          <w:divBdr>
            <w:top w:val="none" w:sz="0" w:space="0" w:color="auto"/>
            <w:left w:val="none" w:sz="0" w:space="0" w:color="auto"/>
            <w:bottom w:val="none" w:sz="0" w:space="0" w:color="auto"/>
            <w:right w:val="none" w:sz="0" w:space="0" w:color="auto"/>
          </w:divBdr>
        </w:div>
        <w:div w:id="302084272">
          <w:marLeft w:val="640"/>
          <w:marRight w:val="0"/>
          <w:marTop w:val="0"/>
          <w:marBottom w:val="0"/>
          <w:divBdr>
            <w:top w:val="none" w:sz="0" w:space="0" w:color="auto"/>
            <w:left w:val="none" w:sz="0" w:space="0" w:color="auto"/>
            <w:bottom w:val="none" w:sz="0" w:space="0" w:color="auto"/>
            <w:right w:val="none" w:sz="0" w:space="0" w:color="auto"/>
          </w:divBdr>
        </w:div>
        <w:div w:id="876239685">
          <w:marLeft w:val="640"/>
          <w:marRight w:val="0"/>
          <w:marTop w:val="0"/>
          <w:marBottom w:val="0"/>
          <w:divBdr>
            <w:top w:val="none" w:sz="0" w:space="0" w:color="auto"/>
            <w:left w:val="none" w:sz="0" w:space="0" w:color="auto"/>
            <w:bottom w:val="none" w:sz="0" w:space="0" w:color="auto"/>
            <w:right w:val="none" w:sz="0" w:space="0" w:color="auto"/>
          </w:divBdr>
        </w:div>
        <w:div w:id="142896869">
          <w:marLeft w:val="640"/>
          <w:marRight w:val="0"/>
          <w:marTop w:val="0"/>
          <w:marBottom w:val="0"/>
          <w:divBdr>
            <w:top w:val="none" w:sz="0" w:space="0" w:color="auto"/>
            <w:left w:val="none" w:sz="0" w:space="0" w:color="auto"/>
            <w:bottom w:val="none" w:sz="0" w:space="0" w:color="auto"/>
            <w:right w:val="none" w:sz="0" w:space="0" w:color="auto"/>
          </w:divBdr>
        </w:div>
        <w:div w:id="2026520946">
          <w:marLeft w:val="640"/>
          <w:marRight w:val="0"/>
          <w:marTop w:val="0"/>
          <w:marBottom w:val="0"/>
          <w:divBdr>
            <w:top w:val="none" w:sz="0" w:space="0" w:color="auto"/>
            <w:left w:val="none" w:sz="0" w:space="0" w:color="auto"/>
            <w:bottom w:val="none" w:sz="0" w:space="0" w:color="auto"/>
            <w:right w:val="none" w:sz="0" w:space="0" w:color="auto"/>
          </w:divBdr>
        </w:div>
        <w:div w:id="1465657668">
          <w:marLeft w:val="640"/>
          <w:marRight w:val="0"/>
          <w:marTop w:val="0"/>
          <w:marBottom w:val="0"/>
          <w:divBdr>
            <w:top w:val="none" w:sz="0" w:space="0" w:color="auto"/>
            <w:left w:val="none" w:sz="0" w:space="0" w:color="auto"/>
            <w:bottom w:val="none" w:sz="0" w:space="0" w:color="auto"/>
            <w:right w:val="none" w:sz="0" w:space="0" w:color="auto"/>
          </w:divBdr>
        </w:div>
        <w:div w:id="680476253">
          <w:marLeft w:val="640"/>
          <w:marRight w:val="0"/>
          <w:marTop w:val="0"/>
          <w:marBottom w:val="0"/>
          <w:divBdr>
            <w:top w:val="none" w:sz="0" w:space="0" w:color="auto"/>
            <w:left w:val="none" w:sz="0" w:space="0" w:color="auto"/>
            <w:bottom w:val="none" w:sz="0" w:space="0" w:color="auto"/>
            <w:right w:val="none" w:sz="0" w:space="0" w:color="auto"/>
          </w:divBdr>
        </w:div>
        <w:div w:id="578490922">
          <w:marLeft w:val="640"/>
          <w:marRight w:val="0"/>
          <w:marTop w:val="0"/>
          <w:marBottom w:val="0"/>
          <w:divBdr>
            <w:top w:val="none" w:sz="0" w:space="0" w:color="auto"/>
            <w:left w:val="none" w:sz="0" w:space="0" w:color="auto"/>
            <w:bottom w:val="none" w:sz="0" w:space="0" w:color="auto"/>
            <w:right w:val="none" w:sz="0" w:space="0" w:color="auto"/>
          </w:divBdr>
        </w:div>
        <w:div w:id="1693142903">
          <w:marLeft w:val="640"/>
          <w:marRight w:val="0"/>
          <w:marTop w:val="0"/>
          <w:marBottom w:val="0"/>
          <w:divBdr>
            <w:top w:val="none" w:sz="0" w:space="0" w:color="auto"/>
            <w:left w:val="none" w:sz="0" w:space="0" w:color="auto"/>
            <w:bottom w:val="none" w:sz="0" w:space="0" w:color="auto"/>
            <w:right w:val="none" w:sz="0" w:space="0" w:color="auto"/>
          </w:divBdr>
        </w:div>
        <w:div w:id="603920617">
          <w:marLeft w:val="640"/>
          <w:marRight w:val="0"/>
          <w:marTop w:val="0"/>
          <w:marBottom w:val="0"/>
          <w:divBdr>
            <w:top w:val="none" w:sz="0" w:space="0" w:color="auto"/>
            <w:left w:val="none" w:sz="0" w:space="0" w:color="auto"/>
            <w:bottom w:val="none" w:sz="0" w:space="0" w:color="auto"/>
            <w:right w:val="none" w:sz="0" w:space="0" w:color="auto"/>
          </w:divBdr>
        </w:div>
        <w:div w:id="1051657768">
          <w:marLeft w:val="640"/>
          <w:marRight w:val="0"/>
          <w:marTop w:val="0"/>
          <w:marBottom w:val="0"/>
          <w:divBdr>
            <w:top w:val="none" w:sz="0" w:space="0" w:color="auto"/>
            <w:left w:val="none" w:sz="0" w:space="0" w:color="auto"/>
            <w:bottom w:val="none" w:sz="0" w:space="0" w:color="auto"/>
            <w:right w:val="none" w:sz="0" w:space="0" w:color="auto"/>
          </w:divBdr>
        </w:div>
        <w:div w:id="1025596187">
          <w:marLeft w:val="640"/>
          <w:marRight w:val="0"/>
          <w:marTop w:val="0"/>
          <w:marBottom w:val="0"/>
          <w:divBdr>
            <w:top w:val="none" w:sz="0" w:space="0" w:color="auto"/>
            <w:left w:val="none" w:sz="0" w:space="0" w:color="auto"/>
            <w:bottom w:val="none" w:sz="0" w:space="0" w:color="auto"/>
            <w:right w:val="none" w:sz="0" w:space="0" w:color="auto"/>
          </w:divBdr>
        </w:div>
        <w:div w:id="1037857278">
          <w:marLeft w:val="640"/>
          <w:marRight w:val="0"/>
          <w:marTop w:val="0"/>
          <w:marBottom w:val="0"/>
          <w:divBdr>
            <w:top w:val="none" w:sz="0" w:space="0" w:color="auto"/>
            <w:left w:val="none" w:sz="0" w:space="0" w:color="auto"/>
            <w:bottom w:val="none" w:sz="0" w:space="0" w:color="auto"/>
            <w:right w:val="none" w:sz="0" w:space="0" w:color="auto"/>
          </w:divBdr>
        </w:div>
        <w:div w:id="1327241743">
          <w:marLeft w:val="640"/>
          <w:marRight w:val="0"/>
          <w:marTop w:val="0"/>
          <w:marBottom w:val="0"/>
          <w:divBdr>
            <w:top w:val="none" w:sz="0" w:space="0" w:color="auto"/>
            <w:left w:val="none" w:sz="0" w:space="0" w:color="auto"/>
            <w:bottom w:val="none" w:sz="0" w:space="0" w:color="auto"/>
            <w:right w:val="none" w:sz="0" w:space="0" w:color="auto"/>
          </w:divBdr>
        </w:div>
        <w:div w:id="1103303166">
          <w:marLeft w:val="640"/>
          <w:marRight w:val="0"/>
          <w:marTop w:val="0"/>
          <w:marBottom w:val="0"/>
          <w:divBdr>
            <w:top w:val="none" w:sz="0" w:space="0" w:color="auto"/>
            <w:left w:val="none" w:sz="0" w:space="0" w:color="auto"/>
            <w:bottom w:val="none" w:sz="0" w:space="0" w:color="auto"/>
            <w:right w:val="none" w:sz="0" w:space="0" w:color="auto"/>
          </w:divBdr>
        </w:div>
        <w:div w:id="1488084208">
          <w:marLeft w:val="640"/>
          <w:marRight w:val="0"/>
          <w:marTop w:val="0"/>
          <w:marBottom w:val="0"/>
          <w:divBdr>
            <w:top w:val="none" w:sz="0" w:space="0" w:color="auto"/>
            <w:left w:val="none" w:sz="0" w:space="0" w:color="auto"/>
            <w:bottom w:val="none" w:sz="0" w:space="0" w:color="auto"/>
            <w:right w:val="none" w:sz="0" w:space="0" w:color="auto"/>
          </w:divBdr>
        </w:div>
        <w:div w:id="101456099">
          <w:marLeft w:val="640"/>
          <w:marRight w:val="0"/>
          <w:marTop w:val="0"/>
          <w:marBottom w:val="0"/>
          <w:divBdr>
            <w:top w:val="none" w:sz="0" w:space="0" w:color="auto"/>
            <w:left w:val="none" w:sz="0" w:space="0" w:color="auto"/>
            <w:bottom w:val="none" w:sz="0" w:space="0" w:color="auto"/>
            <w:right w:val="none" w:sz="0" w:space="0" w:color="auto"/>
          </w:divBdr>
        </w:div>
        <w:div w:id="1350335308">
          <w:marLeft w:val="640"/>
          <w:marRight w:val="0"/>
          <w:marTop w:val="0"/>
          <w:marBottom w:val="0"/>
          <w:divBdr>
            <w:top w:val="none" w:sz="0" w:space="0" w:color="auto"/>
            <w:left w:val="none" w:sz="0" w:space="0" w:color="auto"/>
            <w:bottom w:val="none" w:sz="0" w:space="0" w:color="auto"/>
            <w:right w:val="none" w:sz="0" w:space="0" w:color="auto"/>
          </w:divBdr>
        </w:div>
        <w:div w:id="840698016">
          <w:marLeft w:val="640"/>
          <w:marRight w:val="0"/>
          <w:marTop w:val="0"/>
          <w:marBottom w:val="0"/>
          <w:divBdr>
            <w:top w:val="none" w:sz="0" w:space="0" w:color="auto"/>
            <w:left w:val="none" w:sz="0" w:space="0" w:color="auto"/>
            <w:bottom w:val="none" w:sz="0" w:space="0" w:color="auto"/>
            <w:right w:val="none" w:sz="0" w:space="0" w:color="auto"/>
          </w:divBdr>
        </w:div>
        <w:div w:id="2130197007">
          <w:marLeft w:val="640"/>
          <w:marRight w:val="0"/>
          <w:marTop w:val="0"/>
          <w:marBottom w:val="0"/>
          <w:divBdr>
            <w:top w:val="none" w:sz="0" w:space="0" w:color="auto"/>
            <w:left w:val="none" w:sz="0" w:space="0" w:color="auto"/>
            <w:bottom w:val="none" w:sz="0" w:space="0" w:color="auto"/>
            <w:right w:val="none" w:sz="0" w:space="0" w:color="auto"/>
          </w:divBdr>
        </w:div>
        <w:div w:id="1752892709">
          <w:marLeft w:val="640"/>
          <w:marRight w:val="0"/>
          <w:marTop w:val="0"/>
          <w:marBottom w:val="0"/>
          <w:divBdr>
            <w:top w:val="none" w:sz="0" w:space="0" w:color="auto"/>
            <w:left w:val="none" w:sz="0" w:space="0" w:color="auto"/>
            <w:bottom w:val="none" w:sz="0" w:space="0" w:color="auto"/>
            <w:right w:val="none" w:sz="0" w:space="0" w:color="auto"/>
          </w:divBdr>
        </w:div>
        <w:div w:id="1746684216">
          <w:marLeft w:val="640"/>
          <w:marRight w:val="0"/>
          <w:marTop w:val="0"/>
          <w:marBottom w:val="0"/>
          <w:divBdr>
            <w:top w:val="none" w:sz="0" w:space="0" w:color="auto"/>
            <w:left w:val="none" w:sz="0" w:space="0" w:color="auto"/>
            <w:bottom w:val="none" w:sz="0" w:space="0" w:color="auto"/>
            <w:right w:val="none" w:sz="0" w:space="0" w:color="auto"/>
          </w:divBdr>
        </w:div>
        <w:div w:id="230124167">
          <w:marLeft w:val="640"/>
          <w:marRight w:val="0"/>
          <w:marTop w:val="0"/>
          <w:marBottom w:val="0"/>
          <w:divBdr>
            <w:top w:val="none" w:sz="0" w:space="0" w:color="auto"/>
            <w:left w:val="none" w:sz="0" w:space="0" w:color="auto"/>
            <w:bottom w:val="none" w:sz="0" w:space="0" w:color="auto"/>
            <w:right w:val="none" w:sz="0" w:space="0" w:color="auto"/>
          </w:divBdr>
        </w:div>
        <w:div w:id="1637877566">
          <w:marLeft w:val="640"/>
          <w:marRight w:val="0"/>
          <w:marTop w:val="0"/>
          <w:marBottom w:val="0"/>
          <w:divBdr>
            <w:top w:val="none" w:sz="0" w:space="0" w:color="auto"/>
            <w:left w:val="none" w:sz="0" w:space="0" w:color="auto"/>
            <w:bottom w:val="none" w:sz="0" w:space="0" w:color="auto"/>
            <w:right w:val="none" w:sz="0" w:space="0" w:color="auto"/>
          </w:divBdr>
        </w:div>
        <w:div w:id="1436097459">
          <w:marLeft w:val="640"/>
          <w:marRight w:val="0"/>
          <w:marTop w:val="0"/>
          <w:marBottom w:val="0"/>
          <w:divBdr>
            <w:top w:val="none" w:sz="0" w:space="0" w:color="auto"/>
            <w:left w:val="none" w:sz="0" w:space="0" w:color="auto"/>
            <w:bottom w:val="none" w:sz="0" w:space="0" w:color="auto"/>
            <w:right w:val="none" w:sz="0" w:space="0" w:color="auto"/>
          </w:divBdr>
        </w:div>
        <w:div w:id="596134082">
          <w:marLeft w:val="640"/>
          <w:marRight w:val="0"/>
          <w:marTop w:val="0"/>
          <w:marBottom w:val="0"/>
          <w:divBdr>
            <w:top w:val="none" w:sz="0" w:space="0" w:color="auto"/>
            <w:left w:val="none" w:sz="0" w:space="0" w:color="auto"/>
            <w:bottom w:val="none" w:sz="0" w:space="0" w:color="auto"/>
            <w:right w:val="none" w:sz="0" w:space="0" w:color="auto"/>
          </w:divBdr>
        </w:div>
        <w:div w:id="1218588400">
          <w:marLeft w:val="640"/>
          <w:marRight w:val="0"/>
          <w:marTop w:val="0"/>
          <w:marBottom w:val="0"/>
          <w:divBdr>
            <w:top w:val="none" w:sz="0" w:space="0" w:color="auto"/>
            <w:left w:val="none" w:sz="0" w:space="0" w:color="auto"/>
            <w:bottom w:val="none" w:sz="0" w:space="0" w:color="auto"/>
            <w:right w:val="none" w:sz="0" w:space="0" w:color="auto"/>
          </w:divBdr>
        </w:div>
        <w:div w:id="1345210396">
          <w:marLeft w:val="640"/>
          <w:marRight w:val="0"/>
          <w:marTop w:val="0"/>
          <w:marBottom w:val="0"/>
          <w:divBdr>
            <w:top w:val="none" w:sz="0" w:space="0" w:color="auto"/>
            <w:left w:val="none" w:sz="0" w:space="0" w:color="auto"/>
            <w:bottom w:val="none" w:sz="0" w:space="0" w:color="auto"/>
            <w:right w:val="none" w:sz="0" w:space="0" w:color="auto"/>
          </w:divBdr>
        </w:div>
        <w:div w:id="1728063589">
          <w:marLeft w:val="640"/>
          <w:marRight w:val="0"/>
          <w:marTop w:val="0"/>
          <w:marBottom w:val="0"/>
          <w:divBdr>
            <w:top w:val="none" w:sz="0" w:space="0" w:color="auto"/>
            <w:left w:val="none" w:sz="0" w:space="0" w:color="auto"/>
            <w:bottom w:val="none" w:sz="0" w:space="0" w:color="auto"/>
            <w:right w:val="none" w:sz="0" w:space="0" w:color="auto"/>
          </w:divBdr>
        </w:div>
        <w:div w:id="955526749">
          <w:marLeft w:val="640"/>
          <w:marRight w:val="0"/>
          <w:marTop w:val="0"/>
          <w:marBottom w:val="0"/>
          <w:divBdr>
            <w:top w:val="none" w:sz="0" w:space="0" w:color="auto"/>
            <w:left w:val="none" w:sz="0" w:space="0" w:color="auto"/>
            <w:bottom w:val="none" w:sz="0" w:space="0" w:color="auto"/>
            <w:right w:val="none" w:sz="0" w:space="0" w:color="auto"/>
          </w:divBdr>
        </w:div>
        <w:div w:id="831413208">
          <w:marLeft w:val="640"/>
          <w:marRight w:val="0"/>
          <w:marTop w:val="0"/>
          <w:marBottom w:val="0"/>
          <w:divBdr>
            <w:top w:val="none" w:sz="0" w:space="0" w:color="auto"/>
            <w:left w:val="none" w:sz="0" w:space="0" w:color="auto"/>
            <w:bottom w:val="none" w:sz="0" w:space="0" w:color="auto"/>
            <w:right w:val="none" w:sz="0" w:space="0" w:color="auto"/>
          </w:divBdr>
        </w:div>
        <w:div w:id="443816212">
          <w:marLeft w:val="640"/>
          <w:marRight w:val="0"/>
          <w:marTop w:val="0"/>
          <w:marBottom w:val="0"/>
          <w:divBdr>
            <w:top w:val="none" w:sz="0" w:space="0" w:color="auto"/>
            <w:left w:val="none" w:sz="0" w:space="0" w:color="auto"/>
            <w:bottom w:val="none" w:sz="0" w:space="0" w:color="auto"/>
            <w:right w:val="none" w:sz="0" w:space="0" w:color="auto"/>
          </w:divBdr>
        </w:div>
        <w:div w:id="912155948">
          <w:marLeft w:val="640"/>
          <w:marRight w:val="0"/>
          <w:marTop w:val="0"/>
          <w:marBottom w:val="0"/>
          <w:divBdr>
            <w:top w:val="none" w:sz="0" w:space="0" w:color="auto"/>
            <w:left w:val="none" w:sz="0" w:space="0" w:color="auto"/>
            <w:bottom w:val="none" w:sz="0" w:space="0" w:color="auto"/>
            <w:right w:val="none" w:sz="0" w:space="0" w:color="auto"/>
          </w:divBdr>
        </w:div>
        <w:div w:id="1969621712">
          <w:marLeft w:val="640"/>
          <w:marRight w:val="0"/>
          <w:marTop w:val="0"/>
          <w:marBottom w:val="0"/>
          <w:divBdr>
            <w:top w:val="none" w:sz="0" w:space="0" w:color="auto"/>
            <w:left w:val="none" w:sz="0" w:space="0" w:color="auto"/>
            <w:bottom w:val="none" w:sz="0" w:space="0" w:color="auto"/>
            <w:right w:val="none" w:sz="0" w:space="0" w:color="auto"/>
          </w:divBdr>
        </w:div>
        <w:div w:id="1669599500">
          <w:marLeft w:val="640"/>
          <w:marRight w:val="0"/>
          <w:marTop w:val="0"/>
          <w:marBottom w:val="0"/>
          <w:divBdr>
            <w:top w:val="none" w:sz="0" w:space="0" w:color="auto"/>
            <w:left w:val="none" w:sz="0" w:space="0" w:color="auto"/>
            <w:bottom w:val="none" w:sz="0" w:space="0" w:color="auto"/>
            <w:right w:val="none" w:sz="0" w:space="0" w:color="auto"/>
          </w:divBdr>
        </w:div>
        <w:div w:id="381250194">
          <w:marLeft w:val="640"/>
          <w:marRight w:val="0"/>
          <w:marTop w:val="0"/>
          <w:marBottom w:val="0"/>
          <w:divBdr>
            <w:top w:val="none" w:sz="0" w:space="0" w:color="auto"/>
            <w:left w:val="none" w:sz="0" w:space="0" w:color="auto"/>
            <w:bottom w:val="none" w:sz="0" w:space="0" w:color="auto"/>
            <w:right w:val="none" w:sz="0" w:space="0" w:color="auto"/>
          </w:divBdr>
        </w:div>
        <w:div w:id="2102338742">
          <w:marLeft w:val="640"/>
          <w:marRight w:val="0"/>
          <w:marTop w:val="0"/>
          <w:marBottom w:val="0"/>
          <w:divBdr>
            <w:top w:val="none" w:sz="0" w:space="0" w:color="auto"/>
            <w:left w:val="none" w:sz="0" w:space="0" w:color="auto"/>
            <w:bottom w:val="none" w:sz="0" w:space="0" w:color="auto"/>
            <w:right w:val="none" w:sz="0" w:space="0" w:color="auto"/>
          </w:divBdr>
        </w:div>
        <w:div w:id="1633900922">
          <w:marLeft w:val="640"/>
          <w:marRight w:val="0"/>
          <w:marTop w:val="0"/>
          <w:marBottom w:val="0"/>
          <w:divBdr>
            <w:top w:val="none" w:sz="0" w:space="0" w:color="auto"/>
            <w:left w:val="none" w:sz="0" w:space="0" w:color="auto"/>
            <w:bottom w:val="none" w:sz="0" w:space="0" w:color="auto"/>
            <w:right w:val="none" w:sz="0" w:space="0" w:color="auto"/>
          </w:divBdr>
        </w:div>
        <w:div w:id="1330406107">
          <w:marLeft w:val="640"/>
          <w:marRight w:val="0"/>
          <w:marTop w:val="0"/>
          <w:marBottom w:val="0"/>
          <w:divBdr>
            <w:top w:val="none" w:sz="0" w:space="0" w:color="auto"/>
            <w:left w:val="none" w:sz="0" w:space="0" w:color="auto"/>
            <w:bottom w:val="none" w:sz="0" w:space="0" w:color="auto"/>
            <w:right w:val="none" w:sz="0" w:space="0" w:color="auto"/>
          </w:divBdr>
        </w:div>
        <w:div w:id="2118675341">
          <w:marLeft w:val="640"/>
          <w:marRight w:val="0"/>
          <w:marTop w:val="0"/>
          <w:marBottom w:val="0"/>
          <w:divBdr>
            <w:top w:val="none" w:sz="0" w:space="0" w:color="auto"/>
            <w:left w:val="none" w:sz="0" w:space="0" w:color="auto"/>
            <w:bottom w:val="none" w:sz="0" w:space="0" w:color="auto"/>
            <w:right w:val="none" w:sz="0" w:space="0" w:color="auto"/>
          </w:divBdr>
        </w:div>
        <w:div w:id="805047527">
          <w:marLeft w:val="640"/>
          <w:marRight w:val="0"/>
          <w:marTop w:val="0"/>
          <w:marBottom w:val="0"/>
          <w:divBdr>
            <w:top w:val="none" w:sz="0" w:space="0" w:color="auto"/>
            <w:left w:val="none" w:sz="0" w:space="0" w:color="auto"/>
            <w:bottom w:val="none" w:sz="0" w:space="0" w:color="auto"/>
            <w:right w:val="none" w:sz="0" w:space="0" w:color="auto"/>
          </w:divBdr>
        </w:div>
        <w:div w:id="131409019">
          <w:marLeft w:val="640"/>
          <w:marRight w:val="0"/>
          <w:marTop w:val="0"/>
          <w:marBottom w:val="0"/>
          <w:divBdr>
            <w:top w:val="none" w:sz="0" w:space="0" w:color="auto"/>
            <w:left w:val="none" w:sz="0" w:space="0" w:color="auto"/>
            <w:bottom w:val="none" w:sz="0" w:space="0" w:color="auto"/>
            <w:right w:val="none" w:sz="0" w:space="0" w:color="auto"/>
          </w:divBdr>
        </w:div>
        <w:div w:id="436412619">
          <w:marLeft w:val="640"/>
          <w:marRight w:val="0"/>
          <w:marTop w:val="0"/>
          <w:marBottom w:val="0"/>
          <w:divBdr>
            <w:top w:val="none" w:sz="0" w:space="0" w:color="auto"/>
            <w:left w:val="none" w:sz="0" w:space="0" w:color="auto"/>
            <w:bottom w:val="none" w:sz="0" w:space="0" w:color="auto"/>
            <w:right w:val="none" w:sz="0" w:space="0" w:color="auto"/>
          </w:divBdr>
        </w:div>
        <w:div w:id="259874611">
          <w:marLeft w:val="640"/>
          <w:marRight w:val="0"/>
          <w:marTop w:val="0"/>
          <w:marBottom w:val="0"/>
          <w:divBdr>
            <w:top w:val="none" w:sz="0" w:space="0" w:color="auto"/>
            <w:left w:val="none" w:sz="0" w:space="0" w:color="auto"/>
            <w:bottom w:val="none" w:sz="0" w:space="0" w:color="auto"/>
            <w:right w:val="none" w:sz="0" w:space="0" w:color="auto"/>
          </w:divBdr>
        </w:div>
        <w:div w:id="971446208">
          <w:marLeft w:val="640"/>
          <w:marRight w:val="0"/>
          <w:marTop w:val="0"/>
          <w:marBottom w:val="0"/>
          <w:divBdr>
            <w:top w:val="none" w:sz="0" w:space="0" w:color="auto"/>
            <w:left w:val="none" w:sz="0" w:space="0" w:color="auto"/>
            <w:bottom w:val="none" w:sz="0" w:space="0" w:color="auto"/>
            <w:right w:val="none" w:sz="0" w:space="0" w:color="auto"/>
          </w:divBdr>
        </w:div>
        <w:div w:id="1031346063">
          <w:marLeft w:val="640"/>
          <w:marRight w:val="0"/>
          <w:marTop w:val="0"/>
          <w:marBottom w:val="0"/>
          <w:divBdr>
            <w:top w:val="none" w:sz="0" w:space="0" w:color="auto"/>
            <w:left w:val="none" w:sz="0" w:space="0" w:color="auto"/>
            <w:bottom w:val="none" w:sz="0" w:space="0" w:color="auto"/>
            <w:right w:val="none" w:sz="0" w:space="0" w:color="auto"/>
          </w:divBdr>
        </w:div>
      </w:divsChild>
    </w:div>
    <w:div w:id="1338847897">
      <w:bodyDiv w:val="1"/>
      <w:marLeft w:val="0"/>
      <w:marRight w:val="0"/>
      <w:marTop w:val="0"/>
      <w:marBottom w:val="0"/>
      <w:divBdr>
        <w:top w:val="none" w:sz="0" w:space="0" w:color="auto"/>
        <w:left w:val="none" w:sz="0" w:space="0" w:color="auto"/>
        <w:bottom w:val="none" w:sz="0" w:space="0" w:color="auto"/>
        <w:right w:val="none" w:sz="0" w:space="0" w:color="auto"/>
      </w:divBdr>
      <w:divsChild>
        <w:div w:id="1646003369">
          <w:marLeft w:val="640"/>
          <w:marRight w:val="0"/>
          <w:marTop w:val="0"/>
          <w:marBottom w:val="0"/>
          <w:divBdr>
            <w:top w:val="none" w:sz="0" w:space="0" w:color="auto"/>
            <w:left w:val="none" w:sz="0" w:space="0" w:color="auto"/>
            <w:bottom w:val="none" w:sz="0" w:space="0" w:color="auto"/>
            <w:right w:val="none" w:sz="0" w:space="0" w:color="auto"/>
          </w:divBdr>
        </w:div>
        <w:div w:id="1104612384">
          <w:marLeft w:val="640"/>
          <w:marRight w:val="0"/>
          <w:marTop w:val="0"/>
          <w:marBottom w:val="0"/>
          <w:divBdr>
            <w:top w:val="none" w:sz="0" w:space="0" w:color="auto"/>
            <w:left w:val="none" w:sz="0" w:space="0" w:color="auto"/>
            <w:bottom w:val="none" w:sz="0" w:space="0" w:color="auto"/>
            <w:right w:val="none" w:sz="0" w:space="0" w:color="auto"/>
          </w:divBdr>
        </w:div>
        <w:div w:id="869220451">
          <w:marLeft w:val="640"/>
          <w:marRight w:val="0"/>
          <w:marTop w:val="0"/>
          <w:marBottom w:val="0"/>
          <w:divBdr>
            <w:top w:val="none" w:sz="0" w:space="0" w:color="auto"/>
            <w:left w:val="none" w:sz="0" w:space="0" w:color="auto"/>
            <w:bottom w:val="none" w:sz="0" w:space="0" w:color="auto"/>
            <w:right w:val="none" w:sz="0" w:space="0" w:color="auto"/>
          </w:divBdr>
        </w:div>
        <w:div w:id="658341444">
          <w:marLeft w:val="640"/>
          <w:marRight w:val="0"/>
          <w:marTop w:val="0"/>
          <w:marBottom w:val="0"/>
          <w:divBdr>
            <w:top w:val="none" w:sz="0" w:space="0" w:color="auto"/>
            <w:left w:val="none" w:sz="0" w:space="0" w:color="auto"/>
            <w:bottom w:val="none" w:sz="0" w:space="0" w:color="auto"/>
            <w:right w:val="none" w:sz="0" w:space="0" w:color="auto"/>
          </w:divBdr>
        </w:div>
        <w:div w:id="781654629">
          <w:marLeft w:val="640"/>
          <w:marRight w:val="0"/>
          <w:marTop w:val="0"/>
          <w:marBottom w:val="0"/>
          <w:divBdr>
            <w:top w:val="none" w:sz="0" w:space="0" w:color="auto"/>
            <w:left w:val="none" w:sz="0" w:space="0" w:color="auto"/>
            <w:bottom w:val="none" w:sz="0" w:space="0" w:color="auto"/>
            <w:right w:val="none" w:sz="0" w:space="0" w:color="auto"/>
          </w:divBdr>
        </w:div>
        <w:div w:id="877817311">
          <w:marLeft w:val="640"/>
          <w:marRight w:val="0"/>
          <w:marTop w:val="0"/>
          <w:marBottom w:val="0"/>
          <w:divBdr>
            <w:top w:val="none" w:sz="0" w:space="0" w:color="auto"/>
            <w:left w:val="none" w:sz="0" w:space="0" w:color="auto"/>
            <w:bottom w:val="none" w:sz="0" w:space="0" w:color="auto"/>
            <w:right w:val="none" w:sz="0" w:space="0" w:color="auto"/>
          </w:divBdr>
        </w:div>
        <w:div w:id="653222665">
          <w:marLeft w:val="640"/>
          <w:marRight w:val="0"/>
          <w:marTop w:val="0"/>
          <w:marBottom w:val="0"/>
          <w:divBdr>
            <w:top w:val="none" w:sz="0" w:space="0" w:color="auto"/>
            <w:left w:val="none" w:sz="0" w:space="0" w:color="auto"/>
            <w:bottom w:val="none" w:sz="0" w:space="0" w:color="auto"/>
            <w:right w:val="none" w:sz="0" w:space="0" w:color="auto"/>
          </w:divBdr>
        </w:div>
        <w:div w:id="139229620">
          <w:marLeft w:val="640"/>
          <w:marRight w:val="0"/>
          <w:marTop w:val="0"/>
          <w:marBottom w:val="0"/>
          <w:divBdr>
            <w:top w:val="none" w:sz="0" w:space="0" w:color="auto"/>
            <w:left w:val="none" w:sz="0" w:space="0" w:color="auto"/>
            <w:bottom w:val="none" w:sz="0" w:space="0" w:color="auto"/>
            <w:right w:val="none" w:sz="0" w:space="0" w:color="auto"/>
          </w:divBdr>
        </w:div>
        <w:div w:id="768350552">
          <w:marLeft w:val="640"/>
          <w:marRight w:val="0"/>
          <w:marTop w:val="0"/>
          <w:marBottom w:val="0"/>
          <w:divBdr>
            <w:top w:val="none" w:sz="0" w:space="0" w:color="auto"/>
            <w:left w:val="none" w:sz="0" w:space="0" w:color="auto"/>
            <w:bottom w:val="none" w:sz="0" w:space="0" w:color="auto"/>
            <w:right w:val="none" w:sz="0" w:space="0" w:color="auto"/>
          </w:divBdr>
        </w:div>
        <w:div w:id="1151676068">
          <w:marLeft w:val="640"/>
          <w:marRight w:val="0"/>
          <w:marTop w:val="0"/>
          <w:marBottom w:val="0"/>
          <w:divBdr>
            <w:top w:val="none" w:sz="0" w:space="0" w:color="auto"/>
            <w:left w:val="none" w:sz="0" w:space="0" w:color="auto"/>
            <w:bottom w:val="none" w:sz="0" w:space="0" w:color="auto"/>
            <w:right w:val="none" w:sz="0" w:space="0" w:color="auto"/>
          </w:divBdr>
        </w:div>
        <w:div w:id="1571885553">
          <w:marLeft w:val="640"/>
          <w:marRight w:val="0"/>
          <w:marTop w:val="0"/>
          <w:marBottom w:val="0"/>
          <w:divBdr>
            <w:top w:val="none" w:sz="0" w:space="0" w:color="auto"/>
            <w:left w:val="none" w:sz="0" w:space="0" w:color="auto"/>
            <w:bottom w:val="none" w:sz="0" w:space="0" w:color="auto"/>
            <w:right w:val="none" w:sz="0" w:space="0" w:color="auto"/>
          </w:divBdr>
        </w:div>
        <w:div w:id="1752389943">
          <w:marLeft w:val="640"/>
          <w:marRight w:val="0"/>
          <w:marTop w:val="0"/>
          <w:marBottom w:val="0"/>
          <w:divBdr>
            <w:top w:val="none" w:sz="0" w:space="0" w:color="auto"/>
            <w:left w:val="none" w:sz="0" w:space="0" w:color="auto"/>
            <w:bottom w:val="none" w:sz="0" w:space="0" w:color="auto"/>
            <w:right w:val="none" w:sz="0" w:space="0" w:color="auto"/>
          </w:divBdr>
        </w:div>
        <w:div w:id="1004168881">
          <w:marLeft w:val="640"/>
          <w:marRight w:val="0"/>
          <w:marTop w:val="0"/>
          <w:marBottom w:val="0"/>
          <w:divBdr>
            <w:top w:val="none" w:sz="0" w:space="0" w:color="auto"/>
            <w:left w:val="none" w:sz="0" w:space="0" w:color="auto"/>
            <w:bottom w:val="none" w:sz="0" w:space="0" w:color="auto"/>
            <w:right w:val="none" w:sz="0" w:space="0" w:color="auto"/>
          </w:divBdr>
        </w:div>
        <w:div w:id="917832774">
          <w:marLeft w:val="640"/>
          <w:marRight w:val="0"/>
          <w:marTop w:val="0"/>
          <w:marBottom w:val="0"/>
          <w:divBdr>
            <w:top w:val="none" w:sz="0" w:space="0" w:color="auto"/>
            <w:left w:val="none" w:sz="0" w:space="0" w:color="auto"/>
            <w:bottom w:val="none" w:sz="0" w:space="0" w:color="auto"/>
            <w:right w:val="none" w:sz="0" w:space="0" w:color="auto"/>
          </w:divBdr>
        </w:div>
        <w:div w:id="37554788">
          <w:marLeft w:val="640"/>
          <w:marRight w:val="0"/>
          <w:marTop w:val="0"/>
          <w:marBottom w:val="0"/>
          <w:divBdr>
            <w:top w:val="none" w:sz="0" w:space="0" w:color="auto"/>
            <w:left w:val="none" w:sz="0" w:space="0" w:color="auto"/>
            <w:bottom w:val="none" w:sz="0" w:space="0" w:color="auto"/>
            <w:right w:val="none" w:sz="0" w:space="0" w:color="auto"/>
          </w:divBdr>
        </w:div>
        <w:div w:id="495849367">
          <w:marLeft w:val="640"/>
          <w:marRight w:val="0"/>
          <w:marTop w:val="0"/>
          <w:marBottom w:val="0"/>
          <w:divBdr>
            <w:top w:val="none" w:sz="0" w:space="0" w:color="auto"/>
            <w:left w:val="none" w:sz="0" w:space="0" w:color="auto"/>
            <w:bottom w:val="none" w:sz="0" w:space="0" w:color="auto"/>
            <w:right w:val="none" w:sz="0" w:space="0" w:color="auto"/>
          </w:divBdr>
        </w:div>
        <w:div w:id="770704048">
          <w:marLeft w:val="640"/>
          <w:marRight w:val="0"/>
          <w:marTop w:val="0"/>
          <w:marBottom w:val="0"/>
          <w:divBdr>
            <w:top w:val="none" w:sz="0" w:space="0" w:color="auto"/>
            <w:left w:val="none" w:sz="0" w:space="0" w:color="auto"/>
            <w:bottom w:val="none" w:sz="0" w:space="0" w:color="auto"/>
            <w:right w:val="none" w:sz="0" w:space="0" w:color="auto"/>
          </w:divBdr>
        </w:div>
        <w:div w:id="272634556">
          <w:marLeft w:val="640"/>
          <w:marRight w:val="0"/>
          <w:marTop w:val="0"/>
          <w:marBottom w:val="0"/>
          <w:divBdr>
            <w:top w:val="none" w:sz="0" w:space="0" w:color="auto"/>
            <w:left w:val="none" w:sz="0" w:space="0" w:color="auto"/>
            <w:bottom w:val="none" w:sz="0" w:space="0" w:color="auto"/>
            <w:right w:val="none" w:sz="0" w:space="0" w:color="auto"/>
          </w:divBdr>
        </w:div>
        <w:div w:id="1073235520">
          <w:marLeft w:val="640"/>
          <w:marRight w:val="0"/>
          <w:marTop w:val="0"/>
          <w:marBottom w:val="0"/>
          <w:divBdr>
            <w:top w:val="none" w:sz="0" w:space="0" w:color="auto"/>
            <w:left w:val="none" w:sz="0" w:space="0" w:color="auto"/>
            <w:bottom w:val="none" w:sz="0" w:space="0" w:color="auto"/>
            <w:right w:val="none" w:sz="0" w:space="0" w:color="auto"/>
          </w:divBdr>
        </w:div>
        <w:div w:id="396515209">
          <w:marLeft w:val="640"/>
          <w:marRight w:val="0"/>
          <w:marTop w:val="0"/>
          <w:marBottom w:val="0"/>
          <w:divBdr>
            <w:top w:val="none" w:sz="0" w:space="0" w:color="auto"/>
            <w:left w:val="none" w:sz="0" w:space="0" w:color="auto"/>
            <w:bottom w:val="none" w:sz="0" w:space="0" w:color="auto"/>
            <w:right w:val="none" w:sz="0" w:space="0" w:color="auto"/>
          </w:divBdr>
        </w:div>
        <w:div w:id="891230962">
          <w:marLeft w:val="640"/>
          <w:marRight w:val="0"/>
          <w:marTop w:val="0"/>
          <w:marBottom w:val="0"/>
          <w:divBdr>
            <w:top w:val="none" w:sz="0" w:space="0" w:color="auto"/>
            <w:left w:val="none" w:sz="0" w:space="0" w:color="auto"/>
            <w:bottom w:val="none" w:sz="0" w:space="0" w:color="auto"/>
            <w:right w:val="none" w:sz="0" w:space="0" w:color="auto"/>
          </w:divBdr>
        </w:div>
        <w:div w:id="956911123">
          <w:marLeft w:val="640"/>
          <w:marRight w:val="0"/>
          <w:marTop w:val="0"/>
          <w:marBottom w:val="0"/>
          <w:divBdr>
            <w:top w:val="none" w:sz="0" w:space="0" w:color="auto"/>
            <w:left w:val="none" w:sz="0" w:space="0" w:color="auto"/>
            <w:bottom w:val="none" w:sz="0" w:space="0" w:color="auto"/>
            <w:right w:val="none" w:sz="0" w:space="0" w:color="auto"/>
          </w:divBdr>
        </w:div>
        <w:div w:id="1421874242">
          <w:marLeft w:val="640"/>
          <w:marRight w:val="0"/>
          <w:marTop w:val="0"/>
          <w:marBottom w:val="0"/>
          <w:divBdr>
            <w:top w:val="none" w:sz="0" w:space="0" w:color="auto"/>
            <w:left w:val="none" w:sz="0" w:space="0" w:color="auto"/>
            <w:bottom w:val="none" w:sz="0" w:space="0" w:color="auto"/>
            <w:right w:val="none" w:sz="0" w:space="0" w:color="auto"/>
          </w:divBdr>
        </w:div>
        <w:div w:id="771633678">
          <w:marLeft w:val="640"/>
          <w:marRight w:val="0"/>
          <w:marTop w:val="0"/>
          <w:marBottom w:val="0"/>
          <w:divBdr>
            <w:top w:val="none" w:sz="0" w:space="0" w:color="auto"/>
            <w:left w:val="none" w:sz="0" w:space="0" w:color="auto"/>
            <w:bottom w:val="none" w:sz="0" w:space="0" w:color="auto"/>
            <w:right w:val="none" w:sz="0" w:space="0" w:color="auto"/>
          </w:divBdr>
        </w:div>
        <w:div w:id="1202979270">
          <w:marLeft w:val="640"/>
          <w:marRight w:val="0"/>
          <w:marTop w:val="0"/>
          <w:marBottom w:val="0"/>
          <w:divBdr>
            <w:top w:val="none" w:sz="0" w:space="0" w:color="auto"/>
            <w:left w:val="none" w:sz="0" w:space="0" w:color="auto"/>
            <w:bottom w:val="none" w:sz="0" w:space="0" w:color="auto"/>
            <w:right w:val="none" w:sz="0" w:space="0" w:color="auto"/>
          </w:divBdr>
        </w:div>
        <w:div w:id="336156490">
          <w:marLeft w:val="640"/>
          <w:marRight w:val="0"/>
          <w:marTop w:val="0"/>
          <w:marBottom w:val="0"/>
          <w:divBdr>
            <w:top w:val="none" w:sz="0" w:space="0" w:color="auto"/>
            <w:left w:val="none" w:sz="0" w:space="0" w:color="auto"/>
            <w:bottom w:val="none" w:sz="0" w:space="0" w:color="auto"/>
            <w:right w:val="none" w:sz="0" w:space="0" w:color="auto"/>
          </w:divBdr>
        </w:div>
        <w:div w:id="1681615731">
          <w:marLeft w:val="640"/>
          <w:marRight w:val="0"/>
          <w:marTop w:val="0"/>
          <w:marBottom w:val="0"/>
          <w:divBdr>
            <w:top w:val="none" w:sz="0" w:space="0" w:color="auto"/>
            <w:left w:val="none" w:sz="0" w:space="0" w:color="auto"/>
            <w:bottom w:val="none" w:sz="0" w:space="0" w:color="auto"/>
            <w:right w:val="none" w:sz="0" w:space="0" w:color="auto"/>
          </w:divBdr>
        </w:div>
        <w:div w:id="1137140159">
          <w:marLeft w:val="640"/>
          <w:marRight w:val="0"/>
          <w:marTop w:val="0"/>
          <w:marBottom w:val="0"/>
          <w:divBdr>
            <w:top w:val="none" w:sz="0" w:space="0" w:color="auto"/>
            <w:left w:val="none" w:sz="0" w:space="0" w:color="auto"/>
            <w:bottom w:val="none" w:sz="0" w:space="0" w:color="auto"/>
            <w:right w:val="none" w:sz="0" w:space="0" w:color="auto"/>
          </w:divBdr>
        </w:div>
        <w:div w:id="346097784">
          <w:marLeft w:val="640"/>
          <w:marRight w:val="0"/>
          <w:marTop w:val="0"/>
          <w:marBottom w:val="0"/>
          <w:divBdr>
            <w:top w:val="none" w:sz="0" w:space="0" w:color="auto"/>
            <w:left w:val="none" w:sz="0" w:space="0" w:color="auto"/>
            <w:bottom w:val="none" w:sz="0" w:space="0" w:color="auto"/>
            <w:right w:val="none" w:sz="0" w:space="0" w:color="auto"/>
          </w:divBdr>
        </w:div>
        <w:div w:id="2107381243">
          <w:marLeft w:val="640"/>
          <w:marRight w:val="0"/>
          <w:marTop w:val="0"/>
          <w:marBottom w:val="0"/>
          <w:divBdr>
            <w:top w:val="none" w:sz="0" w:space="0" w:color="auto"/>
            <w:left w:val="none" w:sz="0" w:space="0" w:color="auto"/>
            <w:bottom w:val="none" w:sz="0" w:space="0" w:color="auto"/>
            <w:right w:val="none" w:sz="0" w:space="0" w:color="auto"/>
          </w:divBdr>
        </w:div>
        <w:div w:id="1278565873">
          <w:marLeft w:val="640"/>
          <w:marRight w:val="0"/>
          <w:marTop w:val="0"/>
          <w:marBottom w:val="0"/>
          <w:divBdr>
            <w:top w:val="none" w:sz="0" w:space="0" w:color="auto"/>
            <w:left w:val="none" w:sz="0" w:space="0" w:color="auto"/>
            <w:bottom w:val="none" w:sz="0" w:space="0" w:color="auto"/>
            <w:right w:val="none" w:sz="0" w:space="0" w:color="auto"/>
          </w:divBdr>
        </w:div>
        <w:div w:id="2106146018">
          <w:marLeft w:val="640"/>
          <w:marRight w:val="0"/>
          <w:marTop w:val="0"/>
          <w:marBottom w:val="0"/>
          <w:divBdr>
            <w:top w:val="none" w:sz="0" w:space="0" w:color="auto"/>
            <w:left w:val="none" w:sz="0" w:space="0" w:color="auto"/>
            <w:bottom w:val="none" w:sz="0" w:space="0" w:color="auto"/>
            <w:right w:val="none" w:sz="0" w:space="0" w:color="auto"/>
          </w:divBdr>
        </w:div>
        <w:div w:id="1428233900">
          <w:marLeft w:val="640"/>
          <w:marRight w:val="0"/>
          <w:marTop w:val="0"/>
          <w:marBottom w:val="0"/>
          <w:divBdr>
            <w:top w:val="none" w:sz="0" w:space="0" w:color="auto"/>
            <w:left w:val="none" w:sz="0" w:space="0" w:color="auto"/>
            <w:bottom w:val="none" w:sz="0" w:space="0" w:color="auto"/>
            <w:right w:val="none" w:sz="0" w:space="0" w:color="auto"/>
          </w:divBdr>
        </w:div>
        <w:div w:id="1267039927">
          <w:marLeft w:val="640"/>
          <w:marRight w:val="0"/>
          <w:marTop w:val="0"/>
          <w:marBottom w:val="0"/>
          <w:divBdr>
            <w:top w:val="none" w:sz="0" w:space="0" w:color="auto"/>
            <w:left w:val="none" w:sz="0" w:space="0" w:color="auto"/>
            <w:bottom w:val="none" w:sz="0" w:space="0" w:color="auto"/>
            <w:right w:val="none" w:sz="0" w:space="0" w:color="auto"/>
          </w:divBdr>
        </w:div>
        <w:div w:id="1559708956">
          <w:marLeft w:val="640"/>
          <w:marRight w:val="0"/>
          <w:marTop w:val="0"/>
          <w:marBottom w:val="0"/>
          <w:divBdr>
            <w:top w:val="none" w:sz="0" w:space="0" w:color="auto"/>
            <w:left w:val="none" w:sz="0" w:space="0" w:color="auto"/>
            <w:bottom w:val="none" w:sz="0" w:space="0" w:color="auto"/>
            <w:right w:val="none" w:sz="0" w:space="0" w:color="auto"/>
          </w:divBdr>
        </w:div>
        <w:div w:id="1633168113">
          <w:marLeft w:val="640"/>
          <w:marRight w:val="0"/>
          <w:marTop w:val="0"/>
          <w:marBottom w:val="0"/>
          <w:divBdr>
            <w:top w:val="none" w:sz="0" w:space="0" w:color="auto"/>
            <w:left w:val="none" w:sz="0" w:space="0" w:color="auto"/>
            <w:bottom w:val="none" w:sz="0" w:space="0" w:color="auto"/>
            <w:right w:val="none" w:sz="0" w:space="0" w:color="auto"/>
          </w:divBdr>
        </w:div>
        <w:div w:id="1797142701">
          <w:marLeft w:val="640"/>
          <w:marRight w:val="0"/>
          <w:marTop w:val="0"/>
          <w:marBottom w:val="0"/>
          <w:divBdr>
            <w:top w:val="none" w:sz="0" w:space="0" w:color="auto"/>
            <w:left w:val="none" w:sz="0" w:space="0" w:color="auto"/>
            <w:bottom w:val="none" w:sz="0" w:space="0" w:color="auto"/>
            <w:right w:val="none" w:sz="0" w:space="0" w:color="auto"/>
          </w:divBdr>
        </w:div>
        <w:div w:id="1587109859">
          <w:marLeft w:val="640"/>
          <w:marRight w:val="0"/>
          <w:marTop w:val="0"/>
          <w:marBottom w:val="0"/>
          <w:divBdr>
            <w:top w:val="none" w:sz="0" w:space="0" w:color="auto"/>
            <w:left w:val="none" w:sz="0" w:space="0" w:color="auto"/>
            <w:bottom w:val="none" w:sz="0" w:space="0" w:color="auto"/>
            <w:right w:val="none" w:sz="0" w:space="0" w:color="auto"/>
          </w:divBdr>
        </w:div>
        <w:div w:id="677734452">
          <w:marLeft w:val="640"/>
          <w:marRight w:val="0"/>
          <w:marTop w:val="0"/>
          <w:marBottom w:val="0"/>
          <w:divBdr>
            <w:top w:val="none" w:sz="0" w:space="0" w:color="auto"/>
            <w:left w:val="none" w:sz="0" w:space="0" w:color="auto"/>
            <w:bottom w:val="none" w:sz="0" w:space="0" w:color="auto"/>
            <w:right w:val="none" w:sz="0" w:space="0" w:color="auto"/>
          </w:divBdr>
        </w:div>
        <w:div w:id="892694781">
          <w:marLeft w:val="640"/>
          <w:marRight w:val="0"/>
          <w:marTop w:val="0"/>
          <w:marBottom w:val="0"/>
          <w:divBdr>
            <w:top w:val="none" w:sz="0" w:space="0" w:color="auto"/>
            <w:left w:val="none" w:sz="0" w:space="0" w:color="auto"/>
            <w:bottom w:val="none" w:sz="0" w:space="0" w:color="auto"/>
            <w:right w:val="none" w:sz="0" w:space="0" w:color="auto"/>
          </w:divBdr>
        </w:div>
        <w:div w:id="989014670">
          <w:marLeft w:val="640"/>
          <w:marRight w:val="0"/>
          <w:marTop w:val="0"/>
          <w:marBottom w:val="0"/>
          <w:divBdr>
            <w:top w:val="none" w:sz="0" w:space="0" w:color="auto"/>
            <w:left w:val="none" w:sz="0" w:space="0" w:color="auto"/>
            <w:bottom w:val="none" w:sz="0" w:space="0" w:color="auto"/>
            <w:right w:val="none" w:sz="0" w:space="0" w:color="auto"/>
          </w:divBdr>
        </w:div>
        <w:div w:id="645089431">
          <w:marLeft w:val="640"/>
          <w:marRight w:val="0"/>
          <w:marTop w:val="0"/>
          <w:marBottom w:val="0"/>
          <w:divBdr>
            <w:top w:val="none" w:sz="0" w:space="0" w:color="auto"/>
            <w:left w:val="none" w:sz="0" w:space="0" w:color="auto"/>
            <w:bottom w:val="none" w:sz="0" w:space="0" w:color="auto"/>
            <w:right w:val="none" w:sz="0" w:space="0" w:color="auto"/>
          </w:divBdr>
        </w:div>
        <w:div w:id="2008827097">
          <w:marLeft w:val="640"/>
          <w:marRight w:val="0"/>
          <w:marTop w:val="0"/>
          <w:marBottom w:val="0"/>
          <w:divBdr>
            <w:top w:val="none" w:sz="0" w:space="0" w:color="auto"/>
            <w:left w:val="none" w:sz="0" w:space="0" w:color="auto"/>
            <w:bottom w:val="none" w:sz="0" w:space="0" w:color="auto"/>
            <w:right w:val="none" w:sz="0" w:space="0" w:color="auto"/>
          </w:divBdr>
        </w:div>
        <w:div w:id="1145856374">
          <w:marLeft w:val="640"/>
          <w:marRight w:val="0"/>
          <w:marTop w:val="0"/>
          <w:marBottom w:val="0"/>
          <w:divBdr>
            <w:top w:val="none" w:sz="0" w:space="0" w:color="auto"/>
            <w:left w:val="none" w:sz="0" w:space="0" w:color="auto"/>
            <w:bottom w:val="none" w:sz="0" w:space="0" w:color="auto"/>
            <w:right w:val="none" w:sz="0" w:space="0" w:color="auto"/>
          </w:divBdr>
        </w:div>
        <w:div w:id="102237014">
          <w:marLeft w:val="640"/>
          <w:marRight w:val="0"/>
          <w:marTop w:val="0"/>
          <w:marBottom w:val="0"/>
          <w:divBdr>
            <w:top w:val="none" w:sz="0" w:space="0" w:color="auto"/>
            <w:left w:val="none" w:sz="0" w:space="0" w:color="auto"/>
            <w:bottom w:val="none" w:sz="0" w:space="0" w:color="auto"/>
            <w:right w:val="none" w:sz="0" w:space="0" w:color="auto"/>
          </w:divBdr>
        </w:div>
        <w:div w:id="220601828">
          <w:marLeft w:val="640"/>
          <w:marRight w:val="0"/>
          <w:marTop w:val="0"/>
          <w:marBottom w:val="0"/>
          <w:divBdr>
            <w:top w:val="none" w:sz="0" w:space="0" w:color="auto"/>
            <w:left w:val="none" w:sz="0" w:space="0" w:color="auto"/>
            <w:bottom w:val="none" w:sz="0" w:space="0" w:color="auto"/>
            <w:right w:val="none" w:sz="0" w:space="0" w:color="auto"/>
          </w:divBdr>
        </w:div>
        <w:div w:id="989796052">
          <w:marLeft w:val="640"/>
          <w:marRight w:val="0"/>
          <w:marTop w:val="0"/>
          <w:marBottom w:val="0"/>
          <w:divBdr>
            <w:top w:val="none" w:sz="0" w:space="0" w:color="auto"/>
            <w:left w:val="none" w:sz="0" w:space="0" w:color="auto"/>
            <w:bottom w:val="none" w:sz="0" w:space="0" w:color="auto"/>
            <w:right w:val="none" w:sz="0" w:space="0" w:color="auto"/>
          </w:divBdr>
        </w:div>
      </w:divsChild>
    </w:div>
    <w:div w:id="1342008275">
      <w:bodyDiv w:val="1"/>
      <w:marLeft w:val="0"/>
      <w:marRight w:val="0"/>
      <w:marTop w:val="0"/>
      <w:marBottom w:val="0"/>
      <w:divBdr>
        <w:top w:val="none" w:sz="0" w:space="0" w:color="auto"/>
        <w:left w:val="none" w:sz="0" w:space="0" w:color="auto"/>
        <w:bottom w:val="none" w:sz="0" w:space="0" w:color="auto"/>
        <w:right w:val="none" w:sz="0" w:space="0" w:color="auto"/>
      </w:divBdr>
      <w:divsChild>
        <w:div w:id="308485821">
          <w:marLeft w:val="640"/>
          <w:marRight w:val="0"/>
          <w:marTop w:val="0"/>
          <w:marBottom w:val="0"/>
          <w:divBdr>
            <w:top w:val="none" w:sz="0" w:space="0" w:color="auto"/>
            <w:left w:val="none" w:sz="0" w:space="0" w:color="auto"/>
            <w:bottom w:val="none" w:sz="0" w:space="0" w:color="auto"/>
            <w:right w:val="none" w:sz="0" w:space="0" w:color="auto"/>
          </w:divBdr>
        </w:div>
        <w:div w:id="1396581829">
          <w:marLeft w:val="640"/>
          <w:marRight w:val="0"/>
          <w:marTop w:val="0"/>
          <w:marBottom w:val="0"/>
          <w:divBdr>
            <w:top w:val="none" w:sz="0" w:space="0" w:color="auto"/>
            <w:left w:val="none" w:sz="0" w:space="0" w:color="auto"/>
            <w:bottom w:val="none" w:sz="0" w:space="0" w:color="auto"/>
            <w:right w:val="none" w:sz="0" w:space="0" w:color="auto"/>
          </w:divBdr>
        </w:div>
        <w:div w:id="2104303787">
          <w:marLeft w:val="640"/>
          <w:marRight w:val="0"/>
          <w:marTop w:val="0"/>
          <w:marBottom w:val="0"/>
          <w:divBdr>
            <w:top w:val="none" w:sz="0" w:space="0" w:color="auto"/>
            <w:left w:val="none" w:sz="0" w:space="0" w:color="auto"/>
            <w:bottom w:val="none" w:sz="0" w:space="0" w:color="auto"/>
            <w:right w:val="none" w:sz="0" w:space="0" w:color="auto"/>
          </w:divBdr>
        </w:div>
        <w:div w:id="1344480458">
          <w:marLeft w:val="640"/>
          <w:marRight w:val="0"/>
          <w:marTop w:val="0"/>
          <w:marBottom w:val="0"/>
          <w:divBdr>
            <w:top w:val="none" w:sz="0" w:space="0" w:color="auto"/>
            <w:left w:val="none" w:sz="0" w:space="0" w:color="auto"/>
            <w:bottom w:val="none" w:sz="0" w:space="0" w:color="auto"/>
            <w:right w:val="none" w:sz="0" w:space="0" w:color="auto"/>
          </w:divBdr>
        </w:div>
        <w:div w:id="2046131885">
          <w:marLeft w:val="640"/>
          <w:marRight w:val="0"/>
          <w:marTop w:val="0"/>
          <w:marBottom w:val="0"/>
          <w:divBdr>
            <w:top w:val="none" w:sz="0" w:space="0" w:color="auto"/>
            <w:left w:val="none" w:sz="0" w:space="0" w:color="auto"/>
            <w:bottom w:val="none" w:sz="0" w:space="0" w:color="auto"/>
            <w:right w:val="none" w:sz="0" w:space="0" w:color="auto"/>
          </w:divBdr>
        </w:div>
        <w:div w:id="1662805074">
          <w:marLeft w:val="640"/>
          <w:marRight w:val="0"/>
          <w:marTop w:val="0"/>
          <w:marBottom w:val="0"/>
          <w:divBdr>
            <w:top w:val="none" w:sz="0" w:space="0" w:color="auto"/>
            <w:left w:val="none" w:sz="0" w:space="0" w:color="auto"/>
            <w:bottom w:val="none" w:sz="0" w:space="0" w:color="auto"/>
            <w:right w:val="none" w:sz="0" w:space="0" w:color="auto"/>
          </w:divBdr>
        </w:div>
        <w:div w:id="1284654835">
          <w:marLeft w:val="640"/>
          <w:marRight w:val="0"/>
          <w:marTop w:val="0"/>
          <w:marBottom w:val="0"/>
          <w:divBdr>
            <w:top w:val="none" w:sz="0" w:space="0" w:color="auto"/>
            <w:left w:val="none" w:sz="0" w:space="0" w:color="auto"/>
            <w:bottom w:val="none" w:sz="0" w:space="0" w:color="auto"/>
            <w:right w:val="none" w:sz="0" w:space="0" w:color="auto"/>
          </w:divBdr>
        </w:div>
        <w:div w:id="2016759458">
          <w:marLeft w:val="640"/>
          <w:marRight w:val="0"/>
          <w:marTop w:val="0"/>
          <w:marBottom w:val="0"/>
          <w:divBdr>
            <w:top w:val="none" w:sz="0" w:space="0" w:color="auto"/>
            <w:left w:val="none" w:sz="0" w:space="0" w:color="auto"/>
            <w:bottom w:val="none" w:sz="0" w:space="0" w:color="auto"/>
            <w:right w:val="none" w:sz="0" w:space="0" w:color="auto"/>
          </w:divBdr>
        </w:div>
        <w:div w:id="1140802283">
          <w:marLeft w:val="640"/>
          <w:marRight w:val="0"/>
          <w:marTop w:val="0"/>
          <w:marBottom w:val="0"/>
          <w:divBdr>
            <w:top w:val="none" w:sz="0" w:space="0" w:color="auto"/>
            <w:left w:val="none" w:sz="0" w:space="0" w:color="auto"/>
            <w:bottom w:val="none" w:sz="0" w:space="0" w:color="auto"/>
            <w:right w:val="none" w:sz="0" w:space="0" w:color="auto"/>
          </w:divBdr>
        </w:div>
        <w:div w:id="1122067491">
          <w:marLeft w:val="640"/>
          <w:marRight w:val="0"/>
          <w:marTop w:val="0"/>
          <w:marBottom w:val="0"/>
          <w:divBdr>
            <w:top w:val="none" w:sz="0" w:space="0" w:color="auto"/>
            <w:left w:val="none" w:sz="0" w:space="0" w:color="auto"/>
            <w:bottom w:val="none" w:sz="0" w:space="0" w:color="auto"/>
            <w:right w:val="none" w:sz="0" w:space="0" w:color="auto"/>
          </w:divBdr>
        </w:div>
        <w:div w:id="715664085">
          <w:marLeft w:val="640"/>
          <w:marRight w:val="0"/>
          <w:marTop w:val="0"/>
          <w:marBottom w:val="0"/>
          <w:divBdr>
            <w:top w:val="none" w:sz="0" w:space="0" w:color="auto"/>
            <w:left w:val="none" w:sz="0" w:space="0" w:color="auto"/>
            <w:bottom w:val="none" w:sz="0" w:space="0" w:color="auto"/>
            <w:right w:val="none" w:sz="0" w:space="0" w:color="auto"/>
          </w:divBdr>
        </w:div>
        <w:div w:id="913779973">
          <w:marLeft w:val="640"/>
          <w:marRight w:val="0"/>
          <w:marTop w:val="0"/>
          <w:marBottom w:val="0"/>
          <w:divBdr>
            <w:top w:val="none" w:sz="0" w:space="0" w:color="auto"/>
            <w:left w:val="none" w:sz="0" w:space="0" w:color="auto"/>
            <w:bottom w:val="none" w:sz="0" w:space="0" w:color="auto"/>
            <w:right w:val="none" w:sz="0" w:space="0" w:color="auto"/>
          </w:divBdr>
        </w:div>
        <w:div w:id="1084033700">
          <w:marLeft w:val="640"/>
          <w:marRight w:val="0"/>
          <w:marTop w:val="0"/>
          <w:marBottom w:val="0"/>
          <w:divBdr>
            <w:top w:val="none" w:sz="0" w:space="0" w:color="auto"/>
            <w:left w:val="none" w:sz="0" w:space="0" w:color="auto"/>
            <w:bottom w:val="none" w:sz="0" w:space="0" w:color="auto"/>
            <w:right w:val="none" w:sz="0" w:space="0" w:color="auto"/>
          </w:divBdr>
        </w:div>
        <w:div w:id="1266156330">
          <w:marLeft w:val="640"/>
          <w:marRight w:val="0"/>
          <w:marTop w:val="0"/>
          <w:marBottom w:val="0"/>
          <w:divBdr>
            <w:top w:val="none" w:sz="0" w:space="0" w:color="auto"/>
            <w:left w:val="none" w:sz="0" w:space="0" w:color="auto"/>
            <w:bottom w:val="none" w:sz="0" w:space="0" w:color="auto"/>
            <w:right w:val="none" w:sz="0" w:space="0" w:color="auto"/>
          </w:divBdr>
        </w:div>
        <w:div w:id="1687052286">
          <w:marLeft w:val="640"/>
          <w:marRight w:val="0"/>
          <w:marTop w:val="0"/>
          <w:marBottom w:val="0"/>
          <w:divBdr>
            <w:top w:val="none" w:sz="0" w:space="0" w:color="auto"/>
            <w:left w:val="none" w:sz="0" w:space="0" w:color="auto"/>
            <w:bottom w:val="none" w:sz="0" w:space="0" w:color="auto"/>
            <w:right w:val="none" w:sz="0" w:space="0" w:color="auto"/>
          </w:divBdr>
        </w:div>
        <w:div w:id="702903379">
          <w:marLeft w:val="640"/>
          <w:marRight w:val="0"/>
          <w:marTop w:val="0"/>
          <w:marBottom w:val="0"/>
          <w:divBdr>
            <w:top w:val="none" w:sz="0" w:space="0" w:color="auto"/>
            <w:left w:val="none" w:sz="0" w:space="0" w:color="auto"/>
            <w:bottom w:val="none" w:sz="0" w:space="0" w:color="auto"/>
            <w:right w:val="none" w:sz="0" w:space="0" w:color="auto"/>
          </w:divBdr>
        </w:div>
        <w:div w:id="913009932">
          <w:marLeft w:val="640"/>
          <w:marRight w:val="0"/>
          <w:marTop w:val="0"/>
          <w:marBottom w:val="0"/>
          <w:divBdr>
            <w:top w:val="none" w:sz="0" w:space="0" w:color="auto"/>
            <w:left w:val="none" w:sz="0" w:space="0" w:color="auto"/>
            <w:bottom w:val="none" w:sz="0" w:space="0" w:color="auto"/>
            <w:right w:val="none" w:sz="0" w:space="0" w:color="auto"/>
          </w:divBdr>
        </w:div>
        <w:div w:id="254556082">
          <w:marLeft w:val="640"/>
          <w:marRight w:val="0"/>
          <w:marTop w:val="0"/>
          <w:marBottom w:val="0"/>
          <w:divBdr>
            <w:top w:val="none" w:sz="0" w:space="0" w:color="auto"/>
            <w:left w:val="none" w:sz="0" w:space="0" w:color="auto"/>
            <w:bottom w:val="none" w:sz="0" w:space="0" w:color="auto"/>
            <w:right w:val="none" w:sz="0" w:space="0" w:color="auto"/>
          </w:divBdr>
        </w:div>
        <w:div w:id="1381586341">
          <w:marLeft w:val="640"/>
          <w:marRight w:val="0"/>
          <w:marTop w:val="0"/>
          <w:marBottom w:val="0"/>
          <w:divBdr>
            <w:top w:val="none" w:sz="0" w:space="0" w:color="auto"/>
            <w:left w:val="none" w:sz="0" w:space="0" w:color="auto"/>
            <w:bottom w:val="none" w:sz="0" w:space="0" w:color="auto"/>
            <w:right w:val="none" w:sz="0" w:space="0" w:color="auto"/>
          </w:divBdr>
        </w:div>
        <w:div w:id="1306742537">
          <w:marLeft w:val="640"/>
          <w:marRight w:val="0"/>
          <w:marTop w:val="0"/>
          <w:marBottom w:val="0"/>
          <w:divBdr>
            <w:top w:val="none" w:sz="0" w:space="0" w:color="auto"/>
            <w:left w:val="none" w:sz="0" w:space="0" w:color="auto"/>
            <w:bottom w:val="none" w:sz="0" w:space="0" w:color="auto"/>
            <w:right w:val="none" w:sz="0" w:space="0" w:color="auto"/>
          </w:divBdr>
        </w:div>
        <w:div w:id="416176675">
          <w:marLeft w:val="640"/>
          <w:marRight w:val="0"/>
          <w:marTop w:val="0"/>
          <w:marBottom w:val="0"/>
          <w:divBdr>
            <w:top w:val="none" w:sz="0" w:space="0" w:color="auto"/>
            <w:left w:val="none" w:sz="0" w:space="0" w:color="auto"/>
            <w:bottom w:val="none" w:sz="0" w:space="0" w:color="auto"/>
            <w:right w:val="none" w:sz="0" w:space="0" w:color="auto"/>
          </w:divBdr>
        </w:div>
        <w:div w:id="20788819">
          <w:marLeft w:val="640"/>
          <w:marRight w:val="0"/>
          <w:marTop w:val="0"/>
          <w:marBottom w:val="0"/>
          <w:divBdr>
            <w:top w:val="none" w:sz="0" w:space="0" w:color="auto"/>
            <w:left w:val="none" w:sz="0" w:space="0" w:color="auto"/>
            <w:bottom w:val="none" w:sz="0" w:space="0" w:color="auto"/>
            <w:right w:val="none" w:sz="0" w:space="0" w:color="auto"/>
          </w:divBdr>
        </w:div>
        <w:div w:id="607853539">
          <w:marLeft w:val="640"/>
          <w:marRight w:val="0"/>
          <w:marTop w:val="0"/>
          <w:marBottom w:val="0"/>
          <w:divBdr>
            <w:top w:val="none" w:sz="0" w:space="0" w:color="auto"/>
            <w:left w:val="none" w:sz="0" w:space="0" w:color="auto"/>
            <w:bottom w:val="none" w:sz="0" w:space="0" w:color="auto"/>
            <w:right w:val="none" w:sz="0" w:space="0" w:color="auto"/>
          </w:divBdr>
        </w:div>
        <w:div w:id="1539931376">
          <w:marLeft w:val="640"/>
          <w:marRight w:val="0"/>
          <w:marTop w:val="0"/>
          <w:marBottom w:val="0"/>
          <w:divBdr>
            <w:top w:val="none" w:sz="0" w:space="0" w:color="auto"/>
            <w:left w:val="none" w:sz="0" w:space="0" w:color="auto"/>
            <w:bottom w:val="none" w:sz="0" w:space="0" w:color="auto"/>
            <w:right w:val="none" w:sz="0" w:space="0" w:color="auto"/>
          </w:divBdr>
        </w:div>
        <w:div w:id="621113098">
          <w:marLeft w:val="640"/>
          <w:marRight w:val="0"/>
          <w:marTop w:val="0"/>
          <w:marBottom w:val="0"/>
          <w:divBdr>
            <w:top w:val="none" w:sz="0" w:space="0" w:color="auto"/>
            <w:left w:val="none" w:sz="0" w:space="0" w:color="auto"/>
            <w:bottom w:val="none" w:sz="0" w:space="0" w:color="auto"/>
            <w:right w:val="none" w:sz="0" w:space="0" w:color="auto"/>
          </w:divBdr>
        </w:div>
        <w:div w:id="1970667690">
          <w:marLeft w:val="640"/>
          <w:marRight w:val="0"/>
          <w:marTop w:val="0"/>
          <w:marBottom w:val="0"/>
          <w:divBdr>
            <w:top w:val="none" w:sz="0" w:space="0" w:color="auto"/>
            <w:left w:val="none" w:sz="0" w:space="0" w:color="auto"/>
            <w:bottom w:val="none" w:sz="0" w:space="0" w:color="auto"/>
            <w:right w:val="none" w:sz="0" w:space="0" w:color="auto"/>
          </w:divBdr>
        </w:div>
        <w:div w:id="2087067581">
          <w:marLeft w:val="640"/>
          <w:marRight w:val="0"/>
          <w:marTop w:val="0"/>
          <w:marBottom w:val="0"/>
          <w:divBdr>
            <w:top w:val="none" w:sz="0" w:space="0" w:color="auto"/>
            <w:left w:val="none" w:sz="0" w:space="0" w:color="auto"/>
            <w:bottom w:val="none" w:sz="0" w:space="0" w:color="auto"/>
            <w:right w:val="none" w:sz="0" w:space="0" w:color="auto"/>
          </w:divBdr>
        </w:div>
        <w:div w:id="955258222">
          <w:marLeft w:val="640"/>
          <w:marRight w:val="0"/>
          <w:marTop w:val="0"/>
          <w:marBottom w:val="0"/>
          <w:divBdr>
            <w:top w:val="none" w:sz="0" w:space="0" w:color="auto"/>
            <w:left w:val="none" w:sz="0" w:space="0" w:color="auto"/>
            <w:bottom w:val="none" w:sz="0" w:space="0" w:color="auto"/>
            <w:right w:val="none" w:sz="0" w:space="0" w:color="auto"/>
          </w:divBdr>
        </w:div>
        <w:div w:id="440031949">
          <w:marLeft w:val="640"/>
          <w:marRight w:val="0"/>
          <w:marTop w:val="0"/>
          <w:marBottom w:val="0"/>
          <w:divBdr>
            <w:top w:val="none" w:sz="0" w:space="0" w:color="auto"/>
            <w:left w:val="none" w:sz="0" w:space="0" w:color="auto"/>
            <w:bottom w:val="none" w:sz="0" w:space="0" w:color="auto"/>
            <w:right w:val="none" w:sz="0" w:space="0" w:color="auto"/>
          </w:divBdr>
        </w:div>
        <w:div w:id="277224432">
          <w:marLeft w:val="640"/>
          <w:marRight w:val="0"/>
          <w:marTop w:val="0"/>
          <w:marBottom w:val="0"/>
          <w:divBdr>
            <w:top w:val="none" w:sz="0" w:space="0" w:color="auto"/>
            <w:left w:val="none" w:sz="0" w:space="0" w:color="auto"/>
            <w:bottom w:val="none" w:sz="0" w:space="0" w:color="auto"/>
            <w:right w:val="none" w:sz="0" w:space="0" w:color="auto"/>
          </w:divBdr>
        </w:div>
        <w:div w:id="1593390359">
          <w:marLeft w:val="640"/>
          <w:marRight w:val="0"/>
          <w:marTop w:val="0"/>
          <w:marBottom w:val="0"/>
          <w:divBdr>
            <w:top w:val="none" w:sz="0" w:space="0" w:color="auto"/>
            <w:left w:val="none" w:sz="0" w:space="0" w:color="auto"/>
            <w:bottom w:val="none" w:sz="0" w:space="0" w:color="auto"/>
            <w:right w:val="none" w:sz="0" w:space="0" w:color="auto"/>
          </w:divBdr>
        </w:div>
        <w:div w:id="1211962431">
          <w:marLeft w:val="640"/>
          <w:marRight w:val="0"/>
          <w:marTop w:val="0"/>
          <w:marBottom w:val="0"/>
          <w:divBdr>
            <w:top w:val="none" w:sz="0" w:space="0" w:color="auto"/>
            <w:left w:val="none" w:sz="0" w:space="0" w:color="auto"/>
            <w:bottom w:val="none" w:sz="0" w:space="0" w:color="auto"/>
            <w:right w:val="none" w:sz="0" w:space="0" w:color="auto"/>
          </w:divBdr>
        </w:div>
        <w:div w:id="976448777">
          <w:marLeft w:val="640"/>
          <w:marRight w:val="0"/>
          <w:marTop w:val="0"/>
          <w:marBottom w:val="0"/>
          <w:divBdr>
            <w:top w:val="none" w:sz="0" w:space="0" w:color="auto"/>
            <w:left w:val="none" w:sz="0" w:space="0" w:color="auto"/>
            <w:bottom w:val="none" w:sz="0" w:space="0" w:color="auto"/>
            <w:right w:val="none" w:sz="0" w:space="0" w:color="auto"/>
          </w:divBdr>
        </w:div>
        <w:div w:id="732778786">
          <w:marLeft w:val="640"/>
          <w:marRight w:val="0"/>
          <w:marTop w:val="0"/>
          <w:marBottom w:val="0"/>
          <w:divBdr>
            <w:top w:val="none" w:sz="0" w:space="0" w:color="auto"/>
            <w:left w:val="none" w:sz="0" w:space="0" w:color="auto"/>
            <w:bottom w:val="none" w:sz="0" w:space="0" w:color="auto"/>
            <w:right w:val="none" w:sz="0" w:space="0" w:color="auto"/>
          </w:divBdr>
        </w:div>
        <w:div w:id="545797434">
          <w:marLeft w:val="640"/>
          <w:marRight w:val="0"/>
          <w:marTop w:val="0"/>
          <w:marBottom w:val="0"/>
          <w:divBdr>
            <w:top w:val="none" w:sz="0" w:space="0" w:color="auto"/>
            <w:left w:val="none" w:sz="0" w:space="0" w:color="auto"/>
            <w:bottom w:val="none" w:sz="0" w:space="0" w:color="auto"/>
            <w:right w:val="none" w:sz="0" w:space="0" w:color="auto"/>
          </w:divBdr>
        </w:div>
        <w:div w:id="4946678">
          <w:marLeft w:val="640"/>
          <w:marRight w:val="0"/>
          <w:marTop w:val="0"/>
          <w:marBottom w:val="0"/>
          <w:divBdr>
            <w:top w:val="none" w:sz="0" w:space="0" w:color="auto"/>
            <w:left w:val="none" w:sz="0" w:space="0" w:color="auto"/>
            <w:bottom w:val="none" w:sz="0" w:space="0" w:color="auto"/>
            <w:right w:val="none" w:sz="0" w:space="0" w:color="auto"/>
          </w:divBdr>
        </w:div>
        <w:div w:id="1310862938">
          <w:marLeft w:val="640"/>
          <w:marRight w:val="0"/>
          <w:marTop w:val="0"/>
          <w:marBottom w:val="0"/>
          <w:divBdr>
            <w:top w:val="none" w:sz="0" w:space="0" w:color="auto"/>
            <w:left w:val="none" w:sz="0" w:space="0" w:color="auto"/>
            <w:bottom w:val="none" w:sz="0" w:space="0" w:color="auto"/>
            <w:right w:val="none" w:sz="0" w:space="0" w:color="auto"/>
          </w:divBdr>
        </w:div>
        <w:div w:id="1439595002">
          <w:marLeft w:val="640"/>
          <w:marRight w:val="0"/>
          <w:marTop w:val="0"/>
          <w:marBottom w:val="0"/>
          <w:divBdr>
            <w:top w:val="none" w:sz="0" w:space="0" w:color="auto"/>
            <w:left w:val="none" w:sz="0" w:space="0" w:color="auto"/>
            <w:bottom w:val="none" w:sz="0" w:space="0" w:color="auto"/>
            <w:right w:val="none" w:sz="0" w:space="0" w:color="auto"/>
          </w:divBdr>
        </w:div>
        <w:div w:id="669211402">
          <w:marLeft w:val="640"/>
          <w:marRight w:val="0"/>
          <w:marTop w:val="0"/>
          <w:marBottom w:val="0"/>
          <w:divBdr>
            <w:top w:val="none" w:sz="0" w:space="0" w:color="auto"/>
            <w:left w:val="none" w:sz="0" w:space="0" w:color="auto"/>
            <w:bottom w:val="none" w:sz="0" w:space="0" w:color="auto"/>
            <w:right w:val="none" w:sz="0" w:space="0" w:color="auto"/>
          </w:divBdr>
        </w:div>
        <w:div w:id="623776146">
          <w:marLeft w:val="640"/>
          <w:marRight w:val="0"/>
          <w:marTop w:val="0"/>
          <w:marBottom w:val="0"/>
          <w:divBdr>
            <w:top w:val="none" w:sz="0" w:space="0" w:color="auto"/>
            <w:left w:val="none" w:sz="0" w:space="0" w:color="auto"/>
            <w:bottom w:val="none" w:sz="0" w:space="0" w:color="auto"/>
            <w:right w:val="none" w:sz="0" w:space="0" w:color="auto"/>
          </w:divBdr>
        </w:div>
        <w:div w:id="582764607">
          <w:marLeft w:val="640"/>
          <w:marRight w:val="0"/>
          <w:marTop w:val="0"/>
          <w:marBottom w:val="0"/>
          <w:divBdr>
            <w:top w:val="none" w:sz="0" w:space="0" w:color="auto"/>
            <w:left w:val="none" w:sz="0" w:space="0" w:color="auto"/>
            <w:bottom w:val="none" w:sz="0" w:space="0" w:color="auto"/>
            <w:right w:val="none" w:sz="0" w:space="0" w:color="auto"/>
          </w:divBdr>
        </w:div>
        <w:div w:id="1149440867">
          <w:marLeft w:val="640"/>
          <w:marRight w:val="0"/>
          <w:marTop w:val="0"/>
          <w:marBottom w:val="0"/>
          <w:divBdr>
            <w:top w:val="none" w:sz="0" w:space="0" w:color="auto"/>
            <w:left w:val="none" w:sz="0" w:space="0" w:color="auto"/>
            <w:bottom w:val="none" w:sz="0" w:space="0" w:color="auto"/>
            <w:right w:val="none" w:sz="0" w:space="0" w:color="auto"/>
          </w:divBdr>
        </w:div>
        <w:div w:id="1332760847">
          <w:marLeft w:val="640"/>
          <w:marRight w:val="0"/>
          <w:marTop w:val="0"/>
          <w:marBottom w:val="0"/>
          <w:divBdr>
            <w:top w:val="none" w:sz="0" w:space="0" w:color="auto"/>
            <w:left w:val="none" w:sz="0" w:space="0" w:color="auto"/>
            <w:bottom w:val="none" w:sz="0" w:space="0" w:color="auto"/>
            <w:right w:val="none" w:sz="0" w:space="0" w:color="auto"/>
          </w:divBdr>
        </w:div>
        <w:div w:id="1295869939">
          <w:marLeft w:val="640"/>
          <w:marRight w:val="0"/>
          <w:marTop w:val="0"/>
          <w:marBottom w:val="0"/>
          <w:divBdr>
            <w:top w:val="none" w:sz="0" w:space="0" w:color="auto"/>
            <w:left w:val="none" w:sz="0" w:space="0" w:color="auto"/>
            <w:bottom w:val="none" w:sz="0" w:space="0" w:color="auto"/>
            <w:right w:val="none" w:sz="0" w:space="0" w:color="auto"/>
          </w:divBdr>
        </w:div>
        <w:div w:id="125053954">
          <w:marLeft w:val="640"/>
          <w:marRight w:val="0"/>
          <w:marTop w:val="0"/>
          <w:marBottom w:val="0"/>
          <w:divBdr>
            <w:top w:val="none" w:sz="0" w:space="0" w:color="auto"/>
            <w:left w:val="none" w:sz="0" w:space="0" w:color="auto"/>
            <w:bottom w:val="none" w:sz="0" w:space="0" w:color="auto"/>
            <w:right w:val="none" w:sz="0" w:space="0" w:color="auto"/>
          </w:divBdr>
        </w:div>
      </w:divsChild>
    </w:div>
    <w:div w:id="1494417647">
      <w:bodyDiv w:val="1"/>
      <w:marLeft w:val="0"/>
      <w:marRight w:val="0"/>
      <w:marTop w:val="0"/>
      <w:marBottom w:val="0"/>
      <w:divBdr>
        <w:top w:val="none" w:sz="0" w:space="0" w:color="auto"/>
        <w:left w:val="none" w:sz="0" w:space="0" w:color="auto"/>
        <w:bottom w:val="none" w:sz="0" w:space="0" w:color="auto"/>
        <w:right w:val="none" w:sz="0" w:space="0" w:color="auto"/>
      </w:divBdr>
      <w:divsChild>
        <w:div w:id="845705635">
          <w:marLeft w:val="640"/>
          <w:marRight w:val="0"/>
          <w:marTop w:val="0"/>
          <w:marBottom w:val="0"/>
          <w:divBdr>
            <w:top w:val="none" w:sz="0" w:space="0" w:color="auto"/>
            <w:left w:val="none" w:sz="0" w:space="0" w:color="auto"/>
            <w:bottom w:val="none" w:sz="0" w:space="0" w:color="auto"/>
            <w:right w:val="none" w:sz="0" w:space="0" w:color="auto"/>
          </w:divBdr>
        </w:div>
        <w:div w:id="672803636">
          <w:marLeft w:val="640"/>
          <w:marRight w:val="0"/>
          <w:marTop w:val="0"/>
          <w:marBottom w:val="0"/>
          <w:divBdr>
            <w:top w:val="none" w:sz="0" w:space="0" w:color="auto"/>
            <w:left w:val="none" w:sz="0" w:space="0" w:color="auto"/>
            <w:bottom w:val="none" w:sz="0" w:space="0" w:color="auto"/>
            <w:right w:val="none" w:sz="0" w:space="0" w:color="auto"/>
          </w:divBdr>
        </w:div>
        <w:div w:id="1861966253">
          <w:marLeft w:val="640"/>
          <w:marRight w:val="0"/>
          <w:marTop w:val="0"/>
          <w:marBottom w:val="0"/>
          <w:divBdr>
            <w:top w:val="none" w:sz="0" w:space="0" w:color="auto"/>
            <w:left w:val="none" w:sz="0" w:space="0" w:color="auto"/>
            <w:bottom w:val="none" w:sz="0" w:space="0" w:color="auto"/>
            <w:right w:val="none" w:sz="0" w:space="0" w:color="auto"/>
          </w:divBdr>
        </w:div>
        <w:div w:id="1448543184">
          <w:marLeft w:val="640"/>
          <w:marRight w:val="0"/>
          <w:marTop w:val="0"/>
          <w:marBottom w:val="0"/>
          <w:divBdr>
            <w:top w:val="none" w:sz="0" w:space="0" w:color="auto"/>
            <w:left w:val="none" w:sz="0" w:space="0" w:color="auto"/>
            <w:bottom w:val="none" w:sz="0" w:space="0" w:color="auto"/>
            <w:right w:val="none" w:sz="0" w:space="0" w:color="auto"/>
          </w:divBdr>
        </w:div>
        <w:div w:id="1131173805">
          <w:marLeft w:val="640"/>
          <w:marRight w:val="0"/>
          <w:marTop w:val="0"/>
          <w:marBottom w:val="0"/>
          <w:divBdr>
            <w:top w:val="none" w:sz="0" w:space="0" w:color="auto"/>
            <w:left w:val="none" w:sz="0" w:space="0" w:color="auto"/>
            <w:bottom w:val="none" w:sz="0" w:space="0" w:color="auto"/>
            <w:right w:val="none" w:sz="0" w:space="0" w:color="auto"/>
          </w:divBdr>
        </w:div>
        <w:div w:id="562564658">
          <w:marLeft w:val="640"/>
          <w:marRight w:val="0"/>
          <w:marTop w:val="0"/>
          <w:marBottom w:val="0"/>
          <w:divBdr>
            <w:top w:val="none" w:sz="0" w:space="0" w:color="auto"/>
            <w:left w:val="none" w:sz="0" w:space="0" w:color="auto"/>
            <w:bottom w:val="none" w:sz="0" w:space="0" w:color="auto"/>
            <w:right w:val="none" w:sz="0" w:space="0" w:color="auto"/>
          </w:divBdr>
        </w:div>
        <w:div w:id="488519132">
          <w:marLeft w:val="640"/>
          <w:marRight w:val="0"/>
          <w:marTop w:val="0"/>
          <w:marBottom w:val="0"/>
          <w:divBdr>
            <w:top w:val="none" w:sz="0" w:space="0" w:color="auto"/>
            <w:left w:val="none" w:sz="0" w:space="0" w:color="auto"/>
            <w:bottom w:val="none" w:sz="0" w:space="0" w:color="auto"/>
            <w:right w:val="none" w:sz="0" w:space="0" w:color="auto"/>
          </w:divBdr>
        </w:div>
        <w:div w:id="1279029253">
          <w:marLeft w:val="640"/>
          <w:marRight w:val="0"/>
          <w:marTop w:val="0"/>
          <w:marBottom w:val="0"/>
          <w:divBdr>
            <w:top w:val="none" w:sz="0" w:space="0" w:color="auto"/>
            <w:left w:val="none" w:sz="0" w:space="0" w:color="auto"/>
            <w:bottom w:val="none" w:sz="0" w:space="0" w:color="auto"/>
            <w:right w:val="none" w:sz="0" w:space="0" w:color="auto"/>
          </w:divBdr>
        </w:div>
        <w:div w:id="438062983">
          <w:marLeft w:val="640"/>
          <w:marRight w:val="0"/>
          <w:marTop w:val="0"/>
          <w:marBottom w:val="0"/>
          <w:divBdr>
            <w:top w:val="none" w:sz="0" w:space="0" w:color="auto"/>
            <w:left w:val="none" w:sz="0" w:space="0" w:color="auto"/>
            <w:bottom w:val="none" w:sz="0" w:space="0" w:color="auto"/>
            <w:right w:val="none" w:sz="0" w:space="0" w:color="auto"/>
          </w:divBdr>
        </w:div>
        <w:div w:id="182060089">
          <w:marLeft w:val="640"/>
          <w:marRight w:val="0"/>
          <w:marTop w:val="0"/>
          <w:marBottom w:val="0"/>
          <w:divBdr>
            <w:top w:val="none" w:sz="0" w:space="0" w:color="auto"/>
            <w:left w:val="none" w:sz="0" w:space="0" w:color="auto"/>
            <w:bottom w:val="none" w:sz="0" w:space="0" w:color="auto"/>
            <w:right w:val="none" w:sz="0" w:space="0" w:color="auto"/>
          </w:divBdr>
        </w:div>
        <w:div w:id="291403670">
          <w:marLeft w:val="640"/>
          <w:marRight w:val="0"/>
          <w:marTop w:val="0"/>
          <w:marBottom w:val="0"/>
          <w:divBdr>
            <w:top w:val="none" w:sz="0" w:space="0" w:color="auto"/>
            <w:left w:val="none" w:sz="0" w:space="0" w:color="auto"/>
            <w:bottom w:val="none" w:sz="0" w:space="0" w:color="auto"/>
            <w:right w:val="none" w:sz="0" w:space="0" w:color="auto"/>
          </w:divBdr>
        </w:div>
        <w:div w:id="1855530406">
          <w:marLeft w:val="640"/>
          <w:marRight w:val="0"/>
          <w:marTop w:val="0"/>
          <w:marBottom w:val="0"/>
          <w:divBdr>
            <w:top w:val="none" w:sz="0" w:space="0" w:color="auto"/>
            <w:left w:val="none" w:sz="0" w:space="0" w:color="auto"/>
            <w:bottom w:val="none" w:sz="0" w:space="0" w:color="auto"/>
            <w:right w:val="none" w:sz="0" w:space="0" w:color="auto"/>
          </w:divBdr>
        </w:div>
        <w:div w:id="1608810453">
          <w:marLeft w:val="640"/>
          <w:marRight w:val="0"/>
          <w:marTop w:val="0"/>
          <w:marBottom w:val="0"/>
          <w:divBdr>
            <w:top w:val="none" w:sz="0" w:space="0" w:color="auto"/>
            <w:left w:val="none" w:sz="0" w:space="0" w:color="auto"/>
            <w:bottom w:val="none" w:sz="0" w:space="0" w:color="auto"/>
            <w:right w:val="none" w:sz="0" w:space="0" w:color="auto"/>
          </w:divBdr>
        </w:div>
        <w:div w:id="1204437323">
          <w:marLeft w:val="640"/>
          <w:marRight w:val="0"/>
          <w:marTop w:val="0"/>
          <w:marBottom w:val="0"/>
          <w:divBdr>
            <w:top w:val="none" w:sz="0" w:space="0" w:color="auto"/>
            <w:left w:val="none" w:sz="0" w:space="0" w:color="auto"/>
            <w:bottom w:val="none" w:sz="0" w:space="0" w:color="auto"/>
            <w:right w:val="none" w:sz="0" w:space="0" w:color="auto"/>
          </w:divBdr>
        </w:div>
        <w:div w:id="1931887956">
          <w:marLeft w:val="640"/>
          <w:marRight w:val="0"/>
          <w:marTop w:val="0"/>
          <w:marBottom w:val="0"/>
          <w:divBdr>
            <w:top w:val="none" w:sz="0" w:space="0" w:color="auto"/>
            <w:left w:val="none" w:sz="0" w:space="0" w:color="auto"/>
            <w:bottom w:val="none" w:sz="0" w:space="0" w:color="auto"/>
            <w:right w:val="none" w:sz="0" w:space="0" w:color="auto"/>
          </w:divBdr>
        </w:div>
        <w:div w:id="833298644">
          <w:marLeft w:val="640"/>
          <w:marRight w:val="0"/>
          <w:marTop w:val="0"/>
          <w:marBottom w:val="0"/>
          <w:divBdr>
            <w:top w:val="none" w:sz="0" w:space="0" w:color="auto"/>
            <w:left w:val="none" w:sz="0" w:space="0" w:color="auto"/>
            <w:bottom w:val="none" w:sz="0" w:space="0" w:color="auto"/>
            <w:right w:val="none" w:sz="0" w:space="0" w:color="auto"/>
          </w:divBdr>
        </w:div>
        <w:div w:id="1929272330">
          <w:marLeft w:val="640"/>
          <w:marRight w:val="0"/>
          <w:marTop w:val="0"/>
          <w:marBottom w:val="0"/>
          <w:divBdr>
            <w:top w:val="none" w:sz="0" w:space="0" w:color="auto"/>
            <w:left w:val="none" w:sz="0" w:space="0" w:color="auto"/>
            <w:bottom w:val="none" w:sz="0" w:space="0" w:color="auto"/>
            <w:right w:val="none" w:sz="0" w:space="0" w:color="auto"/>
          </w:divBdr>
        </w:div>
        <w:div w:id="490294451">
          <w:marLeft w:val="640"/>
          <w:marRight w:val="0"/>
          <w:marTop w:val="0"/>
          <w:marBottom w:val="0"/>
          <w:divBdr>
            <w:top w:val="none" w:sz="0" w:space="0" w:color="auto"/>
            <w:left w:val="none" w:sz="0" w:space="0" w:color="auto"/>
            <w:bottom w:val="none" w:sz="0" w:space="0" w:color="auto"/>
            <w:right w:val="none" w:sz="0" w:space="0" w:color="auto"/>
          </w:divBdr>
        </w:div>
        <w:div w:id="344601611">
          <w:marLeft w:val="640"/>
          <w:marRight w:val="0"/>
          <w:marTop w:val="0"/>
          <w:marBottom w:val="0"/>
          <w:divBdr>
            <w:top w:val="none" w:sz="0" w:space="0" w:color="auto"/>
            <w:left w:val="none" w:sz="0" w:space="0" w:color="auto"/>
            <w:bottom w:val="none" w:sz="0" w:space="0" w:color="auto"/>
            <w:right w:val="none" w:sz="0" w:space="0" w:color="auto"/>
          </w:divBdr>
        </w:div>
        <w:div w:id="878323164">
          <w:marLeft w:val="640"/>
          <w:marRight w:val="0"/>
          <w:marTop w:val="0"/>
          <w:marBottom w:val="0"/>
          <w:divBdr>
            <w:top w:val="none" w:sz="0" w:space="0" w:color="auto"/>
            <w:left w:val="none" w:sz="0" w:space="0" w:color="auto"/>
            <w:bottom w:val="none" w:sz="0" w:space="0" w:color="auto"/>
            <w:right w:val="none" w:sz="0" w:space="0" w:color="auto"/>
          </w:divBdr>
        </w:div>
        <w:div w:id="2065131966">
          <w:marLeft w:val="640"/>
          <w:marRight w:val="0"/>
          <w:marTop w:val="0"/>
          <w:marBottom w:val="0"/>
          <w:divBdr>
            <w:top w:val="none" w:sz="0" w:space="0" w:color="auto"/>
            <w:left w:val="none" w:sz="0" w:space="0" w:color="auto"/>
            <w:bottom w:val="none" w:sz="0" w:space="0" w:color="auto"/>
            <w:right w:val="none" w:sz="0" w:space="0" w:color="auto"/>
          </w:divBdr>
        </w:div>
        <w:div w:id="1431468107">
          <w:marLeft w:val="640"/>
          <w:marRight w:val="0"/>
          <w:marTop w:val="0"/>
          <w:marBottom w:val="0"/>
          <w:divBdr>
            <w:top w:val="none" w:sz="0" w:space="0" w:color="auto"/>
            <w:left w:val="none" w:sz="0" w:space="0" w:color="auto"/>
            <w:bottom w:val="none" w:sz="0" w:space="0" w:color="auto"/>
            <w:right w:val="none" w:sz="0" w:space="0" w:color="auto"/>
          </w:divBdr>
        </w:div>
        <w:div w:id="168250977">
          <w:marLeft w:val="640"/>
          <w:marRight w:val="0"/>
          <w:marTop w:val="0"/>
          <w:marBottom w:val="0"/>
          <w:divBdr>
            <w:top w:val="none" w:sz="0" w:space="0" w:color="auto"/>
            <w:left w:val="none" w:sz="0" w:space="0" w:color="auto"/>
            <w:bottom w:val="none" w:sz="0" w:space="0" w:color="auto"/>
            <w:right w:val="none" w:sz="0" w:space="0" w:color="auto"/>
          </w:divBdr>
        </w:div>
        <w:div w:id="2062363213">
          <w:marLeft w:val="640"/>
          <w:marRight w:val="0"/>
          <w:marTop w:val="0"/>
          <w:marBottom w:val="0"/>
          <w:divBdr>
            <w:top w:val="none" w:sz="0" w:space="0" w:color="auto"/>
            <w:left w:val="none" w:sz="0" w:space="0" w:color="auto"/>
            <w:bottom w:val="none" w:sz="0" w:space="0" w:color="auto"/>
            <w:right w:val="none" w:sz="0" w:space="0" w:color="auto"/>
          </w:divBdr>
        </w:div>
        <w:div w:id="1457678614">
          <w:marLeft w:val="640"/>
          <w:marRight w:val="0"/>
          <w:marTop w:val="0"/>
          <w:marBottom w:val="0"/>
          <w:divBdr>
            <w:top w:val="none" w:sz="0" w:space="0" w:color="auto"/>
            <w:left w:val="none" w:sz="0" w:space="0" w:color="auto"/>
            <w:bottom w:val="none" w:sz="0" w:space="0" w:color="auto"/>
            <w:right w:val="none" w:sz="0" w:space="0" w:color="auto"/>
          </w:divBdr>
        </w:div>
        <w:div w:id="638925693">
          <w:marLeft w:val="640"/>
          <w:marRight w:val="0"/>
          <w:marTop w:val="0"/>
          <w:marBottom w:val="0"/>
          <w:divBdr>
            <w:top w:val="none" w:sz="0" w:space="0" w:color="auto"/>
            <w:left w:val="none" w:sz="0" w:space="0" w:color="auto"/>
            <w:bottom w:val="none" w:sz="0" w:space="0" w:color="auto"/>
            <w:right w:val="none" w:sz="0" w:space="0" w:color="auto"/>
          </w:divBdr>
        </w:div>
        <w:div w:id="1398357407">
          <w:marLeft w:val="640"/>
          <w:marRight w:val="0"/>
          <w:marTop w:val="0"/>
          <w:marBottom w:val="0"/>
          <w:divBdr>
            <w:top w:val="none" w:sz="0" w:space="0" w:color="auto"/>
            <w:left w:val="none" w:sz="0" w:space="0" w:color="auto"/>
            <w:bottom w:val="none" w:sz="0" w:space="0" w:color="auto"/>
            <w:right w:val="none" w:sz="0" w:space="0" w:color="auto"/>
          </w:divBdr>
        </w:div>
        <w:div w:id="415051920">
          <w:marLeft w:val="640"/>
          <w:marRight w:val="0"/>
          <w:marTop w:val="0"/>
          <w:marBottom w:val="0"/>
          <w:divBdr>
            <w:top w:val="none" w:sz="0" w:space="0" w:color="auto"/>
            <w:left w:val="none" w:sz="0" w:space="0" w:color="auto"/>
            <w:bottom w:val="none" w:sz="0" w:space="0" w:color="auto"/>
            <w:right w:val="none" w:sz="0" w:space="0" w:color="auto"/>
          </w:divBdr>
        </w:div>
        <w:div w:id="406342235">
          <w:marLeft w:val="640"/>
          <w:marRight w:val="0"/>
          <w:marTop w:val="0"/>
          <w:marBottom w:val="0"/>
          <w:divBdr>
            <w:top w:val="none" w:sz="0" w:space="0" w:color="auto"/>
            <w:left w:val="none" w:sz="0" w:space="0" w:color="auto"/>
            <w:bottom w:val="none" w:sz="0" w:space="0" w:color="auto"/>
            <w:right w:val="none" w:sz="0" w:space="0" w:color="auto"/>
          </w:divBdr>
        </w:div>
        <w:div w:id="606425229">
          <w:marLeft w:val="640"/>
          <w:marRight w:val="0"/>
          <w:marTop w:val="0"/>
          <w:marBottom w:val="0"/>
          <w:divBdr>
            <w:top w:val="none" w:sz="0" w:space="0" w:color="auto"/>
            <w:left w:val="none" w:sz="0" w:space="0" w:color="auto"/>
            <w:bottom w:val="none" w:sz="0" w:space="0" w:color="auto"/>
            <w:right w:val="none" w:sz="0" w:space="0" w:color="auto"/>
          </w:divBdr>
        </w:div>
        <w:div w:id="1226375938">
          <w:marLeft w:val="640"/>
          <w:marRight w:val="0"/>
          <w:marTop w:val="0"/>
          <w:marBottom w:val="0"/>
          <w:divBdr>
            <w:top w:val="none" w:sz="0" w:space="0" w:color="auto"/>
            <w:left w:val="none" w:sz="0" w:space="0" w:color="auto"/>
            <w:bottom w:val="none" w:sz="0" w:space="0" w:color="auto"/>
            <w:right w:val="none" w:sz="0" w:space="0" w:color="auto"/>
          </w:divBdr>
        </w:div>
        <w:div w:id="1633362498">
          <w:marLeft w:val="640"/>
          <w:marRight w:val="0"/>
          <w:marTop w:val="0"/>
          <w:marBottom w:val="0"/>
          <w:divBdr>
            <w:top w:val="none" w:sz="0" w:space="0" w:color="auto"/>
            <w:left w:val="none" w:sz="0" w:space="0" w:color="auto"/>
            <w:bottom w:val="none" w:sz="0" w:space="0" w:color="auto"/>
            <w:right w:val="none" w:sz="0" w:space="0" w:color="auto"/>
          </w:divBdr>
        </w:div>
        <w:div w:id="1363751461">
          <w:marLeft w:val="640"/>
          <w:marRight w:val="0"/>
          <w:marTop w:val="0"/>
          <w:marBottom w:val="0"/>
          <w:divBdr>
            <w:top w:val="none" w:sz="0" w:space="0" w:color="auto"/>
            <w:left w:val="none" w:sz="0" w:space="0" w:color="auto"/>
            <w:bottom w:val="none" w:sz="0" w:space="0" w:color="auto"/>
            <w:right w:val="none" w:sz="0" w:space="0" w:color="auto"/>
          </w:divBdr>
        </w:div>
        <w:div w:id="1395621598">
          <w:marLeft w:val="640"/>
          <w:marRight w:val="0"/>
          <w:marTop w:val="0"/>
          <w:marBottom w:val="0"/>
          <w:divBdr>
            <w:top w:val="none" w:sz="0" w:space="0" w:color="auto"/>
            <w:left w:val="none" w:sz="0" w:space="0" w:color="auto"/>
            <w:bottom w:val="none" w:sz="0" w:space="0" w:color="auto"/>
            <w:right w:val="none" w:sz="0" w:space="0" w:color="auto"/>
          </w:divBdr>
        </w:div>
        <w:div w:id="657655357">
          <w:marLeft w:val="640"/>
          <w:marRight w:val="0"/>
          <w:marTop w:val="0"/>
          <w:marBottom w:val="0"/>
          <w:divBdr>
            <w:top w:val="none" w:sz="0" w:space="0" w:color="auto"/>
            <w:left w:val="none" w:sz="0" w:space="0" w:color="auto"/>
            <w:bottom w:val="none" w:sz="0" w:space="0" w:color="auto"/>
            <w:right w:val="none" w:sz="0" w:space="0" w:color="auto"/>
          </w:divBdr>
        </w:div>
        <w:div w:id="1325007548">
          <w:marLeft w:val="640"/>
          <w:marRight w:val="0"/>
          <w:marTop w:val="0"/>
          <w:marBottom w:val="0"/>
          <w:divBdr>
            <w:top w:val="none" w:sz="0" w:space="0" w:color="auto"/>
            <w:left w:val="none" w:sz="0" w:space="0" w:color="auto"/>
            <w:bottom w:val="none" w:sz="0" w:space="0" w:color="auto"/>
            <w:right w:val="none" w:sz="0" w:space="0" w:color="auto"/>
          </w:divBdr>
        </w:div>
        <w:div w:id="1998224112">
          <w:marLeft w:val="640"/>
          <w:marRight w:val="0"/>
          <w:marTop w:val="0"/>
          <w:marBottom w:val="0"/>
          <w:divBdr>
            <w:top w:val="none" w:sz="0" w:space="0" w:color="auto"/>
            <w:left w:val="none" w:sz="0" w:space="0" w:color="auto"/>
            <w:bottom w:val="none" w:sz="0" w:space="0" w:color="auto"/>
            <w:right w:val="none" w:sz="0" w:space="0" w:color="auto"/>
          </w:divBdr>
        </w:div>
        <w:div w:id="125852988">
          <w:marLeft w:val="640"/>
          <w:marRight w:val="0"/>
          <w:marTop w:val="0"/>
          <w:marBottom w:val="0"/>
          <w:divBdr>
            <w:top w:val="none" w:sz="0" w:space="0" w:color="auto"/>
            <w:left w:val="none" w:sz="0" w:space="0" w:color="auto"/>
            <w:bottom w:val="none" w:sz="0" w:space="0" w:color="auto"/>
            <w:right w:val="none" w:sz="0" w:space="0" w:color="auto"/>
          </w:divBdr>
        </w:div>
        <w:div w:id="1585383312">
          <w:marLeft w:val="640"/>
          <w:marRight w:val="0"/>
          <w:marTop w:val="0"/>
          <w:marBottom w:val="0"/>
          <w:divBdr>
            <w:top w:val="none" w:sz="0" w:space="0" w:color="auto"/>
            <w:left w:val="none" w:sz="0" w:space="0" w:color="auto"/>
            <w:bottom w:val="none" w:sz="0" w:space="0" w:color="auto"/>
            <w:right w:val="none" w:sz="0" w:space="0" w:color="auto"/>
          </w:divBdr>
        </w:div>
        <w:div w:id="390663385">
          <w:marLeft w:val="640"/>
          <w:marRight w:val="0"/>
          <w:marTop w:val="0"/>
          <w:marBottom w:val="0"/>
          <w:divBdr>
            <w:top w:val="none" w:sz="0" w:space="0" w:color="auto"/>
            <w:left w:val="none" w:sz="0" w:space="0" w:color="auto"/>
            <w:bottom w:val="none" w:sz="0" w:space="0" w:color="auto"/>
            <w:right w:val="none" w:sz="0" w:space="0" w:color="auto"/>
          </w:divBdr>
        </w:div>
        <w:div w:id="1726761722">
          <w:marLeft w:val="640"/>
          <w:marRight w:val="0"/>
          <w:marTop w:val="0"/>
          <w:marBottom w:val="0"/>
          <w:divBdr>
            <w:top w:val="none" w:sz="0" w:space="0" w:color="auto"/>
            <w:left w:val="none" w:sz="0" w:space="0" w:color="auto"/>
            <w:bottom w:val="none" w:sz="0" w:space="0" w:color="auto"/>
            <w:right w:val="none" w:sz="0" w:space="0" w:color="auto"/>
          </w:divBdr>
        </w:div>
        <w:div w:id="2015186337">
          <w:marLeft w:val="640"/>
          <w:marRight w:val="0"/>
          <w:marTop w:val="0"/>
          <w:marBottom w:val="0"/>
          <w:divBdr>
            <w:top w:val="none" w:sz="0" w:space="0" w:color="auto"/>
            <w:left w:val="none" w:sz="0" w:space="0" w:color="auto"/>
            <w:bottom w:val="none" w:sz="0" w:space="0" w:color="auto"/>
            <w:right w:val="none" w:sz="0" w:space="0" w:color="auto"/>
          </w:divBdr>
        </w:div>
        <w:div w:id="775641141">
          <w:marLeft w:val="640"/>
          <w:marRight w:val="0"/>
          <w:marTop w:val="0"/>
          <w:marBottom w:val="0"/>
          <w:divBdr>
            <w:top w:val="none" w:sz="0" w:space="0" w:color="auto"/>
            <w:left w:val="none" w:sz="0" w:space="0" w:color="auto"/>
            <w:bottom w:val="none" w:sz="0" w:space="0" w:color="auto"/>
            <w:right w:val="none" w:sz="0" w:space="0" w:color="auto"/>
          </w:divBdr>
        </w:div>
        <w:div w:id="199784368">
          <w:marLeft w:val="640"/>
          <w:marRight w:val="0"/>
          <w:marTop w:val="0"/>
          <w:marBottom w:val="0"/>
          <w:divBdr>
            <w:top w:val="none" w:sz="0" w:space="0" w:color="auto"/>
            <w:left w:val="none" w:sz="0" w:space="0" w:color="auto"/>
            <w:bottom w:val="none" w:sz="0" w:space="0" w:color="auto"/>
            <w:right w:val="none" w:sz="0" w:space="0" w:color="auto"/>
          </w:divBdr>
        </w:div>
        <w:div w:id="1346640357">
          <w:marLeft w:val="640"/>
          <w:marRight w:val="0"/>
          <w:marTop w:val="0"/>
          <w:marBottom w:val="0"/>
          <w:divBdr>
            <w:top w:val="none" w:sz="0" w:space="0" w:color="auto"/>
            <w:left w:val="none" w:sz="0" w:space="0" w:color="auto"/>
            <w:bottom w:val="none" w:sz="0" w:space="0" w:color="auto"/>
            <w:right w:val="none" w:sz="0" w:space="0" w:color="auto"/>
          </w:divBdr>
        </w:div>
        <w:div w:id="2037609793">
          <w:marLeft w:val="640"/>
          <w:marRight w:val="0"/>
          <w:marTop w:val="0"/>
          <w:marBottom w:val="0"/>
          <w:divBdr>
            <w:top w:val="none" w:sz="0" w:space="0" w:color="auto"/>
            <w:left w:val="none" w:sz="0" w:space="0" w:color="auto"/>
            <w:bottom w:val="none" w:sz="0" w:space="0" w:color="auto"/>
            <w:right w:val="none" w:sz="0" w:space="0" w:color="auto"/>
          </w:divBdr>
        </w:div>
      </w:divsChild>
    </w:div>
    <w:div w:id="1819223828">
      <w:bodyDiv w:val="1"/>
      <w:marLeft w:val="0"/>
      <w:marRight w:val="0"/>
      <w:marTop w:val="0"/>
      <w:marBottom w:val="0"/>
      <w:divBdr>
        <w:top w:val="none" w:sz="0" w:space="0" w:color="auto"/>
        <w:left w:val="none" w:sz="0" w:space="0" w:color="auto"/>
        <w:bottom w:val="none" w:sz="0" w:space="0" w:color="auto"/>
        <w:right w:val="none" w:sz="0" w:space="0" w:color="auto"/>
      </w:divBdr>
      <w:divsChild>
        <w:div w:id="11299031">
          <w:marLeft w:val="640"/>
          <w:marRight w:val="0"/>
          <w:marTop w:val="0"/>
          <w:marBottom w:val="0"/>
          <w:divBdr>
            <w:top w:val="none" w:sz="0" w:space="0" w:color="auto"/>
            <w:left w:val="none" w:sz="0" w:space="0" w:color="auto"/>
            <w:bottom w:val="none" w:sz="0" w:space="0" w:color="auto"/>
            <w:right w:val="none" w:sz="0" w:space="0" w:color="auto"/>
          </w:divBdr>
        </w:div>
        <w:div w:id="843789704">
          <w:marLeft w:val="640"/>
          <w:marRight w:val="0"/>
          <w:marTop w:val="0"/>
          <w:marBottom w:val="0"/>
          <w:divBdr>
            <w:top w:val="none" w:sz="0" w:space="0" w:color="auto"/>
            <w:left w:val="none" w:sz="0" w:space="0" w:color="auto"/>
            <w:bottom w:val="none" w:sz="0" w:space="0" w:color="auto"/>
            <w:right w:val="none" w:sz="0" w:space="0" w:color="auto"/>
          </w:divBdr>
        </w:div>
        <w:div w:id="890963930">
          <w:marLeft w:val="640"/>
          <w:marRight w:val="0"/>
          <w:marTop w:val="0"/>
          <w:marBottom w:val="0"/>
          <w:divBdr>
            <w:top w:val="none" w:sz="0" w:space="0" w:color="auto"/>
            <w:left w:val="none" w:sz="0" w:space="0" w:color="auto"/>
            <w:bottom w:val="none" w:sz="0" w:space="0" w:color="auto"/>
            <w:right w:val="none" w:sz="0" w:space="0" w:color="auto"/>
          </w:divBdr>
        </w:div>
        <w:div w:id="1347907140">
          <w:marLeft w:val="640"/>
          <w:marRight w:val="0"/>
          <w:marTop w:val="0"/>
          <w:marBottom w:val="0"/>
          <w:divBdr>
            <w:top w:val="none" w:sz="0" w:space="0" w:color="auto"/>
            <w:left w:val="none" w:sz="0" w:space="0" w:color="auto"/>
            <w:bottom w:val="none" w:sz="0" w:space="0" w:color="auto"/>
            <w:right w:val="none" w:sz="0" w:space="0" w:color="auto"/>
          </w:divBdr>
        </w:div>
        <w:div w:id="1635217092">
          <w:marLeft w:val="640"/>
          <w:marRight w:val="0"/>
          <w:marTop w:val="0"/>
          <w:marBottom w:val="0"/>
          <w:divBdr>
            <w:top w:val="none" w:sz="0" w:space="0" w:color="auto"/>
            <w:left w:val="none" w:sz="0" w:space="0" w:color="auto"/>
            <w:bottom w:val="none" w:sz="0" w:space="0" w:color="auto"/>
            <w:right w:val="none" w:sz="0" w:space="0" w:color="auto"/>
          </w:divBdr>
        </w:div>
        <w:div w:id="1987665418">
          <w:marLeft w:val="640"/>
          <w:marRight w:val="0"/>
          <w:marTop w:val="0"/>
          <w:marBottom w:val="0"/>
          <w:divBdr>
            <w:top w:val="none" w:sz="0" w:space="0" w:color="auto"/>
            <w:left w:val="none" w:sz="0" w:space="0" w:color="auto"/>
            <w:bottom w:val="none" w:sz="0" w:space="0" w:color="auto"/>
            <w:right w:val="none" w:sz="0" w:space="0" w:color="auto"/>
          </w:divBdr>
        </w:div>
        <w:div w:id="1367100955">
          <w:marLeft w:val="640"/>
          <w:marRight w:val="0"/>
          <w:marTop w:val="0"/>
          <w:marBottom w:val="0"/>
          <w:divBdr>
            <w:top w:val="none" w:sz="0" w:space="0" w:color="auto"/>
            <w:left w:val="none" w:sz="0" w:space="0" w:color="auto"/>
            <w:bottom w:val="none" w:sz="0" w:space="0" w:color="auto"/>
            <w:right w:val="none" w:sz="0" w:space="0" w:color="auto"/>
          </w:divBdr>
        </w:div>
        <w:div w:id="2031754887">
          <w:marLeft w:val="640"/>
          <w:marRight w:val="0"/>
          <w:marTop w:val="0"/>
          <w:marBottom w:val="0"/>
          <w:divBdr>
            <w:top w:val="none" w:sz="0" w:space="0" w:color="auto"/>
            <w:left w:val="none" w:sz="0" w:space="0" w:color="auto"/>
            <w:bottom w:val="none" w:sz="0" w:space="0" w:color="auto"/>
            <w:right w:val="none" w:sz="0" w:space="0" w:color="auto"/>
          </w:divBdr>
        </w:div>
        <w:div w:id="959459831">
          <w:marLeft w:val="640"/>
          <w:marRight w:val="0"/>
          <w:marTop w:val="0"/>
          <w:marBottom w:val="0"/>
          <w:divBdr>
            <w:top w:val="none" w:sz="0" w:space="0" w:color="auto"/>
            <w:left w:val="none" w:sz="0" w:space="0" w:color="auto"/>
            <w:bottom w:val="none" w:sz="0" w:space="0" w:color="auto"/>
            <w:right w:val="none" w:sz="0" w:space="0" w:color="auto"/>
          </w:divBdr>
        </w:div>
        <w:div w:id="1854832492">
          <w:marLeft w:val="640"/>
          <w:marRight w:val="0"/>
          <w:marTop w:val="0"/>
          <w:marBottom w:val="0"/>
          <w:divBdr>
            <w:top w:val="none" w:sz="0" w:space="0" w:color="auto"/>
            <w:left w:val="none" w:sz="0" w:space="0" w:color="auto"/>
            <w:bottom w:val="none" w:sz="0" w:space="0" w:color="auto"/>
            <w:right w:val="none" w:sz="0" w:space="0" w:color="auto"/>
          </w:divBdr>
        </w:div>
        <w:div w:id="111486727">
          <w:marLeft w:val="640"/>
          <w:marRight w:val="0"/>
          <w:marTop w:val="0"/>
          <w:marBottom w:val="0"/>
          <w:divBdr>
            <w:top w:val="none" w:sz="0" w:space="0" w:color="auto"/>
            <w:left w:val="none" w:sz="0" w:space="0" w:color="auto"/>
            <w:bottom w:val="none" w:sz="0" w:space="0" w:color="auto"/>
            <w:right w:val="none" w:sz="0" w:space="0" w:color="auto"/>
          </w:divBdr>
        </w:div>
        <w:div w:id="1276446423">
          <w:marLeft w:val="640"/>
          <w:marRight w:val="0"/>
          <w:marTop w:val="0"/>
          <w:marBottom w:val="0"/>
          <w:divBdr>
            <w:top w:val="none" w:sz="0" w:space="0" w:color="auto"/>
            <w:left w:val="none" w:sz="0" w:space="0" w:color="auto"/>
            <w:bottom w:val="none" w:sz="0" w:space="0" w:color="auto"/>
            <w:right w:val="none" w:sz="0" w:space="0" w:color="auto"/>
          </w:divBdr>
        </w:div>
        <w:div w:id="1571765243">
          <w:marLeft w:val="640"/>
          <w:marRight w:val="0"/>
          <w:marTop w:val="0"/>
          <w:marBottom w:val="0"/>
          <w:divBdr>
            <w:top w:val="none" w:sz="0" w:space="0" w:color="auto"/>
            <w:left w:val="none" w:sz="0" w:space="0" w:color="auto"/>
            <w:bottom w:val="none" w:sz="0" w:space="0" w:color="auto"/>
            <w:right w:val="none" w:sz="0" w:space="0" w:color="auto"/>
          </w:divBdr>
        </w:div>
        <w:div w:id="584613310">
          <w:marLeft w:val="640"/>
          <w:marRight w:val="0"/>
          <w:marTop w:val="0"/>
          <w:marBottom w:val="0"/>
          <w:divBdr>
            <w:top w:val="none" w:sz="0" w:space="0" w:color="auto"/>
            <w:left w:val="none" w:sz="0" w:space="0" w:color="auto"/>
            <w:bottom w:val="none" w:sz="0" w:space="0" w:color="auto"/>
            <w:right w:val="none" w:sz="0" w:space="0" w:color="auto"/>
          </w:divBdr>
        </w:div>
        <w:div w:id="180629001">
          <w:marLeft w:val="640"/>
          <w:marRight w:val="0"/>
          <w:marTop w:val="0"/>
          <w:marBottom w:val="0"/>
          <w:divBdr>
            <w:top w:val="none" w:sz="0" w:space="0" w:color="auto"/>
            <w:left w:val="none" w:sz="0" w:space="0" w:color="auto"/>
            <w:bottom w:val="none" w:sz="0" w:space="0" w:color="auto"/>
            <w:right w:val="none" w:sz="0" w:space="0" w:color="auto"/>
          </w:divBdr>
        </w:div>
        <w:div w:id="436028622">
          <w:marLeft w:val="640"/>
          <w:marRight w:val="0"/>
          <w:marTop w:val="0"/>
          <w:marBottom w:val="0"/>
          <w:divBdr>
            <w:top w:val="none" w:sz="0" w:space="0" w:color="auto"/>
            <w:left w:val="none" w:sz="0" w:space="0" w:color="auto"/>
            <w:bottom w:val="none" w:sz="0" w:space="0" w:color="auto"/>
            <w:right w:val="none" w:sz="0" w:space="0" w:color="auto"/>
          </w:divBdr>
        </w:div>
        <w:div w:id="896431862">
          <w:marLeft w:val="640"/>
          <w:marRight w:val="0"/>
          <w:marTop w:val="0"/>
          <w:marBottom w:val="0"/>
          <w:divBdr>
            <w:top w:val="none" w:sz="0" w:space="0" w:color="auto"/>
            <w:left w:val="none" w:sz="0" w:space="0" w:color="auto"/>
            <w:bottom w:val="none" w:sz="0" w:space="0" w:color="auto"/>
            <w:right w:val="none" w:sz="0" w:space="0" w:color="auto"/>
          </w:divBdr>
        </w:div>
        <w:div w:id="1577548797">
          <w:marLeft w:val="640"/>
          <w:marRight w:val="0"/>
          <w:marTop w:val="0"/>
          <w:marBottom w:val="0"/>
          <w:divBdr>
            <w:top w:val="none" w:sz="0" w:space="0" w:color="auto"/>
            <w:left w:val="none" w:sz="0" w:space="0" w:color="auto"/>
            <w:bottom w:val="none" w:sz="0" w:space="0" w:color="auto"/>
            <w:right w:val="none" w:sz="0" w:space="0" w:color="auto"/>
          </w:divBdr>
        </w:div>
        <w:div w:id="1458791822">
          <w:marLeft w:val="640"/>
          <w:marRight w:val="0"/>
          <w:marTop w:val="0"/>
          <w:marBottom w:val="0"/>
          <w:divBdr>
            <w:top w:val="none" w:sz="0" w:space="0" w:color="auto"/>
            <w:left w:val="none" w:sz="0" w:space="0" w:color="auto"/>
            <w:bottom w:val="none" w:sz="0" w:space="0" w:color="auto"/>
            <w:right w:val="none" w:sz="0" w:space="0" w:color="auto"/>
          </w:divBdr>
        </w:div>
        <w:div w:id="624504760">
          <w:marLeft w:val="640"/>
          <w:marRight w:val="0"/>
          <w:marTop w:val="0"/>
          <w:marBottom w:val="0"/>
          <w:divBdr>
            <w:top w:val="none" w:sz="0" w:space="0" w:color="auto"/>
            <w:left w:val="none" w:sz="0" w:space="0" w:color="auto"/>
            <w:bottom w:val="none" w:sz="0" w:space="0" w:color="auto"/>
            <w:right w:val="none" w:sz="0" w:space="0" w:color="auto"/>
          </w:divBdr>
        </w:div>
        <w:div w:id="885334845">
          <w:marLeft w:val="640"/>
          <w:marRight w:val="0"/>
          <w:marTop w:val="0"/>
          <w:marBottom w:val="0"/>
          <w:divBdr>
            <w:top w:val="none" w:sz="0" w:space="0" w:color="auto"/>
            <w:left w:val="none" w:sz="0" w:space="0" w:color="auto"/>
            <w:bottom w:val="none" w:sz="0" w:space="0" w:color="auto"/>
            <w:right w:val="none" w:sz="0" w:space="0" w:color="auto"/>
          </w:divBdr>
        </w:div>
        <w:div w:id="2047295766">
          <w:marLeft w:val="640"/>
          <w:marRight w:val="0"/>
          <w:marTop w:val="0"/>
          <w:marBottom w:val="0"/>
          <w:divBdr>
            <w:top w:val="none" w:sz="0" w:space="0" w:color="auto"/>
            <w:left w:val="none" w:sz="0" w:space="0" w:color="auto"/>
            <w:bottom w:val="none" w:sz="0" w:space="0" w:color="auto"/>
            <w:right w:val="none" w:sz="0" w:space="0" w:color="auto"/>
          </w:divBdr>
        </w:div>
        <w:div w:id="211962319">
          <w:marLeft w:val="640"/>
          <w:marRight w:val="0"/>
          <w:marTop w:val="0"/>
          <w:marBottom w:val="0"/>
          <w:divBdr>
            <w:top w:val="none" w:sz="0" w:space="0" w:color="auto"/>
            <w:left w:val="none" w:sz="0" w:space="0" w:color="auto"/>
            <w:bottom w:val="none" w:sz="0" w:space="0" w:color="auto"/>
            <w:right w:val="none" w:sz="0" w:space="0" w:color="auto"/>
          </w:divBdr>
        </w:div>
        <w:div w:id="858852881">
          <w:marLeft w:val="640"/>
          <w:marRight w:val="0"/>
          <w:marTop w:val="0"/>
          <w:marBottom w:val="0"/>
          <w:divBdr>
            <w:top w:val="none" w:sz="0" w:space="0" w:color="auto"/>
            <w:left w:val="none" w:sz="0" w:space="0" w:color="auto"/>
            <w:bottom w:val="none" w:sz="0" w:space="0" w:color="auto"/>
            <w:right w:val="none" w:sz="0" w:space="0" w:color="auto"/>
          </w:divBdr>
        </w:div>
        <w:div w:id="464851521">
          <w:marLeft w:val="640"/>
          <w:marRight w:val="0"/>
          <w:marTop w:val="0"/>
          <w:marBottom w:val="0"/>
          <w:divBdr>
            <w:top w:val="none" w:sz="0" w:space="0" w:color="auto"/>
            <w:left w:val="none" w:sz="0" w:space="0" w:color="auto"/>
            <w:bottom w:val="none" w:sz="0" w:space="0" w:color="auto"/>
            <w:right w:val="none" w:sz="0" w:space="0" w:color="auto"/>
          </w:divBdr>
        </w:div>
        <w:div w:id="1171682734">
          <w:marLeft w:val="640"/>
          <w:marRight w:val="0"/>
          <w:marTop w:val="0"/>
          <w:marBottom w:val="0"/>
          <w:divBdr>
            <w:top w:val="none" w:sz="0" w:space="0" w:color="auto"/>
            <w:left w:val="none" w:sz="0" w:space="0" w:color="auto"/>
            <w:bottom w:val="none" w:sz="0" w:space="0" w:color="auto"/>
            <w:right w:val="none" w:sz="0" w:space="0" w:color="auto"/>
          </w:divBdr>
        </w:div>
        <w:div w:id="756824617">
          <w:marLeft w:val="640"/>
          <w:marRight w:val="0"/>
          <w:marTop w:val="0"/>
          <w:marBottom w:val="0"/>
          <w:divBdr>
            <w:top w:val="none" w:sz="0" w:space="0" w:color="auto"/>
            <w:left w:val="none" w:sz="0" w:space="0" w:color="auto"/>
            <w:bottom w:val="none" w:sz="0" w:space="0" w:color="auto"/>
            <w:right w:val="none" w:sz="0" w:space="0" w:color="auto"/>
          </w:divBdr>
        </w:div>
        <w:div w:id="1046298960">
          <w:marLeft w:val="640"/>
          <w:marRight w:val="0"/>
          <w:marTop w:val="0"/>
          <w:marBottom w:val="0"/>
          <w:divBdr>
            <w:top w:val="none" w:sz="0" w:space="0" w:color="auto"/>
            <w:left w:val="none" w:sz="0" w:space="0" w:color="auto"/>
            <w:bottom w:val="none" w:sz="0" w:space="0" w:color="auto"/>
            <w:right w:val="none" w:sz="0" w:space="0" w:color="auto"/>
          </w:divBdr>
        </w:div>
        <w:div w:id="711804292">
          <w:marLeft w:val="640"/>
          <w:marRight w:val="0"/>
          <w:marTop w:val="0"/>
          <w:marBottom w:val="0"/>
          <w:divBdr>
            <w:top w:val="none" w:sz="0" w:space="0" w:color="auto"/>
            <w:left w:val="none" w:sz="0" w:space="0" w:color="auto"/>
            <w:bottom w:val="none" w:sz="0" w:space="0" w:color="auto"/>
            <w:right w:val="none" w:sz="0" w:space="0" w:color="auto"/>
          </w:divBdr>
        </w:div>
        <w:div w:id="1760981599">
          <w:marLeft w:val="640"/>
          <w:marRight w:val="0"/>
          <w:marTop w:val="0"/>
          <w:marBottom w:val="0"/>
          <w:divBdr>
            <w:top w:val="none" w:sz="0" w:space="0" w:color="auto"/>
            <w:left w:val="none" w:sz="0" w:space="0" w:color="auto"/>
            <w:bottom w:val="none" w:sz="0" w:space="0" w:color="auto"/>
            <w:right w:val="none" w:sz="0" w:space="0" w:color="auto"/>
          </w:divBdr>
        </w:div>
        <w:div w:id="1183085072">
          <w:marLeft w:val="640"/>
          <w:marRight w:val="0"/>
          <w:marTop w:val="0"/>
          <w:marBottom w:val="0"/>
          <w:divBdr>
            <w:top w:val="none" w:sz="0" w:space="0" w:color="auto"/>
            <w:left w:val="none" w:sz="0" w:space="0" w:color="auto"/>
            <w:bottom w:val="none" w:sz="0" w:space="0" w:color="auto"/>
            <w:right w:val="none" w:sz="0" w:space="0" w:color="auto"/>
          </w:divBdr>
        </w:div>
        <w:div w:id="88815048">
          <w:marLeft w:val="640"/>
          <w:marRight w:val="0"/>
          <w:marTop w:val="0"/>
          <w:marBottom w:val="0"/>
          <w:divBdr>
            <w:top w:val="none" w:sz="0" w:space="0" w:color="auto"/>
            <w:left w:val="none" w:sz="0" w:space="0" w:color="auto"/>
            <w:bottom w:val="none" w:sz="0" w:space="0" w:color="auto"/>
            <w:right w:val="none" w:sz="0" w:space="0" w:color="auto"/>
          </w:divBdr>
        </w:div>
        <w:div w:id="1158814076">
          <w:marLeft w:val="640"/>
          <w:marRight w:val="0"/>
          <w:marTop w:val="0"/>
          <w:marBottom w:val="0"/>
          <w:divBdr>
            <w:top w:val="none" w:sz="0" w:space="0" w:color="auto"/>
            <w:left w:val="none" w:sz="0" w:space="0" w:color="auto"/>
            <w:bottom w:val="none" w:sz="0" w:space="0" w:color="auto"/>
            <w:right w:val="none" w:sz="0" w:space="0" w:color="auto"/>
          </w:divBdr>
        </w:div>
        <w:div w:id="674957095">
          <w:marLeft w:val="640"/>
          <w:marRight w:val="0"/>
          <w:marTop w:val="0"/>
          <w:marBottom w:val="0"/>
          <w:divBdr>
            <w:top w:val="none" w:sz="0" w:space="0" w:color="auto"/>
            <w:left w:val="none" w:sz="0" w:space="0" w:color="auto"/>
            <w:bottom w:val="none" w:sz="0" w:space="0" w:color="auto"/>
            <w:right w:val="none" w:sz="0" w:space="0" w:color="auto"/>
          </w:divBdr>
        </w:div>
        <w:div w:id="2132548890">
          <w:marLeft w:val="640"/>
          <w:marRight w:val="0"/>
          <w:marTop w:val="0"/>
          <w:marBottom w:val="0"/>
          <w:divBdr>
            <w:top w:val="none" w:sz="0" w:space="0" w:color="auto"/>
            <w:left w:val="none" w:sz="0" w:space="0" w:color="auto"/>
            <w:bottom w:val="none" w:sz="0" w:space="0" w:color="auto"/>
            <w:right w:val="none" w:sz="0" w:space="0" w:color="auto"/>
          </w:divBdr>
        </w:div>
        <w:div w:id="2108386917">
          <w:marLeft w:val="640"/>
          <w:marRight w:val="0"/>
          <w:marTop w:val="0"/>
          <w:marBottom w:val="0"/>
          <w:divBdr>
            <w:top w:val="none" w:sz="0" w:space="0" w:color="auto"/>
            <w:left w:val="none" w:sz="0" w:space="0" w:color="auto"/>
            <w:bottom w:val="none" w:sz="0" w:space="0" w:color="auto"/>
            <w:right w:val="none" w:sz="0" w:space="0" w:color="auto"/>
          </w:divBdr>
        </w:div>
        <w:div w:id="1406880139">
          <w:marLeft w:val="640"/>
          <w:marRight w:val="0"/>
          <w:marTop w:val="0"/>
          <w:marBottom w:val="0"/>
          <w:divBdr>
            <w:top w:val="none" w:sz="0" w:space="0" w:color="auto"/>
            <w:left w:val="none" w:sz="0" w:space="0" w:color="auto"/>
            <w:bottom w:val="none" w:sz="0" w:space="0" w:color="auto"/>
            <w:right w:val="none" w:sz="0" w:space="0" w:color="auto"/>
          </w:divBdr>
        </w:div>
        <w:div w:id="1813137897">
          <w:marLeft w:val="640"/>
          <w:marRight w:val="0"/>
          <w:marTop w:val="0"/>
          <w:marBottom w:val="0"/>
          <w:divBdr>
            <w:top w:val="none" w:sz="0" w:space="0" w:color="auto"/>
            <w:left w:val="none" w:sz="0" w:space="0" w:color="auto"/>
            <w:bottom w:val="none" w:sz="0" w:space="0" w:color="auto"/>
            <w:right w:val="none" w:sz="0" w:space="0" w:color="auto"/>
          </w:divBdr>
        </w:div>
        <w:div w:id="342820997">
          <w:marLeft w:val="640"/>
          <w:marRight w:val="0"/>
          <w:marTop w:val="0"/>
          <w:marBottom w:val="0"/>
          <w:divBdr>
            <w:top w:val="none" w:sz="0" w:space="0" w:color="auto"/>
            <w:left w:val="none" w:sz="0" w:space="0" w:color="auto"/>
            <w:bottom w:val="none" w:sz="0" w:space="0" w:color="auto"/>
            <w:right w:val="none" w:sz="0" w:space="0" w:color="auto"/>
          </w:divBdr>
        </w:div>
        <w:div w:id="1345395510">
          <w:marLeft w:val="640"/>
          <w:marRight w:val="0"/>
          <w:marTop w:val="0"/>
          <w:marBottom w:val="0"/>
          <w:divBdr>
            <w:top w:val="none" w:sz="0" w:space="0" w:color="auto"/>
            <w:left w:val="none" w:sz="0" w:space="0" w:color="auto"/>
            <w:bottom w:val="none" w:sz="0" w:space="0" w:color="auto"/>
            <w:right w:val="none" w:sz="0" w:space="0" w:color="auto"/>
          </w:divBdr>
        </w:div>
        <w:div w:id="2107921784">
          <w:marLeft w:val="640"/>
          <w:marRight w:val="0"/>
          <w:marTop w:val="0"/>
          <w:marBottom w:val="0"/>
          <w:divBdr>
            <w:top w:val="none" w:sz="0" w:space="0" w:color="auto"/>
            <w:left w:val="none" w:sz="0" w:space="0" w:color="auto"/>
            <w:bottom w:val="none" w:sz="0" w:space="0" w:color="auto"/>
            <w:right w:val="none" w:sz="0" w:space="0" w:color="auto"/>
          </w:divBdr>
        </w:div>
        <w:div w:id="234240790">
          <w:marLeft w:val="640"/>
          <w:marRight w:val="0"/>
          <w:marTop w:val="0"/>
          <w:marBottom w:val="0"/>
          <w:divBdr>
            <w:top w:val="none" w:sz="0" w:space="0" w:color="auto"/>
            <w:left w:val="none" w:sz="0" w:space="0" w:color="auto"/>
            <w:bottom w:val="none" w:sz="0" w:space="0" w:color="auto"/>
            <w:right w:val="none" w:sz="0" w:space="0" w:color="auto"/>
          </w:divBdr>
        </w:div>
        <w:div w:id="1164665071">
          <w:marLeft w:val="640"/>
          <w:marRight w:val="0"/>
          <w:marTop w:val="0"/>
          <w:marBottom w:val="0"/>
          <w:divBdr>
            <w:top w:val="none" w:sz="0" w:space="0" w:color="auto"/>
            <w:left w:val="none" w:sz="0" w:space="0" w:color="auto"/>
            <w:bottom w:val="none" w:sz="0" w:space="0" w:color="auto"/>
            <w:right w:val="none" w:sz="0" w:space="0" w:color="auto"/>
          </w:divBdr>
        </w:div>
        <w:div w:id="1413771072">
          <w:marLeft w:val="640"/>
          <w:marRight w:val="0"/>
          <w:marTop w:val="0"/>
          <w:marBottom w:val="0"/>
          <w:divBdr>
            <w:top w:val="none" w:sz="0" w:space="0" w:color="auto"/>
            <w:left w:val="none" w:sz="0" w:space="0" w:color="auto"/>
            <w:bottom w:val="none" w:sz="0" w:space="0" w:color="auto"/>
            <w:right w:val="none" w:sz="0" w:space="0" w:color="auto"/>
          </w:divBdr>
        </w:div>
        <w:div w:id="254901397">
          <w:marLeft w:val="640"/>
          <w:marRight w:val="0"/>
          <w:marTop w:val="0"/>
          <w:marBottom w:val="0"/>
          <w:divBdr>
            <w:top w:val="none" w:sz="0" w:space="0" w:color="auto"/>
            <w:left w:val="none" w:sz="0" w:space="0" w:color="auto"/>
            <w:bottom w:val="none" w:sz="0" w:space="0" w:color="auto"/>
            <w:right w:val="none" w:sz="0" w:space="0" w:color="auto"/>
          </w:divBdr>
        </w:div>
        <w:div w:id="318312792">
          <w:marLeft w:val="640"/>
          <w:marRight w:val="0"/>
          <w:marTop w:val="0"/>
          <w:marBottom w:val="0"/>
          <w:divBdr>
            <w:top w:val="none" w:sz="0" w:space="0" w:color="auto"/>
            <w:left w:val="none" w:sz="0" w:space="0" w:color="auto"/>
            <w:bottom w:val="none" w:sz="0" w:space="0" w:color="auto"/>
            <w:right w:val="none" w:sz="0" w:space="0" w:color="auto"/>
          </w:divBdr>
        </w:div>
      </w:divsChild>
    </w:div>
    <w:div w:id="1854414746">
      <w:bodyDiv w:val="1"/>
      <w:marLeft w:val="0"/>
      <w:marRight w:val="0"/>
      <w:marTop w:val="0"/>
      <w:marBottom w:val="0"/>
      <w:divBdr>
        <w:top w:val="none" w:sz="0" w:space="0" w:color="auto"/>
        <w:left w:val="none" w:sz="0" w:space="0" w:color="auto"/>
        <w:bottom w:val="none" w:sz="0" w:space="0" w:color="auto"/>
        <w:right w:val="none" w:sz="0" w:space="0" w:color="auto"/>
      </w:divBdr>
      <w:divsChild>
        <w:div w:id="1729111735">
          <w:marLeft w:val="640"/>
          <w:marRight w:val="0"/>
          <w:marTop w:val="0"/>
          <w:marBottom w:val="0"/>
          <w:divBdr>
            <w:top w:val="none" w:sz="0" w:space="0" w:color="auto"/>
            <w:left w:val="none" w:sz="0" w:space="0" w:color="auto"/>
            <w:bottom w:val="none" w:sz="0" w:space="0" w:color="auto"/>
            <w:right w:val="none" w:sz="0" w:space="0" w:color="auto"/>
          </w:divBdr>
        </w:div>
        <w:div w:id="1002901057">
          <w:marLeft w:val="640"/>
          <w:marRight w:val="0"/>
          <w:marTop w:val="0"/>
          <w:marBottom w:val="0"/>
          <w:divBdr>
            <w:top w:val="none" w:sz="0" w:space="0" w:color="auto"/>
            <w:left w:val="none" w:sz="0" w:space="0" w:color="auto"/>
            <w:bottom w:val="none" w:sz="0" w:space="0" w:color="auto"/>
            <w:right w:val="none" w:sz="0" w:space="0" w:color="auto"/>
          </w:divBdr>
        </w:div>
        <w:div w:id="1441216776">
          <w:marLeft w:val="640"/>
          <w:marRight w:val="0"/>
          <w:marTop w:val="0"/>
          <w:marBottom w:val="0"/>
          <w:divBdr>
            <w:top w:val="none" w:sz="0" w:space="0" w:color="auto"/>
            <w:left w:val="none" w:sz="0" w:space="0" w:color="auto"/>
            <w:bottom w:val="none" w:sz="0" w:space="0" w:color="auto"/>
            <w:right w:val="none" w:sz="0" w:space="0" w:color="auto"/>
          </w:divBdr>
        </w:div>
        <w:div w:id="1907255139">
          <w:marLeft w:val="640"/>
          <w:marRight w:val="0"/>
          <w:marTop w:val="0"/>
          <w:marBottom w:val="0"/>
          <w:divBdr>
            <w:top w:val="none" w:sz="0" w:space="0" w:color="auto"/>
            <w:left w:val="none" w:sz="0" w:space="0" w:color="auto"/>
            <w:bottom w:val="none" w:sz="0" w:space="0" w:color="auto"/>
            <w:right w:val="none" w:sz="0" w:space="0" w:color="auto"/>
          </w:divBdr>
        </w:div>
        <w:div w:id="1997370879">
          <w:marLeft w:val="640"/>
          <w:marRight w:val="0"/>
          <w:marTop w:val="0"/>
          <w:marBottom w:val="0"/>
          <w:divBdr>
            <w:top w:val="none" w:sz="0" w:space="0" w:color="auto"/>
            <w:left w:val="none" w:sz="0" w:space="0" w:color="auto"/>
            <w:bottom w:val="none" w:sz="0" w:space="0" w:color="auto"/>
            <w:right w:val="none" w:sz="0" w:space="0" w:color="auto"/>
          </w:divBdr>
        </w:div>
        <w:div w:id="1686246412">
          <w:marLeft w:val="640"/>
          <w:marRight w:val="0"/>
          <w:marTop w:val="0"/>
          <w:marBottom w:val="0"/>
          <w:divBdr>
            <w:top w:val="none" w:sz="0" w:space="0" w:color="auto"/>
            <w:left w:val="none" w:sz="0" w:space="0" w:color="auto"/>
            <w:bottom w:val="none" w:sz="0" w:space="0" w:color="auto"/>
            <w:right w:val="none" w:sz="0" w:space="0" w:color="auto"/>
          </w:divBdr>
        </w:div>
        <w:div w:id="563101461">
          <w:marLeft w:val="640"/>
          <w:marRight w:val="0"/>
          <w:marTop w:val="0"/>
          <w:marBottom w:val="0"/>
          <w:divBdr>
            <w:top w:val="none" w:sz="0" w:space="0" w:color="auto"/>
            <w:left w:val="none" w:sz="0" w:space="0" w:color="auto"/>
            <w:bottom w:val="none" w:sz="0" w:space="0" w:color="auto"/>
            <w:right w:val="none" w:sz="0" w:space="0" w:color="auto"/>
          </w:divBdr>
        </w:div>
        <w:div w:id="682168350">
          <w:marLeft w:val="640"/>
          <w:marRight w:val="0"/>
          <w:marTop w:val="0"/>
          <w:marBottom w:val="0"/>
          <w:divBdr>
            <w:top w:val="none" w:sz="0" w:space="0" w:color="auto"/>
            <w:left w:val="none" w:sz="0" w:space="0" w:color="auto"/>
            <w:bottom w:val="none" w:sz="0" w:space="0" w:color="auto"/>
            <w:right w:val="none" w:sz="0" w:space="0" w:color="auto"/>
          </w:divBdr>
        </w:div>
        <w:div w:id="1577277183">
          <w:marLeft w:val="640"/>
          <w:marRight w:val="0"/>
          <w:marTop w:val="0"/>
          <w:marBottom w:val="0"/>
          <w:divBdr>
            <w:top w:val="none" w:sz="0" w:space="0" w:color="auto"/>
            <w:left w:val="none" w:sz="0" w:space="0" w:color="auto"/>
            <w:bottom w:val="none" w:sz="0" w:space="0" w:color="auto"/>
            <w:right w:val="none" w:sz="0" w:space="0" w:color="auto"/>
          </w:divBdr>
        </w:div>
        <w:div w:id="463546381">
          <w:marLeft w:val="640"/>
          <w:marRight w:val="0"/>
          <w:marTop w:val="0"/>
          <w:marBottom w:val="0"/>
          <w:divBdr>
            <w:top w:val="none" w:sz="0" w:space="0" w:color="auto"/>
            <w:left w:val="none" w:sz="0" w:space="0" w:color="auto"/>
            <w:bottom w:val="none" w:sz="0" w:space="0" w:color="auto"/>
            <w:right w:val="none" w:sz="0" w:space="0" w:color="auto"/>
          </w:divBdr>
        </w:div>
        <w:div w:id="553467990">
          <w:marLeft w:val="640"/>
          <w:marRight w:val="0"/>
          <w:marTop w:val="0"/>
          <w:marBottom w:val="0"/>
          <w:divBdr>
            <w:top w:val="none" w:sz="0" w:space="0" w:color="auto"/>
            <w:left w:val="none" w:sz="0" w:space="0" w:color="auto"/>
            <w:bottom w:val="none" w:sz="0" w:space="0" w:color="auto"/>
            <w:right w:val="none" w:sz="0" w:space="0" w:color="auto"/>
          </w:divBdr>
        </w:div>
        <w:div w:id="1156873707">
          <w:marLeft w:val="640"/>
          <w:marRight w:val="0"/>
          <w:marTop w:val="0"/>
          <w:marBottom w:val="0"/>
          <w:divBdr>
            <w:top w:val="none" w:sz="0" w:space="0" w:color="auto"/>
            <w:left w:val="none" w:sz="0" w:space="0" w:color="auto"/>
            <w:bottom w:val="none" w:sz="0" w:space="0" w:color="auto"/>
            <w:right w:val="none" w:sz="0" w:space="0" w:color="auto"/>
          </w:divBdr>
        </w:div>
        <w:div w:id="1193767260">
          <w:marLeft w:val="640"/>
          <w:marRight w:val="0"/>
          <w:marTop w:val="0"/>
          <w:marBottom w:val="0"/>
          <w:divBdr>
            <w:top w:val="none" w:sz="0" w:space="0" w:color="auto"/>
            <w:left w:val="none" w:sz="0" w:space="0" w:color="auto"/>
            <w:bottom w:val="none" w:sz="0" w:space="0" w:color="auto"/>
            <w:right w:val="none" w:sz="0" w:space="0" w:color="auto"/>
          </w:divBdr>
        </w:div>
        <w:div w:id="254099881">
          <w:marLeft w:val="640"/>
          <w:marRight w:val="0"/>
          <w:marTop w:val="0"/>
          <w:marBottom w:val="0"/>
          <w:divBdr>
            <w:top w:val="none" w:sz="0" w:space="0" w:color="auto"/>
            <w:left w:val="none" w:sz="0" w:space="0" w:color="auto"/>
            <w:bottom w:val="none" w:sz="0" w:space="0" w:color="auto"/>
            <w:right w:val="none" w:sz="0" w:space="0" w:color="auto"/>
          </w:divBdr>
        </w:div>
        <w:div w:id="366298023">
          <w:marLeft w:val="640"/>
          <w:marRight w:val="0"/>
          <w:marTop w:val="0"/>
          <w:marBottom w:val="0"/>
          <w:divBdr>
            <w:top w:val="none" w:sz="0" w:space="0" w:color="auto"/>
            <w:left w:val="none" w:sz="0" w:space="0" w:color="auto"/>
            <w:bottom w:val="none" w:sz="0" w:space="0" w:color="auto"/>
            <w:right w:val="none" w:sz="0" w:space="0" w:color="auto"/>
          </w:divBdr>
        </w:div>
        <w:div w:id="1733498372">
          <w:marLeft w:val="640"/>
          <w:marRight w:val="0"/>
          <w:marTop w:val="0"/>
          <w:marBottom w:val="0"/>
          <w:divBdr>
            <w:top w:val="none" w:sz="0" w:space="0" w:color="auto"/>
            <w:left w:val="none" w:sz="0" w:space="0" w:color="auto"/>
            <w:bottom w:val="none" w:sz="0" w:space="0" w:color="auto"/>
            <w:right w:val="none" w:sz="0" w:space="0" w:color="auto"/>
          </w:divBdr>
        </w:div>
        <w:div w:id="470054973">
          <w:marLeft w:val="640"/>
          <w:marRight w:val="0"/>
          <w:marTop w:val="0"/>
          <w:marBottom w:val="0"/>
          <w:divBdr>
            <w:top w:val="none" w:sz="0" w:space="0" w:color="auto"/>
            <w:left w:val="none" w:sz="0" w:space="0" w:color="auto"/>
            <w:bottom w:val="none" w:sz="0" w:space="0" w:color="auto"/>
            <w:right w:val="none" w:sz="0" w:space="0" w:color="auto"/>
          </w:divBdr>
        </w:div>
        <w:div w:id="1607928080">
          <w:marLeft w:val="640"/>
          <w:marRight w:val="0"/>
          <w:marTop w:val="0"/>
          <w:marBottom w:val="0"/>
          <w:divBdr>
            <w:top w:val="none" w:sz="0" w:space="0" w:color="auto"/>
            <w:left w:val="none" w:sz="0" w:space="0" w:color="auto"/>
            <w:bottom w:val="none" w:sz="0" w:space="0" w:color="auto"/>
            <w:right w:val="none" w:sz="0" w:space="0" w:color="auto"/>
          </w:divBdr>
        </w:div>
        <w:div w:id="833498891">
          <w:marLeft w:val="640"/>
          <w:marRight w:val="0"/>
          <w:marTop w:val="0"/>
          <w:marBottom w:val="0"/>
          <w:divBdr>
            <w:top w:val="none" w:sz="0" w:space="0" w:color="auto"/>
            <w:left w:val="none" w:sz="0" w:space="0" w:color="auto"/>
            <w:bottom w:val="none" w:sz="0" w:space="0" w:color="auto"/>
            <w:right w:val="none" w:sz="0" w:space="0" w:color="auto"/>
          </w:divBdr>
        </w:div>
        <w:div w:id="1491097670">
          <w:marLeft w:val="640"/>
          <w:marRight w:val="0"/>
          <w:marTop w:val="0"/>
          <w:marBottom w:val="0"/>
          <w:divBdr>
            <w:top w:val="none" w:sz="0" w:space="0" w:color="auto"/>
            <w:left w:val="none" w:sz="0" w:space="0" w:color="auto"/>
            <w:bottom w:val="none" w:sz="0" w:space="0" w:color="auto"/>
            <w:right w:val="none" w:sz="0" w:space="0" w:color="auto"/>
          </w:divBdr>
        </w:div>
        <w:div w:id="485628655">
          <w:marLeft w:val="640"/>
          <w:marRight w:val="0"/>
          <w:marTop w:val="0"/>
          <w:marBottom w:val="0"/>
          <w:divBdr>
            <w:top w:val="none" w:sz="0" w:space="0" w:color="auto"/>
            <w:left w:val="none" w:sz="0" w:space="0" w:color="auto"/>
            <w:bottom w:val="none" w:sz="0" w:space="0" w:color="auto"/>
            <w:right w:val="none" w:sz="0" w:space="0" w:color="auto"/>
          </w:divBdr>
        </w:div>
        <w:div w:id="1168445332">
          <w:marLeft w:val="640"/>
          <w:marRight w:val="0"/>
          <w:marTop w:val="0"/>
          <w:marBottom w:val="0"/>
          <w:divBdr>
            <w:top w:val="none" w:sz="0" w:space="0" w:color="auto"/>
            <w:left w:val="none" w:sz="0" w:space="0" w:color="auto"/>
            <w:bottom w:val="none" w:sz="0" w:space="0" w:color="auto"/>
            <w:right w:val="none" w:sz="0" w:space="0" w:color="auto"/>
          </w:divBdr>
        </w:div>
        <w:div w:id="981540289">
          <w:marLeft w:val="640"/>
          <w:marRight w:val="0"/>
          <w:marTop w:val="0"/>
          <w:marBottom w:val="0"/>
          <w:divBdr>
            <w:top w:val="none" w:sz="0" w:space="0" w:color="auto"/>
            <w:left w:val="none" w:sz="0" w:space="0" w:color="auto"/>
            <w:bottom w:val="none" w:sz="0" w:space="0" w:color="auto"/>
            <w:right w:val="none" w:sz="0" w:space="0" w:color="auto"/>
          </w:divBdr>
        </w:div>
        <w:div w:id="219557071">
          <w:marLeft w:val="640"/>
          <w:marRight w:val="0"/>
          <w:marTop w:val="0"/>
          <w:marBottom w:val="0"/>
          <w:divBdr>
            <w:top w:val="none" w:sz="0" w:space="0" w:color="auto"/>
            <w:left w:val="none" w:sz="0" w:space="0" w:color="auto"/>
            <w:bottom w:val="none" w:sz="0" w:space="0" w:color="auto"/>
            <w:right w:val="none" w:sz="0" w:space="0" w:color="auto"/>
          </w:divBdr>
        </w:div>
        <w:div w:id="150830420">
          <w:marLeft w:val="640"/>
          <w:marRight w:val="0"/>
          <w:marTop w:val="0"/>
          <w:marBottom w:val="0"/>
          <w:divBdr>
            <w:top w:val="none" w:sz="0" w:space="0" w:color="auto"/>
            <w:left w:val="none" w:sz="0" w:space="0" w:color="auto"/>
            <w:bottom w:val="none" w:sz="0" w:space="0" w:color="auto"/>
            <w:right w:val="none" w:sz="0" w:space="0" w:color="auto"/>
          </w:divBdr>
        </w:div>
        <w:div w:id="1014772334">
          <w:marLeft w:val="640"/>
          <w:marRight w:val="0"/>
          <w:marTop w:val="0"/>
          <w:marBottom w:val="0"/>
          <w:divBdr>
            <w:top w:val="none" w:sz="0" w:space="0" w:color="auto"/>
            <w:left w:val="none" w:sz="0" w:space="0" w:color="auto"/>
            <w:bottom w:val="none" w:sz="0" w:space="0" w:color="auto"/>
            <w:right w:val="none" w:sz="0" w:space="0" w:color="auto"/>
          </w:divBdr>
        </w:div>
        <w:div w:id="1236166451">
          <w:marLeft w:val="640"/>
          <w:marRight w:val="0"/>
          <w:marTop w:val="0"/>
          <w:marBottom w:val="0"/>
          <w:divBdr>
            <w:top w:val="none" w:sz="0" w:space="0" w:color="auto"/>
            <w:left w:val="none" w:sz="0" w:space="0" w:color="auto"/>
            <w:bottom w:val="none" w:sz="0" w:space="0" w:color="auto"/>
            <w:right w:val="none" w:sz="0" w:space="0" w:color="auto"/>
          </w:divBdr>
        </w:div>
        <w:div w:id="661275217">
          <w:marLeft w:val="640"/>
          <w:marRight w:val="0"/>
          <w:marTop w:val="0"/>
          <w:marBottom w:val="0"/>
          <w:divBdr>
            <w:top w:val="none" w:sz="0" w:space="0" w:color="auto"/>
            <w:left w:val="none" w:sz="0" w:space="0" w:color="auto"/>
            <w:bottom w:val="none" w:sz="0" w:space="0" w:color="auto"/>
            <w:right w:val="none" w:sz="0" w:space="0" w:color="auto"/>
          </w:divBdr>
        </w:div>
        <w:div w:id="873618357">
          <w:marLeft w:val="640"/>
          <w:marRight w:val="0"/>
          <w:marTop w:val="0"/>
          <w:marBottom w:val="0"/>
          <w:divBdr>
            <w:top w:val="none" w:sz="0" w:space="0" w:color="auto"/>
            <w:left w:val="none" w:sz="0" w:space="0" w:color="auto"/>
            <w:bottom w:val="none" w:sz="0" w:space="0" w:color="auto"/>
            <w:right w:val="none" w:sz="0" w:space="0" w:color="auto"/>
          </w:divBdr>
        </w:div>
        <w:div w:id="1087456114">
          <w:marLeft w:val="640"/>
          <w:marRight w:val="0"/>
          <w:marTop w:val="0"/>
          <w:marBottom w:val="0"/>
          <w:divBdr>
            <w:top w:val="none" w:sz="0" w:space="0" w:color="auto"/>
            <w:left w:val="none" w:sz="0" w:space="0" w:color="auto"/>
            <w:bottom w:val="none" w:sz="0" w:space="0" w:color="auto"/>
            <w:right w:val="none" w:sz="0" w:space="0" w:color="auto"/>
          </w:divBdr>
        </w:div>
        <w:div w:id="120196150">
          <w:marLeft w:val="640"/>
          <w:marRight w:val="0"/>
          <w:marTop w:val="0"/>
          <w:marBottom w:val="0"/>
          <w:divBdr>
            <w:top w:val="none" w:sz="0" w:space="0" w:color="auto"/>
            <w:left w:val="none" w:sz="0" w:space="0" w:color="auto"/>
            <w:bottom w:val="none" w:sz="0" w:space="0" w:color="auto"/>
            <w:right w:val="none" w:sz="0" w:space="0" w:color="auto"/>
          </w:divBdr>
        </w:div>
        <w:div w:id="200481187">
          <w:marLeft w:val="640"/>
          <w:marRight w:val="0"/>
          <w:marTop w:val="0"/>
          <w:marBottom w:val="0"/>
          <w:divBdr>
            <w:top w:val="none" w:sz="0" w:space="0" w:color="auto"/>
            <w:left w:val="none" w:sz="0" w:space="0" w:color="auto"/>
            <w:bottom w:val="none" w:sz="0" w:space="0" w:color="auto"/>
            <w:right w:val="none" w:sz="0" w:space="0" w:color="auto"/>
          </w:divBdr>
        </w:div>
        <w:div w:id="54596917">
          <w:marLeft w:val="640"/>
          <w:marRight w:val="0"/>
          <w:marTop w:val="0"/>
          <w:marBottom w:val="0"/>
          <w:divBdr>
            <w:top w:val="none" w:sz="0" w:space="0" w:color="auto"/>
            <w:left w:val="none" w:sz="0" w:space="0" w:color="auto"/>
            <w:bottom w:val="none" w:sz="0" w:space="0" w:color="auto"/>
            <w:right w:val="none" w:sz="0" w:space="0" w:color="auto"/>
          </w:divBdr>
        </w:div>
        <w:div w:id="407188585">
          <w:marLeft w:val="640"/>
          <w:marRight w:val="0"/>
          <w:marTop w:val="0"/>
          <w:marBottom w:val="0"/>
          <w:divBdr>
            <w:top w:val="none" w:sz="0" w:space="0" w:color="auto"/>
            <w:left w:val="none" w:sz="0" w:space="0" w:color="auto"/>
            <w:bottom w:val="none" w:sz="0" w:space="0" w:color="auto"/>
            <w:right w:val="none" w:sz="0" w:space="0" w:color="auto"/>
          </w:divBdr>
        </w:div>
        <w:div w:id="735322829">
          <w:marLeft w:val="640"/>
          <w:marRight w:val="0"/>
          <w:marTop w:val="0"/>
          <w:marBottom w:val="0"/>
          <w:divBdr>
            <w:top w:val="none" w:sz="0" w:space="0" w:color="auto"/>
            <w:left w:val="none" w:sz="0" w:space="0" w:color="auto"/>
            <w:bottom w:val="none" w:sz="0" w:space="0" w:color="auto"/>
            <w:right w:val="none" w:sz="0" w:space="0" w:color="auto"/>
          </w:divBdr>
        </w:div>
        <w:div w:id="648365367">
          <w:marLeft w:val="640"/>
          <w:marRight w:val="0"/>
          <w:marTop w:val="0"/>
          <w:marBottom w:val="0"/>
          <w:divBdr>
            <w:top w:val="none" w:sz="0" w:space="0" w:color="auto"/>
            <w:left w:val="none" w:sz="0" w:space="0" w:color="auto"/>
            <w:bottom w:val="none" w:sz="0" w:space="0" w:color="auto"/>
            <w:right w:val="none" w:sz="0" w:space="0" w:color="auto"/>
          </w:divBdr>
        </w:div>
        <w:div w:id="1811629430">
          <w:marLeft w:val="640"/>
          <w:marRight w:val="0"/>
          <w:marTop w:val="0"/>
          <w:marBottom w:val="0"/>
          <w:divBdr>
            <w:top w:val="none" w:sz="0" w:space="0" w:color="auto"/>
            <w:left w:val="none" w:sz="0" w:space="0" w:color="auto"/>
            <w:bottom w:val="none" w:sz="0" w:space="0" w:color="auto"/>
            <w:right w:val="none" w:sz="0" w:space="0" w:color="auto"/>
          </w:divBdr>
        </w:div>
      </w:divsChild>
    </w:div>
    <w:div w:id="1870676033">
      <w:bodyDiv w:val="1"/>
      <w:marLeft w:val="0"/>
      <w:marRight w:val="0"/>
      <w:marTop w:val="0"/>
      <w:marBottom w:val="0"/>
      <w:divBdr>
        <w:top w:val="none" w:sz="0" w:space="0" w:color="auto"/>
        <w:left w:val="none" w:sz="0" w:space="0" w:color="auto"/>
        <w:bottom w:val="none" w:sz="0" w:space="0" w:color="auto"/>
        <w:right w:val="none" w:sz="0" w:space="0" w:color="auto"/>
      </w:divBdr>
      <w:divsChild>
        <w:div w:id="1503276353">
          <w:marLeft w:val="640"/>
          <w:marRight w:val="0"/>
          <w:marTop w:val="0"/>
          <w:marBottom w:val="0"/>
          <w:divBdr>
            <w:top w:val="none" w:sz="0" w:space="0" w:color="auto"/>
            <w:left w:val="none" w:sz="0" w:space="0" w:color="auto"/>
            <w:bottom w:val="none" w:sz="0" w:space="0" w:color="auto"/>
            <w:right w:val="none" w:sz="0" w:space="0" w:color="auto"/>
          </w:divBdr>
        </w:div>
        <w:div w:id="843864188">
          <w:marLeft w:val="640"/>
          <w:marRight w:val="0"/>
          <w:marTop w:val="0"/>
          <w:marBottom w:val="0"/>
          <w:divBdr>
            <w:top w:val="none" w:sz="0" w:space="0" w:color="auto"/>
            <w:left w:val="none" w:sz="0" w:space="0" w:color="auto"/>
            <w:bottom w:val="none" w:sz="0" w:space="0" w:color="auto"/>
            <w:right w:val="none" w:sz="0" w:space="0" w:color="auto"/>
          </w:divBdr>
        </w:div>
        <w:div w:id="1058817773">
          <w:marLeft w:val="640"/>
          <w:marRight w:val="0"/>
          <w:marTop w:val="0"/>
          <w:marBottom w:val="0"/>
          <w:divBdr>
            <w:top w:val="none" w:sz="0" w:space="0" w:color="auto"/>
            <w:left w:val="none" w:sz="0" w:space="0" w:color="auto"/>
            <w:bottom w:val="none" w:sz="0" w:space="0" w:color="auto"/>
            <w:right w:val="none" w:sz="0" w:space="0" w:color="auto"/>
          </w:divBdr>
        </w:div>
        <w:div w:id="383411089">
          <w:marLeft w:val="640"/>
          <w:marRight w:val="0"/>
          <w:marTop w:val="0"/>
          <w:marBottom w:val="0"/>
          <w:divBdr>
            <w:top w:val="none" w:sz="0" w:space="0" w:color="auto"/>
            <w:left w:val="none" w:sz="0" w:space="0" w:color="auto"/>
            <w:bottom w:val="none" w:sz="0" w:space="0" w:color="auto"/>
            <w:right w:val="none" w:sz="0" w:space="0" w:color="auto"/>
          </w:divBdr>
        </w:div>
        <w:div w:id="1339580171">
          <w:marLeft w:val="640"/>
          <w:marRight w:val="0"/>
          <w:marTop w:val="0"/>
          <w:marBottom w:val="0"/>
          <w:divBdr>
            <w:top w:val="none" w:sz="0" w:space="0" w:color="auto"/>
            <w:left w:val="none" w:sz="0" w:space="0" w:color="auto"/>
            <w:bottom w:val="none" w:sz="0" w:space="0" w:color="auto"/>
            <w:right w:val="none" w:sz="0" w:space="0" w:color="auto"/>
          </w:divBdr>
        </w:div>
        <w:div w:id="1138691059">
          <w:marLeft w:val="640"/>
          <w:marRight w:val="0"/>
          <w:marTop w:val="0"/>
          <w:marBottom w:val="0"/>
          <w:divBdr>
            <w:top w:val="none" w:sz="0" w:space="0" w:color="auto"/>
            <w:left w:val="none" w:sz="0" w:space="0" w:color="auto"/>
            <w:bottom w:val="none" w:sz="0" w:space="0" w:color="auto"/>
            <w:right w:val="none" w:sz="0" w:space="0" w:color="auto"/>
          </w:divBdr>
        </w:div>
        <w:div w:id="23144346">
          <w:marLeft w:val="640"/>
          <w:marRight w:val="0"/>
          <w:marTop w:val="0"/>
          <w:marBottom w:val="0"/>
          <w:divBdr>
            <w:top w:val="none" w:sz="0" w:space="0" w:color="auto"/>
            <w:left w:val="none" w:sz="0" w:space="0" w:color="auto"/>
            <w:bottom w:val="none" w:sz="0" w:space="0" w:color="auto"/>
            <w:right w:val="none" w:sz="0" w:space="0" w:color="auto"/>
          </w:divBdr>
        </w:div>
        <w:div w:id="1198157662">
          <w:marLeft w:val="640"/>
          <w:marRight w:val="0"/>
          <w:marTop w:val="0"/>
          <w:marBottom w:val="0"/>
          <w:divBdr>
            <w:top w:val="none" w:sz="0" w:space="0" w:color="auto"/>
            <w:left w:val="none" w:sz="0" w:space="0" w:color="auto"/>
            <w:bottom w:val="none" w:sz="0" w:space="0" w:color="auto"/>
            <w:right w:val="none" w:sz="0" w:space="0" w:color="auto"/>
          </w:divBdr>
        </w:div>
        <w:div w:id="534734703">
          <w:marLeft w:val="640"/>
          <w:marRight w:val="0"/>
          <w:marTop w:val="0"/>
          <w:marBottom w:val="0"/>
          <w:divBdr>
            <w:top w:val="none" w:sz="0" w:space="0" w:color="auto"/>
            <w:left w:val="none" w:sz="0" w:space="0" w:color="auto"/>
            <w:bottom w:val="none" w:sz="0" w:space="0" w:color="auto"/>
            <w:right w:val="none" w:sz="0" w:space="0" w:color="auto"/>
          </w:divBdr>
        </w:div>
        <w:div w:id="626663710">
          <w:marLeft w:val="640"/>
          <w:marRight w:val="0"/>
          <w:marTop w:val="0"/>
          <w:marBottom w:val="0"/>
          <w:divBdr>
            <w:top w:val="none" w:sz="0" w:space="0" w:color="auto"/>
            <w:left w:val="none" w:sz="0" w:space="0" w:color="auto"/>
            <w:bottom w:val="none" w:sz="0" w:space="0" w:color="auto"/>
            <w:right w:val="none" w:sz="0" w:space="0" w:color="auto"/>
          </w:divBdr>
        </w:div>
        <w:div w:id="103035720">
          <w:marLeft w:val="640"/>
          <w:marRight w:val="0"/>
          <w:marTop w:val="0"/>
          <w:marBottom w:val="0"/>
          <w:divBdr>
            <w:top w:val="none" w:sz="0" w:space="0" w:color="auto"/>
            <w:left w:val="none" w:sz="0" w:space="0" w:color="auto"/>
            <w:bottom w:val="none" w:sz="0" w:space="0" w:color="auto"/>
            <w:right w:val="none" w:sz="0" w:space="0" w:color="auto"/>
          </w:divBdr>
        </w:div>
        <w:div w:id="1952978012">
          <w:marLeft w:val="640"/>
          <w:marRight w:val="0"/>
          <w:marTop w:val="0"/>
          <w:marBottom w:val="0"/>
          <w:divBdr>
            <w:top w:val="none" w:sz="0" w:space="0" w:color="auto"/>
            <w:left w:val="none" w:sz="0" w:space="0" w:color="auto"/>
            <w:bottom w:val="none" w:sz="0" w:space="0" w:color="auto"/>
            <w:right w:val="none" w:sz="0" w:space="0" w:color="auto"/>
          </w:divBdr>
        </w:div>
        <w:div w:id="367293393">
          <w:marLeft w:val="640"/>
          <w:marRight w:val="0"/>
          <w:marTop w:val="0"/>
          <w:marBottom w:val="0"/>
          <w:divBdr>
            <w:top w:val="none" w:sz="0" w:space="0" w:color="auto"/>
            <w:left w:val="none" w:sz="0" w:space="0" w:color="auto"/>
            <w:bottom w:val="none" w:sz="0" w:space="0" w:color="auto"/>
            <w:right w:val="none" w:sz="0" w:space="0" w:color="auto"/>
          </w:divBdr>
        </w:div>
        <w:div w:id="1412854216">
          <w:marLeft w:val="640"/>
          <w:marRight w:val="0"/>
          <w:marTop w:val="0"/>
          <w:marBottom w:val="0"/>
          <w:divBdr>
            <w:top w:val="none" w:sz="0" w:space="0" w:color="auto"/>
            <w:left w:val="none" w:sz="0" w:space="0" w:color="auto"/>
            <w:bottom w:val="none" w:sz="0" w:space="0" w:color="auto"/>
            <w:right w:val="none" w:sz="0" w:space="0" w:color="auto"/>
          </w:divBdr>
        </w:div>
        <w:div w:id="574628260">
          <w:marLeft w:val="640"/>
          <w:marRight w:val="0"/>
          <w:marTop w:val="0"/>
          <w:marBottom w:val="0"/>
          <w:divBdr>
            <w:top w:val="none" w:sz="0" w:space="0" w:color="auto"/>
            <w:left w:val="none" w:sz="0" w:space="0" w:color="auto"/>
            <w:bottom w:val="none" w:sz="0" w:space="0" w:color="auto"/>
            <w:right w:val="none" w:sz="0" w:space="0" w:color="auto"/>
          </w:divBdr>
        </w:div>
        <w:div w:id="738552163">
          <w:marLeft w:val="640"/>
          <w:marRight w:val="0"/>
          <w:marTop w:val="0"/>
          <w:marBottom w:val="0"/>
          <w:divBdr>
            <w:top w:val="none" w:sz="0" w:space="0" w:color="auto"/>
            <w:left w:val="none" w:sz="0" w:space="0" w:color="auto"/>
            <w:bottom w:val="none" w:sz="0" w:space="0" w:color="auto"/>
            <w:right w:val="none" w:sz="0" w:space="0" w:color="auto"/>
          </w:divBdr>
        </w:div>
        <w:div w:id="887453630">
          <w:marLeft w:val="640"/>
          <w:marRight w:val="0"/>
          <w:marTop w:val="0"/>
          <w:marBottom w:val="0"/>
          <w:divBdr>
            <w:top w:val="none" w:sz="0" w:space="0" w:color="auto"/>
            <w:left w:val="none" w:sz="0" w:space="0" w:color="auto"/>
            <w:bottom w:val="none" w:sz="0" w:space="0" w:color="auto"/>
            <w:right w:val="none" w:sz="0" w:space="0" w:color="auto"/>
          </w:divBdr>
        </w:div>
        <w:div w:id="1466703302">
          <w:marLeft w:val="640"/>
          <w:marRight w:val="0"/>
          <w:marTop w:val="0"/>
          <w:marBottom w:val="0"/>
          <w:divBdr>
            <w:top w:val="none" w:sz="0" w:space="0" w:color="auto"/>
            <w:left w:val="none" w:sz="0" w:space="0" w:color="auto"/>
            <w:bottom w:val="none" w:sz="0" w:space="0" w:color="auto"/>
            <w:right w:val="none" w:sz="0" w:space="0" w:color="auto"/>
          </w:divBdr>
        </w:div>
        <w:div w:id="1177697856">
          <w:marLeft w:val="640"/>
          <w:marRight w:val="0"/>
          <w:marTop w:val="0"/>
          <w:marBottom w:val="0"/>
          <w:divBdr>
            <w:top w:val="none" w:sz="0" w:space="0" w:color="auto"/>
            <w:left w:val="none" w:sz="0" w:space="0" w:color="auto"/>
            <w:bottom w:val="none" w:sz="0" w:space="0" w:color="auto"/>
            <w:right w:val="none" w:sz="0" w:space="0" w:color="auto"/>
          </w:divBdr>
        </w:div>
        <w:div w:id="1189103331">
          <w:marLeft w:val="640"/>
          <w:marRight w:val="0"/>
          <w:marTop w:val="0"/>
          <w:marBottom w:val="0"/>
          <w:divBdr>
            <w:top w:val="none" w:sz="0" w:space="0" w:color="auto"/>
            <w:left w:val="none" w:sz="0" w:space="0" w:color="auto"/>
            <w:bottom w:val="none" w:sz="0" w:space="0" w:color="auto"/>
            <w:right w:val="none" w:sz="0" w:space="0" w:color="auto"/>
          </w:divBdr>
        </w:div>
        <w:div w:id="419177166">
          <w:marLeft w:val="640"/>
          <w:marRight w:val="0"/>
          <w:marTop w:val="0"/>
          <w:marBottom w:val="0"/>
          <w:divBdr>
            <w:top w:val="none" w:sz="0" w:space="0" w:color="auto"/>
            <w:left w:val="none" w:sz="0" w:space="0" w:color="auto"/>
            <w:bottom w:val="none" w:sz="0" w:space="0" w:color="auto"/>
            <w:right w:val="none" w:sz="0" w:space="0" w:color="auto"/>
          </w:divBdr>
        </w:div>
        <w:div w:id="1192719201">
          <w:marLeft w:val="640"/>
          <w:marRight w:val="0"/>
          <w:marTop w:val="0"/>
          <w:marBottom w:val="0"/>
          <w:divBdr>
            <w:top w:val="none" w:sz="0" w:space="0" w:color="auto"/>
            <w:left w:val="none" w:sz="0" w:space="0" w:color="auto"/>
            <w:bottom w:val="none" w:sz="0" w:space="0" w:color="auto"/>
            <w:right w:val="none" w:sz="0" w:space="0" w:color="auto"/>
          </w:divBdr>
        </w:div>
        <w:div w:id="61177834">
          <w:marLeft w:val="640"/>
          <w:marRight w:val="0"/>
          <w:marTop w:val="0"/>
          <w:marBottom w:val="0"/>
          <w:divBdr>
            <w:top w:val="none" w:sz="0" w:space="0" w:color="auto"/>
            <w:left w:val="none" w:sz="0" w:space="0" w:color="auto"/>
            <w:bottom w:val="none" w:sz="0" w:space="0" w:color="auto"/>
            <w:right w:val="none" w:sz="0" w:space="0" w:color="auto"/>
          </w:divBdr>
        </w:div>
        <w:div w:id="1816291824">
          <w:marLeft w:val="640"/>
          <w:marRight w:val="0"/>
          <w:marTop w:val="0"/>
          <w:marBottom w:val="0"/>
          <w:divBdr>
            <w:top w:val="none" w:sz="0" w:space="0" w:color="auto"/>
            <w:left w:val="none" w:sz="0" w:space="0" w:color="auto"/>
            <w:bottom w:val="none" w:sz="0" w:space="0" w:color="auto"/>
            <w:right w:val="none" w:sz="0" w:space="0" w:color="auto"/>
          </w:divBdr>
        </w:div>
        <w:div w:id="1449885189">
          <w:marLeft w:val="640"/>
          <w:marRight w:val="0"/>
          <w:marTop w:val="0"/>
          <w:marBottom w:val="0"/>
          <w:divBdr>
            <w:top w:val="none" w:sz="0" w:space="0" w:color="auto"/>
            <w:left w:val="none" w:sz="0" w:space="0" w:color="auto"/>
            <w:bottom w:val="none" w:sz="0" w:space="0" w:color="auto"/>
            <w:right w:val="none" w:sz="0" w:space="0" w:color="auto"/>
          </w:divBdr>
        </w:div>
        <w:div w:id="1165361549">
          <w:marLeft w:val="640"/>
          <w:marRight w:val="0"/>
          <w:marTop w:val="0"/>
          <w:marBottom w:val="0"/>
          <w:divBdr>
            <w:top w:val="none" w:sz="0" w:space="0" w:color="auto"/>
            <w:left w:val="none" w:sz="0" w:space="0" w:color="auto"/>
            <w:bottom w:val="none" w:sz="0" w:space="0" w:color="auto"/>
            <w:right w:val="none" w:sz="0" w:space="0" w:color="auto"/>
          </w:divBdr>
        </w:div>
        <w:div w:id="424612100">
          <w:marLeft w:val="640"/>
          <w:marRight w:val="0"/>
          <w:marTop w:val="0"/>
          <w:marBottom w:val="0"/>
          <w:divBdr>
            <w:top w:val="none" w:sz="0" w:space="0" w:color="auto"/>
            <w:left w:val="none" w:sz="0" w:space="0" w:color="auto"/>
            <w:bottom w:val="none" w:sz="0" w:space="0" w:color="auto"/>
            <w:right w:val="none" w:sz="0" w:space="0" w:color="auto"/>
          </w:divBdr>
        </w:div>
        <w:div w:id="1630668389">
          <w:marLeft w:val="640"/>
          <w:marRight w:val="0"/>
          <w:marTop w:val="0"/>
          <w:marBottom w:val="0"/>
          <w:divBdr>
            <w:top w:val="none" w:sz="0" w:space="0" w:color="auto"/>
            <w:left w:val="none" w:sz="0" w:space="0" w:color="auto"/>
            <w:bottom w:val="none" w:sz="0" w:space="0" w:color="auto"/>
            <w:right w:val="none" w:sz="0" w:space="0" w:color="auto"/>
          </w:divBdr>
        </w:div>
        <w:div w:id="1316178988">
          <w:marLeft w:val="640"/>
          <w:marRight w:val="0"/>
          <w:marTop w:val="0"/>
          <w:marBottom w:val="0"/>
          <w:divBdr>
            <w:top w:val="none" w:sz="0" w:space="0" w:color="auto"/>
            <w:left w:val="none" w:sz="0" w:space="0" w:color="auto"/>
            <w:bottom w:val="none" w:sz="0" w:space="0" w:color="auto"/>
            <w:right w:val="none" w:sz="0" w:space="0" w:color="auto"/>
          </w:divBdr>
        </w:div>
        <w:div w:id="1690526051">
          <w:marLeft w:val="640"/>
          <w:marRight w:val="0"/>
          <w:marTop w:val="0"/>
          <w:marBottom w:val="0"/>
          <w:divBdr>
            <w:top w:val="none" w:sz="0" w:space="0" w:color="auto"/>
            <w:left w:val="none" w:sz="0" w:space="0" w:color="auto"/>
            <w:bottom w:val="none" w:sz="0" w:space="0" w:color="auto"/>
            <w:right w:val="none" w:sz="0" w:space="0" w:color="auto"/>
          </w:divBdr>
        </w:div>
        <w:div w:id="717361033">
          <w:marLeft w:val="640"/>
          <w:marRight w:val="0"/>
          <w:marTop w:val="0"/>
          <w:marBottom w:val="0"/>
          <w:divBdr>
            <w:top w:val="none" w:sz="0" w:space="0" w:color="auto"/>
            <w:left w:val="none" w:sz="0" w:space="0" w:color="auto"/>
            <w:bottom w:val="none" w:sz="0" w:space="0" w:color="auto"/>
            <w:right w:val="none" w:sz="0" w:space="0" w:color="auto"/>
          </w:divBdr>
        </w:div>
        <w:div w:id="2048799010">
          <w:marLeft w:val="640"/>
          <w:marRight w:val="0"/>
          <w:marTop w:val="0"/>
          <w:marBottom w:val="0"/>
          <w:divBdr>
            <w:top w:val="none" w:sz="0" w:space="0" w:color="auto"/>
            <w:left w:val="none" w:sz="0" w:space="0" w:color="auto"/>
            <w:bottom w:val="none" w:sz="0" w:space="0" w:color="auto"/>
            <w:right w:val="none" w:sz="0" w:space="0" w:color="auto"/>
          </w:divBdr>
        </w:div>
        <w:div w:id="1918635380">
          <w:marLeft w:val="640"/>
          <w:marRight w:val="0"/>
          <w:marTop w:val="0"/>
          <w:marBottom w:val="0"/>
          <w:divBdr>
            <w:top w:val="none" w:sz="0" w:space="0" w:color="auto"/>
            <w:left w:val="none" w:sz="0" w:space="0" w:color="auto"/>
            <w:bottom w:val="none" w:sz="0" w:space="0" w:color="auto"/>
            <w:right w:val="none" w:sz="0" w:space="0" w:color="auto"/>
          </w:divBdr>
        </w:div>
        <w:div w:id="737048277">
          <w:marLeft w:val="640"/>
          <w:marRight w:val="0"/>
          <w:marTop w:val="0"/>
          <w:marBottom w:val="0"/>
          <w:divBdr>
            <w:top w:val="none" w:sz="0" w:space="0" w:color="auto"/>
            <w:left w:val="none" w:sz="0" w:space="0" w:color="auto"/>
            <w:bottom w:val="none" w:sz="0" w:space="0" w:color="auto"/>
            <w:right w:val="none" w:sz="0" w:space="0" w:color="auto"/>
          </w:divBdr>
        </w:div>
        <w:div w:id="1992706849">
          <w:marLeft w:val="640"/>
          <w:marRight w:val="0"/>
          <w:marTop w:val="0"/>
          <w:marBottom w:val="0"/>
          <w:divBdr>
            <w:top w:val="none" w:sz="0" w:space="0" w:color="auto"/>
            <w:left w:val="none" w:sz="0" w:space="0" w:color="auto"/>
            <w:bottom w:val="none" w:sz="0" w:space="0" w:color="auto"/>
            <w:right w:val="none" w:sz="0" w:space="0" w:color="auto"/>
          </w:divBdr>
        </w:div>
        <w:div w:id="1193811610">
          <w:marLeft w:val="640"/>
          <w:marRight w:val="0"/>
          <w:marTop w:val="0"/>
          <w:marBottom w:val="0"/>
          <w:divBdr>
            <w:top w:val="none" w:sz="0" w:space="0" w:color="auto"/>
            <w:left w:val="none" w:sz="0" w:space="0" w:color="auto"/>
            <w:bottom w:val="none" w:sz="0" w:space="0" w:color="auto"/>
            <w:right w:val="none" w:sz="0" w:space="0" w:color="auto"/>
          </w:divBdr>
        </w:div>
        <w:div w:id="189225301">
          <w:marLeft w:val="640"/>
          <w:marRight w:val="0"/>
          <w:marTop w:val="0"/>
          <w:marBottom w:val="0"/>
          <w:divBdr>
            <w:top w:val="none" w:sz="0" w:space="0" w:color="auto"/>
            <w:left w:val="none" w:sz="0" w:space="0" w:color="auto"/>
            <w:bottom w:val="none" w:sz="0" w:space="0" w:color="auto"/>
            <w:right w:val="none" w:sz="0" w:space="0" w:color="auto"/>
          </w:divBdr>
        </w:div>
        <w:div w:id="1173646823">
          <w:marLeft w:val="640"/>
          <w:marRight w:val="0"/>
          <w:marTop w:val="0"/>
          <w:marBottom w:val="0"/>
          <w:divBdr>
            <w:top w:val="none" w:sz="0" w:space="0" w:color="auto"/>
            <w:left w:val="none" w:sz="0" w:space="0" w:color="auto"/>
            <w:bottom w:val="none" w:sz="0" w:space="0" w:color="auto"/>
            <w:right w:val="none" w:sz="0" w:space="0" w:color="auto"/>
          </w:divBdr>
        </w:div>
        <w:div w:id="1647275258">
          <w:marLeft w:val="640"/>
          <w:marRight w:val="0"/>
          <w:marTop w:val="0"/>
          <w:marBottom w:val="0"/>
          <w:divBdr>
            <w:top w:val="none" w:sz="0" w:space="0" w:color="auto"/>
            <w:left w:val="none" w:sz="0" w:space="0" w:color="auto"/>
            <w:bottom w:val="none" w:sz="0" w:space="0" w:color="auto"/>
            <w:right w:val="none" w:sz="0" w:space="0" w:color="auto"/>
          </w:divBdr>
        </w:div>
        <w:div w:id="1620911176">
          <w:marLeft w:val="640"/>
          <w:marRight w:val="0"/>
          <w:marTop w:val="0"/>
          <w:marBottom w:val="0"/>
          <w:divBdr>
            <w:top w:val="none" w:sz="0" w:space="0" w:color="auto"/>
            <w:left w:val="none" w:sz="0" w:space="0" w:color="auto"/>
            <w:bottom w:val="none" w:sz="0" w:space="0" w:color="auto"/>
            <w:right w:val="none" w:sz="0" w:space="0" w:color="auto"/>
          </w:divBdr>
        </w:div>
        <w:div w:id="1630932860">
          <w:marLeft w:val="640"/>
          <w:marRight w:val="0"/>
          <w:marTop w:val="0"/>
          <w:marBottom w:val="0"/>
          <w:divBdr>
            <w:top w:val="none" w:sz="0" w:space="0" w:color="auto"/>
            <w:left w:val="none" w:sz="0" w:space="0" w:color="auto"/>
            <w:bottom w:val="none" w:sz="0" w:space="0" w:color="auto"/>
            <w:right w:val="none" w:sz="0" w:space="0" w:color="auto"/>
          </w:divBdr>
        </w:div>
        <w:div w:id="650402337">
          <w:marLeft w:val="640"/>
          <w:marRight w:val="0"/>
          <w:marTop w:val="0"/>
          <w:marBottom w:val="0"/>
          <w:divBdr>
            <w:top w:val="none" w:sz="0" w:space="0" w:color="auto"/>
            <w:left w:val="none" w:sz="0" w:space="0" w:color="auto"/>
            <w:bottom w:val="none" w:sz="0" w:space="0" w:color="auto"/>
            <w:right w:val="none" w:sz="0" w:space="0" w:color="auto"/>
          </w:divBdr>
        </w:div>
        <w:div w:id="1040931416">
          <w:marLeft w:val="640"/>
          <w:marRight w:val="0"/>
          <w:marTop w:val="0"/>
          <w:marBottom w:val="0"/>
          <w:divBdr>
            <w:top w:val="none" w:sz="0" w:space="0" w:color="auto"/>
            <w:left w:val="none" w:sz="0" w:space="0" w:color="auto"/>
            <w:bottom w:val="none" w:sz="0" w:space="0" w:color="auto"/>
            <w:right w:val="none" w:sz="0" w:space="0" w:color="auto"/>
          </w:divBdr>
        </w:div>
        <w:div w:id="270750571">
          <w:marLeft w:val="640"/>
          <w:marRight w:val="0"/>
          <w:marTop w:val="0"/>
          <w:marBottom w:val="0"/>
          <w:divBdr>
            <w:top w:val="none" w:sz="0" w:space="0" w:color="auto"/>
            <w:left w:val="none" w:sz="0" w:space="0" w:color="auto"/>
            <w:bottom w:val="none" w:sz="0" w:space="0" w:color="auto"/>
            <w:right w:val="none" w:sz="0" w:space="0" w:color="auto"/>
          </w:divBdr>
        </w:div>
        <w:div w:id="1316714811">
          <w:marLeft w:val="640"/>
          <w:marRight w:val="0"/>
          <w:marTop w:val="0"/>
          <w:marBottom w:val="0"/>
          <w:divBdr>
            <w:top w:val="none" w:sz="0" w:space="0" w:color="auto"/>
            <w:left w:val="none" w:sz="0" w:space="0" w:color="auto"/>
            <w:bottom w:val="none" w:sz="0" w:space="0" w:color="auto"/>
            <w:right w:val="none" w:sz="0" w:space="0" w:color="auto"/>
          </w:divBdr>
        </w:div>
      </w:divsChild>
    </w:div>
    <w:div w:id="1908304150">
      <w:bodyDiv w:val="1"/>
      <w:marLeft w:val="0"/>
      <w:marRight w:val="0"/>
      <w:marTop w:val="0"/>
      <w:marBottom w:val="0"/>
      <w:divBdr>
        <w:top w:val="none" w:sz="0" w:space="0" w:color="auto"/>
        <w:left w:val="none" w:sz="0" w:space="0" w:color="auto"/>
        <w:bottom w:val="none" w:sz="0" w:space="0" w:color="auto"/>
        <w:right w:val="none" w:sz="0" w:space="0" w:color="auto"/>
      </w:divBdr>
      <w:divsChild>
        <w:div w:id="264731639">
          <w:marLeft w:val="640"/>
          <w:marRight w:val="0"/>
          <w:marTop w:val="0"/>
          <w:marBottom w:val="0"/>
          <w:divBdr>
            <w:top w:val="none" w:sz="0" w:space="0" w:color="auto"/>
            <w:left w:val="none" w:sz="0" w:space="0" w:color="auto"/>
            <w:bottom w:val="none" w:sz="0" w:space="0" w:color="auto"/>
            <w:right w:val="none" w:sz="0" w:space="0" w:color="auto"/>
          </w:divBdr>
        </w:div>
        <w:div w:id="1726761143">
          <w:marLeft w:val="640"/>
          <w:marRight w:val="0"/>
          <w:marTop w:val="0"/>
          <w:marBottom w:val="0"/>
          <w:divBdr>
            <w:top w:val="none" w:sz="0" w:space="0" w:color="auto"/>
            <w:left w:val="none" w:sz="0" w:space="0" w:color="auto"/>
            <w:bottom w:val="none" w:sz="0" w:space="0" w:color="auto"/>
            <w:right w:val="none" w:sz="0" w:space="0" w:color="auto"/>
          </w:divBdr>
        </w:div>
        <w:div w:id="1129320611">
          <w:marLeft w:val="640"/>
          <w:marRight w:val="0"/>
          <w:marTop w:val="0"/>
          <w:marBottom w:val="0"/>
          <w:divBdr>
            <w:top w:val="none" w:sz="0" w:space="0" w:color="auto"/>
            <w:left w:val="none" w:sz="0" w:space="0" w:color="auto"/>
            <w:bottom w:val="none" w:sz="0" w:space="0" w:color="auto"/>
            <w:right w:val="none" w:sz="0" w:space="0" w:color="auto"/>
          </w:divBdr>
        </w:div>
        <w:div w:id="1345278542">
          <w:marLeft w:val="640"/>
          <w:marRight w:val="0"/>
          <w:marTop w:val="0"/>
          <w:marBottom w:val="0"/>
          <w:divBdr>
            <w:top w:val="none" w:sz="0" w:space="0" w:color="auto"/>
            <w:left w:val="none" w:sz="0" w:space="0" w:color="auto"/>
            <w:bottom w:val="none" w:sz="0" w:space="0" w:color="auto"/>
            <w:right w:val="none" w:sz="0" w:space="0" w:color="auto"/>
          </w:divBdr>
        </w:div>
        <w:div w:id="554661006">
          <w:marLeft w:val="640"/>
          <w:marRight w:val="0"/>
          <w:marTop w:val="0"/>
          <w:marBottom w:val="0"/>
          <w:divBdr>
            <w:top w:val="none" w:sz="0" w:space="0" w:color="auto"/>
            <w:left w:val="none" w:sz="0" w:space="0" w:color="auto"/>
            <w:bottom w:val="none" w:sz="0" w:space="0" w:color="auto"/>
            <w:right w:val="none" w:sz="0" w:space="0" w:color="auto"/>
          </w:divBdr>
        </w:div>
        <w:div w:id="533923664">
          <w:marLeft w:val="640"/>
          <w:marRight w:val="0"/>
          <w:marTop w:val="0"/>
          <w:marBottom w:val="0"/>
          <w:divBdr>
            <w:top w:val="none" w:sz="0" w:space="0" w:color="auto"/>
            <w:left w:val="none" w:sz="0" w:space="0" w:color="auto"/>
            <w:bottom w:val="none" w:sz="0" w:space="0" w:color="auto"/>
            <w:right w:val="none" w:sz="0" w:space="0" w:color="auto"/>
          </w:divBdr>
        </w:div>
        <w:div w:id="133987822">
          <w:marLeft w:val="640"/>
          <w:marRight w:val="0"/>
          <w:marTop w:val="0"/>
          <w:marBottom w:val="0"/>
          <w:divBdr>
            <w:top w:val="none" w:sz="0" w:space="0" w:color="auto"/>
            <w:left w:val="none" w:sz="0" w:space="0" w:color="auto"/>
            <w:bottom w:val="none" w:sz="0" w:space="0" w:color="auto"/>
            <w:right w:val="none" w:sz="0" w:space="0" w:color="auto"/>
          </w:divBdr>
        </w:div>
        <w:div w:id="1334071889">
          <w:marLeft w:val="640"/>
          <w:marRight w:val="0"/>
          <w:marTop w:val="0"/>
          <w:marBottom w:val="0"/>
          <w:divBdr>
            <w:top w:val="none" w:sz="0" w:space="0" w:color="auto"/>
            <w:left w:val="none" w:sz="0" w:space="0" w:color="auto"/>
            <w:bottom w:val="none" w:sz="0" w:space="0" w:color="auto"/>
            <w:right w:val="none" w:sz="0" w:space="0" w:color="auto"/>
          </w:divBdr>
        </w:div>
        <w:div w:id="39210060">
          <w:marLeft w:val="640"/>
          <w:marRight w:val="0"/>
          <w:marTop w:val="0"/>
          <w:marBottom w:val="0"/>
          <w:divBdr>
            <w:top w:val="none" w:sz="0" w:space="0" w:color="auto"/>
            <w:left w:val="none" w:sz="0" w:space="0" w:color="auto"/>
            <w:bottom w:val="none" w:sz="0" w:space="0" w:color="auto"/>
            <w:right w:val="none" w:sz="0" w:space="0" w:color="auto"/>
          </w:divBdr>
        </w:div>
        <w:div w:id="191497539">
          <w:marLeft w:val="640"/>
          <w:marRight w:val="0"/>
          <w:marTop w:val="0"/>
          <w:marBottom w:val="0"/>
          <w:divBdr>
            <w:top w:val="none" w:sz="0" w:space="0" w:color="auto"/>
            <w:left w:val="none" w:sz="0" w:space="0" w:color="auto"/>
            <w:bottom w:val="none" w:sz="0" w:space="0" w:color="auto"/>
            <w:right w:val="none" w:sz="0" w:space="0" w:color="auto"/>
          </w:divBdr>
        </w:div>
        <w:div w:id="1500928331">
          <w:marLeft w:val="640"/>
          <w:marRight w:val="0"/>
          <w:marTop w:val="0"/>
          <w:marBottom w:val="0"/>
          <w:divBdr>
            <w:top w:val="none" w:sz="0" w:space="0" w:color="auto"/>
            <w:left w:val="none" w:sz="0" w:space="0" w:color="auto"/>
            <w:bottom w:val="none" w:sz="0" w:space="0" w:color="auto"/>
            <w:right w:val="none" w:sz="0" w:space="0" w:color="auto"/>
          </w:divBdr>
        </w:div>
        <w:div w:id="732780609">
          <w:marLeft w:val="640"/>
          <w:marRight w:val="0"/>
          <w:marTop w:val="0"/>
          <w:marBottom w:val="0"/>
          <w:divBdr>
            <w:top w:val="none" w:sz="0" w:space="0" w:color="auto"/>
            <w:left w:val="none" w:sz="0" w:space="0" w:color="auto"/>
            <w:bottom w:val="none" w:sz="0" w:space="0" w:color="auto"/>
            <w:right w:val="none" w:sz="0" w:space="0" w:color="auto"/>
          </w:divBdr>
        </w:div>
        <w:div w:id="1791121977">
          <w:marLeft w:val="640"/>
          <w:marRight w:val="0"/>
          <w:marTop w:val="0"/>
          <w:marBottom w:val="0"/>
          <w:divBdr>
            <w:top w:val="none" w:sz="0" w:space="0" w:color="auto"/>
            <w:left w:val="none" w:sz="0" w:space="0" w:color="auto"/>
            <w:bottom w:val="none" w:sz="0" w:space="0" w:color="auto"/>
            <w:right w:val="none" w:sz="0" w:space="0" w:color="auto"/>
          </w:divBdr>
        </w:div>
        <w:div w:id="1339235161">
          <w:marLeft w:val="640"/>
          <w:marRight w:val="0"/>
          <w:marTop w:val="0"/>
          <w:marBottom w:val="0"/>
          <w:divBdr>
            <w:top w:val="none" w:sz="0" w:space="0" w:color="auto"/>
            <w:left w:val="none" w:sz="0" w:space="0" w:color="auto"/>
            <w:bottom w:val="none" w:sz="0" w:space="0" w:color="auto"/>
            <w:right w:val="none" w:sz="0" w:space="0" w:color="auto"/>
          </w:divBdr>
        </w:div>
        <w:div w:id="765342607">
          <w:marLeft w:val="640"/>
          <w:marRight w:val="0"/>
          <w:marTop w:val="0"/>
          <w:marBottom w:val="0"/>
          <w:divBdr>
            <w:top w:val="none" w:sz="0" w:space="0" w:color="auto"/>
            <w:left w:val="none" w:sz="0" w:space="0" w:color="auto"/>
            <w:bottom w:val="none" w:sz="0" w:space="0" w:color="auto"/>
            <w:right w:val="none" w:sz="0" w:space="0" w:color="auto"/>
          </w:divBdr>
        </w:div>
        <w:div w:id="94442945">
          <w:marLeft w:val="640"/>
          <w:marRight w:val="0"/>
          <w:marTop w:val="0"/>
          <w:marBottom w:val="0"/>
          <w:divBdr>
            <w:top w:val="none" w:sz="0" w:space="0" w:color="auto"/>
            <w:left w:val="none" w:sz="0" w:space="0" w:color="auto"/>
            <w:bottom w:val="none" w:sz="0" w:space="0" w:color="auto"/>
            <w:right w:val="none" w:sz="0" w:space="0" w:color="auto"/>
          </w:divBdr>
        </w:div>
        <w:div w:id="490952907">
          <w:marLeft w:val="640"/>
          <w:marRight w:val="0"/>
          <w:marTop w:val="0"/>
          <w:marBottom w:val="0"/>
          <w:divBdr>
            <w:top w:val="none" w:sz="0" w:space="0" w:color="auto"/>
            <w:left w:val="none" w:sz="0" w:space="0" w:color="auto"/>
            <w:bottom w:val="none" w:sz="0" w:space="0" w:color="auto"/>
            <w:right w:val="none" w:sz="0" w:space="0" w:color="auto"/>
          </w:divBdr>
        </w:div>
        <w:div w:id="1939369677">
          <w:marLeft w:val="640"/>
          <w:marRight w:val="0"/>
          <w:marTop w:val="0"/>
          <w:marBottom w:val="0"/>
          <w:divBdr>
            <w:top w:val="none" w:sz="0" w:space="0" w:color="auto"/>
            <w:left w:val="none" w:sz="0" w:space="0" w:color="auto"/>
            <w:bottom w:val="none" w:sz="0" w:space="0" w:color="auto"/>
            <w:right w:val="none" w:sz="0" w:space="0" w:color="auto"/>
          </w:divBdr>
        </w:div>
        <w:div w:id="1323042550">
          <w:marLeft w:val="640"/>
          <w:marRight w:val="0"/>
          <w:marTop w:val="0"/>
          <w:marBottom w:val="0"/>
          <w:divBdr>
            <w:top w:val="none" w:sz="0" w:space="0" w:color="auto"/>
            <w:left w:val="none" w:sz="0" w:space="0" w:color="auto"/>
            <w:bottom w:val="none" w:sz="0" w:space="0" w:color="auto"/>
            <w:right w:val="none" w:sz="0" w:space="0" w:color="auto"/>
          </w:divBdr>
        </w:div>
        <w:div w:id="357776424">
          <w:marLeft w:val="640"/>
          <w:marRight w:val="0"/>
          <w:marTop w:val="0"/>
          <w:marBottom w:val="0"/>
          <w:divBdr>
            <w:top w:val="none" w:sz="0" w:space="0" w:color="auto"/>
            <w:left w:val="none" w:sz="0" w:space="0" w:color="auto"/>
            <w:bottom w:val="none" w:sz="0" w:space="0" w:color="auto"/>
            <w:right w:val="none" w:sz="0" w:space="0" w:color="auto"/>
          </w:divBdr>
        </w:div>
        <w:div w:id="1688554766">
          <w:marLeft w:val="640"/>
          <w:marRight w:val="0"/>
          <w:marTop w:val="0"/>
          <w:marBottom w:val="0"/>
          <w:divBdr>
            <w:top w:val="none" w:sz="0" w:space="0" w:color="auto"/>
            <w:left w:val="none" w:sz="0" w:space="0" w:color="auto"/>
            <w:bottom w:val="none" w:sz="0" w:space="0" w:color="auto"/>
            <w:right w:val="none" w:sz="0" w:space="0" w:color="auto"/>
          </w:divBdr>
        </w:div>
        <w:div w:id="824322166">
          <w:marLeft w:val="640"/>
          <w:marRight w:val="0"/>
          <w:marTop w:val="0"/>
          <w:marBottom w:val="0"/>
          <w:divBdr>
            <w:top w:val="none" w:sz="0" w:space="0" w:color="auto"/>
            <w:left w:val="none" w:sz="0" w:space="0" w:color="auto"/>
            <w:bottom w:val="none" w:sz="0" w:space="0" w:color="auto"/>
            <w:right w:val="none" w:sz="0" w:space="0" w:color="auto"/>
          </w:divBdr>
        </w:div>
        <w:div w:id="1208563751">
          <w:marLeft w:val="640"/>
          <w:marRight w:val="0"/>
          <w:marTop w:val="0"/>
          <w:marBottom w:val="0"/>
          <w:divBdr>
            <w:top w:val="none" w:sz="0" w:space="0" w:color="auto"/>
            <w:left w:val="none" w:sz="0" w:space="0" w:color="auto"/>
            <w:bottom w:val="none" w:sz="0" w:space="0" w:color="auto"/>
            <w:right w:val="none" w:sz="0" w:space="0" w:color="auto"/>
          </w:divBdr>
        </w:div>
        <w:div w:id="942616108">
          <w:marLeft w:val="640"/>
          <w:marRight w:val="0"/>
          <w:marTop w:val="0"/>
          <w:marBottom w:val="0"/>
          <w:divBdr>
            <w:top w:val="none" w:sz="0" w:space="0" w:color="auto"/>
            <w:left w:val="none" w:sz="0" w:space="0" w:color="auto"/>
            <w:bottom w:val="none" w:sz="0" w:space="0" w:color="auto"/>
            <w:right w:val="none" w:sz="0" w:space="0" w:color="auto"/>
          </w:divBdr>
        </w:div>
        <w:div w:id="1988243037">
          <w:marLeft w:val="640"/>
          <w:marRight w:val="0"/>
          <w:marTop w:val="0"/>
          <w:marBottom w:val="0"/>
          <w:divBdr>
            <w:top w:val="none" w:sz="0" w:space="0" w:color="auto"/>
            <w:left w:val="none" w:sz="0" w:space="0" w:color="auto"/>
            <w:bottom w:val="none" w:sz="0" w:space="0" w:color="auto"/>
            <w:right w:val="none" w:sz="0" w:space="0" w:color="auto"/>
          </w:divBdr>
        </w:div>
        <w:div w:id="1034117005">
          <w:marLeft w:val="640"/>
          <w:marRight w:val="0"/>
          <w:marTop w:val="0"/>
          <w:marBottom w:val="0"/>
          <w:divBdr>
            <w:top w:val="none" w:sz="0" w:space="0" w:color="auto"/>
            <w:left w:val="none" w:sz="0" w:space="0" w:color="auto"/>
            <w:bottom w:val="none" w:sz="0" w:space="0" w:color="auto"/>
            <w:right w:val="none" w:sz="0" w:space="0" w:color="auto"/>
          </w:divBdr>
        </w:div>
        <w:div w:id="1460880046">
          <w:marLeft w:val="640"/>
          <w:marRight w:val="0"/>
          <w:marTop w:val="0"/>
          <w:marBottom w:val="0"/>
          <w:divBdr>
            <w:top w:val="none" w:sz="0" w:space="0" w:color="auto"/>
            <w:left w:val="none" w:sz="0" w:space="0" w:color="auto"/>
            <w:bottom w:val="none" w:sz="0" w:space="0" w:color="auto"/>
            <w:right w:val="none" w:sz="0" w:space="0" w:color="auto"/>
          </w:divBdr>
        </w:div>
        <w:div w:id="705179088">
          <w:marLeft w:val="640"/>
          <w:marRight w:val="0"/>
          <w:marTop w:val="0"/>
          <w:marBottom w:val="0"/>
          <w:divBdr>
            <w:top w:val="none" w:sz="0" w:space="0" w:color="auto"/>
            <w:left w:val="none" w:sz="0" w:space="0" w:color="auto"/>
            <w:bottom w:val="none" w:sz="0" w:space="0" w:color="auto"/>
            <w:right w:val="none" w:sz="0" w:space="0" w:color="auto"/>
          </w:divBdr>
        </w:div>
        <w:div w:id="140271545">
          <w:marLeft w:val="640"/>
          <w:marRight w:val="0"/>
          <w:marTop w:val="0"/>
          <w:marBottom w:val="0"/>
          <w:divBdr>
            <w:top w:val="none" w:sz="0" w:space="0" w:color="auto"/>
            <w:left w:val="none" w:sz="0" w:space="0" w:color="auto"/>
            <w:bottom w:val="none" w:sz="0" w:space="0" w:color="auto"/>
            <w:right w:val="none" w:sz="0" w:space="0" w:color="auto"/>
          </w:divBdr>
        </w:div>
        <w:div w:id="1687100829">
          <w:marLeft w:val="640"/>
          <w:marRight w:val="0"/>
          <w:marTop w:val="0"/>
          <w:marBottom w:val="0"/>
          <w:divBdr>
            <w:top w:val="none" w:sz="0" w:space="0" w:color="auto"/>
            <w:left w:val="none" w:sz="0" w:space="0" w:color="auto"/>
            <w:bottom w:val="none" w:sz="0" w:space="0" w:color="auto"/>
            <w:right w:val="none" w:sz="0" w:space="0" w:color="auto"/>
          </w:divBdr>
        </w:div>
        <w:div w:id="846286760">
          <w:marLeft w:val="640"/>
          <w:marRight w:val="0"/>
          <w:marTop w:val="0"/>
          <w:marBottom w:val="0"/>
          <w:divBdr>
            <w:top w:val="none" w:sz="0" w:space="0" w:color="auto"/>
            <w:left w:val="none" w:sz="0" w:space="0" w:color="auto"/>
            <w:bottom w:val="none" w:sz="0" w:space="0" w:color="auto"/>
            <w:right w:val="none" w:sz="0" w:space="0" w:color="auto"/>
          </w:divBdr>
        </w:div>
        <w:div w:id="286856104">
          <w:marLeft w:val="640"/>
          <w:marRight w:val="0"/>
          <w:marTop w:val="0"/>
          <w:marBottom w:val="0"/>
          <w:divBdr>
            <w:top w:val="none" w:sz="0" w:space="0" w:color="auto"/>
            <w:left w:val="none" w:sz="0" w:space="0" w:color="auto"/>
            <w:bottom w:val="none" w:sz="0" w:space="0" w:color="auto"/>
            <w:right w:val="none" w:sz="0" w:space="0" w:color="auto"/>
          </w:divBdr>
        </w:div>
        <w:div w:id="365063834">
          <w:marLeft w:val="640"/>
          <w:marRight w:val="0"/>
          <w:marTop w:val="0"/>
          <w:marBottom w:val="0"/>
          <w:divBdr>
            <w:top w:val="none" w:sz="0" w:space="0" w:color="auto"/>
            <w:left w:val="none" w:sz="0" w:space="0" w:color="auto"/>
            <w:bottom w:val="none" w:sz="0" w:space="0" w:color="auto"/>
            <w:right w:val="none" w:sz="0" w:space="0" w:color="auto"/>
          </w:divBdr>
        </w:div>
        <w:div w:id="972948143">
          <w:marLeft w:val="640"/>
          <w:marRight w:val="0"/>
          <w:marTop w:val="0"/>
          <w:marBottom w:val="0"/>
          <w:divBdr>
            <w:top w:val="none" w:sz="0" w:space="0" w:color="auto"/>
            <w:left w:val="none" w:sz="0" w:space="0" w:color="auto"/>
            <w:bottom w:val="none" w:sz="0" w:space="0" w:color="auto"/>
            <w:right w:val="none" w:sz="0" w:space="0" w:color="auto"/>
          </w:divBdr>
        </w:div>
        <w:div w:id="1969630648">
          <w:marLeft w:val="640"/>
          <w:marRight w:val="0"/>
          <w:marTop w:val="0"/>
          <w:marBottom w:val="0"/>
          <w:divBdr>
            <w:top w:val="none" w:sz="0" w:space="0" w:color="auto"/>
            <w:left w:val="none" w:sz="0" w:space="0" w:color="auto"/>
            <w:bottom w:val="none" w:sz="0" w:space="0" w:color="auto"/>
            <w:right w:val="none" w:sz="0" w:space="0" w:color="auto"/>
          </w:divBdr>
        </w:div>
      </w:divsChild>
    </w:div>
    <w:div w:id="1966501822">
      <w:bodyDiv w:val="1"/>
      <w:marLeft w:val="0"/>
      <w:marRight w:val="0"/>
      <w:marTop w:val="0"/>
      <w:marBottom w:val="0"/>
      <w:divBdr>
        <w:top w:val="none" w:sz="0" w:space="0" w:color="auto"/>
        <w:left w:val="none" w:sz="0" w:space="0" w:color="auto"/>
        <w:bottom w:val="none" w:sz="0" w:space="0" w:color="auto"/>
        <w:right w:val="none" w:sz="0" w:space="0" w:color="auto"/>
      </w:divBdr>
      <w:divsChild>
        <w:div w:id="185825138">
          <w:marLeft w:val="640"/>
          <w:marRight w:val="0"/>
          <w:marTop w:val="0"/>
          <w:marBottom w:val="0"/>
          <w:divBdr>
            <w:top w:val="none" w:sz="0" w:space="0" w:color="auto"/>
            <w:left w:val="none" w:sz="0" w:space="0" w:color="auto"/>
            <w:bottom w:val="none" w:sz="0" w:space="0" w:color="auto"/>
            <w:right w:val="none" w:sz="0" w:space="0" w:color="auto"/>
          </w:divBdr>
        </w:div>
        <w:div w:id="35392634">
          <w:marLeft w:val="640"/>
          <w:marRight w:val="0"/>
          <w:marTop w:val="0"/>
          <w:marBottom w:val="0"/>
          <w:divBdr>
            <w:top w:val="none" w:sz="0" w:space="0" w:color="auto"/>
            <w:left w:val="none" w:sz="0" w:space="0" w:color="auto"/>
            <w:bottom w:val="none" w:sz="0" w:space="0" w:color="auto"/>
            <w:right w:val="none" w:sz="0" w:space="0" w:color="auto"/>
          </w:divBdr>
        </w:div>
        <w:div w:id="1124036995">
          <w:marLeft w:val="640"/>
          <w:marRight w:val="0"/>
          <w:marTop w:val="0"/>
          <w:marBottom w:val="0"/>
          <w:divBdr>
            <w:top w:val="none" w:sz="0" w:space="0" w:color="auto"/>
            <w:left w:val="none" w:sz="0" w:space="0" w:color="auto"/>
            <w:bottom w:val="none" w:sz="0" w:space="0" w:color="auto"/>
            <w:right w:val="none" w:sz="0" w:space="0" w:color="auto"/>
          </w:divBdr>
        </w:div>
        <w:div w:id="1172602019">
          <w:marLeft w:val="640"/>
          <w:marRight w:val="0"/>
          <w:marTop w:val="0"/>
          <w:marBottom w:val="0"/>
          <w:divBdr>
            <w:top w:val="none" w:sz="0" w:space="0" w:color="auto"/>
            <w:left w:val="none" w:sz="0" w:space="0" w:color="auto"/>
            <w:bottom w:val="none" w:sz="0" w:space="0" w:color="auto"/>
            <w:right w:val="none" w:sz="0" w:space="0" w:color="auto"/>
          </w:divBdr>
        </w:div>
        <w:div w:id="899754063">
          <w:marLeft w:val="640"/>
          <w:marRight w:val="0"/>
          <w:marTop w:val="0"/>
          <w:marBottom w:val="0"/>
          <w:divBdr>
            <w:top w:val="none" w:sz="0" w:space="0" w:color="auto"/>
            <w:left w:val="none" w:sz="0" w:space="0" w:color="auto"/>
            <w:bottom w:val="none" w:sz="0" w:space="0" w:color="auto"/>
            <w:right w:val="none" w:sz="0" w:space="0" w:color="auto"/>
          </w:divBdr>
        </w:div>
        <w:div w:id="2070379780">
          <w:marLeft w:val="640"/>
          <w:marRight w:val="0"/>
          <w:marTop w:val="0"/>
          <w:marBottom w:val="0"/>
          <w:divBdr>
            <w:top w:val="none" w:sz="0" w:space="0" w:color="auto"/>
            <w:left w:val="none" w:sz="0" w:space="0" w:color="auto"/>
            <w:bottom w:val="none" w:sz="0" w:space="0" w:color="auto"/>
            <w:right w:val="none" w:sz="0" w:space="0" w:color="auto"/>
          </w:divBdr>
        </w:div>
        <w:div w:id="561208925">
          <w:marLeft w:val="640"/>
          <w:marRight w:val="0"/>
          <w:marTop w:val="0"/>
          <w:marBottom w:val="0"/>
          <w:divBdr>
            <w:top w:val="none" w:sz="0" w:space="0" w:color="auto"/>
            <w:left w:val="none" w:sz="0" w:space="0" w:color="auto"/>
            <w:bottom w:val="none" w:sz="0" w:space="0" w:color="auto"/>
            <w:right w:val="none" w:sz="0" w:space="0" w:color="auto"/>
          </w:divBdr>
        </w:div>
        <w:div w:id="905457972">
          <w:marLeft w:val="640"/>
          <w:marRight w:val="0"/>
          <w:marTop w:val="0"/>
          <w:marBottom w:val="0"/>
          <w:divBdr>
            <w:top w:val="none" w:sz="0" w:space="0" w:color="auto"/>
            <w:left w:val="none" w:sz="0" w:space="0" w:color="auto"/>
            <w:bottom w:val="none" w:sz="0" w:space="0" w:color="auto"/>
            <w:right w:val="none" w:sz="0" w:space="0" w:color="auto"/>
          </w:divBdr>
        </w:div>
        <w:div w:id="914322253">
          <w:marLeft w:val="640"/>
          <w:marRight w:val="0"/>
          <w:marTop w:val="0"/>
          <w:marBottom w:val="0"/>
          <w:divBdr>
            <w:top w:val="none" w:sz="0" w:space="0" w:color="auto"/>
            <w:left w:val="none" w:sz="0" w:space="0" w:color="auto"/>
            <w:bottom w:val="none" w:sz="0" w:space="0" w:color="auto"/>
            <w:right w:val="none" w:sz="0" w:space="0" w:color="auto"/>
          </w:divBdr>
        </w:div>
        <w:div w:id="197356410">
          <w:marLeft w:val="640"/>
          <w:marRight w:val="0"/>
          <w:marTop w:val="0"/>
          <w:marBottom w:val="0"/>
          <w:divBdr>
            <w:top w:val="none" w:sz="0" w:space="0" w:color="auto"/>
            <w:left w:val="none" w:sz="0" w:space="0" w:color="auto"/>
            <w:bottom w:val="none" w:sz="0" w:space="0" w:color="auto"/>
            <w:right w:val="none" w:sz="0" w:space="0" w:color="auto"/>
          </w:divBdr>
        </w:div>
        <w:div w:id="1544515198">
          <w:marLeft w:val="640"/>
          <w:marRight w:val="0"/>
          <w:marTop w:val="0"/>
          <w:marBottom w:val="0"/>
          <w:divBdr>
            <w:top w:val="none" w:sz="0" w:space="0" w:color="auto"/>
            <w:left w:val="none" w:sz="0" w:space="0" w:color="auto"/>
            <w:bottom w:val="none" w:sz="0" w:space="0" w:color="auto"/>
            <w:right w:val="none" w:sz="0" w:space="0" w:color="auto"/>
          </w:divBdr>
        </w:div>
        <w:div w:id="2115518806">
          <w:marLeft w:val="640"/>
          <w:marRight w:val="0"/>
          <w:marTop w:val="0"/>
          <w:marBottom w:val="0"/>
          <w:divBdr>
            <w:top w:val="none" w:sz="0" w:space="0" w:color="auto"/>
            <w:left w:val="none" w:sz="0" w:space="0" w:color="auto"/>
            <w:bottom w:val="none" w:sz="0" w:space="0" w:color="auto"/>
            <w:right w:val="none" w:sz="0" w:space="0" w:color="auto"/>
          </w:divBdr>
        </w:div>
        <w:div w:id="472138678">
          <w:marLeft w:val="640"/>
          <w:marRight w:val="0"/>
          <w:marTop w:val="0"/>
          <w:marBottom w:val="0"/>
          <w:divBdr>
            <w:top w:val="none" w:sz="0" w:space="0" w:color="auto"/>
            <w:left w:val="none" w:sz="0" w:space="0" w:color="auto"/>
            <w:bottom w:val="none" w:sz="0" w:space="0" w:color="auto"/>
            <w:right w:val="none" w:sz="0" w:space="0" w:color="auto"/>
          </w:divBdr>
        </w:div>
        <w:div w:id="1271085598">
          <w:marLeft w:val="640"/>
          <w:marRight w:val="0"/>
          <w:marTop w:val="0"/>
          <w:marBottom w:val="0"/>
          <w:divBdr>
            <w:top w:val="none" w:sz="0" w:space="0" w:color="auto"/>
            <w:left w:val="none" w:sz="0" w:space="0" w:color="auto"/>
            <w:bottom w:val="none" w:sz="0" w:space="0" w:color="auto"/>
            <w:right w:val="none" w:sz="0" w:space="0" w:color="auto"/>
          </w:divBdr>
        </w:div>
        <w:div w:id="419107486">
          <w:marLeft w:val="640"/>
          <w:marRight w:val="0"/>
          <w:marTop w:val="0"/>
          <w:marBottom w:val="0"/>
          <w:divBdr>
            <w:top w:val="none" w:sz="0" w:space="0" w:color="auto"/>
            <w:left w:val="none" w:sz="0" w:space="0" w:color="auto"/>
            <w:bottom w:val="none" w:sz="0" w:space="0" w:color="auto"/>
            <w:right w:val="none" w:sz="0" w:space="0" w:color="auto"/>
          </w:divBdr>
        </w:div>
        <w:div w:id="1060979815">
          <w:marLeft w:val="640"/>
          <w:marRight w:val="0"/>
          <w:marTop w:val="0"/>
          <w:marBottom w:val="0"/>
          <w:divBdr>
            <w:top w:val="none" w:sz="0" w:space="0" w:color="auto"/>
            <w:left w:val="none" w:sz="0" w:space="0" w:color="auto"/>
            <w:bottom w:val="none" w:sz="0" w:space="0" w:color="auto"/>
            <w:right w:val="none" w:sz="0" w:space="0" w:color="auto"/>
          </w:divBdr>
        </w:div>
        <w:div w:id="1221477342">
          <w:marLeft w:val="640"/>
          <w:marRight w:val="0"/>
          <w:marTop w:val="0"/>
          <w:marBottom w:val="0"/>
          <w:divBdr>
            <w:top w:val="none" w:sz="0" w:space="0" w:color="auto"/>
            <w:left w:val="none" w:sz="0" w:space="0" w:color="auto"/>
            <w:bottom w:val="none" w:sz="0" w:space="0" w:color="auto"/>
            <w:right w:val="none" w:sz="0" w:space="0" w:color="auto"/>
          </w:divBdr>
        </w:div>
        <w:div w:id="660547763">
          <w:marLeft w:val="640"/>
          <w:marRight w:val="0"/>
          <w:marTop w:val="0"/>
          <w:marBottom w:val="0"/>
          <w:divBdr>
            <w:top w:val="none" w:sz="0" w:space="0" w:color="auto"/>
            <w:left w:val="none" w:sz="0" w:space="0" w:color="auto"/>
            <w:bottom w:val="none" w:sz="0" w:space="0" w:color="auto"/>
            <w:right w:val="none" w:sz="0" w:space="0" w:color="auto"/>
          </w:divBdr>
        </w:div>
        <w:div w:id="1950507871">
          <w:marLeft w:val="640"/>
          <w:marRight w:val="0"/>
          <w:marTop w:val="0"/>
          <w:marBottom w:val="0"/>
          <w:divBdr>
            <w:top w:val="none" w:sz="0" w:space="0" w:color="auto"/>
            <w:left w:val="none" w:sz="0" w:space="0" w:color="auto"/>
            <w:bottom w:val="none" w:sz="0" w:space="0" w:color="auto"/>
            <w:right w:val="none" w:sz="0" w:space="0" w:color="auto"/>
          </w:divBdr>
        </w:div>
        <w:div w:id="1338465610">
          <w:marLeft w:val="640"/>
          <w:marRight w:val="0"/>
          <w:marTop w:val="0"/>
          <w:marBottom w:val="0"/>
          <w:divBdr>
            <w:top w:val="none" w:sz="0" w:space="0" w:color="auto"/>
            <w:left w:val="none" w:sz="0" w:space="0" w:color="auto"/>
            <w:bottom w:val="none" w:sz="0" w:space="0" w:color="auto"/>
            <w:right w:val="none" w:sz="0" w:space="0" w:color="auto"/>
          </w:divBdr>
        </w:div>
        <w:div w:id="292295666">
          <w:marLeft w:val="640"/>
          <w:marRight w:val="0"/>
          <w:marTop w:val="0"/>
          <w:marBottom w:val="0"/>
          <w:divBdr>
            <w:top w:val="none" w:sz="0" w:space="0" w:color="auto"/>
            <w:left w:val="none" w:sz="0" w:space="0" w:color="auto"/>
            <w:bottom w:val="none" w:sz="0" w:space="0" w:color="auto"/>
            <w:right w:val="none" w:sz="0" w:space="0" w:color="auto"/>
          </w:divBdr>
        </w:div>
        <w:div w:id="1185630452">
          <w:marLeft w:val="640"/>
          <w:marRight w:val="0"/>
          <w:marTop w:val="0"/>
          <w:marBottom w:val="0"/>
          <w:divBdr>
            <w:top w:val="none" w:sz="0" w:space="0" w:color="auto"/>
            <w:left w:val="none" w:sz="0" w:space="0" w:color="auto"/>
            <w:bottom w:val="none" w:sz="0" w:space="0" w:color="auto"/>
            <w:right w:val="none" w:sz="0" w:space="0" w:color="auto"/>
          </w:divBdr>
        </w:div>
        <w:div w:id="1728264506">
          <w:marLeft w:val="640"/>
          <w:marRight w:val="0"/>
          <w:marTop w:val="0"/>
          <w:marBottom w:val="0"/>
          <w:divBdr>
            <w:top w:val="none" w:sz="0" w:space="0" w:color="auto"/>
            <w:left w:val="none" w:sz="0" w:space="0" w:color="auto"/>
            <w:bottom w:val="none" w:sz="0" w:space="0" w:color="auto"/>
            <w:right w:val="none" w:sz="0" w:space="0" w:color="auto"/>
          </w:divBdr>
        </w:div>
        <w:div w:id="1977493074">
          <w:marLeft w:val="640"/>
          <w:marRight w:val="0"/>
          <w:marTop w:val="0"/>
          <w:marBottom w:val="0"/>
          <w:divBdr>
            <w:top w:val="none" w:sz="0" w:space="0" w:color="auto"/>
            <w:left w:val="none" w:sz="0" w:space="0" w:color="auto"/>
            <w:bottom w:val="none" w:sz="0" w:space="0" w:color="auto"/>
            <w:right w:val="none" w:sz="0" w:space="0" w:color="auto"/>
          </w:divBdr>
        </w:div>
        <w:div w:id="578178204">
          <w:marLeft w:val="640"/>
          <w:marRight w:val="0"/>
          <w:marTop w:val="0"/>
          <w:marBottom w:val="0"/>
          <w:divBdr>
            <w:top w:val="none" w:sz="0" w:space="0" w:color="auto"/>
            <w:left w:val="none" w:sz="0" w:space="0" w:color="auto"/>
            <w:bottom w:val="none" w:sz="0" w:space="0" w:color="auto"/>
            <w:right w:val="none" w:sz="0" w:space="0" w:color="auto"/>
          </w:divBdr>
        </w:div>
        <w:div w:id="321084818">
          <w:marLeft w:val="640"/>
          <w:marRight w:val="0"/>
          <w:marTop w:val="0"/>
          <w:marBottom w:val="0"/>
          <w:divBdr>
            <w:top w:val="none" w:sz="0" w:space="0" w:color="auto"/>
            <w:left w:val="none" w:sz="0" w:space="0" w:color="auto"/>
            <w:bottom w:val="none" w:sz="0" w:space="0" w:color="auto"/>
            <w:right w:val="none" w:sz="0" w:space="0" w:color="auto"/>
          </w:divBdr>
        </w:div>
        <w:div w:id="1407143175">
          <w:marLeft w:val="640"/>
          <w:marRight w:val="0"/>
          <w:marTop w:val="0"/>
          <w:marBottom w:val="0"/>
          <w:divBdr>
            <w:top w:val="none" w:sz="0" w:space="0" w:color="auto"/>
            <w:left w:val="none" w:sz="0" w:space="0" w:color="auto"/>
            <w:bottom w:val="none" w:sz="0" w:space="0" w:color="auto"/>
            <w:right w:val="none" w:sz="0" w:space="0" w:color="auto"/>
          </w:divBdr>
        </w:div>
        <w:div w:id="874004402">
          <w:marLeft w:val="640"/>
          <w:marRight w:val="0"/>
          <w:marTop w:val="0"/>
          <w:marBottom w:val="0"/>
          <w:divBdr>
            <w:top w:val="none" w:sz="0" w:space="0" w:color="auto"/>
            <w:left w:val="none" w:sz="0" w:space="0" w:color="auto"/>
            <w:bottom w:val="none" w:sz="0" w:space="0" w:color="auto"/>
            <w:right w:val="none" w:sz="0" w:space="0" w:color="auto"/>
          </w:divBdr>
        </w:div>
        <w:div w:id="650914745">
          <w:marLeft w:val="640"/>
          <w:marRight w:val="0"/>
          <w:marTop w:val="0"/>
          <w:marBottom w:val="0"/>
          <w:divBdr>
            <w:top w:val="none" w:sz="0" w:space="0" w:color="auto"/>
            <w:left w:val="none" w:sz="0" w:space="0" w:color="auto"/>
            <w:bottom w:val="none" w:sz="0" w:space="0" w:color="auto"/>
            <w:right w:val="none" w:sz="0" w:space="0" w:color="auto"/>
          </w:divBdr>
        </w:div>
        <w:div w:id="1677075274">
          <w:marLeft w:val="640"/>
          <w:marRight w:val="0"/>
          <w:marTop w:val="0"/>
          <w:marBottom w:val="0"/>
          <w:divBdr>
            <w:top w:val="none" w:sz="0" w:space="0" w:color="auto"/>
            <w:left w:val="none" w:sz="0" w:space="0" w:color="auto"/>
            <w:bottom w:val="none" w:sz="0" w:space="0" w:color="auto"/>
            <w:right w:val="none" w:sz="0" w:space="0" w:color="auto"/>
          </w:divBdr>
        </w:div>
        <w:div w:id="1777675949">
          <w:marLeft w:val="640"/>
          <w:marRight w:val="0"/>
          <w:marTop w:val="0"/>
          <w:marBottom w:val="0"/>
          <w:divBdr>
            <w:top w:val="none" w:sz="0" w:space="0" w:color="auto"/>
            <w:left w:val="none" w:sz="0" w:space="0" w:color="auto"/>
            <w:bottom w:val="none" w:sz="0" w:space="0" w:color="auto"/>
            <w:right w:val="none" w:sz="0" w:space="0" w:color="auto"/>
          </w:divBdr>
        </w:div>
        <w:div w:id="652173463">
          <w:marLeft w:val="640"/>
          <w:marRight w:val="0"/>
          <w:marTop w:val="0"/>
          <w:marBottom w:val="0"/>
          <w:divBdr>
            <w:top w:val="none" w:sz="0" w:space="0" w:color="auto"/>
            <w:left w:val="none" w:sz="0" w:space="0" w:color="auto"/>
            <w:bottom w:val="none" w:sz="0" w:space="0" w:color="auto"/>
            <w:right w:val="none" w:sz="0" w:space="0" w:color="auto"/>
          </w:divBdr>
        </w:div>
        <w:div w:id="494960289">
          <w:marLeft w:val="640"/>
          <w:marRight w:val="0"/>
          <w:marTop w:val="0"/>
          <w:marBottom w:val="0"/>
          <w:divBdr>
            <w:top w:val="none" w:sz="0" w:space="0" w:color="auto"/>
            <w:left w:val="none" w:sz="0" w:space="0" w:color="auto"/>
            <w:bottom w:val="none" w:sz="0" w:space="0" w:color="auto"/>
            <w:right w:val="none" w:sz="0" w:space="0" w:color="auto"/>
          </w:divBdr>
        </w:div>
        <w:div w:id="298458072">
          <w:marLeft w:val="640"/>
          <w:marRight w:val="0"/>
          <w:marTop w:val="0"/>
          <w:marBottom w:val="0"/>
          <w:divBdr>
            <w:top w:val="none" w:sz="0" w:space="0" w:color="auto"/>
            <w:left w:val="none" w:sz="0" w:space="0" w:color="auto"/>
            <w:bottom w:val="none" w:sz="0" w:space="0" w:color="auto"/>
            <w:right w:val="none" w:sz="0" w:space="0" w:color="auto"/>
          </w:divBdr>
        </w:div>
        <w:div w:id="942692921">
          <w:marLeft w:val="640"/>
          <w:marRight w:val="0"/>
          <w:marTop w:val="0"/>
          <w:marBottom w:val="0"/>
          <w:divBdr>
            <w:top w:val="none" w:sz="0" w:space="0" w:color="auto"/>
            <w:left w:val="none" w:sz="0" w:space="0" w:color="auto"/>
            <w:bottom w:val="none" w:sz="0" w:space="0" w:color="auto"/>
            <w:right w:val="none" w:sz="0" w:space="0" w:color="auto"/>
          </w:divBdr>
        </w:div>
        <w:div w:id="1766221085">
          <w:marLeft w:val="640"/>
          <w:marRight w:val="0"/>
          <w:marTop w:val="0"/>
          <w:marBottom w:val="0"/>
          <w:divBdr>
            <w:top w:val="none" w:sz="0" w:space="0" w:color="auto"/>
            <w:left w:val="none" w:sz="0" w:space="0" w:color="auto"/>
            <w:bottom w:val="none" w:sz="0" w:space="0" w:color="auto"/>
            <w:right w:val="none" w:sz="0" w:space="0" w:color="auto"/>
          </w:divBdr>
        </w:div>
        <w:div w:id="672807086">
          <w:marLeft w:val="640"/>
          <w:marRight w:val="0"/>
          <w:marTop w:val="0"/>
          <w:marBottom w:val="0"/>
          <w:divBdr>
            <w:top w:val="none" w:sz="0" w:space="0" w:color="auto"/>
            <w:left w:val="none" w:sz="0" w:space="0" w:color="auto"/>
            <w:bottom w:val="none" w:sz="0" w:space="0" w:color="auto"/>
            <w:right w:val="none" w:sz="0" w:space="0" w:color="auto"/>
          </w:divBdr>
        </w:div>
        <w:div w:id="378087830">
          <w:marLeft w:val="640"/>
          <w:marRight w:val="0"/>
          <w:marTop w:val="0"/>
          <w:marBottom w:val="0"/>
          <w:divBdr>
            <w:top w:val="none" w:sz="0" w:space="0" w:color="auto"/>
            <w:left w:val="none" w:sz="0" w:space="0" w:color="auto"/>
            <w:bottom w:val="none" w:sz="0" w:space="0" w:color="auto"/>
            <w:right w:val="none" w:sz="0" w:space="0" w:color="auto"/>
          </w:divBdr>
        </w:div>
        <w:div w:id="1957440421">
          <w:marLeft w:val="640"/>
          <w:marRight w:val="0"/>
          <w:marTop w:val="0"/>
          <w:marBottom w:val="0"/>
          <w:divBdr>
            <w:top w:val="none" w:sz="0" w:space="0" w:color="auto"/>
            <w:left w:val="none" w:sz="0" w:space="0" w:color="auto"/>
            <w:bottom w:val="none" w:sz="0" w:space="0" w:color="auto"/>
            <w:right w:val="none" w:sz="0" w:space="0" w:color="auto"/>
          </w:divBdr>
        </w:div>
        <w:div w:id="1910142396">
          <w:marLeft w:val="640"/>
          <w:marRight w:val="0"/>
          <w:marTop w:val="0"/>
          <w:marBottom w:val="0"/>
          <w:divBdr>
            <w:top w:val="none" w:sz="0" w:space="0" w:color="auto"/>
            <w:left w:val="none" w:sz="0" w:space="0" w:color="auto"/>
            <w:bottom w:val="none" w:sz="0" w:space="0" w:color="auto"/>
            <w:right w:val="none" w:sz="0" w:space="0" w:color="auto"/>
          </w:divBdr>
        </w:div>
        <w:div w:id="1475412624">
          <w:marLeft w:val="640"/>
          <w:marRight w:val="0"/>
          <w:marTop w:val="0"/>
          <w:marBottom w:val="0"/>
          <w:divBdr>
            <w:top w:val="none" w:sz="0" w:space="0" w:color="auto"/>
            <w:left w:val="none" w:sz="0" w:space="0" w:color="auto"/>
            <w:bottom w:val="none" w:sz="0" w:space="0" w:color="auto"/>
            <w:right w:val="none" w:sz="0" w:space="0" w:color="auto"/>
          </w:divBdr>
        </w:div>
        <w:div w:id="1334607110">
          <w:marLeft w:val="640"/>
          <w:marRight w:val="0"/>
          <w:marTop w:val="0"/>
          <w:marBottom w:val="0"/>
          <w:divBdr>
            <w:top w:val="none" w:sz="0" w:space="0" w:color="auto"/>
            <w:left w:val="none" w:sz="0" w:space="0" w:color="auto"/>
            <w:bottom w:val="none" w:sz="0" w:space="0" w:color="auto"/>
            <w:right w:val="none" w:sz="0" w:space="0" w:color="auto"/>
          </w:divBdr>
        </w:div>
        <w:div w:id="2101562238">
          <w:marLeft w:val="640"/>
          <w:marRight w:val="0"/>
          <w:marTop w:val="0"/>
          <w:marBottom w:val="0"/>
          <w:divBdr>
            <w:top w:val="none" w:sz="0" w:space="0" w:color="auto"/>
            <w:left w:val="none" w:sz="0" w:space="0" w:color="auto"/>
            <w:bottom w:val="none" w:sz="0" w:space="0" w:color="auto"/>
            <w:right w:val="none" w:sz="0" w:space="0" w:color="auto"/>
          </w:divBdr>
        </w:div>
        <w:div w:id="1206332489">
          <w:marLeft w:val="640"/>
          <w:marRight w:val="0"/>
          <w:marTop w:val="0"/>
          <w:marBottom w:val="0"/>
          <w:divBdr>
            <w:top w:val="none" w:sz="0" w:space="0" w:color="auto"/>
            <w:left w:val="none" w:sz="0" w:space="0" w:color="auto"/>
            <w:bottom w:val="none" w:sz="0" w:space="0" w:color="auto"/>
            <w:right w:val="none" w:sz="0" w:space="0" w:color="auto"/>
          </w:divBdr>
        </w:div>
      </w:divsChild>
    </w:div>
    <w:div w:id="200593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kris-wild/Lampro_project.git"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mailto:daniel.noble@anu.edu.au" TargetMode="External"/><Relationship Id="rId12" Type="http://schemas.openxmlformats.org/officeDocument/2006/relationships/hyperlink" Target="http://www.r.-project.org"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Kristoffer.wild@anu.edu.au" TargetMode="Externa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emf"/><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4D27AF2-BBB4-6A40-A258-F540EEDD7E47}"/>
      </w:docPartPr>
      <w:docPartBody>
        <w:p w:rsidR="004B1BB7" w:rsidRDefault="00EB05DA">
          <w:r w:rsidRPr="008508C9">
            <w:rPr>
              <w:rStyle w:val="PlaceholderText"/>
            </w:rPr>
            <w:t>Click or tap here to enter text.</w:t>
          </w:r>
        </w:p>
      </w:docPartBody>
    </w:docPart>
    <w:docPart>
      <w:docPartPr>
        <w:name w:val="CE6126C6B971374AA7623B65E4D52B0C"/>
        <w:category>
          <w:name w:val="General"/>
          <w:gallery w:val="placeholder"/>
        </w:category>
        <w:types>
          <w:type w:val="bbPlcHdr"/>
        </w:types>
        <w:behaviors>
          <w:behavior w:val="content"/>
        </w:behaviors>
        <w:guid w:val="{3EC1CFCD-C0E2-F743-A0FD-0E06D18FFD01}"/>
      </w:docPartPr>
      <w:docPartBody>
        <w:p w:rsidR="007727A4" w:rsidRDefault="00B11703" w:rsidP="00B11703">
          <w:pPr>
            <w:pStyle w:val="CE6126C6B971374AA7623B65E4D52B0C"/>
          </w:pPr>
          <w:r w:rsidRPr="008508C9">
            <w:rPr>
              <w:rStyle w:val="PlaceholderText"/>
            </w:rPr>
            <w:t>Click or tap here to enter text.</w:t>
          </w:r>
        </w:p>
      </w:docPartBody>
    </w:docPart>
    <w:docPart>
      <w:docPartPr>
        <w:name w:val="C6D07DB583581C40AD59D811A23288E5"/>
        <w:category>
          <w:name w:val="General"/>
          <w:gallery w:val="placeholder"/>
        </w:category>
        <w:types>
          <w:type w:val="bbPlcHdr"/>
        </w:types>
        <w:behaviors>
          <w:behavior w:val="content"/>
        </w:behaviors>
        <w:guid w:val="{EB5BCD46-4FB5-C441-8F71-A88C54AA2619}"/>
      </w:docPartPr>
      <w:docPartBody>
        <w:p w:rsidR="00CE1E81" w:rsidRDefault="007727A4" w:rsidP="007727A4">
          <w:pPr>
            <w:pStyle w:val="C6D07DB583581C40AD59D811A23288E5"/>
          </w:pPr>
          <w:r w:rsidRPr="008508C9">
            <w:rPr>
              <w:rStyle w:val="PlaceholderText"/>
            </w:rPr>
            <w:t>Click or tap here to enter text.</w:t>
          </w:r>
        </w:p>
      </w:docPartBody>
    </w:docPart>
    <w:docPart>
      <w:docPartPr>
        <w:name w:val="4CF6005911BF4948AD224EE775871F88"/>
        <w:category>
          <w:name w:val="General"/>
          <w:gallery w:val="placeholder"/>
        </w:category>
        <w:types>
          <w:type w:val="bbPlcHdr"/>
        </w:types>
        <w:behaviors>
          <w:behavior w:val="content"/>
        </w:behaviors>
        <w:guid w:val="{CCBF0EA3-D840-1C45-9E21-2F1400D4F3C5}"/>
      </w:docPartPr>
      <w:docPartBody>
        <w:p w:rsidR="00CE1E81" w:rsidRDefault="007727A4" w:rsidP="007727A4">
          <w:pPr>
            <w:pStyle w:val="4CF6005911BF4948AD224EE775871F88"/>
          </w:pPr>
          <w:r w:rsidRPr="008508C9">
            <w:rPr>
              <w:rStyle w:val="PlaceholderText"/>
            </w:rPr>
            <w:t>Click or tap here to enter text.</w:t>
          </w:r>
        </w:p>
      </w:docPartBody>
    </w:docPart>
    <w:docPart>
      <w:docPartPr>
        <w:name w:val="6ABC4C812740504683F189D39AE01CF5"/>
        <w:category>
          <w:name w:val="General"/>
          <w:gallery w:val="placeholder"/>
        </w:category>
        <w:types>
          <w:type w:val="bbPlcHdr"/>
        </w:types>
        <w:behaviors>
          <w:behavior w:val="content"/>
        </w:behaviors>
        <w:guid w:val="{57A143D4-C7ED-AE46-A853-B2777CD21093}"/>
      </w:docPartPr>
      <w:docPartBody>
        <w:p w:rsidR="00CE1E81" w:rsidRDefault="007727A4" w:rsidP="007727A4">
          <w:pPr>
            <w:pStyle w:val="6ABC4C812740504683F189D39AE01CF5"/>
          </w:pPr>
          <w:r w:rsidRPr="008508C9">
            <w:rPr>
              <w:rStyle w:val="PlaceholderText"/>
            </w:rPr>
            <w:t>Click or tap here to enter text.</w:t>
          </w:r>
        </w:p>
      </w:docPartBody>
    </w:docPart>
    <w:docPart>
      <w:docPartPr>
        <w:name w:val="A9F4DC4C4503C846B898BCB60F6C4175"/>
        <w:category>
          <w:name w:val="General"/>
          <w:gallery w:val="placeholder"/>
        </w:category>
        <w:types>
          <w:type w:val="bbPlcHdr"/>
        </w:types>
        <w:behaviors>
          <w:behavior w:val="content"/>
        </w:behaviors>
        <w:guid w:val="{70E00FC7-69C7-8E40-AD48-ADC98FA0FBF0}"/>
      </w:docPartPr>
      <w:docPartBody>
        <w:p w:rsidR="00027440" w:rsidRDefault="00F51EDB" w:rsidP="00F51EDB">
          <w:pPr>
            <w:pStyle w:val="A9F4DC4C4503C846B898BCB60F6C4175"/>
          </w:pPr>
          <w:r w:rsidRPr="00592721">
            <w:rPr>
              <w:rStyle w:val="PlaceholderText"/>
            </w:rPr>
            <w:t>Click or tap here to enter text.</w:t>
          </w:r>
        </w:p>
      </w:docPartBody>
    </w:docPart>
    <w:docPart>
      <w:docPartPr>
        <w:name w:val="9313D2DDFDFC25439CB299B8DAFC8495"/>
        <w:category>
          <w:name w:val="General"/>
          <w:gallery w:val="placeholder"/>
        </w:category>
        <w:types>
          <w:type w:val="bbPlcHdr"/>
        </w:types>
        <w:behaviors>
          <w:behavior w:val="content"/>
        </w:behaviors>
        <w:guid w:val="{27486275-EFDE-B94E-A647-2EACAD409964}"/>
      </w:docPartPr>
      <w:docPartBody>
        <w:p w:rsidR="00000000" w:rsidRDefault="00027440" w:rsidP="00027440">
          <w:pPr>
            <w:pStyle w:val="9313D2DDFDFC25439CB299B8DAFC8495"/>
          </w:pPr>
          <w:r w:rsidRPr="008508C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DA"/>
    <w:rsid w:val="00000E68"/>
    <w:rsid w:val="00010F41"/>
    <w:rsid w:val="00027440"/>
    <w:rsid w:val="000845AE"/>
    <w:rsid w:val="001642CD"/>
    <w:rsid w:val="001D3AAE"/>
    <w:rsid w:val="00280364"/>
    <w:rsid w:val="00290797"/>
    <w:rsid w:val="002D4FBE"/>
    <w:rsid w:val="002E7B7B"/>
    <w:rsid w:val="00352868"/>
    <w:rsid w:val="003D0487"/>
    <w:rsid w:val="003D477F"/>
    <w:rsid w:val="003E7CFB"/>
    <w:rsid w:val="003F1C23"/>
    <w:rsid w:val="00445F27"/>
    <w:rsid w:val="004812BF"/>
    <w:rsid w:val="004B1BB7"/>
    <w:rsid w:val="004C15D3"/>
    <w:rsid w:val="005460B1"/>
    <w:rsid w:val="0063455A"/>
    <w:rsid w:val="00644022"/>
    <w:rsid w:val="006D79F9"/>
    <w:rsid w:val="007023EE"/>
    <w:rsid w:val="00723BF7"/>
    <w:rsid w:val="0072559C"/>
    <w:rsid w:val="0076027A"/>
    <w:rsid w:val="007727A4"/>
    <w:rsid w:val="007C39C9"/>
    <w:rsid w:val="00897F41"/>
    <w:rsid w:val="008A5589"/>
    <w:rsid w:val="00934301"/>
    <w:rsid w:val="00943D51"/>
    <w:rsid w:val="00974D7D"/>
    <w:rsid w:val="009F7D82"/>
    <w:rsid w:val="00A2743D"/>
    <w:rsid w:val="00AB2D88"/>
    <w:rsid w:val="00AB3B17"/>
    <w:rsid w:val="00B017DF"/>
    <w:rsid w:val="00B11703"/>
    <w:rsid w:val="00B13553"/>
    <w:rsid w:val="00B43974"/>
    <w:rsid w:val="00B4499D"/>
    <w:rsid w:val="00B90877"/>
    <w:rsid w:val="00BB2C1F"/>
    <w:rsid w:val="00BB59A4"/>
    <w:rsid w:val="00C03530"/>
    <w:rsid w:val="00CA4260"/>
    <w:rsid w:val="00CE1E81"/>
    <w:rsid w:val="00D2590A"/>
    <w:rsid w:val="00D321D9"/>
    <w:rsid w:val="00EA20C0"/>
    <w:rsid w:val="00EB05DA"/>
    <w:rsid w:val="00EC422C"/>
    <w:rsid w:val="00F51EDB"/>
    <w:rsid w:val="00F93A9F"/>
    <w:rsid w:val="00FA382E"/>
    <w:rsid w:val="00FC5DA1"/>
    <w:rsid w:val="00FF785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7440"/>
    <w:rPr>
      <w:color w:val="808080"/>
    </w:rPr>
  </w:style>
  <w:style w:type="paragraph" w:customStyle="1" w:styleId="C6D07DB583581C40AD59D811A23288E5">
    <w:name w:val="C6D07DB583581C40AD59D811A23288E5"/>
    <w:rsid w:val="007727A4"/>
  </w:style>
  <w:style w:type="paragraph" w:customStyle="1" w:styleId="CE6126C6B971374AA7623B65E4D52B0C">
    <w:name w:val="CE6126C6B971374AA7623B65E4D52B0C"/>
    <w:rsid w:val="00B11703"/>
  </w:style>
  <w:style w:type="paragraph" w:customStyle="1" w:styleId="4CF6005911BF4948AD224EE775871F88">
    <w:name w:val="4CF6005911BF4948AD224EE775871F88"/>
    <w:rsid w:val="007727A4"/>
  </w:style>
  <w:style w:type="paragraph" w:customStyle="1" w:styleId="6ABC4C812740504683F189D39AE01CF5">
    <w:name w:val="6ABC4C812740504683F189D39AE01CF5"/>
    <w:rsid w:val="007727A4"/>
  </w:style>
  <w:style w:type="paragraph" w:customStyle="1" w:styleId="A9F4DC4C4503C846B898BCB60F6C4175">
    <w:name w:val="A9F4DC4C4503C846B898BCB60F6C4175"/>
    <w:rsid w:val="00F51EDB"/>
  </w:style>
  <w:style w:type="paragraph" w:customStyle="1" w:styleId="9313D2DDFDFC25439CB299B8DAFC8495">
    <w:name w:val="9313D2DDFDFC25439CB299B8DAFC8495"/>
    <w:rsid w:val="00027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C4509A-D9EB-5A40-9B44-2610E188CD8B}">
  <we:reference id="wa104382081" version="1.46.0.0" store="en-GB" storeType="OMEX"/>
  <we:alternateReferences>
    <we:reference id="wa104382081" version="1.46.0.0" store="en-GB" storeType="OMEX"/>
  </we:alternateReferences>
  <we:properties>
    <we:property name="MENDELEY_CITATIONS" value="[{&quot;citationID&quot;:&quot;MENDELEY_CITATION_526b558a-a392-46c1-af5e-f3e2638364a1&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quot;,&quot;citationItems&quot;:[{&quot;id&quot;:&quot;f455e1ae-cacb-30fb-8e33-ea1746b207da&quot;,&quot;itemData&quot;:{&quot;type&quot;:&quot;article-journal&quot;,&quot;id&quot;:&quot;f455e1ae-cacb-30fb-8e33-ea1746b207da&quot;,&quot;title&quot;:&quot;Ecological and Evolutionary Responses to Recent Climate Change&quot;,&quot;author&quot;:[{&quot;family&quot;:&quot;Parmesan&quot;,&quot;given&quot;:&quot;Camille&quot;,&quot;parse-names&quot;:false,&quot;dropping-particle&quot;:&quot;&quot;,&quot;non-dropping-particle&quot;:&quot;&quot;}],&quot;container-title&quot;:&quot;Source: Annual Review of Ecology, Evolution, and Systematics&quot;,&quot;DOI&quot;:&quot;10.2307/annurev.ecolsys.37.091305.30000024&quot;,&quot;issued&quot;:{&quot;date-parts&quot;:[[2006]]},&quot;page&quot;:&quot;637-669&quot;,&quot;volume&quot;:&quot;37&quot;,&quot;container-title-short&quot;:&quot;&quot;},&quot;isTemporary&quot;:false},{&quot;id&quot;:&quot;7e1ca91d-07c6-374d-b7a0-caf538f3ec50&quot;,&quot;itemData&quot;:{&quot;type&quot;:&quot;article-journal&quot;,&quot;id&quot;:&quot;7e1ca91d-07c6-374d-b7a0-caf538f3ec50&quot;,&quot;title&quot;:&quot;Global Biodiversity Scenarios for the Year 2100&quot;,&quot;author&quot;:[{&quot;family&quot;:&quot;Sala&quot;,&quot;given&quot;:&quot;Osvaldo E&quot;,&quot;parse-names&quot;:false,&quot;dropping-particle&quot;:&quot;&quot;,&quot;non-dropping-particle&quot;:&quot;&quot;},{&quot;family&quot;:&quot;Stuart&quot;,&quot;given&quot;:&quot;F&quot;,&quot;parse-names&quot;:false,&quot;dropping-particle&quot;:&quot;&quot;,&quot;non-dropping-particle&quot;:&quot;&quot;},{&quot;family&quot;:&quot;Iii&quot;,&quot;given&quot;:&quot;Chapin&quot;,&quot;parse-names&quot;:false,&quot;dropping-particle&quot;:&quot;&quot;,&quot;non-dropping-particle&quot;:&quot;&quot;},{&quot;family&quot;:&quot;Armesto&quot;,&quot;given&quot;:&quot;Juan J&quot;,&quot;parse-names&quot;:false,&quot;dropping-particle&quot;:&quot;&quot;,&quot;non-dropping-particle&quot;:&quot;&quot;},{&quot;family&quot;:&quot;Berlow&quot;,&quot;given&quot;:&quot;Eric&quot;,&quot;parse-names&quot;:false,&quot;dropping-particle&quot;:&quot;&quot;,&quot;non-dropping-particle&quot;:&quot;&quot;},{&quot;family&quot;:&quot;Bloomfield&quot;,&quot;given&quot;:&quot;Janine&quot;,&quot;parse-names&quot;:false,&quot;dropping-particle&quot;:&quot;&quot;,&quot;non-dropping-particle&quot;:&quot;&quot;},{&quot;family&quot;:&quot;Dirzo&quot;,&quot;given&quot;:&quot;Rodolfo&quot;,&quot;parse-names&quot;:false,&quot;dropping-particle&quot;:&quot;&quot;,&quot;non-dropping-particle&quot;:&quot;&quot;},{&quot;family&quot;:&quot;Huber-Sanwald&quot;,&quot;given&quot;:&quot;Elisabeth&quot;,&quot;parse-names&quot;:false,&quot;dropping-particle&quot;:&quot;&quot;,&quot;non-dropping-particle&quot;:&quot;&quot;},{&quot;family&quot;:&quot;Huenneke&quot;,&quot;given&quot;:&quot;Laura F&quot;,&quot;parse-names&quot;:false,&quot;dropping-particle&quot;:&quot;&quot;,&quot;non-dropping-particle&quot;:&quot;&quot;},{&quot;family&quot;:&quot;Jackson&quot;,&quot;given&quot;:&quot;Robert B&quot;,&quot;parse-names&quot;:false,&quot;dropping-particle&quot;:&quot;&quot;,&quot;non-dropping-particle&quot;:&quot;&quot;},{&quot;family&quot;:&quot;Kinzig&quot;,&quot;given&quot;:&quot;Ann&quot;,&quot;parse-names&quot;:false,&quot;dropping-particle&quot;:&quot;&quot;,&quot;non-dropping-particle&quot;:&quot;&quot;},{&quot;family&quot;:&quot;Leemans&quot;,&quot;given&quot;:&quot;Rik&quot;,&quot;parse-names&quot;:false,&quot;dropping-particle&quot;:&quot;&quot;,&quot;non-dropping-particle&quot;:&quot;&quot;},{&quot;family&quot;:&quot;Lodge&quot;,&quot;given&quot;:&quot;David M&quot;,&quot;parse-names&quot;:false,&quot;dropping-particle&quot;:&quot;&quot;,&quot;non-dropping-particle&quot;:&quot;&quot;},{&quot;family&quot;:&quot;Mooney&quot;,&quot;given&quot;:&quot;Harold A&quot;,&quot;parse-names&quot;:false,&quot;dropping-particle&quot;:&quot;&quot;,&quot;non-dropping-particle&quot;:&quot;&quot;},{&quot;family&quot;:&quot;Oesterheld&quot;,&quot;given&quot;:&quot;Martín&quot;,&quot;parse-names&quot;:false,&quot;dropping-particle&quot;:&quot;&quot;,&quot;non-dropping-particle&quot;:&quot;&quot;},{&quot;family&quot;:&quot;Poff&quot;,&quot;given&quot;:&quot;N Leroy&quot;,&quot;parse-names&quot;:false,&quot;dropping-particle&quot;:&quot;&quot;,&quot;non-dropping-particle&quot;:&quot;&quot;},{&quot;family&quot;:&quot;Sykes&quot;,&quot;given&quot;:&quot;Martin T&quot;,&quot;parse-names&quot;:false,&quot;dropping-particle&quot;:&quot;&quot;,&quot;non-dropping-particle&quot;:&quot;&quot;},{&quot;family&quot;:&quot;Walker&quot;,&quot;given&quot;:&quot;Brian H&quot;,&quot;parse-names&quot;:false,&quot;dropping-particle&quot;:&quot;&quot;,&quot;non-dropping-particle&quot;:&quot;&quot;},{&quot;family&quot;:&quot;Walker&quot;,&quot;given&quot;:&quot;Marilyn&quot;,&quot;parse-names&quot;:false,&quot;dropping-particle&quot;:&quot;&quot;,&quot;non-dropping-particle&quot;:&quot;&quot;},{&quot;family&quot;:&quot;Wall&quot;,&quot;given&quot;:&quot;Diana H&quot;,&quot;parse-names&quot;:false,&quot;dropping-particle&quot;:&quot;&quot;,&quot;non-dropping-particle&quot;:&quot;&quot;}],&quot;container-title&quot;:&quot;Science&quot;,&quot;container-title-short&quot;:&quot;Science (1979)&quot;,&quot;issued&quot;:{&quot;date-parts&quot;:[[2000]]},&quot;page&quot;:&quot;1770-1774&quot;,&quot;issue&quot;:&quot;5459&quot;,&quot;volume&quot;:&quot;287&quot;},&quot;isTemporary&quot;:false}]},{&quot;citationID&quot;:&quot;MENDELEY_CITATION_115d0a73-9642-4af2-972e-76a7bf20333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citationID&quot;:&quot;MENDELEY_CITATION_88fec5f6-e4fe-46a4-a539-7e0d69018008&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quot;,&quot;citationItems&quot;:[{&quot;id&quot;:&quot;cdf04e58-39af-3501-b9eb-38d5f0223e50&quot;,&quot;itemData&quot;:{&quot;type&quot;:&quot;article-journal&quot;,&quot;id&quot;:&quot;cdf04e58-39af-3501-b9eb-38d5f0223e50&quot;,&quot;title&quot;:&quot;Heat tolerance in ectotherms scales predictably with body size&quot;,&quot;author&quot;:[{&quot;family&quot;:&quot;Peralta-Maraver&quot;,&quot;given&quot;:&quot;Ignacio&quot;,&quot;parse-names&quot;:false,&quot;dropping-particle&quot;:&quot;&quot;,&quot;non-dropping-particle&quot;:&quot;&quot;},{&quot;family&quot;:&quot;Rezende&quot;,&quot;given&quot;:&quot;Enrico L.&quot;,&quot;parse-names&quot;:false,&quot;dropping-particle&quot;:&quot;&quot;,&quot;non-dropping-particle&quot;:&quot;&quot;}],&quot;container-title&quot;:&quot;Nature Climate Change&quot;,&quot;container-title-short&quot;:&quot;Nat Clim Chang&quot;,&quot;DOI&quot;:&quot;10.1038/s41558-020-00938-y&quot;,&quot;ISSN&quot;:&quot;17586798&quot;,&quot;issued&quot;:{&quot;date-parts&quot;:[[2021,1,1]]},&quot;page&quot;:&quot;58-63&quot;,&quot;abstract&quot;:&quot;Recent studies suggest that animals are decreasing in size as a general response to global warming, for reasons that remain unclear. Here, by analysing ectotherm death time curves that take into consideration the intensity and duration of a thermal challenge, we show that heat tolerance varies predictably with size. Smaller animals can maintain higher body temperatures than larger ones during short periods, but cannot maintain higher body temperatures over long periods as their endurance declines more rapidly with time. Body size effects and adaptive variation in heat tolerance may have been obscured in the past by these unaccounted for temporal effects. With increasing size, thermal death occurs at relatively lower metabolic rates with respect to rest at a non-stressful temperature, which might partly explain the reported reductions in organism size with climate warming and shed light on the mechanisms that underlie scaling.&quot;,&quot;publisher&quot;:&quot;Nature Research&quot;,&quot;issue&quot;:&quot;1&quot;,&quot;volume&quot;:&quot;11&quot;},&quot;isTemporary&quot;:false}]},{&quot;citationID&quot;:&quot;MENDELEY_CITATION_ff98397f-8576-4c2a-9978-9ee313428efa&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citationID&quot;:&quot;MENDELEY_CITATION_8f5539fe-deae-4119-84b3-c93b2ade14c7&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55eb8459-6aa9-4a37-8095-5c7003f480f6&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quot;,&quot;citationItems&quot;:[{&quot;id&quot;:&quot;01d031bb-b72e-3ad7-b663-71884a01db09&quot;,&quot;itemData&quot;:{&quot;type&quot;:&quot;article-journal&quot;,&quot;id&quot;:&quot;01d031bb-b72e-3ad7-b663-71884a01db09&quot;,&quot;title&quot;:&quot;Experimental heatwaves compromise sperm function and cause transgenerational damage in a model insect&quot;,&quot;author&quot;:[{&quot;family&quot;:&quot;Sales&quot;,&quot;given&quot;:&quot;Kris&quot;,&quot;parse-names&quot;:false,&quot;dropping-particle&quot;:&quot;&quot;,&quot;non-dropping-particle&quot;:&quot;&quot;},{&quot;family&quot;:&quot;Vasudeva&quot;,&quot;given&quot;:&quot;Ramakrishnan&quot;,&quot;parse-names&quot;:false,&quot;dropping-particle&quot;:&quot;&quot;,&quot;non-dropping-particle&quot;:&quot;&quot;},{&quot;family&quot;:&quot;Dickinson&quot;,&quot;given&quot;:&quot;Matthew E.&quot;,&quot;parse-names&quot;:false,&quot;dropping-particle&quot;:&quot;&quot;,&quot;non-dropping-particle&quot;:&quot;&quot;},{&quot;family&quot;:&quot;Godwin&quot;,&quot;given&quot;:&quot;Joanne L.&quot;,&quot;parse-names&quot;:false,&quot;dropping-particle&quot;:&quot;&quot;,&quot;non-dropping-particle&quot;:&quot;&quot;},{&quot;family&quot;:&quot;Lumley&quot;,&quot;given&quot;:&quot;Alyson J.&quot;,&quot;parse-names&quot;:false,&quot;dropping-particle&quot;:&quot;&quot;,&quot;non-dropping-particle&quot;:&quot;&quot;},{&quot;family&quot;:&quot;Michalczyk&quot;,&quot;given&quot;:&quot;Łukasz&quot;,&quot;parse-names&quot;:false,&quot;dropping-particle&quot;:&quot;&quot;,&quot;non-dropping-particle&quot;:&quot;&quot;},{&quot;family&quot;:&quot;Hebberecht&quot;,&quot;given&quot;:&quot;Laura&quot;,&quot;parse-names&quot;:false,&quot;dropping-particle&quot;:&quot;&quot;,&quot;non-dropping-particle&quot;:&quot;&quot;},{&quot;family&quot;:&quot;Thomas&quot;,&quot;given&quot;:&quot;Paul&quot;,&quot;parse-names&quot;:false,&quot;dropping-particle&quot;:&quot;&quot;,&quot;non-dropping-particle&quot;:&quot;&quot;},{&quot;family&quot;:&quot;Franco&quot;,&quot;given&quot;:&quot;Aldina&quot;,&quot;parse-names&quot;:false,&quot;dropping-particle&quot;:&quot;&quot;,&quot;non-dropping-particle&quot;:&quot;&quot;},{&quot;family&quot;:&quot;Gage&quot;,&quot;given&quot;:&quot;Matthew J.G.&quot;,&quot;parse-names&quot;:false,&quot;dropping-particle&quot;:&quot;&quot;,&quot;non-dropping-particle&quot;:&quot;&quot;}],&quot;container-title&quot;:&quot;Nature Communications&quot;,&quot;container-title-short&quot;:&quot;Nat Commun&quot;,&quot;DOI&quot;:&quot;10.1038/s41467-018-07273-z&quot;,&quot;ISSN&quot;:&quot;20411723&quot;,&quot;PMID&quot;:&quot;30425248&quot;,&quot;issued&quot;:{&quot;date-parts&quot;:[[2018,12,1]]},&quot;abstract&quot;:&quot;Climate change is affecting biodiversity, but proximate drivers remain poorly understood. Here, we examine how experimental heatwaves impact on reproduction in an insect system. Male sensitivity to heat is recognised in endotherms, but ectotherms have received limited attention, despite comprising most of biodiversity and being more influenced by temperature variation. Using a flour beetle model system, we find that heatwave conditions (5 to 7 °C above optimum for 5 days) damaged male, but not female, reproduction. Heatwaves reduce male fertility and sperm competitiveness, and successive heatwaves almost sterilise males. Heatwaves reduce sperm production, viability, and migration through the female. Inseminated sperm in female storage are also damaged by heatwaves. Finally, we discover transgenerational impacts, with reduced reproductive potential and lifespan of offspring when fathered by males, or sperm, that had experienced heatwaves. This male reproductive damage under heatwave conditions provides one potential driver behind biodiversity declines and contractions through global warming.&quot;,&quot;publisher&quot;:&quot;Nature Publishing Group&quot;,&quot;issue&quot;:&quot;1&quot;,&quot;volume&quot;:&quot;9&quot;},&quot;isTemporary&quot;:false},{&quot;id&quot;:&quot;f933a0c1-c438-3467-9bd1-333f0ed6811c&quot;,&quot;itemData&quot;:{&quot;type&quot;:&quot;article-journal&quot;,&quot;id&quot;:&quot;f933a0c1-c438-3467-9bd1-333f0ed6811c&quot;,&quot;title&quot;:&quot;Thermal legacies: Transgenerational effects of temperature on growth in a vertebrate&quot;,&quot;author&quot;:[{&quot;family&quot;:&quot;Salinas&quot;,&quot;given&quot;:&quot;Santiago&quot;,&quot;parse-names&quot;:false,&quot;dropping-particle&quot;:&quot;&quot;,&quot;non-dropping-particle&quot;:&quot;&quot;},{&quot;family&quot;:&quot;Munch&quot;,&quot;given&quot;:&quot;Stephan B.&quot;,&quot;parse-names&quot;:false,&quot;dropping-particle&quot;:&quot;&quot;,&quot;non-dropping-particle&quot;:&quot;&quot;}],&quot;container-title&quot;:&quot;Ecology Letters&quot;,&quot;container-title-short&quot;:&quot;Ecol Lett&quot;,&quot;DOI&quot;:&quot;10.1111/j.1461-0248.2011.01721.x&quot;,&quot;ISSN&quot;:&quot;1461023X&quot;,&quot;PMID&quot;:&quot;22188553&quot;,&quot;issued&quot;:{&quot;date-parts&quot;:[[2012,2]]},&quot;page&quot;:&quot;159-163&quot;,&quot;abstract&quot;:&quot;Transgenerational plasticity (TGP), a generalisation of more widely studied maternal effects, occurs whenever environmental cues experienced by either parent prior to fertilisation results in a modification of offspring reaction norms. Such effects have been observed in many traits across many species. Despite enormous potential importance-particularly in an era of rapid climate change-TGP in thermal growth physiology has never been demonstrated for vertebrates. We provide the first evidence for thermal TGP in a vertebrate: given sufficient time, sheepshead minnows adaptively program their offspring for maximal growth at the present temperature. The change in growth over a single generation (c. 30%) exceeds the single-generation rate of adaptive evolution by an order of magnitude. If widespread, transgenerational effects on thermal performance may have important implications on physiology, ecology and contemporary evolution, and may significantly alter the extinction risk posed by changing climate. © 2011 Blackwell Publishing Ltd/CNRS.&quot;,&quot;issue&quot;:&quot;2&quot;,&quot;volume&quot;:&quot;15&quot;},&quot;isTemporary&quot;:false}]},{&quot;citationID&quot;:&quot;MENDELEY_CITATION_c6ed4934-b0eb-4a91-99a8-7d4e7ab9c84e&quot;,&quot;properties&quot;:{&quot;noteIndex&quot;:0},&quot;isEdited&quot;:false,&quot;manualOverride&quot;:{&quot;isManuallyOverridden&quot;:false,&quot;citeprocText&quot;:&quot;&lt;sup&gt;5,10&lt;/sup&gt;&quot;,&quot;manualOverrideText&quot;:&quot;&quot;},&quot;citationTag&quot;:&quot;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ce56412-dd0d-3433-8c86-14d2365a6ad9&quot;,&quot;itemData&quot;:{&quot;type&quot;:&quot;article-journal&quot;,&quot;id&quot;:&quot;3ce56412-dd0d-3433-8c86-14d2365a6ad9&quot;,&quot;title&quot;:&quot;Thermoregulatory behavior and high thermal preference buffer impact of climate change in a Namib Desert lizard&quot;,&quot;author&quot;:[{&quot;family&quot;:&quot;Kirchhof&quot;,&quot;given&quot;:&quot;Sebastian&quot;,&quot;parse-names&quot;:false,&quot;dropping-particle&quot;:&quot;&quot;,&quot;non-dropping-particle&quot;:&quot;&quot;},{&quot;family&quot;:&quot;Hetem&quot;,&quot;given&quot;:&quot;Robyn S.&quot;,&quot;parse-names&quot;:false,&quot;dropping-particle&quot;:&quot;&quot;,&quot;non-dropping-particle&quot;:&quot;&quot;},{&quot;family&quot;:&quot;Lease&quot;,&quot;given&quot;:&quot;Hilary M.&quot;,&quot;parse-names&quot;:false,&quot;dropping-particle&quot;:&quot;&quot;,&quot;non-dropping-particle&quot;:&quot;&quot;},{&quot;family&quot;:&quot;Miles&quot;,&quot;given&quot;:&quot;Donald B.&quot;,&quot;parse-names&quot;:false,&quot;dropping-particle&quot;:&quot;&quot;,&quot;non-dropping-particle&quot;:&quot;&quot;},{&quot;family&quot;:&quot;Mitchel&quot;,&quot;given&quot;:&quot;Duncan&quot;,&quot;parse-names&quot;:false,&quot;dropping-particle&quot;:&quot;&quot;,&quot;non-dropping-particle&quot;:&quot;&quot;},{&quot;family&quot;:&quot;McUller&quot;,&quot;given&quot;:&quot;Johannes&quot;,&quot;parse-names&quot;:false,&quot;dropping-particle&quot;:&quot;&quot;,&quot;non-dropping-particle&quot;:&quot;&quot;},{&quot;family&quot;:&quot;Rcodel&quot;,&quot;given&quot;:&quot;Mark Oliver&quot;,&quot;parse-names&quot;:false,&quot;dropping-particle&quot;:&quot;&quot;,&quot;non-dropping-particle&quot;:&quot;&quot;},{&quot;family&quot;:&quot;Sinervo&quot;,&quot;given&quot;:&quot;Barry&quot;,&quot;parse-names&quot;:false,&quot;dropping-particle&quot;:&quot;&quot;,&quot;non-dropping-particle&quot;:&quot;&quot;},{&quot;family&quot;:&quot;Wassenaar&quot;,&quot;given&quot;:&quot;Theo&quot;,&quot;parse-names&quot;:false,&quot;dropping-particle&quot;:&quot;&quot;,&quot;non-dropping-particle&quot;:&quot;&quot;},{&quot;family&quot;:&quot;Murray&quot;,&quot;given&quot;:&quot;Ian W.&quot;,&quot;parse-names&quot;:false,&quot;dropping-particle&quot;:&quot;&quot;,&quot;non-dropping-particle&quot;:&quot;&quot;}],&quot;container-title&quot;:&quot;Ecosphere&quot;,&quot;DOI&quot;:&quot;10.1002/ecs2.2033&quot;,&quot;ISSN&quot;:&quot;21508925&quot;,&quot;issued&quot;:{&quot;date-parts&quot;:[[2017,12,1]]},&quot;abstract&quot;:&quot;Knowledge of the thermal ecology of a species can improve model predictions for temperatureinduced population collapse, which in light of climate change is increasingly important for species with limited distributions. Here, we use a multi-faceted approach to quantify and integrate the thermal ecology, properties of the thermal habitat, and past and present distribution of the diurnal, xeric-adapted, and active-foraging Namibian lizard Pedioplanis husabensis (Sauria: Lacertidae) to model its local extinction risk under future climate change scenarios. We asked whether climatic conditions in various regions of its range are already so extreme that local extirpations of P. husabensis have already occurred, or whether this micro-endemic species is adapted to these extreme conditions and uses behavior to mitigate the environmental challenges. To address this, we collected thermoregulation and climate data at a micro-scale level and combined it with micro- A nd macroclimate data across the species' range to model extinction risk. We found that P. husabensis inhabits a thermally harsh environment, but also has high thermal preference. In cooler parts of its range, individuals are capable of leaving thermally favorable conditions-based on the species' thermal preference-unused during the day, probably to maintain low metabolic rates. Furthermore, during the summer, we observed that individuals regulate at body temperatures below the species' high thermal preference to avoid body temperatures approaching the critical thermal maximum. We find that populations of this species are currently persisting even at the hottest localities within the species' geographic distribution. We found no evidence of range shifts since the 1960s despite a documented increase in air temperatures. Nevertheless, P. husabensis only has a small safety margin between the upper limit of its thermal preference and the critical thermal maximum and might undergo range reductions in the near future under even the most moderate climate change scenarios.&quot;,&quot;publisher&quot;:&quot;Ecological Society of America&quot;,&quot;issue&quot;:&quot;12&quot;,&quot;volume&quot;:&quot;8&quot;,&quot;container-title-short&quot;:&quot;&quot;},&quot;isTemporary&quot;:false}]},{&quot;citationID&quot;:&quot;MENDELEY_CITATION_876dd930-a8f4-4409-bf12-7a46ed7a383c&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quot;,&quot;citationItems&quot;:[{&quot;id&quot;:&quot;9f576ea6-67d5-374f-a504-5c9320347d4f&quot;,&quot;itemData&quot;:{&quot;type&quot;:&quot;article&quot;,&quot;id&quot;:&quot;9f576ea6-67d5-374f-a504-5c9320347d4f&quot;,&quot;title&quot;:&quot;What causes intraspecific variation in resting metabolic rate and what are its ecological consequences?&quot;,&quot;author&quot;:[{&quot;family&quot;:&quot;Burton&quot;,&quot;given&quot;:&quot;T.&quot;,&quot;parse-names&quot;:false,&quot;dropping-particle&quot;:&quot;&quot;,&quot;non-dropping-particle&quot;:&quot;&quot;},{&quot;family&quot;:&quot;Killen&quot;,&quot;given&quot;:&quot;S. S.&quot;,&quot;parse-names&quot;:false,&quot;dropping-particle&quot;:&quot;&quot;,&quot;non-dropping-particle&quot;:&quot;&quot;},{&quot;family&quot;:&quot;Armstrong&quot;,&quot;given&quot;:&quot;J. D.&quot;,&quot;parse-names&quot;:false,&quot;dropping-particle&quot;:&quot;&quot;,&quot;non-dropping-particle&quot;:&quot;&quot;},{&quot;family&quot;:&quot;Metcalfe&quot;,&quot;given&quot;:&quot;N. B.&quot;,&quot;parse-names&quot;:false,&quot;dropping-particle&quot;:&quot;&quot;,&quot;non-dropping-particle&quot;:&quot;&quot;}],&quot;container-title&quot;:&quot;Proceedings of the Royal Society B: Biological Sciences&quot;,&quot;DOI&quot;:&quot;10.1098/rspb.2011.1778&quot;,&quot;ISSN&quot;:&quot;14712970&quot;,&quot;PMID&quot;:&quot;21957133&quot;,&quot;issued&quot;:{&quot;date-parts&quot;:[[2011]]},&quot;page&quot;:&quot;3465-3473&quot;,&quot;abstract&quot;:&quot;Individual differences in the energy cost of self-maintenance (resting metabolic rate, RMR) are substantial and the focus of an emerging research area. These differences may influence fitness because selfmaintenance is considered as a life-history component along with growth and reproduction. In this review, we ask why do some individuals have two to three times the 'maintenance costs' of conspecifics, and what are the fitness consequences? Using evidence from a range of species, we demonstrate that diverse factors, such as genotypes, maternal effects, early developmental conditions and personality differences contribute to variation in individual RMR. We review evidence that RMR is linked with fitness, showing correlations with traits such as growth and survival. However, these relationships aremodulated by environmental conditions (e.g. food supply), suggesting that the fitness consequences of a given RMR may be context-dependent. Then, using empirical examples, we discuss broad-scale reasons why variation in RMR might persist in natural populations, including the role of both spatial and temporal variation in selection pressures and trans-generational effects. To conclude, we discuss experimental approaches that will enable more rigorous examination of the causes and consequences of individual variation in this key physiological trait. © 2011 The Royal Society.&quot;,&quot;publisher&quot;:&quot;Royal Society&quot;,&quot;issue&quot;:&quot;1724&quot;,&quot;volume&quot;:&quot;278&quot;,&quot;container-title-short&quot;:&quot;&quot;},&quot;isTemporary&quot;:false},{&quot;id&quot;:&quot;48b5ca0d-b52a-3766-8dac-bd6c00444943&quot;,&quot;itemData&quot;:{&quot;type&quot;:&quot;article-journal&quot;,&quot;id&quot;:&quot;48b5ca0d-b52a-3766-8dac-bd6c00444943&quot;,&quot;title&quot;:&quot;Costly steroids: Egg testosterone modulates nestling metabolic rate in the zebra finch&quot;,&quot;author&quot;:[{&quot;family&quot;:&quot;Tobler&quot;,&quot;given&quot;:&quot;Michael&quot;,&quot;parse-names&quot;:false,&quot;dropping-particle&quot;:&quot;&quot;,&quot;non-dropping-particle&quot;:&quot;&quot;},{&quot;family&quot;:&quot;Nilsson&quot;,&quot;given&quot;:&quot;Jan Åke&quot;,&quot;parse-names&quot;:false,&quot;dropping-particle&quot;:&quot;&quot;,&quot;non-dropping-particle&quot;:&quot;&quot;},{&quot;family&quot;:&quot;Nilsson&quot;,&quot;given&quot;:&quot;Johan F.&quot;,&quot;parse-names&quot;:false,&quot;dropping-particle&quot;:&quot;&quot;,&quot;non-dropping-particle&quot;:&quot;&quot;}],&quot;container-title&quot;:&quot;Biology Letters&quot;,&quot;container-title-short&quot;:&quot;Biol Lett&quot;,&quot;DOI&quot;:&quot;10.1098/rsbl.2007.0127&quot;,&quot;ISSN&quot;:&quot;1744957X&quot;,&quot;PMID&quot;:&quot;17456447&quot;,&quot;issued&quot;:{&quot;date-parts&quot;:[[2007,8,22]]},&quot;page&quot;:&quot;408-410&quot;,&quot;abstract&quot;:&quot;The transfer of non-genetic resources from mother to the offspring often has considerable consequences for offspring performance. In birds, maternally derived hormones are known to influence a variety of morphological, physiological and behavioural traits in the chick. So far, the range of these hormonal effects involves benefits in terms of enhanced growth and competitive ability as well as costs in terms of immunosuppression. However, since yolk hormones can enhance growth and begging activity, high levels of these hormones may also involve energetic costs. Here, we show experimentally that elevated levels of prenatal testosterone increase resting metabolic rate in nestling zebra finches (Taeniopygia guttata). Surprisingly, however, elevation of prenatal testosterone did not result in higher growth rates and, thus, differences in resting metabolism do not seem to be linked to nestling growth. We conclude that apart from immunosuppressive effects, high levels of egg steroids may also entail costs in terms of increased energy expenditure. © 2007 The Royal Society.&quot;,&quot;publisher&quot;:&quot;Royal Society&quot;,&quot;issue&quot;:&quot;4&quot;,&quot;volume&quot;:&quot;3&quot;},&quot;isTemporary&quot;:false},{&quot;id&quot;:&quot;47c385ed-1364-3bcf-aa71-5490b5fae106&quot;,&quot;itemData&quot;:{&quot;type&quot;:&quot;article-journal&quot;,&quot;id&quot;:&quot;47c385ed-1364-3bcf-aa71-5490b5fae106&quot;,&quot;title&quot;:&quot;Temperature and Diet Acclimation Modify the Acute Thermal Performance of the Largest Extant Amphibian&quot;,&quot;author&quot;:[{&quot;family&quot;:&quot;Zhao&quot;,&quot;given&quot;:&quot;Chun Lin&quot;,&quot;parse-names&quot;:false,&quot;dropping-particle&quot;:&quot;&quot;,&quot;non-dropping-particle&quot;:&quot;&quot;},{&quot;family&quot;:&quot;Zhao&quot;,&quot;given&quot;:&quot;Tian&quot;,&quot;parse-names&quot;:false,&quot;dropping-particle&quot;:&quot;&quot;,&quot;non-dropping-particle&quot;:&quot;&quot;},{&quot;family&quot;:&quot;Feng&quot;,&quot;given&quot;:&quot;Jian Yi&quot;,&quot;parse-names&quot;:false,&quot;dropping-particle&quot;:&quot;&quot;,&quot;non-dropping-particle&quot;:&quot;&quot;},{&quot;family&quot;:&quot;Chang&quot;,&quot;given&quot;:&quot;Li Ming&quot;,&quot;parse-names&quot;:false,&quot;dropping-particle&quot;:&quot;&quot;,&quot;non-dropping-particle&quot;:&quot;&quot;},{&quot;family&quot;:&quot;Zheng&quot;,&quot;given&quot;:&quot;Pu Yang&quot;,&quot;parse-names&quot;:false,&quot;dropping-particle&quot;:&quot;&quot;,&quot;non-dropping-particle&quot;:&quot;&quot;},{&quot;family&quot;:&quot;Fu&quot;,&quot;given&quot;:&quot;Shi Jian&quot;,&quot;parse-names&quot;:false,&quot;dropping-particle&quot;:&quot;&quot;,&quot;non-dropping-particle&quot;:&quot;&quot;},{&quot;family&quot;:&quot;Li&quot;,&quot;given&quot;:&quot;Xiu Ming&quot;,&quot;parse-names&quot;:false,&quot;dropping-particle&quot;:&quot;&quot;,&quot;non-dropping-particle&quot;:&quot;&quot;},{&quot;family&quot;:&quot;Yue&quot;,&quot;given&quot;:&quot;Bi Song&quot;,&quot;parse-names&quot;:false,&quot;dropping-particle&quot;:&quot;&quot;,&quot;non-dropping-particle&quot;:&quot;&quot;},{&quot;family&quot;:&quot;Jiang&quot;,&quot;given&quot;:&quot;Jian Ping&quot;,&quot;parse-names&quot;:false,&quot;dropping-particle&quot;:&quot;&quot;,&quot;non-dropping-particle&quot;:&quot;&quot;},{&quot;family&quot;:&quot;Zhu&quot;,&quot;given&quot;:&quot;Wei&quot;,&quot;parse-names&quot;:false,&quot;dropping-particle&quot;:&quot;&quot;,&quot;non-dropping-particle&quot;:&quot;&quot;}],&quot;container-title&quot;:&quot;Animals&quot;,&quot;DOI&quot;:&quot;10.3390/ani12040531&quot;,&quot;ISSN&quot;:&quot;20762615&quot;,&quot;issued&quot;:{&quot;date-parts&quot;:[[2022,2,1]]},&quot;abstract&quot;:&quot;The Chinese giant salamander (Andrias davidianus), one of the largest extant amphibian species, has dramatically declined in the wild. As an ectotherm, it may be further threatened by climate change. Therefore, understanding the thermal physiology of this species should be the priority to formulate related conservation strategies. In this study, the plasticity in metabolic rate and thermal tolerance limits of A. davidianus larvae were studied. Specifically, the larvae were acclimated to three temperature levels (7◦C, cold stress; 15◦C, optimum; and 25◦C, heat stress) and two diet items (red worm or fish fray) for 20 days. Our results indicated that cold-acclimated larvae showed increased metabolic capacity, while warm-acclimated larvae showed a decrease in metabolic capacity. These results suggested the existence of thermal compensation. Moreover, the thermal tolerance windows of cold-acclimated and warm-acclimated larvae shifted to cooler and hotter ranges, respectively. Metabolic capacity is not affected by diet but fish-fed larvae showed superiority in both cold and heat tolerance, potentially due to the input of greater nutrient loads. Overall, our results suggested a plastic thermal tolerance of A. davidianus in response to temperature and diet variations. These results are meaningful in guiding the conservation of this species.&quot;,&quot;publisher&quot;:&quot;MDPI&quot;,&quot;issue&quot;:&quot;4&quot;,&quot;volume&quot;:&quot;12&quot;,&quot;container-title-short&quot;:&quot;&quot;},&quot;isTemporary&quot;:false}]},{&quot;citationID&quot;:&quot;MENDELEY_CITATION_2edb7419-45b7-4f16-8412-8d111e4b9b51&quot;,&quot;properties&quot;:{&quot;noteIndex&quot;:0},&quot;isEdited&quot;:false,&quot;manualOverride&quot;:{&quot;isManuallyOverridden&quot;:false,&quot;citeprocText&quot;:&quot;&lt;sup&gt;14–16&lt;/sup&gt;&quot;,&quot;manualOverrideText&quot;:&quot;&quot;},&quot;citationTag&quot;:&quot;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&quot;,&quot;citationItems&quot;:[{&quot;id&quot;:&quot;ab6cb7fd-2e51-3daf-b61e-67c2f4c62830&quot;,&quot;itemData&quot;:{&quot;type&quot;:&quot;article-journal&quot;,&quot;id&quot;:&quot;ab6cb7fd-2e51-3daf-b61e-67c2f4c62830&quot;,&quot;title&quot;:&quot;Diet mediates thermal performance traits: Implications for marine ectotherms&quot;,&quot;author&quot;:[{&quot;family&quot;:&quot;Hardison&quot;,&quot;given&quot;:&quot;Emily A.&quot;,&quot;parse-names&quot;:false,&quot;dropping-particle&quot;:&quot;&quot;,&quot;non-dropping-particle&quot;:&quot;&quot;},{&quot;family&quot;:&quot;Kraskura&quot;,&quot;given&quot;:&quot;Krista&quot;,&quot;parse-names&quot;:false,&quot;dropping-particle&quot;:&quot;&quot;,&quot;non-dropping-particle&quot;:&quot;&quot;},{&quot;family&quot;:&quot;Wert&quot;,&quot;given&quot;:&quot;Jacey&quot;,&quot;parse-names&quot;:false,&quot;dropping-particle&quot;:&quot;&quot;,&quot;non-dropping-particle&quot;:&quot;van&quot;},{&quot;family&quot;:&quot;Nguyen&quot;,&quot;given&quot;:&quot;Tina&quot;,&quot;parse-names&quot;:false,&quot;dropping-particle&quot;:&quot;&quot;,&quot;non-dropping-particle&quot;:&quot;&quot;},{&quot;family&quot;:&quot;Eliason&quot;,&quot;given&quot;:&quot;Erika J.&quot;,&quot;parse-names&quot;:false,&quot;dropping-particle&quot;:&quot;&quot;,&quot;non-dropping-particle&quot;:&quot;&quot;}],&quot;container-title&quot;:&quot;Journal of Experimental Biology&quot;,&quot;DOI&quot;:&quot;10.1242/jeb.242846&quot;,&quot;ISSN&quot;:&quot;14779145&quot;,&quot;PMID&quot;:&quot;34647599&quot;,&quot;issued&quot;:{&quot;date-parts&quot;:[[2021,11,1]]},&quot;abstract&quot;:&quot;Thermal acclimation is a key process enabling ectotherms to cope with temperature change. To undergo a successful acclimation response, ectotherms require energy and nutritional building blocks obtained from their diet. However, diet is often overlooked as a factor that can alter acclimation responses. Using a temperate omnivorous fish, opaleye (Girella nigricans), as a model system, we tested the hypotheses that (1) diet can impact the magnitude of thermal acclimation responses and (2) traits vary in their sensitivity to both temperature acclimation and diet. We fed opaleye a simple omnivorous diet (ad libitum Artemia sp. and Ulva sp.) or a carnivorous diet (ad libitum Artemia sp.) at two ecologically relevant temperatures (12 and 20°C) and measured a suite of whole-animal (growth, sprint speed, metabolism), organ (cardiac thermal tolerance) and cellular-level traits (oxidative stress, glycolytic capacity). When opaleye were offered two diet options compared with one, they had reduced cardiovascular thermal performance and higher standard metabolic rate under conditions representative of the maximal seasonal temperature the population experiences (20°C). Further, sprint speed and absolute aerobic scope were insensitive to diet and temperature, while growth was highly sensitive to temperature but not diet, and standard metabolic rate and maximum heart rate were sensitive to both diet and temperature. Our results reveal that diet influences thermal performance in trait-specific ways, which could create diet trade-offs for generalist ectotherms living in thermally variable environments. Ectotherms that alter their diet may be able to regulate their performance at different environmental temperatures.&quot;,&quot;publisher&quot;:&quot;Company of Biologists Ltd&quot;,&quot;issue&quot;:&quot;21&quot;,&quot;volume&quot;:&quot;224&quot;,&quot;container-title-short&quot;:&quot;&quot;},&quot;isTemporary&quot;:false},{&quot;id&quot;:&quot;c97e7ebf-7e0d-3da0-a319-0c62e4968a7b&quot;,&quot;itemData&quot;:{&quot;type&quot;:&quot;article-journal&quot;,&quot;id&quot;:&quot;c97e7ebf-7e0d-3da0-a319-0c62e4968a7b&quot;,&quot;title&quot;:&quot;Nutrition modifies critical thermal maximum of a dominant canopy ant&quot;,&quot;author&quot;:[{&quot;family&quot;:&quot;Bujan&quot;,&quot;given&quot;:&quot;Jelena&quot;,&quot;parse-names&quot;:false,&quot;dropping-particle&quot;:&quot;&quot;,&quot;non-dropping-particle&quot;:&quot;&quot;},{&quot;family&quot;:&quot;Kaspari&quot;,&quot;given&quot;:&quot;Michael&quot;,&quot;parse-names&quot;:false,&quot;dropping-particle&quot;:&quot;&quot;,&quot;non-dropping-particle&quot;:&quot;&quot;}],&quot;container-title&quot;:&quot;Journal of Insect Physiology&quot;,&quot;container-title-short&quot;:&quot;J Insect Physiol&quot;,&quot;DOI&quot;:&quot;10.1016/j.jinsphys.2017.08.007&quot;,&quot;ISSN&quot;:&quot;00221910&quot;,&quot;PMID&quot;:&quot;28830761&quot;,&quot;issued&quot;:{&quot;date-parts&quot;:[[2017,10,1]]},&quot;page&quot;:&quot;1-6&quot;,&quot;abstract&quot;:&quot;While adaptive responses to climate gradients are increasingly documented, little is known about how individuals alter their upper thermal tolerances. Long-term increases in dietary carbohydrates can elevate upper thermal tolerances in insects. We explored how the nutritional state of a Neotropical canopy ant governs its CTmax – the temperature at which individuals lose muscle control. We predicted that Azteca chartifex workers recently fed a carbohydrate-rich diet, such as honeydew and extrafloral nectar, would use that energy to increase their CTmax. Moreover, if a carbohydrate-rich diet increases CTmax, then we predicted that ants from colonies with high CTmaxs feed at a lower trophic level, and thus have a higher carbon:nitrogen ratio. We used A. chartifex colonies from a long-term fertilization experiment where phosphorus addition increased A. chartifex foraging activity with respect to controls. As foraging activity can be governed by resource availability, we first measured CTmax of field collected colonies. In freshly collected field colonies, CTmax was 2 °C higher in control plots. This difference disappeared when ants were provided with only water for 10 h. Ants were then provided with a 10% sucrose solution ad lib which increased CTmax by 5 °C. We thus support the hypothesis that enhanced carbohydrate nutrition enables higher thermal tolerance, but this does not appear to be linked to colony trophic status, higher carbon:nitrogen ratios, or higher total body phosphorus. This short-term thermal plasticity linked to carbohydrate nutrition demonstrates the importance of ant diet in shaping their physiological traits. It is especially relevant to ant species that maintain high abundance by feeding on plant exudates. In a rapidly warming world, carbohydrate availability and use may represent a new element for predicting population and community responses of herbivorous insects.&quot;,&quot;publisher&quot;:&quot;Elsevier Ltd&quot;,&quot;volume&quot;:&quot;102&quot;},&quot;isTemporary&quot;:false},{&quot;id&quot;:&quot;e6d2c665-7ccb-3af1-9781-14255b35ec96&quot;,&quot;itemData&quot;:{&quot;type&quot;:&quot;article-journal&quot;,&quot;id&quot;:&quot;e6d2c665-7ccb-3af1-9781-14255b35ec96&quot;,&quot;title&quot;:&quot;The evolution of maternal investment in lizards: an experimental and comparative analysis of egg size and its effects on offspring performance&quot;,&quot;author&quot;:[{&quot;family&quot;:&quot;Sinervo&quot;,&quot;given&quot;:&quot;B.&quot;,&quot;parse-names&quot;:false,&quot;dropping-particle&quot;:&quot;&quot;,&quot;non-dropping-particle&quot;:&quot;&quot;}],&quot;container-title&quot;:&quot;Evolution&quot;,&quot;container-title-short&quot;:&quot;Evolution (N Y)&quot;,&quot;DOI&quot;:&quot;10.1111/j.1558-5646.1990.tb05198.x&quot;,&quot;ISSN&quot;:&quot;00143820&quot;,&quot;issued&quot;:{&quot;date-parts&quot;:[[1990]]},&quot;page&quot;:&quot;279-294&quot;,&quot;abstract&quot;:&quot;Used comparative and experimental analysis of egg size in a Sceloporus lizard to examine the presumed trade-offs among offspring number, offspring size, and performance traits related to offspring size that are likely to influence fitness. Mean clutch size among populations increased to the north (7 vs. 12 eggs/clutch, California vs. Washington), whereas egg size decreased (0.65 vs. 0.40 g). The elevational patterns in S California paralleled the latitudinal trends. Several offspring life-history traits that are correlated with egg size also varied geographically, eg incubation time, hatchling size, growth rate, and hatchling spring performance. Hatchling viability of experimentally reduced eggs was remarkably high (c70%), even when up to 50% of the yolk was removed. Northern eggs hatched sooner, in part because of their small size. Though growth rate is allometrically related to size within each population (smaller hatchlings grow faster on a mass-specific basis), population differences in growth rate are likely to reflect genetic differentiation in the underlying physiology of growth. The slower sprint speed of hatchlings from Washington compared to hatchlings from California is largely due to the fact that eggs are smaller in the former population. -from Author&quot;,&quot;issue&quot;:&quot;2&quot;,&quot;volume&quot;:&quot;44&quot;},&quot;isTemporary&quot;:false}]},{&quot;citationID&quot;:&quot;MENDELEY_CITATION_b36534c6-c048-413f-8695-42ed2f6ec221&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YjM2NTM0YzYtYzA0OC00MTNmLTg2OTUtNDJlZDJmNmVjMjIxIiwicHJvcGVydGllcyI6eyJub3RlSW5kZXgiOjB9LCJpc0VkaXRlZCI6ZmFsc2UsIm1hbnVhbE92ZXJyaWRlIjp7ImlzTWFudWFsbHlPdmVycmlkZGVuIjpmYWxzZSwiY2l0ZXByb2NUZXh0IjoiPHN1cD4xNz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quot;,&quot;citationItems&quot;:[{&quot;id&quot;:&quot;3f2fbbe9-32d9-3ec6-b6d1-e74429dc093e&quot;,&quot;itemData&quot;:{&quot;type&quot;:&quot;article-journal&quot;,&quot;id&quot;:&quot;3f2fbbe9-32d9-3ec6-b6d1-e74429dc093e&quot;,&quot;title&quot;:&quot;The adaptive significance of maternal effects&quot;,&quot;author&quot;:[{&quot;family&quot;:&quot;Mousseau&quot;,&quot;given&quot;:&quot;T.A.&quot;,&quot;parse-names&quot;:false,&quot;dropping-particle&quot;:&quot;&quot;,&quot;non-dropping-particle&quot;:&quot;&quot;},{&quot;family&quot;:&quot;Fox&quot;,&quot;given&quot;:&quot;C.W.&quot;,&quot;parse-names&quot;:false,&quot;dropping-particle&quot;:&quot;&quot;,&quot;non-dropping-particle&quot;:&quot;&quot;}],&quot;container-title&quot;:&quot;Trends in Ecology and Evolution&quot;,&quot;container-title-short&quot;:&quot;Trends Ecol Evol&quot;,&quot;issued&quot;:{&quot;date-parts&quot;:[[1998]]},&quot;page&quot;:&quot;403-407&quot;,&quot;issue&quot;:&quot;10&quot;,&quot;volume&quot;:&quot;13&quot;},&quot;isTemporary&quot;:false}]},{&quot;citationID&quot;:&quot;MENDELEY_CITATION_9af583dc-f5c8-4c7b-bd4f-4594c2fe47d5&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citationID&quot;:&quot;MENDELEY_CITATION_9bd1f358-e1d5-4b6a-936c-ef8c92e497a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OWJkMWYzNTgtZTFkNS00YjZhLTkzNmMtZWY4YzkyZTQ5N2E5IiwicHJvcGVydGllcyI6eyJub3RlSW5kZXgiOjB9LCJpc0VkaXRlZCI6ZmFsc2UsIm1hbnVhbE92ZXJyaWRlIjp7ImlzTWFudWFsbHlPdmVycmlkZGVuIjpmYWxzZSwiY2l0ZXByb2NUZXh0IjoiPHN1cD4xOD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quot;,&quot;citationItems&quot;:[{&quot;id&quot;:&quot;7beaa30c-3f72-3611-b688-ff8a3534736d&quot;,&quot;itemData&quot;:{&quot;type&quot;:&quot;book&quot;,&quot;id&quot;:&quot;7beaa30c-3f72-3611-b688-ff8a3534736d&quot;,&quot;title&quot;:&quot;Thermal adaptation: a theoretical and empirical synthesis&quot;,&quot;author&quot;:[{&quot;family&quot;:&quot;Angilletta Jr&quot;,&quot;given&quot;:&quot;Michael J&quot;,&quot;parse-names&quot;:false,&quot;dropping-particle&quot;:&quot;&quot;,&quot;non-dropping-particle&quot;:&quot;&quot;},{&quot;family&quot;:&quot;Angilletta&quot;,&quot;given&quot;:&quot;Michael James&quot;,&quot;parse-names&quot;:false,&quot;dropping-particle&quot;:&quot;&quot;,&quot;non-dropping-particle&quot;:&quot;&quot;}],&quot;ISSN&quot;:&quot;0198570872&quot;,&quot;issued&quot;:{&quot;date-parts&quot;:[[2009]]},&quot;publisher-place&quot;:&quot;New York, NY, USA&quot;,&quot;publisher&quot;:&quot;Oxford University Press&quot;,&quot;container-title-short&quot;:&quot;&quot;},&quot;isTemporary&quot;:false}]},{&quot;citationID&quot;:&quot;MENDELEY_CITATION_335f79d0-7ff6-4a55-a0d5-17b1f353facc&quot;,&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MzM1Zjc5ZDAtN2ZmNi00YTU1LWEwZDUtMTdiMWYzNTNmYWNjIiwicHJvcGVydGllcyI6eyJub3RlSW5kZXgiOjB9LCJpc0VkaXRlZCI6ZmFsc2UsIm1hbnVhbE92ZXJyaWRlIjp7ImlzTWFudWFsbHlPdmVycmlkZGVuIjpmYWxzZSwiY2l0ZXByb2NUZXh0IjoiPHN1cD4xOSwyMD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quot;,&quot;citationItems&quot;:[{&quot;id&quot;:&quot;8731907c-95c6-3266-a5bb-507f6ffe5796&quot;,&quot;itemData&quot;:{&quot;type&quot;:&quot;article-journal&quot;,&quot;id&quot;:&quot;8731907c-95c6-3266-a5bb-507f6ffe5796&quot;,&quot;title&quot;:&quot;Temperature, Demography, and Ectotherm Fitness&quot;,&quot;author&quot;:[{&quot;family&quot;:&quot;Huey&quot;,&quot;given&quot;:&quot;Raymond B&quot;,&quot;parse-names&quot;:false,&quot;dropping-particle&quot;:&quot;&quot;,&quot;non-dropping-particle&quot;:&quot;&quot;},{&quot;family&quot;:&quot;Berrigan&quot;,&quot;given&quot;:&quot;David&quot;,&quot;parse-names&quot;:false,&quot;dropping-particle&quot;:&quot;&quot;,&quot;non-dropping-particle&quot;:&quot;&quot;}],&quot;container-title&quot;:&quot;The American Naturalists&quot;,&quot;issued&quot;:{&quot;date-parts&quot;:[[2001]]},&quot;page&quot;:&quot;158-210&quot;,&quot;volume&quot;:&quot;2&quot;,&quot;container-title-short&quot;:&quot;&quot;},&quot;isTemporary&quot;:false},{&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citationID&quot;:&quot;MENDELEY_CITATION_6aef74b6-3203-4508-a676-55039ec21cd2&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quot;,&quot;citationItems&quot;:[{&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1a01bc0e-0a94-44cc-a153-62a12d3356b3&quot;,&quot;properties&quot;:{&quot;noteIndex&quot;:0},&quot;isEdited&quot;:false,&quot;manualOverride&quot;:{&quot;isManuallyOverridden&quot;:false,&quot;citeprocText&quot;:&quot;&lt;sup&gt;7,20,21&lt;/sup&gt;&quot;,&quot;manualOverrideText&quot;:&quot;&quot;},&quot;citationTag&quot;:&quot;MENDELEY_CITATION_v3_eyJjaXRhdGlvbklEIjoiTUVOREVMRVlfQ0lUQVRJT05fMWEwMWJjMGUtMGE5NC00NGNjLWExNTMtNjJhMTJkMzM1NmIzIiwicHJvcGVydGllcyI6eyJub3RlSW5kZXgiOjB9LCJpc0VkaXRlZCI6ZmFsc2UsIm1hbnVhbE92ZXJyaWRlIjp7ImlzTWFudWFsbHlPdmVycmlkZGVuIjpmYWxzZSwiY2l0ZXByb2NUZXh0IjoiPHN1cD43LDIwLDIx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quot;,&quot;citationItems&quot;:[{&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id&quot;:&quot;46caf0b9-f9b1-3f57-9b73-533547acde91&quot;,&quot;itemData&quot;:{&quot;type&quot;:&quot;article-journal&quot;,&quot;id&quot;:&quot;46caf0b9-f9b1-3f57-9b73-533547acde91&quot;,&quot;title&quot;:&quot;Sex Determination in Reptiles&quot;,&quot;author&quot;:[{&quot;family&quot;:&quot;Bull&quot;,&quot;given&quot;:&quot;J J&quot;,&quot;parse-names&quot;:false,&quot;dropping-particle&quot;:&quot;&quot;,&quot;non-dropping-particle&quot;:&quot;&quot;}],&quot;container-title&quot;:&quot;Source: The Quarterly Review of Biology&quot;,&quot;URL&quot;:&quot;https://about.jstor.org/terms&quot;,&quot;issued&quot;:{&quot;date-parts&quot;:[[1980]]},&quot;page&quot;:&quot;3-21&quot;,&quot;issue&quot;:&quot;1&quot;,&quot;volume&quot;:&quot;55&quot;,&quot;container-title-short&quot;:&quot;&quot;},&quot;isTemporary&quot;:false}]},{&quot;citationID&quot;:&quot;MENDELEY_CITATION_53048359-a52f-4d93-971a-a95253516ea3&quot;,&quot;properties&quot;:{&quot;noteIndex&quot;:0},&quot;isEdited&quot;:false,&quot;manualOverride&quot;:{&quot;isManuallyOverridden&quot;:false,&quot;citeprocText&quot;:&quot;&lt;sup&gt;22,23&lt;/sup&gt;&quot;,&quot;manualOverrideText&quot;:&quot;&quot;},&quot;citationTag&quot;:&quot;MENDELEY_CITATION_v3_eyJjaXRhdGlvbklEIjoiTUVOREVMRVlfQ0lUQVRJT05fNTMwNDgzNTktYTUyZi00ZDkzLTk3MWEtYTk1MjUzNTE2ZWEzIiwicHJvcGVydGllcyI6eyJub3RlSW5kZXgiOjB9LCJpc0VkaXRlZCI6ZmFsc2UsIm1hbnVhbE92ZXJyaWRlIjp7ImlzTWFudWFsbHlPdmVycmlkZGVuIjpmYWxzZSwiY2l0ZXByb2NUZXh0IjoiPHN1cD4yMiwyMz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quot;,&quot;citationItems&quot;:[{&quot;id&quot;:&quot;53a68764-f5de-3c3a-8577-24b8e27f3313&quot;,&quot;itemData&quot;:{&quot;type&quot;:&quot;article-journal&quot;,&quot;id&quot;:&quot;53a68764-f5de-3c3a-8577-24b8e27f3313&quot;,&quot;title&quot;:&quot;Developmental plasticity of thermal ecology traits in reptiles: Trends, potential benefits, and research needs&quot;,&quot;author&quot;:[{&quot;family&quot;:&quot;Refsnider&quot;,&quot;given&quot;:&quot;Jeanine M.&quot;,&quot;parse-names&quot;:false,&quot;dropping-particle&quot;:&quot;&quot;,&quot;non-dropping-particle&quot;:&quot;&quot;},{&quot;family&quot;:&quot;Clifton&quot;,&quot;given&quot;:&quot;Ian T.&quot;,&quot;parse-names&quot;:false,&quot;dropping-particle&quot;:&quot;&quot;,&quot;non-dropping-particle&quot;:&quot;&quot;},{&quot;family&quot;:&quot;Vazquez&quot;,&quot;given&quot;:&quot;Tyara K.&quot;,&quot;parse-names&quot;:false,&quot;dropping-particle&quot;:&quot;&quot;,&quot;non-dropping-particle&quot;:&quot;&quot;}],&quot;container-title&quot;:&quot;Journal of Thermal Biology&quot;,&quot;container-title-short&quot;:&quot;J Therm Biol&quot;,&quot;DOI&quot;:&quot;10.1016/j.jtherbio.2019.06.005&quot;,&quot;ISSN&quot;:&quot;18790992&quot;,&quot;PMID&quot;:&quot;31466792&quot;,&quot;issued&quot;:{&quot;date-parts&quot;:[[2019]]},&quot;page&quot;:&quot;74-82&quot;,&quot;abstract&quot;:&quot;A variety of phenotypic traits in reptiles are affected by conditions during embryonic development, a phenomenon known as developmental plasticity. In particular, many traits in which expression changes with temperature, such as locomotor performance or growth rates, are also developmentally plastic. However, much less is known about the extent to which traits associated with thermal ecology, such as thermal tolerance and behavioral thermoregulation, are developmentally plastic. Here, we review the literature on developmental plasticity in physiological and behavioral traits associated with thermal ecology in reptiles. Most studies on developmental plasticity of thermal traits have assessed plasticity in behavioral traits, such as selected temperature or time spent basking, and these studies have found mixed support for the presence of developmental plasticity in behavioral thermal traits. In contrast, very few studies have assessed developmental plasticity in physiological traits, yet these studies generally support a developmentally plastic basis for thermal tolerance. Most studies have only tested for developmental plasticity in thermal ecology traits at the hatchling stage, which limits our understanding of the benefits of developmental plasticity to individuals, or the adaptive significance of developmental plasticity in populations. We recommend that research on developmental plasticity in reptile thermal ecology be expanded to include incubation conditions other than mean temperature, consider traits associated with cold-tolerance, and endeavor to understand how developmental plasticity in thermal ecology traits is beneficial. In particular, determining how long differences persist over ontogeny, and testing for benefits of developmental plasticity across multiple life stages, are crucial first steps towards understanding the adaptive significance of developmental plasticity in thermal ecology traits.&quot;,&quot;publisher&quot;:&quot;Elsevier Ltd&quot;,&quot;volume&quot;:&quot;84&quot;},&quot;isTemporary&quot;:false},{&quot;id&quot;:&quot;73260bb8-7801-3247-9233-1a540e49762f&quot;,&quot;itemData&quot;:{&quot;type&quot;:&quot;article-journal&quot;,&quot;id&quot;:&quot;73260bb8-7801-3247-9233-1a540e49762f&quot;,&quot;title&quot;:&quot;Thermal adaptation revisited: How conserved are thermal traits of reptiles and amphibians?&quot;,&quot;author&quot;:[{&quot;family&quot;:&quot;Bodensteiner&quot;,&quot;given&quot;:&quot;Brooke L.&quot;,&quot;parse-names&quot;:false,&quot;dropping-particle&quot;:&quot;&quot;,&quot;non-dropping-particle&quot;:&quot;&quot;},{&quot;family&quot;:&quot;Agudelo-Cantero&quot;,&quot;given&quot;:&quot;Gustavo A.&quot;,&quot;parse-names&quot;:false,&quot;dropping-particle&quot;:&quot;&quot;,&quot;non-dropping-particle&quot;:&quot;&quot;},{&quot;family&quot;:&quot;Arietta&quot;,&quot;given&quot;:&quot;A. Z.Andis&quot;,&quot;parse-names&quot;:false,&quot;dropping-particle&quot;:&quot;&quot;,&quot;non-dropping-particle&quot;:&quot;&quot;},{&quot;family&quot;:&quot;Gunderson&quot;,&quot;given&quot;:&quot;Alex R.&quot;,&quot;parse-names&quot;:false,&quot;dropping-particle&quot;:&quot;&quot;,&quot;non-dropping-particle&quot;:&quot;&quot;},{&quot;family&quot;:&quot;Muñoz&quot;,&quot;given&quot;:&quot;Martha M.&quot;,&quot;parse-names&quot;:false,&quot;dropping-particle&quot;:&quot;&quot;,&quot;non-dropping-particle&quot;:&quot;&quot;},{&quot;family&quot;:&quot;Refsnider&quot;,&quot;given&quot;:&quot;Jeanine M.&quot;,&quot;parse-names&quot;:false,&quot;dropping-particle&quot;:&quot;&quot;,&quot;non-dropping-particle&quot;:&quot;&quot;},{&quot;family&quot;:&quot;Gangloff&quot;,&quot;given&quot;:&quot;Eric J.&quot;,&quot;parse-names&quot;:false,&quot;dropping-particle&quot;:&quot;&quot;,&quot;non-dropping-particle&quot;:&quot;&quot;}],&quot;container-title&quot;:&quot;Journal of Experimental Zoology Part A: Ecological and Integrative Physiology&quot;,&quot;container-title-short&quot;:&quot;J Exp Zool A Ecol Integr Physiol&quot;,&quot;DOI&quot;:&quot;10.1002/jez.2414&quot;,&quot;ISSN&quot;:&quot;24715646&quot;,&quot;PMID&quot;:&quot;32970931&quot;,&quot;issued&quot;:{&quot;date-parts&quot;:[[2021]]},&quot;page&quot;:&quot;173-194&quot;,&quot;abstract&quot;:&quot;Ectothermic animals, such as amphibians and reptiles, are particularly sensitive to rapidly warming global temperatures. One response in these organisms may be to evolve aspects of their thermal physiology. If this response is adaptive and can occur on the appropriate time scale, it may facilitate population or species persistence in the changed environments. However, thermal physiological traits have classically been thought to evolve too slowly to keep pace with environmental change in longer-lived vertebrates. Even as empirical work of the mid-20th century offers mixed support for conservatism in thermal physiological traits, the generalization of low evolutionary potential in thermal traits is commonly invoked. Here, we revisit this hypothesis to better understand the mechanisms guiding the timing and patterns of physiological evolution. Characterizing the potential interactions among evolution, plasticity, behavior, and ontogenetic shifts in thermal physiology is critical for accurate prediction of how organisms will respond to our rapidly warming world. Recent work provides evidence that thermal physiological traits are not as evolutionarily rigid as once believed, with many examples of divergence in several aspects of thermal physiology at multiple phylogenetic scales. However, slow rates of evolution are often still observed, particularly at the warm end of the thermal performance curve. Furthermore, the context-specificity of many responses makes broad generalizations about the potential evolvability of traits tenuous. We outline potential factors and considerations that require closer scrutiny to understand and predict reptile and amphibian evolutionary responses to climate change, particularly regarding the underlying genetic architecture facilitating or limiting thermal evolution.&quot;,&quot;publisher&quot;:&quot;John Wiley and Sons Inc&quot;,&quot;issue&quot;:&quot;1&quot;,&quot;volume&quot;:&quot;335&quot;},&quot;isTemporary&quot;:false}]},{&quot;citationID&quot;:&quot;MENDELEY_CITATION_be57508d-68f5-4117-b730-692697b3aa8d&quot;,&quot;properties&quot;:{&quot;noteIndex&quot;:0},&quot;isEdited&quot;:false,&quot;manualOverride&quot;:{&quot;isManuallyOverridden&quot;:false,&quot;citeprocText&quot;:&quot;&lt;sup&gt;3,24,25&lt;/sup&gt;&quot;,&quot;manualOverrideText&quot;:&quot;&quot;},&quot;citationTag&quot;:&quot;MENDELEY_CITATION_v3_eyJjaXRhdGlvbklEIjoiTUVOREVMRVlfQ0lUQVRJT05fYmU1NzUwOGQtNjhmNS00MTE3LWI3MzAtNjkyNjk3YjNhYThkIiwicHJvcGVydGllcyI6eyJub3RlSW5kZXgiOjB9LCJpc0VkaXRlZCI6ZmFsc2UsIm1hbnVhbE92ZXJyaWRlIjp7ImlzTWFudWFsbHlPdmVycmlkZGVuIjpmYWxzZSwiY2l0ZXByb2NUZXh0IjoiPHN1cD4zLDI0LDI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0d1e6167-3ace-3b6f-bc03-b49420c1d492&quot;,&quot;itemData&quot;:{&quot;type&quot;:&quot;article-journal&quot;,&quot;id&quot;:&quot;0d1e6167-3ace-3b6f-bc03-b49420c1d492&quot;,&quot;title&quot;:&quot;Upper thermal limits in terrestrial ectotherms: How constrained are they?&quot;,&quot;author&quot;:[{&quot;family&quot;:&quot;Hoffmann&quot;,&quot;given&quot;:&quot;Ary A.&quot;,&quot;parse-names&quot;:false,&quot;dropping-particle&quot;:&quot;&quot;,&quot;non-dropping-particle&quot;:&quot;&quot;},{&quot;family&quot;:&quot;Chown&quot;,&quot;given&quot;:&quot;Steven L.&quot;,&quot;parse-names&quot;:false,&quot;dropping-particle&quot;:&quot;&quot;,&quot;non-dropping-particle&quot;:&quot;&quot;},{&quot;family&quot;:&quot;Clusella-Trullas&quot;,&quot;given&quot;:&quot;Susana&quot;,&quot;parse-names&quot;:false,&quot;dropping-particle&quot;:&quot;&quot;,&quot;non-dropping-particle&quot;:&quot;&quot;}],&quot;container-title&quot;:&quot;Functional Ecology&quot;,&quot;container-title-short&quot;:&quot;Funct Ecol&quot;,&quot;DOI&quot;:&quot;10.1111/j.1365-2435.2012.02036.x&quot;,&quot;ISSN&quot;:&quot;02698463&quot;,&quot;issued&quot;:{&quot;date-parts&quot;:[[2013,8]]},&quot;page&quot;:&quot;934-949&quot;,&quot;abstract&quot;:&quot;1. Terrestrial ectotherms are likely to face increased periods of heat stress as mean temperatures and temperature variability increase over the next few decades. Here, we consider the extent to which changes in upper thermal limits, through plasticity or evolution, might be constrained, and we survey insect and reptile data to identify groups likely to be particularly susceptible to thermal stress. 2. Plastic changes increase thermal limits in many terrestrial ectotherms, but tend to have less effect on upper limits than lower limits. 3. Although comparisons across insect species have normally not taken into account the potential for plastic responses, mid-latitude species seem most prone to experience heat stress now and into the future, consistent with data from lizards and other groups. 4. Evolutionary adaptive potential has only been measured for some species; there is likely to be genetic variation for heat responses in populations, but selection and heritability experiments suggest that upper thermal limits may not increase much. 5. Although related species can differ by several degrees in their upper thermal limits, there is strong phylogenetic signal for upper limits. If these reflect evolutionary constraints, substantial molecular changes may be required to increase upper thermal limits. 6. Findings point to many terrestrial ectotherms having a limited potential to change their thermal limits particularly within the context of an average predicted temperature increase of 2-4 °C for mid-latitude populations over the next few decades. © 2012 British Ecological Society.&quot;,&quot;issue&quot;:&quot;4&quot;,&quot;volume&quot;:&quot;27&quot;},&quot;isTemporary&quot;:false},{&quot;id&quot;:&quot;29a7364c-8944-32d1-a002-822cec8fa00a&quot;,&quot;itemData&quot;:{&quot;type&quot;:&quot;article-journal&quot;,&quot;id&quot;:&quot;29a7364c-8944-32d1-a002-822cec8fa00a&quot;,&quot;title&quot;:&quot;Erosion of Lizard Diversity by Climate Change and Altered Thermal Niches&quot;,&quot;author&quot;:[{&quot;family&quot;:&quot;Sinervo&quot;,&quot;given&quot;:&quot;B.,&quot;,&quot;parse-names&quot;:false,&quot;dropping-particle&quot;:&quot;&quot;,&quot;non-dropping-particle&quot;:&quot;&quot;},{&quot;family&quot;:&quot;Mendez-De-La-Cruz&quot;,&quot;given&quot;:&quot;F.,&quot;,&quot;parse-names&quot;:false,&quot;dropping-particle&quot;:&quot;&quot;,&quot;non-dropping-particle&quot;:&quot;&quot;},{&quot;family&quot;:&quot;Miles&quot;,&quot;given&quot;:&quot;D.B.,&quot;,&quot;parse-names&quot;:false,&quot;dropping-particle&quot;:&quot;&quot;,&quot;non-dropping-particle&quot;:&quot;&quot;},{&quot;family&quot;:&quot;Heulin&quot;,&quot;given&quot;:&quot;B.,&quot;,&quot;parse-names&quot;:false,&quot;dropping-particle&quot;:&quot;&quot;,&quot;non-dropping-particle&quot;:&quot;&quot;},{&quot;family&quot;:&quot;Bastiaans&quot;,&quot;given&quot;:&quot;E.,&quot;,&quot;parse-names&quot;:false,&quot;dropping-particle&quot;:&quot;&quot;,&quot;non-dropping-particle&quot;:&quot;&quot;},{&quot;family&quot;:&quot;Villagrán-Santa Cruz&quot;,&quot;given&quot;:&quot;M.,&quot;,&quot;parse-names&quot;:false,&quot;dropping-particle&quot;:&quot;&quot;,&quot;non-dropping-particle&quot;:&quot;&quot;},{&quot;family&quot;:&quot;Lara-Resendiz&quot;,&quot;given&quot;:&quot;R.,&quot;,&quot;parse-names&quot;:false,&quot;dropping-particle&quot;:&quot;&quot;,&quot;non-dropping-particle&quot;:&quot;&quot;},{&quot;family&quot;:&quot;Martínez-Méndez&quot;,&quot;given&quot;:&quot;N.,&quot;,&quot;parse-names&quot;:false,&quot;dropping-particle&quot;:&quot;&quot;,&quot;non-dropping-particle&quot;:&quot;&quot;},{&quot;family&quot;:&quot;Calderón-Espinosa&quot;,&quot;given&quot;:&quot;M.L.,&quot;,&quot;parse-names&quot;:false,&quot;dropping-particle&quot;:&quot;&quot;,&quot;non-dropping-particle&quot;:&quot;&quot;},{&quot;family&quot;:&quot;Meza-Lázaro&quot;,&quot;given&quot;:&quot;R.N.&quot;,&quot;parse-names&quot;:false,&quot;dropping-particle&quot;:&quot;&quot;,&quot;non-dropping-particle&quot;:&quot;&quot;},{&quot;family&quot;:&quot;Gadsden&quot;,&quot;given&quot;:&quot;H.&quot;,&quot;parse-names&quot;:false,&quot;dropping-particle&quot;:&quot;&quot;,&quot;non-dropping-particle&quot;:&quot;&quot;}],&quot;container-title&quot;:&quot;Science&quot;,&quot;container-title-short&quot;:&quot;Science (1979)&quot;,&quot;DOI&quot;:&quot;10.1126/science.1188013&quot;,&quot;ISSN&quot;:&quot;00368075&quot;,&quot;PMID&quot;:&quot;20466931&quot;,&quot;issued&quot;:{&quot;date-parts&quot;:[[2010]]},&quot;page&quot;:&quot;894-899&quot;,&quot;abstract&quot;:&quot;The mutation-selection-balance model predicts most additive genetic variation to arise from numerous mildly deleterious mutations of small effect. Correspondingly, \&quot;good genes\&quot; models of sexual selection and recent models for the evolution of sex are built on the assumption that mutational loads and breeding values for fitness-related traits are correlated. In support of this concept, inbreeding depression was negatively genetically correlated with breeding values for traits under natural and sexual selection in the weevil Callosobruchus maculatus. The correlations were stronger in males and strongest for condition. These results confirm the role of existing, partially recessive mutations in maintaining additive genetic variation in outbred populations, reveal the nature of good genes under sexual selection, and show how sexual selection can offset the cost of sex.&quot;,&quot;issue&quot;:&quot;5980&quot;,&quot;volume&quot;:&quot;328&quot;},&quot;isTemporary&quot;:false}]},{&quot;citationID&quot;:&quot;MENDELEY_CITATION_57fa3607-1b67-41f7-a3c7-4b2ae2dbef9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NTdmYTM2MDctMWI2Ny00MWY3LWEzYzctNGIyYWUyZGJlZjk1IiwicHJvcGVydGllcyI6eyJub3RlSW5kZXgiOjB9LCJpc0VkaXRlZCI6ZmFsc2UsIm1hbnVhbE92ZXJyaWRlIjp7ImlzTWFudWFsbHlPdmVycmlkZGVuIjpmYWxzZSwiY2l0ZXByb2NUZXh0IjoiPHN1cD4xNj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quot;,&quot;citationItems&quot;:[{&quot;id&quot;:&quot;e6d2c665-7ccb-3af1-9781-14255b35ec96&quot;,&quot;itemData&quot;:{&quot;type&quot;:&quot;article-journal&quot;,&quot;id&quot;:&quot;e6d2c665-7ccb-3af1-9781-14255b35ec96&quot;,&quot;title&quot;:&quot;The evolution of maternal investment in lizards: an experimental and comparative analysis of egg size and its effects on offspring performance&quot;,&quot;author&quot;:[{&quot;family&quot;:&quot;Sinervo&quot;,&quot;given&quot;:&quot;B.&quot;,&quot;parse-names&quot;:false,&quot;dropping-particle&quot;:&quot;&quot;,&quot;non-dropping-particle&quot;:&quot;&quot;}],&quot;container-title&quot;:&quot;Evolution&quot;,&quot;container-title-short&quot;:&quot;Evolution (N Y)&quot;,&quot;DOI&quot;:&quot;10.1111/j.1558-5646.1990.tb05198.x&quot;,&quot;ISSN&quot;:&quot;00143820&quot;,&quot;issued&quot;:{&quot;date-parts&quot;:[[1990]]},&quot;page&quot;:&quot;279-294&quot;,&quot;abstract&quot;:&quot;Used comparative and experimental analysis of egg size in a Sceloporus lizard to examine the presumed trade-offs among offspring number, offspring size, and performance traits related to offspring size that are likely to influence fitness. Mean clutch size among populations increased to the north (7 vs. 12 eggs/clutch, California vs. Washington), whereas egg size decreased (0.65 vs. 0.40 g). The elevational patterns in S California paralleled the latitudinal trends. Several offspring life-history traits that are correlated with egg size also varied geographically, eg incubation time, hatchling size, growth rate, and hatchling spring performance. Hatchling viability of experimentally reduced eggs was remarkably high (c70%), even when up to 50% of the yolk was removed. Northern eggs hatched sooner, in part because of their small size. Though growth rate is allometrically related to size within each population (smaller hatchlings grow faster on a mass-specific basis), population differences in growth rate are likely to reflect genetic differentiation in the underlying physiology of growth. The slower sprint speed of hatchlings from Washington compared to hatchlings from California is largely due to the fact that eggs are smaller in the former population. -from Author&quot;,&quot;issue&quot;:&quot;2&quot;,&quot;volume&quot;:&quot;44&quot;},&quot;isTemporary&quot;:false}]},{&quot;citationID&quot;:&quot;MENDELEY_CITATION_246c220f-042c-4e39-8352-755d6314fd47&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&quot;,&quot;citationItems&quot;:[{&quot;id&quot;:&quot;135cb229-1c14-3ceb-97cb-de52718b62f1&quot;,&quot;itemData&quot;:{&quot;type&quot;:&quot;article-journal&quot;,&quot;id&quot;:&quot;135cb229-1c14-3ceb-97cb-de52718b62f1&quot;,&quot;title&quot;:&quot;Combined effect of incubation and ambient temperature on the feeding performance of a small ectotherm&quot;,&quot;author&quot;:[{&quot;family&quot;:&quot;Bilcke&quot;,&quot;given&quot;:&quot;Joke&quot;,&quot;parse-names&quot;:false,&quot;dropping-particle&quot;:&quot;&quot;,&quot;non-dropping-particle&quot;:&quot;&quot;},{&quot;family&quot;:&quot;Downes&quot;,&quot;given&quot;:&quot;Sharon&quot;,&quot;parse-names&quot;:false,&quot;dropping-particle&quot;:&quot;&quot;,&quot;non-dropping-particle&quot;:&quot;&quot;},{&quot;family&quot;:&quot;Büscher&quot;,&quot;given&quot;:&quot;Ignace&quot;,&quot;parse-names&quot;:false,&quot;dropping-particle&quot;:&quot;&quot;,&quot;non-dropping-particle&quot;:&quot;&quot;}],&quot;container-title&quot;:&quot;Austral Ecology&quot;,&quot;container-title-short&quot;:&quot;Austral Ecol&quot;,&quot;DOI&quot;:&quot;10.1111/j.1442-9993.2006.01663.x&quot;,&quot;ISSN&quot;:&quot;14429985&quot;,&quot;issued&quot;:{&quot;date-parts&quot;:[[2006,12]]},&quot;page&quot;:&quot;937-947&quot;,&quot;abstract&quot;:&quot;Many ectothermic animals are subject to fluctuating environmental temperatures during incubation as well as post-birth. Numerous studies examined the effects of incubation temperature or ambient temperature on various aspects of offspring phenotype. We investigated whether incubation temperature and ambient temperature have an interactive effect on offspring performance. Our study animal, the ectothermic vertebrate Lampropholis delicata (common garden skink; De Vis 1888), experiences fluctuating environmental temperatures caused by differential invasion of an exotic plant Vinca major (blue periwinkle). In the laboratory, eggs from wild-caught females were assigned to different incubation temperatures that mimicked variation in natural nests. The feeding performance and digestion time of each hatchling was tested at ambient temperatures that represented environments invaded to different degrees by periwinkle. Incubation and ambient temperature interacted to affect a lizard's mobility, the time that it took to capture, subdue and handle a prey, and the number of handling 'errors' that it made while foraging. For a number of these characteristics, incubation-induced changes to a lizard's mass significantly affected this relationship. Irrespective of size, no interaction effect was found for digestion time: lizards digested food faster at warmer temperatures, regardless of incubation temperature. Thus, temperatures experienced during incubation may alter an animal's phenotype so that the surrounding thermal environment differentially affects aspects of feeding performance. Our results also demonstrate that incubation environment can induce changes to morphology and behaviour that carry over into a lizard's early life, and that in some cases these differences in phenotype interact to affect performance. We suggest that the immediate removal of exotic plants as part of a weed control strategy could have important implications for the foraging performance, and presumably fitness, of ectothermic animals. © 2006 Ecological Society of Australia.&quot;,&quot;issue&quot;:&quot;8&quot;,&quot;volume&quot;:&quot;31&quot;},&quot;isTemporary&quot;:false}]},{&quot;citationID&quot;:&quot;MENDELEY_CITATION_610757d4-e97f-4c25-ab32-a0d5247d53e5&quot;,&quot;properties&quot;:{&quot;noteIndex&quot;:0},&quot;isEdited&quot;:false,&quot;manualOverride&quot;:{&quot;isManuallyOverridden&quot;:false,&quot;citeprocText&quot;:&quot;&lt;sup&gt;27&lt;/sup&gt;&quot;,&quot;manualOverrideText&quot;:&quot;&quot;},&quot;citationItems&quot;:[{&quot;id&quot;:&quot;eab2a9b2-8d3e-3efe-90ff-0909d9d5d0de&quot;,&quot;itemData&quot;:{&quot;type&quot;:&quot;article-journal&quot;,&quot;id&quot;:&quot;eab2a9b2-8d3e-3efe-90ff-0909d9d5d0de&quot;,&quot;title&quot;:&quot;Impact of developmental temperatures on thermal plasticity and repeatability of metabolic rate&quot;,&quot;author&quot;:[{&quot;family&quot;:&quot;Kar&quot;,&quot;given&quot;:&quot;Fonti&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A.&quot;,&quot;parse-names&quot;:false,&quot;dropping-particle&quot;:&quot;&quot;,&quot;non-dropping-particle&quot;:&quot;&quot;}],&quot;container-title&quot;:&quot;Evolutionary Ecology&quot;,&quot;container-title-short&quot;:&quot;Evol Ecol&quot;,&quot;DOI&quot;:&quot;10.1007/s10682-022-10160-1&quot;,&quot;ISSN&quot;:&quot;15738477&quot;,&quot;issued&quot;:{&quot;date-parts&quot;:[[2022,4,1]]},&quot;page&quot;:&quot;199-216&quot;,&quot;abstract&quot;:&quot;Phenotypic plasticity is an important mechanism that allows populations to adjust to changing environments. Early life experiences can have lasting impacts on how individuals respond to environmental variation later in life (i.e., individual reaction norms), altering the capacity for populations to respond to selection. Here, we incubated lizard embryos (Lampropholis delicata) at two fluctuating developmental temperatures (cold = 23 ºC + / − 3 ºC, hot = 29 ºC + / − 3 ºC, ncold = 26, nhot = 25) to understand how it affected metabolic plasticity to temperature later in life. We repeatedly measured individual reaction norms across six temperatures 10 times over ~ 3.5 months (nobs = 3,818) to estimate the repeatability of average metabolic rate (intercept) and thermal plasticity (slope). The intercept and the slope of the population-level reaction norm was not affected by developmental temperature. Repeatability of average metabolic rate was, on average, 10% lower in hot incubated lizards but stable across all temperatures. The slope of the thermal reaction norm was overall moderately repeatable (R = 0.44, 95% CI = 0.035 – 0.93) suggesting that individual metabolic rate changed consistently with short-term changes in temperature, although credible intervals were quite broad. Importantly, reaction norm repeatability did not depend on early developmental temperature. Identifying factors affecting among-individual variation in thermal plasticity will be increasingly more important for terrestrial ectotherms living in changing climate. Our work implies that thermal metabolic plasticity is robust to early developmental temperatures and has the capacity to evolve, despite there being less consistent variation in metabolic rate under hot environments.&quot;,&quot;publisher&quot;:&quot;Springer Science and Business Media Deutschland GmbH&quot;,&quot;issue&quot;:&quot;2&quot;,&quot;volume&quot;:&quot;36&quot;},&quot;isTemporary&quot;:false}],&quot;citationTag&quot;:&quot;MENDELEY_CITATION_v3_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&quot;},{&quot;citationID&quot;:&quot;MENDELEY_CITATION_32a9a798-fad4-4f19-b8d8-dd033b5477f6&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MzJhOWE3OTgtZmFkNC00ZjE5LWI4ZDgtZGQwMzNiNTQ3N2Y2IiwicHJvcGVydGllcyI6eyJub3RlSW5kZXgiOjB9LCJpc0VkaXRlZCI6ZmFsc2UsIm1hbnVhbE92ZXJyaWRlIjp7ImlzTWFudWFsbHlPdmVycmlkZGVuIjpmYWxzZSwiY2l0ZXByb2NUZXh0IjoiPHN1cD4yOD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quot;,&quot;citationItems&quot;:[{&quot;id&quot;:&quot;71c75ee7-b9a7-3643-8c04-c055eaadd0f9&quot;,&quot;itemData&quot;:{&quot;type&quot;:&quot;article-journal&quot;,&quot;id&quot;:&quot;71c75ee7-b9a7-3643-8c04-c055eaadd0f9&quot;,&quot;title&quot;:&quot;Preferred reporting items for systematic reviews and meta-analyses in ecology and evolutionary biology: a PRISMA extension&quot;,&quot;author&quot;:[{&quot;family&quot;:&quot;O'Dea&quot;,&quot;given&quot;:&quot;Rose E.&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Gurevitch&quot;,&quot;given&quot;:&quot;Jessica&quot;,&quot;parse-names&quot;:false,&quot;dropping-particle&quot;:&quot;&quot;,&quot;non-dropping-particle&quot;:&quot;&quot;},{&quot;family&quot;:&quot;Page&quot;,&quot;given&quot;:&quot;Matthew J.&quot;,&quot;parse-names&quot;:false,&quot;dropping-particle&quot;:&quot;&quot;,&quot;non-dropping-particle&quot;:&quot;&quot;},{&quot;family&quot;:&quot;Stewart&quot;,&quot;given&quot;:&quot;Gavin&quot;,&quot;parse-names&quot;:false,&quot;dropping-particle&quot;:&quot;&quot;,&quot;non-dropping-particle&quot;:&quot;&quot;},{&quot;family&quot;:&quot;Moher&quot;,&quot;given&quot;:&quot;David&quot;,&quot;parse-names&quot;:false,&quot;dropping-particle&quot;:&quot;&quot;,&quot;non-dropping-particle&quot;:&quot;&quot;},{&quot;family&quot;:&quot;Nakagawa&quot;,&quot;given&quot;:&quot;Shinichi&quot;,&quot;parse-names&quot;:false,&quot;dropping-particle&quot;:&quot;&quot;,&quot;non-dropping-particle&quot;:&quot;&quot;}],&quot;container-title&quot;:&quot;Biological Reviews&quot;,&quot;DOI&quot;:&quot;10.1111/brv.12721&quot;,&quot;ISSN&quot;:&quot;1469185X&quot;,&quot;issued&quot;:{&quot;date-parts&quot;:[[2021]]},&quot;page&quot;:&quot;1695-1722&quot;,&quot;abstract&quot;:&quot;Since the early 1990s, ecologists and evolutionary biologists have aggregated primary research using meta-analytic methods to understand ecological and evolutionary phenomena. Meta-analyses can resolve long-standing disputes, dispel spurious claims, and generate new research questions. At their worst, however, meta-analysis publications are wolves in sheep's clothing: subjective with biased conclusions, hidden under coats of objective authority. Conclusions can be rendered unreliable by inappropriate statistical methods, problems with the methods used to select primary research, or problems within the primary research itself. Because of these risks, meta-analyses are increasingly conducted as part of systematic reviews, which use structured, transparent, and reproducible methods to collate and summarise evidence. For readers to determine whether the conclusions from a systematic review or meta-analysis should be trusted – and to be able to build upon the review – authors need to report what they did, why they did it, and what they found. Complete, transparent, and reproducible reporting is measured by ‘reporting quality’. To assess perceptions and standards of reporting quality of systematic reviews and meta-analyses published in ecology and evolutionary biology, we surveyed 208 researchers with relevant experience (as authors, reviewers, or editors), and conducted detailed evaluations of 102 systematic review and meta-analysis papers published between 2010 and 2019. Reporting quality was far below optimal and approximately normally distributed. Measured reporting quality was lower than what the community perceived, particularly for the systematic review methods required to measure trustworthiness. The minority of assessed papers that referenced a guideline (~16%) showed substantially higher reporting quality than average, and surveyed researchers showed interest in using a reporting guideline to improve reporting quality. The leading guideline for improving reporting quality of systematic reviews is the Preferred Reporting Items for Systematic reviews and Meta-Analyses (PRISMA) statement. Here we unveil an extension of PRISMA to serve the meta-analysis community in ecology and evolutionary biology: PRISMA-EcoEvo (version 1.0). PRISMA-EcoEvo is a checklist of 27 main items that, when applicable, should be reported in systematic review and meta-analysis publications summarising primary research in ecology and evolutionary biology. In this explanation and elaboration document, we provide guidance for authors, reviewers, and editors, with explanations for each item on the checklist, including supplementary examples from published papers. Authors can consult this PRISMA-EcoEvo guideline both in the planning and writing stages of a systematic review and meta-analysis, to increase reporting quality of submitted manuscripts. Reviewers and editors can use the checklist to assess reporting quality in the manuscripts they review. Overall, PRISMA-EcoEvo is a resource for the ecology and evolutionary biology community to facilitate transparent and comprehensively reported systematic reviews and meta-analyses.&quot;,&quot;publisher&quot;:&quot;John Wiley and Sons Inc&quot;,&quot;issue&quot;:&quot;5&quot;,&quot;volume&quot;:&quot;96&quot;,&quot;container-title-short&quot;:&quot;&quot;},&quot;isTemporary&quot;:false}]},{&quot;citationID&quot;:&quot;MENDELEY_CITATION_8397bc77-346b-450d-8eb2-357d01962279&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ODM5N2JjNzctMzQ2Yi00NTBkLThlYjItMzU3ZDAxOTYyMjc5IiwicHJvcGVydGllcyI6eyJub3RlSW5kZXgiOjB9LCJpc0VkaXRlZCI6ZmFsc2UsIm1hbnVhbE92ZXJyaWRlIjp7ImlzTWFudWFsbHlPdmVycmlkZGVuIjpmYWxzZSwiY2l0ZXByb2NUZXh0IjoiPHN1cD4yOT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quot;,&quot;citationItems&quot;:[{&quot;id&quot;:&quot;ffa86bb0-6054-3aa9-91af-232ae2ab5c4a&quot;,&quot;itemData&quot;:{&quot;type&quot;:&quot;report&quot;,&quot;id&quot;:&quot;ffa86bb0-6054-3aa9-91af-232ae2ab5c4a&quot;,&quot;title&quot;:&quot;Conducting Meta-Analyses in R with the metafor Package&quot;,&quot;author&quot;:[{&quot;family&quot;:&quot;Viechtbauer&quot;,&quot;given&quot;:&quot;Wolfgang&quot;,&quot;parse-names&quot;:false,&quot;dropping-particle&quot;:&quot;&quot;,&quot;non-dropping-particle&quot;:&quot;&quot;}],&quot;container-title&quot;:&quot;JSS Journal of Statistical Software&quot;,&quot;URL&quot;:&quot;http://www.jstatsoft.org/&quot;,&quot;issued&quot;:{&quot;date-parts&quot;:[[2010]]},&quot;abstract&quot;:&quot;The metafor package provides functions for conducting meta-analyses in R. The package includes functions for fitting the meta-analytic fixed-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volume&quot;:&quot;36&quot;,&quot;container-title-short&quot;:&quot;&quot;},&quot;isTemporary&quot;:false}]},{&quot;properties&quot;:{&quot;noteIndex&quot;:0},&quot;citationID&quot;:&quot;MENDELEY_CITATION_18ad663b-12b4-454e-9f43-4c5bcf03afc3&quot;,&quot;isEdited&quot;:false,&quot;manualOverride&quot;:{&quot;isManuallyOverridden&quot;:false,&quot;manualOverrideText&quot;:&quot;&quot;,&quot;citeprocText&quot;:&quot;&lt;sup&gt;30&lt;/sup&gt;&quot;},&quot;citationTag&quot;:&quot;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zMD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quot;,&quot;citationItems&quot;:[{&quot;id&quot;:&quot;601974b4-422a-3854-a9d4-6bb3d7d56b05&quot;,&quot;isTemporary&quot;:false,&quot;itemData&quot;:{&quot;type&quot;:&quot;article-journal&quot;,&quot;id&quot;:&quot;601974b4-422a-3854-a9d4-6bb3d7d56b05&quot;,&quot;title&quot;:&quot;Thermal acclimation in Ambystomatid salamanders&quot;,&quot;author&quot;:[{&quot;family&quot;:&quot;Claussen&quot;,&quot;given&quot;:&quot;D. L.&quot;,&quot;parse-names&quot;:false,&quot;dropping-particle&quot;:&quot;&quot;,&quot;non-dropping-particle&quot;:&quot;&quot;}],&quot;container-title&quot;:&quot;Comparative Biochemistry and Physiology &quot;,&quot;issued&quot;:{&quot;date-parts&quot;:[[1977]]},&quot;page&quot;:&quot;333-340&quot;,&quot;abstract&quot;:&quot;l. Ambystoma tigrinum has a greater heat tolerance than A. j@ersonianum. The critical thermal m~imum (CTM) of Ohio A. ~e~rsonianu~ is greater than that of Indiana A. je~er.so~~uf~u~l when tested in a \&quot;terrestrial\&quot; chamber. 2. Dehydration decreases heat resistance in both A. tigrinum and A. jefirsonianum. 3. The acclimation response ratio (ARR) for A. je&amp;wnianum is low, but within the range reported for other amphibians. 4. Quantitative methods for the analysis of acclimation time courses are proposed and applied both to the A. jeflersonianum data and to derived literature values.&quot;,&quot;issue&quot;:&quot;4&quot;,&quot;volume&quot;:&quot;58&quot;,&quot;container-title-short&quot;:&quot;&quot;}}]},{&quot;citationID&quot;:&quot;MENDELEY_CITATION_34f35d06-886c-44cd-8b22-59799c1ee2c0&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zRmMzVkMDYtODg2Yy00NGNkLThiMjItNTk3OTljMWVlMmMwIiwicHJvcGVydGllcyI6eyJub3RlSW5kZXgiOjB9LCJpc0VkaXRlZCI6ZmFsc2UsIm1hbnVhbE92ZXJyaWRlIjp7ImlzTWFudWFsbHlPdmVycmlkZGVuIjpmYWxzZSwiY2l0ZXByb2NUZXh0IjoiPHN1cD4zMT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quot;,&quot;citationItems&quot;:[{&quot;id&quot;:&quot;43311941-222b-3f4f-9536-45b938b18534&quot;,&quot;itemData&quot;:{&quot;type&quot;:&quot;article-journal&quot;,&quot;id&quot;:&quot;43311941-222b-3f4f-9536-45b938b18534&quot;,&quot;title&quot;:&quot;Sexual (in)equality? A meta-analysis of sex differences in thermal acclimation capacity across ectotherm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Lagisz&quot;,&quot;given&quot;:&quot;Malgorzata&quot;,&quot;parse-names&quot;:false,&quot;dropping-particle&quot;:&quot;&quot;,&quot;non-dropping-particle&quot;:&quot;&quot;},{&quot;family&quot;:&quot;Nakagawa&quot;,&quot;given&quot;:&quot;Shinichi&quot;,&quot;parse-names&quot;:false,&quot;dropping-particle&quot;:&quot;&quot;,&quot;non-dropping-particle&quot;:&quot;&quot;}],&quot;container-title&quot;:&quot;Functional Ecology&quot;,&quot;container-title-short&quot;:&quot;Funct Ecol&quot;,&quot;DOI&quot;:&quot;10.1111/1365-2435.13899&quot;,&quot;ISSN&quot;:&quot;13652435&quot;,&quot;issued&quot;:{&quot;date-parts&quot;:[[2021,12,1]]},&quot;page&quot;:&quot;2663-2678&quot;,&quot;abstract&quot;:&quot;Climate change is putting the fate of ectothermic animals at stake because their body temperature closely tracks environmental temperatures. The ability to adjust thermal limits and preference through acclimation (i.e. acclimation capacity) may compensate for temperature changes. However, although necessary for forecasting the future of ectotherms in a changing climate, knowledge on the factors modulating these plastic responses is fragmentary. For instance, the influence of an animal's sex in driving acclimation capacity has been underappreciated. Here, we present the first systematic review and meta-analysis on sex differences in thermal acclimation capacity. Using 239 effect sizes from 37 studies and 44 species, we revealed that males and females did not differ significantly in their overall capacity to acclimate their thermal limits and preference. However, in some instances, females expressed significantly greater plastic responses than males. In wild animals, females had a greater heat tolerance plasticity than males. In addition, females had a greater cold tolerance plasticity in terrestrial habitats, but the strength and direction of this sexual dimorphism was associated with the duration of acclimation. We also found a negative correlation between body mass and plasticity. Finally, we demonstrated that the capacity for each sex to adjust their thermal tolerance and preference was remarkably limited. It is important to acknowledge that the above effects were weak and heterogeneous. Hence, in the species we investigated, minor differences in acclimation capacity may not translate into major ecological mismatch between sexes with climate change. Our systematic review also revealed that over 75% of the studies we identified either did not report or confounded the sex of the animals. This under-reporting may cause to overlook ecologically relevant sex differences in plasticity in ectothermic taxa. We stress the need for further research on sex-based responses to temperatures. Our synthesis provides additional evidence that the capacity for ectotherms to acclimate to temperatures is limited, and likely insufficient to compensate for the impacts of climate change. A free Plain Language Summary can be found within the Supporting Information of this article.&quot;,&quot;publisher&quot;:&quot;John Wiley and Sons Inc&quot;,&quot;issue&quot;:&quot;12&quot;,&quot;volume&quot;:&quot;35&quot;},&quot;isTemporary&quot;:false}]},{&quot;citationID&quot;:&quot;MENDELEY_CITATION_1b45bf1a-5334-45f7-8aef-0fb4bc23079c&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MWI0NWJmMWEtNTMzNC00NWY3LThhZWYtMGZiNGJjMjMwNzljIiwicHJvcGVydGllcyI6eyJub3RlSW5kZXgiOjB9LCJpc0VkaXRlZCI6ZmFsc2UsIm1hbnVhbE92ZXJyaWRlIjp7ImlzTWFudWFsbHlPdmVycmlkZGVuIjpmYWxzZSwiY2l0ZXByb2NUZXh0IjoiPHN1cD4zMj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ID&quot;:&quot;MENDELEY_CITATION_48aadf45-2044-43dd-bb7b-5e064bd6a386&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NDhhYWRmNDUtMjA0NC00M2RkLWJiN2ItNWUwNjRiZDZhMzg2IiwicHJvcGVydGllcyI6eyJub3RlSW5kZXgiOjB9LCJpc0VkaXRlZCI6ZmFsc2UsIm1hbnVhbE92ZXJyaWRlIjp7ImlzTWFudWFsbHlPdmVycmlkZGVuIjpmYWxzZSwiY2l0ZXByb2NUZXh0IjoiPHN1cD4zMz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quot;,&quot;citationItems&quot;:[{&quot;id&quot;:&quot;f4feefac-4128-3a4f-877b-7ca702dcb758&quot;,&quot;itemData&quot;:{&quot;type&quot;:&quot;article&quot;,&quot;id&quot;:&quot;f4feefac-4128-3a4f-877b-7ca702dcb758&quot;,&quot;title&quot;:&quot;Methods for testing publication bias in ecological and evolutionary meta-analyse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Sánchez-Tójar&quot;,&quot;given&quot;:&quot;Alfredo&quot;,&quot;parse-names&quot;:false,&quot;dropping-particle&quot;:&quot;&quot;,&quot;non-dropping-particle&quot;:&quot;&quot;},{&quot;family&quot;:&quot;Yang&quot;,&quot;given&quot;:&quot;Yefeng&quot;,&quot;parse-names&quot;:false,&quot;dropping-particle&quot;:&quot;&quot;,&quot;non-dropping-particle&quot;:&quot;&quot;},{&quot;family&quot;:&quot;O'Dea&quot;,&quot;given&quot;:&quot;Rose E.&quot;,&quot;parse-names&quot;:false,&quot;dropping-particle&quot;:&quot;&quot;,&quot;non-dropping-particle&quot;:&quot;&quot;}],&quot;container-title&quot;:&quot;Methods in Ecology and Evolution&quot;,&quot;container-title-short&quot;:&quot;Methods Ecol Evol&quot;,&quot;DOI&quot;:&quot;10.1111/2041-210X.13724&quot;,&quot;ISSN&quot;:&quot;2041210X&quot;,&quot;issued&quot;:{&quot;date-parts&quot;:[[2022,1,1]]},&quot;page&quot;:&quot;4-21&quot;,&quot;abstract&quot;:&quo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quot;,&quot;publisher&quot;:&quot;British Ecological Society&quot;,&quot;issue&quot;:&quot;1&quot;,&quot;volume&quot;:&quot;13&quot;},&quot;isTemporary&quot;:false}]},{&quot;citationID&quot;:&quot;MENDELEY_CITATION_d2d91d82-a9c5-41db-a392-d2cf7877c803&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ZDJkOTFkODItYTljNS00MWRiLWEzOTItZDJjZjc4NzdjODAzIiwicHJvcGVydGllcyI6eyJub3RlSW5kZXgiOjB9LCJpc0VkaXRlZCI6ZmFsc2UsIm1hbnVhbE92ZXJyaWRlIjp7ImlzTWFudWFsbHlPdmVycmlkZGVuIjpmYWxzZSwiY2l0ZXByb2NUZXh0IjoiPHN1cD4zND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quot;citationID&quot;:&quot;MENDELEY_CITATION_9dd643f0-1227-40a6-8a70-4ebc5663b813&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OWRkNjQzZjAtMTIyNy00MGE2LThhNzAtNGViYzU2NjNiODEzIiwicHJvcGVydGllcyI6eyJub3RlSW5kZXgiOjB9LCJpc0VkaXRlZCI6ZmFsc2UsIm1hbnVhbE92ZXJyaWRlIjp7ImlzTWFudWFsbHlPdmVycmlkZGVuIjpmYWxzZSwiY2l0ZXByb2NUZXh0IjoiPHN1cD4zNT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quot;,&quot;citationItems&quot;:[{&quot;id&quot;:&quot;43150d7c-8302-3a34-9422-78ae82ae31c8&quot;,&quot;itemData&quot;:{&quot;type&quot;:&quot;report&quot;,&quot;id&quot;:&quot;43150d7c-8302-3a34-9422-78ae82ae31c8&quot;,&quot;title&quot;:&quot;orchaRd 2.0: An R package for visualizing meta-analyses with 2 orchard plot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Pottier&quot;,&quot;given&quot;:&quot;Patrice&quot;,&quot;parse-names&quot;:false,&quot;dropping-particle&quot;:&quot;&quot;,&quot;non-dropping-particle&quot;:&quot;&quot;},{&quot;family&quot;:&quot;Rutkowska&quot;,&quot;given&quot;:&quot;Joanna&quot;,&quot;parse-names&quot;:false,&quot;dropping-particle&quot;:&quot;&quot;,&quot;non-dropping-particle&quot;:&quot;&quot;},{&quot;family&quot;:&quot;Senior&quot;,&quot;given&quot;:&quot;Alistair M&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 A&quot;,&quot;parse-names&quot;:false,&quot;dropping-particle&quot;:&quot;&quot;,&quot;non-dropping-particle&quot;:&quot;&quot;}],&quot;container-title&quot;:&quot;EcoEvoRxiv&quot;,&quot;issued&quot;:{&quot;date-parts&quot;:[[2023]]},&quot;number-of-pages&quot;:&quot;1-21&quot;,&quot;container-title-short&quot;:&quot;&quot;},&quot;isTemporary&quot;:false}]},{&quot;properties&quot;:{&quot;noteIndex&quot;:0},&quot;citationID&quot;:&quot;MENDELEY_CITATION_0660d8a4-3c0d-42fa-82b6-58027a680499&quot;,&quot;isEdited&quot;:false,&quot;manualOverride&quot;:{&quot;isManuallyOverridden&quot;:false,&quot;manualOverrideText&quot;:&quot;&quot;,&quot;citeprocText&quot;:&quot;&lt;sup&gt;3,36–38&lt;/sup&gt;&quot;},&quot;citationTag&quot;:&quot;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24oCTMzg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quot;,&quot;citationItems&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d&quot;:&quot;2cc9f7ed-f0ff-3435-89dc-18709f50f920&quot;,&quot;isTemporary&quot;:false,&quot;itemData&quot;:{&quot;type&quot;:&quot;article-journal&quot;,&quot;id&quot;:&quot;2cc9f7ed-f0ff-3435-89dc-18709f50f920&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 &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d&quot;:&quot;2255b6c4-ab7f-3993-93c1-a29f568704ed&quot;,&quot;isTemporary&quot;:false,&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container-title-short&quot;:&quot;Science (1979)&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properties&quot;:{&quot;noteIndex&quot;:0},&quot;citationID&quot;:&quot;MENDELEY_CITATION_bf396a7b-d210-46c2-bed4-a04eb0c057a8&quot;,&quot;isEdited&quot;:false,&quot;manualOverride&quot;:{&quot;isManuallyOverridden&quot;:false,&quot;manualOverrideText&quot;:&quot;&quot;,&quot;citeprocText&quot;:&quot;&lt;sup&gt;6,39–41&lt;/sup&gt;&quot;},&quot;citationTag&quot;:&quot;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M54oCTNDE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quot;,&quot;citationItems&quot;:[{&quot;id&quot;:&quot;ede9e124-d578-3d88-a568-dc2d51fdc9e3&quot;,&quot;isTemporary&quot;:false,&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d&quot;:&quot;27fd6df1-d86e-38da-a5d8-182eeffe2ba1&quot;,&quot;isTemporary&quot;:false,&quot;itemData&quot;:{&quot;type&quot;:&quot;article-journal&quot;,&quot;id&quot;:&quot;27fd6df1-d86e-38da-a5d8-182eeffe2ba1&quot;,&quot;title&quot;:&quot;Evolution and plasticity of thermal performance: An analysis of variation in thermal tolerance and fitness in 22 Drosophila species&quot;,&quot;author&quot;:[{&quot;family&quot;:&quot;MacLean&quot;,&quot;given&quot;:&quot;Heidi J.&quot;,&quot;parse-names&quot;:false,&quot;dropping-particle&quot;:&quot;&quot;,&quot;non-dropping-particle&quot;:&quot;&quot;},{&quot;family&quot;:&quot;Sørensen&quot;,&quot;given&quot;:&quot;Jesper G.&quot;,&quot;parse-names&quot;:false,&quot;dropping-particle&quot;:&quot;&quot;,&quot;non-dropping-particle&quot;:&quot;&quot;},{&quot;family&quot;:&quot;Kristensen&quot;,&quot;given&quot;:&quot;Torsten N.&quot;,&quot;parse-names&quot;:false,&quot;dropping-particle&quot;:&quot;&quot;,&quot;non-dropping-particle&quot;:&quot;&quot;},{&quot;family&quot;:&quot;Loeschcke&quot;,&quot;given&quot;:&quot;Volker&quot;,&quot;parse-names&quot;:false,&quot;dropping-particle&quot;:&quot;&quot;,&quot;non-dropping-particle&quot;:&quot;&quot;},{&quot;family&quot;:&quot;Beedholm&quot;,&quot;given&quot;:&quot;Kristian&quot;,&quot;parse-names&quot;:false,&quot;dropping-particle&quot;:&quot;&quot;,&quot;non-dropping-particle&quot;:&quot;&quot;},{&quot;family&quot;:&quot;Kellermann&quot;,&quot;given&quot;:&quot;Vanessa&quot;,&quot;parse-names&quot;:false,&quot;dropping-particle&quot;:&quot;&quot;,&quot;non-dropping-particle&quot;:&quot;&quot;},{&quot;family&quot;:&quot;Overgaard&quot;,&quot;given&quot;:&quot;Johannes&quot;,&quot;parse-names&quot;:false,&quot;dropping-particle&quot;:&quot;&quot;,&quot;non-dropping-particle&quot;:&quot;&quot;}],&quot;container-title&quot;:&quot;Philosophical Transactions of the Royal Society B: Biological Sciences&quot;,&quot;DOI&quot;:&quot;10.1098/rstb.2018.0548&quot;,&quot;ISSN&quot;:&quot;14712970&quot;,&quot;PMID&quot;:&quot;31203763&quot;,&quot;issued&quot;:{&quot;date-parts&quot;:[[2019]]},&quot;abstract&quot;:&quot;The thermal biology of ectotherms is often used to infer species' responses to changes in temperature. It is often proposed that temperate species are more cold-tolerant, less heat-tolerant, more plastic, have broader thermal performance curves (TPCs) and lower optimal temperatures when compared to tropical species. However, relatively little empirical work has provided support for this using large interspecific studies. In the present study, we measure thermal tolerance limits and thermal performance in 22 species of Drosophila that developed under common conditions. Specifically, we measure thermal tolerance (CTmin and CTmax) as well as the fitness components viability, developmental speed and fecundity at seven temperatures to construct TPCs for each of these species. For 10 of the species, we also measure thermal tolerance and thermal performance following developmental acclimation to three additional temperatures. Using these data, we test several fundamental hypotheses about the evolution and plasticity of heat and cold resistance and thermal performance. We find that cold tolerance (CTmin) varied between the species according to the environmental temperature in the habitat from which they originated. These data support the idea that the evolution of cold tolerance has allowed species to persist in colder environments. However, contrary to expectation, we find that optimal temperature (Topt) and the breadth of thermal performance (Tbreadth) are similar in temperate, widespread and tropical species and we also find that the plasticity of TPCs was constrained. We suggest that the temperature range for optimal thermal performance is either fixed or under selection by the more similar temperatures that prevail during growing seasons. As a consequence, we find that Topt and Tbreadth are of limited value for predicting past, present and future distributions of species. This article is part of the theme issue 'Physiological diversity, biodiversity patterns and global climate change: testing key hypotheses involving temperature and oxygen'.&quot;,&quot;publisher&quot;:&quot;Royal Society Publishing&quot;,&quot;issue&quot;:&quot;1778&quot;,&quot;volume&quot;:&quot;374&quot;,&quot;container-title-short&quot;:&quot;&quot;}},{&quot;id&quot;:&quot;8cff4bc5-4dfb-33f0-9512-c13869148bd7&quot;,&quot;isTemporary&quot;:false,&quot;itemData&quot;:{&quot;type&quot;:&quot;article-journal&quot;,&quot;id&quot;:&quot;8cff4bc5-4dfb-33f0-9512-c13869148bd7&quot;,&quot;title&quot;:&quot;Ontogenetic reduction in thermal tolerance is not alleviated by earlier developmental acclimation in Rana temporaria&quot;,&quot;author&quot;:[{&quot;family&quot;:&quot;Enriquez-Urzelai&quot;,&quot;given&quot;:&quot;Urtzi&quot;,&quot;parse-names&quot;:false,&quot;dropping-particle&quot;:&quot;&quot;,&quot;non-dropping-particle&quot;:&quot;&quot;},{&quot;family&quot;:&quot;Sacco&quot;,&quot;given&quot;:&quot;Martina&quot;,&quot;parse-names&quot;:false,&quot;dropping-particle&quot;:&quot;&quot;,&quot;non-dropping-particle&quot;:&quot;&quot;},{&quot;family&quot;:&quot;Palacio&quot;,&quot;given&quot;:&quot;Antonio S.&quot;,&quot;parse-names&quot;:false,&quot;dropping-particle&quot;:&quot;&quot;,&quot;non-dropping-particle&quot;:&quot;&quot;},{&quot;family&quot;:&quot;Pintanel&quot;,&quot;given&quot;:&quot;Pol&quot;,&quot;parse-names&quot;:false,&quot;dropping-particle&quot;:&quot;&quot;,&quot;non-dropping-particle&quot;:&quot;&quot;},{&quot;family&quot;:&quot;Tejedo&quot;,&quot;given&quot;:&quot;Miguel&quot;,&quot;parse-names&quot;:false,&quot;dropping-particle&quot;:&quot;&quot;,&quot;non-dropping-particle&quot;:&quot;&quot;},{&quot;family&quot;:&quot;Nicieza&quot;,&quot;given&quot;:&quot;Alfredo G.&quot;,&quot;parse-names&quot;:false,&quot;dropping-particle&quot;:&quot;&quot;,&quot;non-dropping-particle&quot;:&quot;&quot;}],&quot;container-title&quot;:&quot;Oecologia&quot;,&quot;container-title-short&quot;:&quot;Oecologia&quot;,&quot;DOI&quot;:&quot;10.1007/s00442-019-04342-y&quot;,&quot;ISSN&quot;:&quot;00298549&quot;,&quot;PMID&quot;:&quot;30694384&quot;,&quot;issued&quot;:{&quot;date-parts&quot;:[[2019]]},&quot;page&quot;:&quot;385-394&quot;,&quot;abstract&quot;:&quot;Complex life-histories may promote the evolution of different strategies to allow optimal matching to the environmental conditions that organisms can encounter in contrasting environments. For ectothermic animals, we need to disentangle the role of stage-specific thermal tolerances and developmental acclimation to predict the effects of climate change on spatial distributions. However, the interplay between these mechanisms has been poorly explored. Here we study whether developmental larval acclimation to rearing temperatures affects the thermal tolerance of subsequent terrestrial stages (metamorphs and juveniles) in common frogs (Rana temporaria). Our results show that larval acclimation to warm temperatures enhances larval heat tolerance, but not thermal tolerance in later metamorphic and juvenile stages, which does not support the developmental acclimation hypothesis. Further, metamorphic and juvenile individuals exhibit a decline in thermal tolerance, which would confer higher sensitivity to extreme temperatures. Because thermal tolerance is not enhanced by larval developmental acclimation, these ‘risky’ stages may be forced to compensate through behavioural thermoregulation and short-term acclimation to face eventual heat peaks in the coming decades.&quot;,&quot;publisher&quot;:&quot;Springer Verlag&quot;,&quot;issue&quot;:&quot;2&quot;,&quot;volume&quot;:&quot;189&quot;}},{&quot;id&quot;:&quot;9d98cf2c-f002-3cba-a4d8-49e56ff028d0&quot;,&quot;isTemporary&quot;:false,&quot;itemData&quot;:{&quot;type&quot;:&quot;article-journal&quot;,&quot;id&quot;:&quot;9d98cf2c-f002-3cba-a4d8-49e56ff028d0&quot;,&quot;title&quot;:&quot;Egg incubation temperature does not influence adult heat tolerance in the lizard Anolis sagrei&quot;,&quot;author&quot;:[{&quot;family&quot;:&quot;Gunderson&quot;,&quot;given&quot;:&quot;Alex R.&quot;,&quot;parse-names&quot;:false,&quot;dropping-particle&quot;:&quot;&quot;,&quot;non-dropping-particle&quot;:&quot;&quot;},{&quot;family&quot;:&quot;Fargevieille&quot;,&quot;given&quot;:&quot;Amélie&quot;,&quot;parse-names&quot;:false,&quot;dropping-particle&quot;:&quot;&quot;,&quot;non-dropping-particle&quot;:&quot;&quot;},{&quot;family&quot;:&quot;Warner&quot;,&quot;given&quot;:&quot;Daniel A.&quot;,&quot;parse-names&quot;:false,&quot;dropping-particle&quot;:&quot;&quot;,&quot;non-dropping-particle&quot;:&quot;&quot;}],&quot;container-title&quot;:&quot;Biology Letters&quot;,&quot;container-title-short&quot;:&quot;Biol Lett&quot;,&quot;DOI&quot;:&quot;10.1098/rsbl.2019.0716&quot;,&quot;ISSN&quot;:&quot;1744957X&quot;,&quot;PMID&quot;:&quot;31937216&quot;,&quot;issued&quot;:{&quot;date-parts&quot;:[[2020,1,1]]},&quot;abstract&quot;:&quot;Extreme heat events are becoming more common as a result of anthropogenic global change. Developmental plasticity in physiological thermal limits could help mitigate the consequences of thermal extremes, but data on the effects of early temperature exposure on thermal limits later in life are rare, especially for vertebrate ectotherms. We conducted an experiment that to our knowledge is the first to isolate the effect of egg (i.e. embryonic) thermal conditions on adult heat tolerance in a reptile. Eggs of the lizard Anolis sagrei were incubated under one of three fluctuating thermal regimes that mimicked natural nest environments and differed in mean and maximum temperatures. After emergence, all hatchlings were raised under common garden conditions until reproductive maturity, at which point heat tolerance was measured. Egg mortality was highest in the warmest treatment, and hatchlings from the warmest treatment tended to have greater mortality than those from the cooler treatments. Despite evidence that incubation temperatures were stressful, we found no evidence that incubation treatment influenced adult heat tolerance. Our results are consistent with a low capacity for organisms to increase their physiological heat tolerance via plasticity, and emphasize the importance of behavioural and evolutionary processes as mechanisms of resilience to extreme heat.&quot;,&quot;publisher&quot;:&quot;Royal Society Publishing&quot;,&quot;issue&quot;:&quot;1&quot;,&quot;volume&quot;:&quot;16&quot;}}]},{&quot;citationID&quot;:&quot;MENDELEY_CITATION_4cf1c40d-afcd-492f-937a-8a9b7300d473&quot;,&quot;properties&quot;:{&quot;noteIndex&quot;:0},&quot;isEdited&quot;:false,&quot;manualOverride&quot;:{&quot;isManuallyOverridden&quot;:false,&quot;citeprocText&quot;:&quot;&lt;sup&gt;42–45&lt;/sup&gt;&quot;,&quot;manualOverrideText&quot;:&quot;&quot;},&quot;citationTag&quot;:&quot;MENDELEY_CITATION_v3_eyJjaXRhdGlvbklEIjoiTUVOREVMRVlfQ0lUQVRJT05fNGNmMWM0MGQtYWZjZC00OTJmLTkzN2EtOGE5YjczMDBkNDczIiwicHJvcGVydGllcyI6eyJub3RlSW5kZXgiOjB9LCJpc0VkaXRlZCI6ZmFsc2UsIm1hbnVhbE92ZXJyaWRlIjp7ImlzTWFudWFsbHlPdmVycmlkZGVuIjpmYWxzZSwiY2l0ZXByb2NUZXh0IjoiPHN1cD40MuKAkzQ1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quot;,&quot;citationItems&quot;:[{&quot;id&quot;:&quot;c6eeaefa-6ff2-354d-bc96-571836a0d321&quot;,&quot;itemData&quot;:{&quot;type&quot;:&quot;article-journal&quot;,&quot;id&quot;:&quot;c6eeaefa-6ff2-354d-bc96-571836a0d321&quot;,&quot;title&quot;:&quot;Maternal manipulation of offspring phenotypes via nest-site selection in an oviparous lizard&quot;,&quot;author&quot;:[{&quot;family&quot;:&quot;Shine&quot;,&quot;given&quot;:&quot;Richard&quot;,&quot;parse-names&quot;:false,&quot;dropping-particle&quot;:&quot;&quot;,&quot;non-dropping-particle&quot;:&quot;&quot;},{&quot;family&quot;:&quot;Harlow&quot;,&quot;given&quot;:&quot;Peter S.&quot;,&quot;parse-names&quot;:false,&quot;dropping-particle&quot;:&quot;&quot;,&quot;non-dropping-particle&quot;:&quot;&quot;}],&quot;container-title&quot;:&quot;Ecology&quot;,&quot;container-title-short&quot;:&quot;Ecology&quot;,&quot;DOI&quot;:&quot;10.2307/2265785&quot;,&quot;ISSN&quot;:&quot;00129658&quot;,&quot;issued&quot;:{&quot;date-parts&quot;:[[1996]]},&quot;page&quot;:&quot;1808-1817&quot;,&quot;abstract&quot;:&quot;Mothers may be able to manipulate the phenotypes of their progeny not only via direct pathways (e.g., allocation of nutrients and energy), but also indirectly, by inducing particular developmental pathways through selection of nest sites and thus, incubation conditions. In the field, female skinks (Bassiana duperreyi) in montane southeastern Australia select nest sites with specific thermal characteristics - especially, a high mean temperature and a high diel range in temperature. Monitoring of 14 natural nests throughout most of the incubation period revealed considerable differences among nests in both means and variances of thermal regimes. Laboratory experiments on this species show that both the mean and the variance of incubation temperatures profoundly influence developmental rates (and hence, incubation periods) as well as the body shape, activity levels thermoregulatory behavior, and running speeds of the hatchlings. Hence, a female's selection of a particular nest site can substantially modify both the time of emergence of the hatchlings, and the morphology and behavior of her offspring. Even within a single nest minor differences among eggs in their depth below the ground surface will directly affect thermal variance, and so may strongly influence rates of embryogenesis and the phenotype of the hatching. The effects of thermal variance (independent of the mean) on embryonic development rates and hatchling phenotypes suggest that data from constant-temperature incubation in the laboratory should be interpreted with caution.&quot;,&quot;publisher&quot;:&quot;Ecological Society of America&quot;,&quot;issue&quot;:&quot;6&quot;,&quot;volume&quot;:&quot;77&quot;},&quot;isTemporary&quot;:false},{&quot;id&quot;:&quot;f68f560c-b8d7-3391-9f4d-7b8911ed3d06&quot;,&quot;itemData&quot;:{&quot;type&quot;:&quot;article-journal&quot;,&quot;id&quot;:&quot;f68f560c-b8d7-3391-9f4d-7b8911ed3d06&quot;,&quot;title&quot;:&quot;Phenotypic and fitness consequences of maternal nest-site choice across multiple early life stages&quot;,&quot;author&quot;:[{&quot;family&quot;:&quot;Mitchell&quot;,&quot;given&quot;:&quot;Timothy S.&quot;,&quot;parse-names&quot;:false,&quot;dropping-particle&quot;:&quot;&quot;,&quot;non-dropping-particle&quot;:&quot;&quot;},{&quot;family&quot;:&quot;Warner&quot;,&quot;given&quot;:&quot;Daniel A.&quot;,&quot;parse-names&quot;:false,&quot;dropping-particle&quot;:&quot;&quot;,&quot;non-dropping-particle&quot;:&quot;&quot;},{&quot;family&quot;:&quot;Janzen&quot;,&quot;given&quot;:&quot;Fredric J.&quot;,&quot;parse-names&quot;:false,&quot;dropping-particle&quot;:&quot;&quot;,&quot;non-dropping-particle&quot;:&quot;&quot;}],&quot;container-title&quot;:&quot;Ecology&quot;,&quot;container-title-short&quot;:&quot;Ecology&quot;,&quot;DOI&quot;:&quot;10.1890/12-0343.1&quot;,&quot;ISSN&quot;:&quot;00129658&quot;,&quot;PMID&quot;:&quot;23691653&quot;,&quot;issued&quot;:{&quot;date-parts&quot;:[[2013,2]]},&quot;page&quot;:&quot;336-345&quot;,&quot;abstract&quot;:&quot;Identifying the relative contributions of genetic, maternal, and environmental factors to phenotypic variation is critical for evaluating the evolutionary potential of fitnessrelated traits. We employed a novel two-step cross-fostering experiment to quantify the relative contributions of clutch (i.e., maternal identity) and maternally chosen nest sites to phenotypic variation during three early life stages (incubation, hibernation, dispersal) of the painted turtle (Chrysemys picta). By translocating eggs between nests in the field, we demonstrated that both clutch and nest site contribute to phenotypic variation at hatching. Because hatchling C. picta hibernate inside nests, we performed a second cross-foster to decouple the effects of the incubation nest with that of the hibernation nest. Incubation nest explained little variation in phenotypes at spring emergence, but winter nest site was important. We found no evidence that mothers select nest sites specific to reaction norms of their own offspring, suggesting that females may select nest sites with microhabitats that broadly meet similar requirements across the population. After hibernation, we released hatchlings to assess performance and phenotypic selection during dispersal. Hibernation nest site influenced physiological performance during dispersal, and we detected nonlinear selection on hatchling carapace length. Our experiment demonstrates that nest-site choice has substantial effects on phenotypic variation and fitness across multiple early life stages. © 2013 by the Ecological Society of America.&quot;,&quot;issue&quot;:&quot;2&quot;,&quot;volume&quot;:&quot;94&quot;},&quot;isTemporary&quot;:false},{&quot;id&quot;:&quot;4bc856fb-cb99-383f-9dab-1cdcd4a166e9&quot;,&quot;itemData&quot;:{&quot;type&quot;:&quot;article-journal&quot;,&quot;id&quot;:&quot;4bc856fb-cb99-383f-9dab-1cdcd4a166e9&quot;,&quot;title&quot;:&quot;Maternal and paternal condition effects on offspring phenotype in Telostylinus angusticollis (Diptera: Neriidae)&quot;,&quot;author&quot;:[{&quot;family&quot;:&quot;Bonduriansky&quot;,&quot;given&quot;:&quot;R.&quot;,&quot;parse-names&quot;:false,&quot;dropping-particle&quot;:&quot;&quot;,&quot;non-dropping-particle&quot;:&quot;&quot;},{&quot;family&quot;:&quot;Head&quot;,&quot;given&quot;:&quot;M.&quot;,&quot;parse-names&quot;:false,&quot;dropping-particle&quot;:&quot;&quot;,&quot;non-dropping-particle&quot;:&quot;&quot;}],&quot;container-title&quot;:&quot;Journal of Evolutionary Biology&quot;,&quot;container-title-short&quot;:&quot;J Evol Biol&quot;,&quot;DOI&quot;:&quot;10.1111/j.1420-9101.2007.01419.x&quot;,&quot;ISSN&quot;:&quot;1010061X&quot;,&quot;PMID&quot;:&quot;17956399&quot;,&quot;issued&quot;:{&quot;date-parts&quot;:[[2007,11]]},&quot;page&quot;:&quot;2379-2388&quot;,&quot;abstract&quot;:&quot;It is widely recognized that maternal phenotype can have important effects on offspring, but paternal phenotype is generally assumed to have no influence in animals lacking paternal care. Nonetheless, selection may favour the transfer of environmentally acquired condition to offspring from both parents. Using a split-brood, cross-generational laboratory design, we manipulated a key environmental determinant of condition - larval diet quality - of parents and their offspring in the fly Telostylinus angusticollis, in which there is no evidence of paternal provisioning. Parental diet did not affect offspring survival, but high-condition mothers produced larger eggs, and their offspring developed more rapidly when on a poor larval diet. Maternal condition had no effect on adult body size of offspring. By contrast, large, high-condition fathers produced larger offspring, and follow-up assays showed that this paternal effect can be sufficient to increase mating success of male offspring and fecundity of female offspring. Our findings suggest that both mothers and fathers transfer their condition to offspring, but with effects on different offspring traits. Moreover, our results suggest that paternal effects can be important even in species lacking conventional forms of paternal care. In such species, the transfer of paternal condition to offspring could contribute to indirect selection on female mate preferences. © 2007 The Authors.&quot;,&quot;issue&quot;:&quot;6&quot;,&quot;volume&quot;:&quot;20&quot;},&quot;isTemporary&quot;:false},{&quot;id&quot;:&quot;c87f387e-98f7-3b81-be6f-ffe132edad58&quot;,&quot;itemData&quot;:{&quot;type&quot;:&quot;article-journal&quot;,&quot;id&quot;:&quot;c87f387e-98f7-3b81-be6f-ffe132edad58&quot;,&quot;title&quot;:&quot;Optimal Egg Size and Clutch Size: Effects of Environment and Maternal Phenotype&quot;,&quot;author&quot;:[{&quot;family&quot;:&quot;Parker&quot;,&quot;given&quot;:&quot;Geoffrey A&quot;,&quot;parse-names&quot;:false,&quot;dropping-particle&quot;:&quot;&quot;,&quot;non-dropping-particle&quot;:&quot;&quot;},{&quot;family&quot;:&quot;Begon&quot;,&quot;given&quot;:&quot;Michael&quot;,&quot;parse-names&quot;:false,&quot;dropping-particle&quot;:&quot;&quot;,&quot;non-dropping-particle&quot;:&quot;&quot;}],&quot;container-title&quot;:&quot;The American Naturalist&quot;,&quot;container-title-short&quot;:&quot;Am Nat&quot;,&quot;issued&quot;:{&quot;date-parts&quot;:[[1986]]},&quot;page&quot;:&quot;573-592&quot;,&quot;issue&quot;:&quot;4&quot;,&quot;volume&quot;:&quot;128&quot;},&quot;isTemporary&quot;:false}]},{&quot;properties&quot;:{&quot;noteIndex&quot;:0},&quot;citationID&quot;:&quot;MENDELEY_CITATION_9d4ed16b-cccd-43a3-a01f-768ff7f0c890&quot;,&quot;isEdited&quot;:false,&quot;manualOverride&quot;:{&quot;isManuallyOverridden&quot;:false,&quot;manualOverrideText&quot;:&quot;&quot;,&quot;citeprocText&quot;:&quot;&lt;sup&gt;3,38,46&lt;/sup&gt;&quot;},&quot;citationTag&quot;:&quot;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M4LDQ2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&quot;,&quot;citationItems&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d&quot;:&quot;4abe286d-8c5f-382b-aafe-e2f06857280f&quot;,&quot;itemData&quot;:{&quot;type&quot;:&quot;article-journal&quot;,&quot;id&quot;:&quot;4abe286d-8c5f-382b-aafe-e2f06857280f&quot;,&quot;title&quot;:&quot;Why Mountain Passes are Higher in the Tropics&quot;,&quot;author&quot;:[{&quot;family&quot;:&quot;Janzen&quot;,&quot;given&quot;:&quot;Daniel H&quot;,&quot;parse-names&quot;:false,&quot;dropping-particle&quot;:&quot;&quot;,&quot;non-dropping-particle&quot;:&quot;&quot;}],&quot;container-title&quot;:&quot;Source: The American Naturalist&quot;,&quot;URL&quot;:&quot;http://www.jstor.orgURL:http://www.jstor.org/stable/2458977&quot;,&quot;issued&quot;:{&quot;date-parts&quot;:[[1967]]},&quot;page&quot;:&quot;233-249&quot;,&quot;issue&quot;:&quot;919&quot;,&quot;volume&quot;:&quot;101&quot;},&quot;isTemporary&quot;:false}]},{&quot;citationID&quot;:&quot;MENDELEY_CITATION_b8f8699a-17ed-4071-8076-38f88be1e691&quot;,&quot;properties&quot;:{&quot;noteIndex&quot;:0},&quot;isEdited&quot;:false,&quot;manualOverride&quot;:{&quot;isManuallyOverridden&quot;:false,&quot;citeprocText&quot;:&quot;&lt;sup&gt;3,47&lt;/sup&gt;&quot;,&quot;manualOverrideText&quot;:&quot;&quot;},&quot;citationTag&quot;:&quot;MENDELEY_CITATION_v3_eyJjaXRhdGlvbklEIjoiTUVOREVMRVlfQ0lUQVRJT05fYjhmODY5OWEtMTdlZC00MDcxLTgwNzYtMzhmODhiZTFlNjkxIiwicHJvcGVydGllcyI6eyJub3RlSW5kZXgiOjB9LCJpc0VkaXRlZCI6ZmFsc2UsIm1hbnVhbE92ZXJyaWRlIjp7ImlzTWFudWFsbHlPdmVycmlkZGVuIjpmYWxzZSwiY2l0ZXByb2NUZXh0IjoiPHN1cD4zLDQ3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7bd764ff-6577-364a-8813-3deb4b823235&quot;,&quot;itemData&quot;:{&quot;type&quot;:&quot;article-journal&quot;,&quot;id&quot;:&quot;7bd764ff-6577-364a-8813-3deb4b823235&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sTemporary&quot;:false}]},{&quot;citationID&quot;:&quot;MENDELEY_CITATION_17aab35b-478b-4f52-bc55-e6ede3e738b3&quot;,&quot;properties&quot;:{&quot;noteIndex&quot;:0},&quot;isEdited&quot;:false,&quot;manualOverride&quot;:{&quot;isManuallyOverridden&quot;:false,&quot;citeprocText&quot;:&quot;&lt;sup&gt;3,48&lt;/sup&gt;&quot;,&quot;manualOverrideText&quot;:&quot;&quot;},&quot;citationTag&quot;:&quot;MENDELEY_CITATION_v3_eyJjaXRhdGlvbklEIjoiTUVOREVMRVlfQ0lUQVRJT05fMTdhYWIzNWItNDc4Yi00ZjUyLWJjNTUtZTZlZGUzZTczOGIzIiwicHJvcGVydGllcyI6eyJub3RlSW5kZXgiOjB9LCJpc0VkaXRlZCI6ZmFsc2UsIm1hbnVhbE92ZXJyaWRlIjp7ImlzTWFudWFsbHlPdmVycmlkZGVuIjpmYWxzZSwiY2l0ZXByb2NUZXh0IjoiPHN1cD4zLDQ4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1ce4387e-d75a-3dbb-8d9e-ddd664452c39&quot;,&quot;itemData&quot;:{&quot;type&quot;:&quot;article-journal&quot;,&quot;id&quot;:&quot;1ce4387e-d75a-3dbb-8d9e-ddd664452c39&quot;,&quot;title&quot;:&quot;The potential for behavioral thermoregulation to buffer ''cold-blooded'' animals against climate warming&quot;,&quot;author&quot;:[{&quot;family&quot;:&quot;Kearney&quot;,&quot;given&quot;:&quot;Michael&quot;,&quot;parse-names&quot;:false,&quot;dropping-particle&quot;:&quot;&quot;,&quot;non-dropping-particle&quot;:&quot;&quot;},{&quot;family&quot;:&quot;Shine&quot;,&quot;given&quot;:&quot;Richard&quot;,&quot;parse-names&quot;:false,&quot;dropping-particle&quot;:&quot;&quot;,&quot;non-dropping-particle&quot;:&quot;&quot;},{&quot;family&quot;:&quot;Porter&quot;,&quot;given&quot;:&quot;Warren P&quot;,&quot;parse-names&quot;:false,&quot;dropping-particle&quot;:&quot;&quot;,&quot;non-dropping-particle&quot;:&quot;&quot;}],&quot;container-title&quot;:&quot;Proceedings of the National Academy of Sciences&quot;,&quot;issued&quot;:{&quot;date-parts&quot;:[[2009]]},&quot;page&quot;:&quot;3835-3840&quot;,&quot;abstract&quot;:&quot;Increasing concern about the impacts of global warming on biodiversity has stimulated extensive discussion, but methods to translate broad-scale shifts in climate into direct impacts on living animals remain simplistic. A key missing element from models of climatic change impacts on animals is the buffering influence of behavioral thermoregulation. Here, we show how behavioral and mass/energy balance models can be combined with spatial data on climate, topography, and vegetation to predict impacts of increased air temperature on thermoregulating ectotherms such as reptiles and insects (a large portion of global biodiversity). We show that for most ''cold-blooded'' terrestrial animals, the primary thermal challenge is not to attain high body temperatures (al-though this is important in temperate environments) but to stay cool (particularly in tropical and desert areas, where ectotherm biodiversity is greatest). The impact of climate warming on ther-moregulating ectotherms will depend critically on how changes in vegetation cover alter the availability of shade as well as the animals' capacities to alter their seasonal timing of activity and reproduction. Warmer environments also may increase maintenance energy costs while simultaneously constraining activity time, putting pressure on mass and energy budgets. Energy-and mass-balance models provide a general method to integrate the complexity of these direct interactions between organisms and climate into spatial predictions of the impact of climate change on biodiversity. This methodology allows quantitative organism-and habitat-specific assessments of climate change impacts. Australia biophysical model climate change terrestrial ectotherm GIS T he response of organisms to climate warming will have implications for conservation, pest management, and the spread of disease. To respond effectively to these changes, we must be able to predict how changes in climate, especially air temperature, will affect biodiversity (1, 2). Current approaches to predicting these impacts are largely based on statistical correlations between a species' observed distribution and coarse-scale macroclimatic data (3-5). Correlative approaches provide little insight into the mechanisms by which species respond to climate (6-8), particularly the potential for behavioral, plastic, or genetic adaptation. For example , most organisms are ectotherms, and many of them can exploit complex microclimatic mosaics to regulate their body temperatures behaviorally (9, 10). For a complete understanding of their response to climate change, we need to consider not only the physiological sensitivity of ectotherms to temperature but their capacity to buffer the impact of climate change through behavior, morphology, and physiology (11-14). Recent research suggests that the physiological sensitivity of tropical ectotherms may render them more vulnerable to a given magnitude of climate warming than are temperate species (15), under the assumption that body temperature is equal to ambient air temperature. As the authors of that study point out, the actual impact will depend on the capacity of ectotherms to buffer air temperature rises through acclimation, adaptation, dispersal, and behavioral thermoregulation. The methods of biophysical ecology provide a way to incorporate such buffering traits of organisms into predictions of climate change impacts (12, 13, 16-18). This is achieved by estimating microclimatic conditions (air and surface temperatures, radiation, wind speed, and humidity) available to an organism as a function of Geographic Information System (GIS) data sets on macroclimate, terrain, soil, and vegetation. Coupled energy-and mass-balance equations can then be solved to predict body temperature, metabolic rate, and water exchange as a function of available microclimates, the properties of the animal (e.g., reflectance, size, shape), and its behavioral repertoire. Here, we apply a biophysical approach to assess the present thermoregulatory priorities of diurnal terrestrial ectotherms (i.e., the relative importance of staying cool vs. becoming warm) and how this balance may be affected by increases in air temperature. We consider diurnal species because they are more likely to encounter stressfully high body temperatures during their active period than are nocturnal species (7). We focus on Australia as an example because it encompasses a broad latitudinal range and the required climatic data (air temperature, humidity, cloud cover, and wind speed) are available at fine spatial resolution. Australia is also a center of diversity for terrestrial vertebrate ectotherms. We generalize our results to a global scale using the Worldclim air temperature data set (19). Results and Discussion Site-Specific Analyses. Our biophysical model accurately predicted fine-scale variation in the temperature of a small lizard-sized object under complex natural conditions [supporting information (SI) Methods, Figs. S1 and S2 and Table S1]. It also provides good correspondence with empirical data on potential and actual lizard body temperatures and activity patterns in tropical and temperate environments across different seasons (SI Methods, Fig. S3). We used this model to examine the frequency distributions of expected daytime body temperatures of a small (5 g) ectotherm throughout the year at 3 climatically distinct sites within Australia: a coastal tropical site (Darwin), an arid continental site (Alice Springs), and a coastal temperate site (Melbourne) (Fig. 1). The consequences of 3 different behavioral scenarios are illustrated: (i) sitting passively on the surface in full sun, (ii) sitting passively on the surface in deep (90%) shade, or (iii) actively thermoregulating from 20-40 °C (targeting a preferred temperature of 33 °C whenever possible) by moving in and out of shade or retreating below ground as a last resort (Fig. 1). This approach provides a means to determine the Author contributions: M.K., R.S., and W.P.P. designed research; M.K. performed research; M.K. and W.P.P. contributed new reagents/analytical tools; M.K. analyzed data; and M.K., R.S., and W.P.P. wrote the paper.&quot;,&quot;issue&quot;:&quot;10&quot;,&quot;volume&quot;:&quot;10&quot;,&quot;container-title-short&quot;:&quot;&quot;},&quot;isTemporary&quot;:false}]},{&quot;properties&quot;:{&quot;noteIndex&quot;:0},&quot;citationID&quot;:&quot;MENDELEY_CITATION_86103b28-f001-4b8c-ab69-e051b73fe0ae&quot;,&quot;isEdited&quot;:false,&quot;manualOverride&quot;:{&quot;isManuallyOverridden&quot;:false,&quot;manualOverrideText&quot;:&quot;&quot;,&quot;citeprocText&quot;:&quot;&lt;sup&gt;37,49&lt;/sup&gt;&quot;},&quot;citationTag&quot;:&quot;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zNyw0OT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quot;,&quot;citationItems&quot;:[{&quot;id&quot;:&quot;a8fc6af6-d7a6-3479-a72c-6392a8e40d30&quot;,&quot;itemData&quot;:{&quot;type&quot;:&quot;article-journal&quot;,&quot;id&quot;:&quot;a8fc6af6-d7a6-3479-a72c-6392a8e40d30&quot;,&quot;title&quot;:&quot;Plasticity in thermal tolerance has limited potential to buffer ectotherms from global warming&quot;,&quot;author&quot;:[{&quot;family&quot;:&quot;Gunderson&quot;,&quot;given&quot;:&quot;Alex R.&quot;,&quot;parse-names&quot;:false,&quot;dropping-particle&quot;:&quot;&quot;,&quot;non-dropping-particle&quot;:&quot;&quot;},{&quot;family&quot;:&quot;Stillman&quot;,&quot;given&quot;:&quot;Jonathon H.&quot;,&quot;parse-names&quot;:false,&quot;dropping-particle&quot;:&quot;&quot;,&quot;non-dropping-particle&quot;:&quot;&quot;}],&quot;container-title&quot;:&quot;Proceedings of the Royal Society B: Biological Sciences&quot;,&quot;DOI&quot;:&quot;10.1098/rspb.2015.0401&quot;,&quot;ISSN&quot;:&quot;14712954&quot;,&quot;PMID&quot;:&quot;25994676&quot;,&quot;issued&quot;:{&quot;date-parts&quot;:[[2015,5,20]]},&quot;abstract&quot;:&quo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quot;,&quot;publisher&quot;:&quot;Royal Society of London&quot;,&quot;issue&quot;:&quot;1808&quot;,&quot;volume&quot;:&quot;282&quot;,&quot;container-title-short&quot;:&quot;&quot;},&quot;isTemporary&quot;:false},{&quot;id&quot;:&quot;2255b6c4-ab7f-3993-93c1-a29f568704ed&quot;,&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container-title-short&quot;:&quot;Science (1979)&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isTemporary&quot;:false}]},{&quot;properties&quot;:{&quot;noteIndex&quot;:0},&quot;citationID&quot;:&quot;MENDELEY_CITATION_79c0dbc3-b121-44fc-99aa-167e9990bbdd&quot;,&quot;isEdited&quot;:false,&quot;manualOverride&quot;:{&quot;isManuallyOverridden&quot;:false,&quot;manualOverrideText&quot;:&quot;&quot;,&quot;citeprocText&quot;:&quot;&lt;sup&gt;50&lt;/sup&gt;&quot;},&quot;citationTag&quot;:&quot;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1MD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quot;,&quot;citationItems&quot;:[{&quot;id&quot;:&quot;7dac4c67-e65f-303f-a2c1-d95c4fa2c382&quot;,&quot;isTemporary&quot;:false,&quot;itemData&quot;:{&quot;type&quot;:&quot;article-journal&quot;,&quot;id&quot;:&quot;7dac4c67-e65f-303f-a2c1-d95c4fa2c382&quot;,&quot;title&quot;:&quot;The orchard plot: Cultivating a forest plot for use in ecology, evolution, and beyond&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Rutkowska&quot;,&quot;given&quot;:&quot;Joanna&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container-title&quot;:&quot;Research Synthesis Methods&quot;,&quot;container-title-short&quot;:&quot;Res Synth Methods&quot;,&quot;DOI&quot;:&quot;10.1002/jrsm.1424&quot;,&quot;ISSN&quot;:&quot;17592887&quot;,&quot;PMID&quot;:&quot;32445243&quot;,&quot;issued&quot;:{&quot;date-parts&quot;:[[2021]]},&quot;page&quot;:&quot;4-12&quot;,&quot;abstract&quot;:&quot;“Classic” forest plots show the effect sizes from individual studies and the aggregate effect from a meta-analysis. However, in ecology and evolution, meta-analyses routinely contain over 100 effect sizes, making the classic forest plot of limited use. We surveyed 102 meta-analyses in ecology and evolution, finding that only 11% use the classic forest plot. Instead, most used a “forest-like plot,” showing point estimates (with 95% confidence intervals [CIs]) from a series of subgroups or categories in a meta-regression. We propose a modification of the forest-like plot, which we name the “orchard plot.” Orchard plots, in addition to showing overall mean effects and CIs from meta-analyses/regressions, also include 95% prediction intervals (PIs), and the individual effect sizes scaled by their precision. The PI allows the user and reader to see the range in which an effect size from a future study may be expected to fall. The PI, therefore, provides an intuitive interpretation of any heterogeneity in the data. Supplementing the PI, the inclusion of underlying effect sizes also allows the user to see any influential or outlying effect sizes. We showcase the orchard plot with example datasets from ecology and evolution, using the R package, orchard, including several functions for visualizing meta-analytic data using forest-plot derivatives. We consider the orchard plot as a variant on the classic forest plot, cultivated to the needs of meta-analysts in ecology and evolution. Hopefully, the orchard plot will prove fruitful for visualizing large collections of heterogeneous effect sizes regardless of the field of study.&quot;,&quot;publisher&quot;:&quot;John Wiley and Sons Ltd&quot;,&quot;issue&quot;:&quot;1&quot;,&quot;volume&quot;:&quot;12&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FA2EA-F606-0F42-80A2-44FBC6383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14</Pages>
  <Words>5162</Words>
  <Characters>29424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Kris.Wild</dc:creator>
  <cp:keywords/>
  <dc:description/>
  <cp:lastModifiedBy>Daniel Noble</cp:lastModifiedBy>
  <cp:revision>28</cp:revision>
  <dcterms:created xsi:type="dcterms:W3CDTF">2023-03-02T02:22:00Z</dcterms:created>
  <dcterms:modified xsi:type="dcterms:W3CDTF">2023-03-05T04:48:00Z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29ba4ee0-b0bf-339a-b635-99e5fe959559</vt:lpwstr>
  </property>
  <property fmtid="{D5CDD505-2E9C-101B-9397-08002B2CF9AE}" pid="4" name="MSIP_Label_bf6fef03-d487-4433-8e43-6b81c0a1b7be_Enabled">
    <vt:lpwstr>true</vt:lpwstr>
  </property>
  <property fmtid="{D5CDD505-2E9C-101B-9397-08002B2CF9AE}" pid="5" name="MSIP_Label_bf6fef03-d487-4433-8e43-6b81c0a1b7be_SetDate">
    <vt:lpwstr>2023-01-05T01:15:05Z</vt:lpwstr>
  </property>
  <property fmtid="{D5CDD505-2E9C-101B-9397-08002B2CF9AE}" pid="6" name="MSIP_Label_bf6fef03-d487-4433-8e43-6b81c0a1b7be_Method">
    <vt:lpwstr>Standard</vt:lpwstr>
  </property>
  <property fmtid="{D5CDD505-2E9C-101B-9397-08002B2CF9AE}" pid="7" name="MSIP_Label_bf6fef03-d487-4433-8e43-6b81c0a1b7be_Name">
    <vt:lpwstr>Unclassified</vt:lpwstr>
  </property>
  <property fmtid="{D5CDD505-2E9C-101B-9397-08002B2CF9AE}" pid="8" name="MSIP_Label_bf6fef03-d487-4433-8e43-6b81c0a1b7be_SiteId">
    <vt:lpwstr>1daf5147-a543-4707-a2fb-2acf0b2a3936</vt:lpwstr>
  </property>
  <property fmtid="{D5CDD505-2E9C-101B-9397-08002B2CF9AE}" pid="9" name="MSIP_Label_bf6fef03-d487-4433-8e43-6b81c0a1b7be_ActionId">
    <vt:lpwstr>dbda7cb0-9987-4bcc-a99d-a991bfd8825d</vt:lpwstr>
  </property>
  <property fmtid="{D5CDD505-2E9C-101B-9397-08002B2CF9AE}" pid="10" name="MSIP_Label_bf6fef03-d487-4433-8e43-6b81c0a1b7be_ContentBits">
    <vt:lpwstr>0</vt:lpwstr>
  </property>
</Properties>
</file>